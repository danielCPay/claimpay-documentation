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0FE0" w14:textId="77777777" w:rsidR="007B7FE5" w:rsidRDefault="007B7FE5" w:rsidP="007B7FE5">
      <w:pPr>
        <w:ind w:left="1800" w:right="1800"/>
        <w:jc w:val="center"/>
        <w:textAlignment w:val="baseline"/>
        <w:rPr>
          <w:sz w:val="24"/>
          <w:szCs w:val="24"/>
        </w:rPr>
      </w:pPr>
      <w:bookmarkStart w:id="0" w:name="_Hlk57993993"/>
      <w:r w:rsidRPr="004E433C">
        <w:rPr>
          <w:sz w:val="24"/>
          <w:szCs w:val="24"/>
        </w:rPr>
        <w:t>&lt;&lt;COURT_NAME&gt;&gt; </w:t>
      </w:r>
    </w:p>
    <w:p w14:paraId="0799CDA9" w14:textId="77777777" w:rsidR="007B7FE5" w:rsidRPr="004E433C" w:rsidRDefault="007B7FE5" w:rsidP="007B7FE5">
      <w:pPr>
        <w:ind w:left="1800" w:right="1800"/>
        <w:jc w:val="cente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8"/>
        <w:gridCol w:w="3202"/>
      </w:tblGrid>
      <w:tr w:rsidR="007B7FE5" w:rsidRPr="004E433C" w14:paraId="62284D79" w14:textId="77777777" w:rsidTr="00B86712">
        <w:tc>
          <w:tcPr>
            <w:tcW w:w="5040" w:type="dxa"/>
            <w:tcBorders>
              <w:top w:val="nil"/>
              <w:left w:val="nil"/>
              <w:bottom w:val="nil"/>
              <w:right w:val="nil"/>
            </w:tcBorders>
            <w:shd w:val="clear" w:color="auto" w:fill="auto"/>
            <w:hideMark/>
          </w:tcPr>
          <w:p w14:paraId="3273723C" w14:textId="77777777" w:rsidR="007B7FE5" w:rsidRPr="004E433C" w:rsidRDefault="007B7FE5" w:rsidP="00B86712">
            <w:pPr>
              <w:textAlignment w:val="baseline"/>
              <w:rPr>
                <w:sz w:val="24"/>
                <w:szCs w:val="24"/>
              </w:rPr>
            </w:pPr>
            <w:r w:rsidRPr="004E433C">
              <w:rPr>
                <w:sz w:val="24"/>
                <w:szCs w:val="24"/>
              </w:rPr>
              <w:t>&lt;&lt;PROVIDER_SUITNAME&gt;&gt;,  </w:t>
            </w:r>
          </w:p>
          <w:p w14:paraId="11F23739" w14:textId="77777777" w:rsidR="007B7FE5" w:rsidRPr="004E433C" w:rsidRDefault="007B7FE5" w:rsidP="00B86712">
            <w:pPr>
              <w:textAlignment w:val="baseline"/>
              <w:rPr>
                <w:sz w:val="24"/>
                <w:szCs w:val="24"/>
              </w:rPr>
            </w:pPr>
            <w:r w:rsidRPr="004E433C">
              <w:rPr>
                <w:sz w:val="24"/>
                <w:szCs w:val="24"/>
              </w:rPr>
              <w:t>a/a/</w:t>
            </w:r>
            <w:proofErr w:type="gramStart"/>
            <w:r w:rsidRPr="004E433C">
              <w:rPr>
                <w:sz w:val="24"/>
                <w:szCs w:val="24"/>
              </w:rPr>
              <w:t>o  &lt;</w:t>
            </w:r>
            <w:proofErr w:type="gramEnd"/>
            <w:r w:rsidRPr="004E433C">
              <w:rPr>
                <w:sz w:val="24"/>
                <w:szCs w:val="24"/>
              </w:rPr>
              <w:t>&lt;INJUREDPARTY_NAME&gt;&gt;                                             </w:t>
            </w:r>
          </w:p>
          <w:p w14:paraId="143D4DDE" w14:textId="77777777" w:rsidR="007B7FE5" w:rsidRPr="004E433C" w:rsidRDefault="007B7FE5" w:rsidP="00B86712">
            <w:pPr>
              <w:textAlignment w:val="baseline"/>
              <w:rPr>
                <w:sz w:val="24"/>
                <w:szCs w:val="24"/>
              </w:rPr>
            </w:pPr>
            <w:r w:rsidRPr="004E433C">
              <w:rPr>
                <w:sz w:val="24"/>
                <w:szCs w:val="24"/>
              </w:rPr>
              <w:t> </w:t>
            </w:r>
          </w:p>
          <w:p w14:paraId="0EE0EE0E" w14:textId="77777777" w:rsidR="007B7FE5" w:rsidRPr="004E433C" w:rsidRDefault="007B7FE5" w:rsidP="00B86712">
            <w:pPr>
              <w:ind w:firstLine="2160"/>
              <w:textAlignment w:val="baseline"/>
              <w:rPr>
                <w:sz w:val="24"/>
                <w:szCs w:val="24"/>
              </w:rPr>
            </w:pPr>
            <w:r w:rsidRPr="004E433C">
              <w:rPr>
                <w:sz w:val="24"/>
                <w:szCs w:val="24"/>
              </w:rPr>
              <w:t>                                 </w:t>
            </w:r>
          </w:p>
          <w:p w14:paraId="66194F99" w14:textId="77777777" w:rsidR="007B7FE5" w:rsidRPr="004E433C" w:rsidRDefault="007B7FE5" w:rsidP="00B86712">
            <w:pPr>
              <w:ind w:firstLine="720"/>
              <w:textAlignment w:val="baseline"/>
              <w:rPr>
                <w:sz w:val="24"/>
                <w:szCs w:val="24"/>
              </w:rPr>
            </w:pPr>
            <w:r w:rsidRPr="004E433C">
              <w:rPr>
                <w:sz w:val="24"/>
                <w:szCs w:val="24"/>
              </w:rPr>
              <w:t>Plaintiff, </w:t>
            </w:r>
          </w:p>
          <w:p w14:paraId="740F897B" w14:textId="77777777" w:rsidR="007B7FE5" w:rsidRPr="004E433C" w:rsidRDefault="007B7FE5" w:rsidP="00B86712">
            <w:pPr>
              <w:textAlignment w:val="baseline"/>
              <w:rPr>
                <w:sz w:val="24"/>
                <w:szCs w:val="24"/>
              </w:rPr>
            </w:pPr>
            <w:r w:rsidRPr="004E433C">
              <w:rPr>
                <w:sz w:val="24"/>
                <w:szCs w:val="24"/>
              </w:rPr>
              <w:t> </w:t>
            </w:r>
          </w:p>
          <w:p w14:paraId="131A18EA" w14:textId="77777777" w:rsidR="007B7FE5" w:rsidRPr="004E433C" w:rsidRDefault="007B7FE5" w:rsidP="00B86712">
            <w:pPr>
              <w:textAlignment w:val="baseline"/>
              <w:rPr>
                <w:sz w:val="24"/>
                <w:szCs w:val="24"/>
              </w:rPr>
            </w:pPr>
            <w:r w:rsidRPr="004E433C">
              <w:rPr>
                <w:sz w:val="24"/>
                <w:szCs w:val="24"/>
              </w:rPr>
              <w:t>vs. </w:t>
            </w:r>
          </w:p>
          <w:p w14:paraId="6B3A8BC4" w14:textId="77777777" w:rsidR="007B7FE5" w:rsidRPr="004E433C" w:rsidRDefault="007B7FE5" w:rsidP="00B86712">
            <w:pPr>
              <w:textAlignment w:val="baseline"/>
              <w:rPr>
                <w:sz w:val="24"/>
                <w:szCs w:val="24"/>
              </w:rPr>
            </w:pPr>
            <w:r w:rsidRPr="004E433C">
              <w:rPr>
                <w:sz w:val="24"/>
                <w:szCs w:val="24"/>
              </w:rPr>
              <w:t> </w:t>
            </w:r>
          </w:p>
          <w:p w14:paraId="4010D856" w14:textId="77777777" w:rsidR="007B7FE5" w:rsidRPr="004E433C" w:rsidRDefault="007B7FE5" w:rsidP="00B86712">
            <w:pPr>
              <w:textAlignment w:val="baseline"/>
              <w:rPr>
                <w:sz w:val="24"/>
                <w:szCs w:val="24"/>
              </w:rPr>
            </w:pPr>
            <w:r w:rsidRPr="004E433C">
              <w:rPr>
                <w:sz w:val="24"/>
                <w:szCs w:val="24"/>
              </w:rPr>
              <w:t>&lt;&lt;INSURANCECOMPANY_SUITNAME&gt;&gt; </w:t>
            </w:r>
          </w:p>
          <w:p w14:paraId="61483814" w14:textId="77777777" w:rsidR="007B7FE5" w:rsidRPr="004E433C" w:rsidRDefault="007B7FE5" w:rsidP="00B86712">
            <w:pPr>
              <w:textAlignment w:val="baseline"/>
              <w:rPr>
                <w:sz w:val="24"/>
                <w:szCs w:val="24"/>
              </w:rPr>
            </w:pPr>
            <w:r w:rsidRPr="004E433C">
              <w:rPr>
                <w:sz w:val="24"/>
                <w:szCs w:val="24"/>
              </w:rPr>
              <w:t> </w:t>
            </w:r>
          </w:p>
          <w:p w14:paraId="2A9C3321" w14:textId="77777777" w:rsidR="007B7FE5" w:rsidRPr="004E433C" w:rsidRDefault="007B7FE5" w:rsidP="00B86712">
            <w:pPr>
              <w:ind w:left="720" w:firstLine="720"/>
              <w:textAlignment w:val="baseline"/>
              <w:rPr>
                <w:sz w:val="24"/>
                <w:szCs w:val="24"/>
              </w:rPr>
            </w:pPr>
            <w:r w:rsidRPr="004E433C">
              <w:rPr>
                <w:sz w:val="24"/>
                <w:szCs w:val="24"/>
              </w:rPr>
              <w:t>Defendant. </w:t>
            </w:r>
          </w:p>
          <w:p w14:paraId="456246FD" w14:textId="77777777" w:rsidR="007B7FE5" w:rsidRPr="004E433C" w:rsidRDefault="007B7FE5" w:rsidP="00B86712">
            <w:pPr>
              <w:textAlignment w:val="baseline"/>
              <w:rPr>
                <w:sz w:val="24"/>
                <w:szCs w:val="24"/>
              </w:rPr>
            </w:pPr>
            <w:r w:rsidRPr="004E433C">
              <w:rPr>
                <w:sz w:val="24"/>
                <w:szCs w:val="24"/>
              </w:rPr>
              <w:t> </w:t>
            </w:r>
          </w:p>
        </w:tc>
        <w:tc>
          <w:tcPr>
            <w:tcW w:w="3495" w:type="dxa"/>
            <w:tcBorders>
              <w:top w:val="nil"/>
              <w:left w:val="nil"/>
              <w:bottom w:val="nil"/>
              <w:right w:val="nil"/>
            </w:tcBorders>
            <w:shd w:val="clear" w:color="auto" w:fill="auto"/>
            <w:hideMark/>
          </w:tcPr>
          <w:p w14:paraId="664A351E" w14:textId="77777777" w:rsidR="007B7FE5" w:rsidRPr="004E433C" w:rsidRDefault="007B7FE5" w:rsidP="00B86712">
            <w:pPr>
              <w:textAlignment w:val="baseline"/>
              <w:rPr>
                <w:sz w:val="24"/>
                <w:szCs w:val="24"/>
              </w:rPr>
            </w:pPr>
            <w:r w:rsidRPr="004E433C">
              <w:rPr>
                <w:sz w:val="24"/>
                <w:szCs w:val="24"/>
              </w:rPr>
              <w:t>Case No. &lt;&lt;INDEXORAAA_NUMBER&gt;&gt; </w:t>
            </w:r>
            <w:r w:rsidRPr="004E433C">
              <w:rPr>
                <w:sz w:val="24"/>
                <w:szCs w:val="24"/>
              </w:rPr>
              <w:br/>
              <w:t> </w:t>
            </w:r>
          </w:p>
          <w:p w14:paraId="47E4BE9A" w14:textId="77777777" w:rsidR="007B7FE5" w:rsidRPr="004E433C" w:rsidRDefault="007B7FE5" w:rsidP="00B86712">
            <w:pPr>
              <w:textAlignment w:val="baseline"/>
              <w:rPr>
                <w:sz w:val="24"/>
                <w:szCs w:val="24"/>
              </w:rPr>
            </w:pPr>
            <w:r w:rsidRPr="004E433C">
              <w:rPr>
                <w:sz w:val="24"/>
                <w:szCs w:val="24"/>
              </w:rPr>
              <w:t> </w:t>
            </w:r>
          </w:p>
          <w:p w14:paraId="2D70F9B5" w14:textId="77777777" w:rsidR="007B7FE5" w:rsidRPr="004E433C" w:rsidRDefault="007B7FE5" w:rsidP="00B86712">
            <w:pPr>
              <w:textAlignment w:val="baseline"/>
              <w:rPr>
                <w:sz w:val="24"/>
                <w:szCs w:val="24"/>
              </w:rPr>
            </w:pPr>
            <w:r w:rsidRPr="004E433C">
              <w:rPr>
                <w:sz w:val="24"/>
                <w:szCs w:val="24"/>
              </w:rPr>
              <w:t> </w:t>
            </w:r>
          </w:p>
        </w:tc>
      </w:tr>
    </w:tbl>
    <w:p w14:paraId="3F31080E" w14:textId="77777777" w:rsidR="007B7FE5" w:rsidRPr="004E433C" w:rsidRDefault="007B7FE5" w:rsidP="007B7FE5">
      <w:pPr>
        <w:textAlignment w:val="baseline"/>
        <w:rPr>
          <w:rFonts w:ascii="Segoe UI" w:hAnsi="Segoe UI" w:cs="Segoe UI"/>
          <w:sz w:val="18"/>
          <w:szCs w:val="18"/>
        </w:rPr>
      </w:pPr>
      <w:r w:rsidRPr="004E433C">
        <w:rPr>
          <w:sz w:val="24"/>
          <w:szCs w:val="24"/>
        </w:rPr>
        <w:t>__________________________________________/ </w:t>
      </w:r>
    </w:p>
    <w:p w14:paraId="570EC68B" w14:textId="77777777" w:rsidR="007B7FE5" w:rsidRDefault="007B7FE5" w:rsidP="007B7FE5">
      <w:pPr>
        <w:pStyle w:val="BodyText"/>
        <w:spacing w:line="240" w:lineRule="auto"/>
        <w:rPr>
          <w:b/>
          <w:szCs w:val="24"/>
          <w:u w:val="single"/>
        </w:rPr>
      </w:pPr>
    </w:p>
    <w:p w14:paraId="6CE3AAF2" w14:textId="77777777" w:rsidR="007B7FE5" w:rsidRPr="004165EB" w:rsidRDefault="007B7FE5" w:rsidP="007B7FE5">
      <w:pPr>
        <w:pStyle w:val="BodyText"/>
        <w:spacing w:line="240" w:lineRule="auto"/>
        <w:jc w:val="center"/>
        <w:rPr>
          <w:b/>
          <w:szCs w:val="24"/>
        </w:rPr>
      </w:pPr>
      <w:r>
        <w:rPr>
          <w:b/>
        </w:rPr>
        <w:t>PLAINTIFF’S</w:t>
      </w:r>
      <w:r w:rsidRPr="004165EB">
        <w:rPr>
          <w:b/>
          <w:szCs w:val="24"/>
        </w:rPr>
        <w:t xml:space="preserve"> RESPONSE IN OPPOSITION </w:t>
      </w:r>
    </w:p>
    <w:p w14:paraId="7521E7B1" w14:textId="77777777" w:rsidR="007B7FE5" w:rsidRDefault="007B7FE5" w:rsidP="007B7FE5">
      <w:pPr>
        <w:pStyle w:val="BodyText"/>
        <w:spacing w:line="240" w:lineRule="auto"/>
        <w:jc w:val="center"/>
        <w:rPr>
          <w:b/>
          <w:szCs w:val="24"/>
          <w:u w:val="single"/>
        </w:rPr>
      </w:pPr>
      <w:r>
        <w:rPr>
          <w:b/>
          <w:szCs w:val="24"/>
          <w:u w:val="single"/>
        </w:rPr>
        <w:t xml:space="preserve">TO DEFENDANT’S FINAL MOTION FOR SUMMARY JUGMENT </w:t>
      </w:r>
    </w:p>
    <w:p w14:paraId="30C27327" w14:textId="77777777" w:rsidR="007B7FE5" w:rsidRDefault="007B7FE5" w:rsidP="007B7FE5">
      <w:pPr>
        <w:pStyle w:val="BodyText"/>
        <w:spacing w:line="240" w:lineRule="auto"/>
        <w:jc w:val="center"/>
        <w:rPr>
          <w:b/>
          <w:szCs w:val="24"/>
          <w:u w:val="single"/>
        </w:rPr>
      </w:pPr>
    </w:p>
    <w:p w14:paraId="2EC870C4" w14:textId="77777777" w:rsidR="007B7FE5" w:rsidRDefault="007B7FE5" w:rsidP="007B7FE5">
      <w:pPr>
        <w:autoSpaceDE w:val="0"/>
        <w:autoSpaceDN w:val="0"/>
        <w:adjustRightInd w:val="0"/>
        <w:spacing w:line="480" w:lineRule="auto"/>
        <w:jc w:val="both"/>
        <w:rPr>
          <w:spacing w:val="-3"/>
          <w:sz w:val="24"/>
          <w:szCs w:val="24"/>
        </w:rPr>
      </w:pPr>
      <w:r w:rsidRPr="004165EB">
        <w:rPr>
          <w:szCs w:val="24"/>
        </w:rPr>
        <w:tab/>
      </w:r>
      <w:r w:rsidRPr="004165EB">
        <w:rPr>
          <w:sz w:val="24"/>
          <w:szCs w:val="24"/>
        </w:rPr>
        <w:t xml:space="preserve">COMES NOW the </w:t>
      </w:r>
      <w:r>
        <w:rPr>
          <w:sz w:val="24"/>
        </w:rPr>
        <w:t>Plaintiff</w:t>
      </w:r>
      <w:r w:rsidRPr="007B0E28">
        <w:rPr>
          <w:sz w:val="24"/>
          <w:szCs w:val="24"/>
        </w:rPr>
        <w:t>, &lt;&lt;PROVIDER_SUITNAME&gt;&gt;, by</w:t>
      </w:r>
      <w:r w:rsidRPr="004165EB">
        <w:rPr>
          <w:sz w:val="24"/>
          <w:szCs w:val="24"/>
        </w:rPr>
        <w:t xml:space="preserve"> an through its undersigned counsel, and</w:t>
      </w:r>
      <w:r>
        <w:rPr>
          <w:sz w:val="24"/>
          <w:szCs w:val="24"/>
        </w:rPr>
        <w:t xml:space="preserve"> </w:t>
      </w:r>
      <w:r w:rsidRPr="004165EB">
        <w:rPr>
          <w:sz w:val="24"/>
          <w:szCs w:val="24"/>
        </w:rPr>
        <w:t>pursuant to Rule 1.120, Fla. R. Civ. P., state</w:t>
      </w:r>
      <w:ins w:id="1" w:author="Author">
        <w:r>
          <w:rPr>
            <w:sz w:val="24"/>
            <w:szCs w:val="24"/>
          </w:rPr>
          <w:t>s</w:t>
        </w:r>
      </w:ins>
      <w:r w:rsidRPr="004165EB">
        <w:rPr>
          <w:sz w:val="24"/>
          <w:szCs w:val="24"/>
        </w:rPr>
        <w:t xml:space="preserve"> that based on the pleadings and summary judgment</w:t>
      </w:r>
      <w:r>
        <w:rPr>
          <w:sz w:val="24"/>
          <w:szCs w:val="24"/>
        </w:rPr>
        <w:t xml:space="preserve"> </w:t>
      </w:r>
      <w:r w:rsidRPr="004165EB">
        <w:rPr>
          <w:sz w:val="24"/>
          <w:szCs w:val="24"/>
        </w:rPr>
        <w:t xml:space="preserve">evidence on file, the Defendant is not entitled to a summary judgment </w:t>
      </w:r>
      <w:ins w:id="2" w:author="Author">
        <w:r>
          <w:rPr>
            <w:sz w:val="24"/>
            <w:szCs w:val="24"/>
          </w:rPr>
          <w:t xml:space="preserve">as a matter of law </w:t>
        </w:r>
      </w:ins>
      <w:r w:rsidRPr="004165EB">
        <w:rPr>
          <w:sz w:val="24"/>
          <w:szCs w:val="24"/>
        </w:rPr>
        <w:t>under Rule 1.510,</w:t>
      </w:r>
      <w:r>
        <w:rPr>
          <w:sz w:val="24"/>
          <w:szCs w:val="24"/>
        </w:rPr>
        <w:t xml:space="preserve"> as there are material issues of fact in </w:t>
      </w:r>
      <w:r w:rsidRPr="004165EB">
        <w:rPr>
          <w:sz w:val="24"/>
          <w:szCs w:val="24"/>
        </w:rPr>
        <w:t>dispute</w:t>
      </w:r>
      <w:ins w:id="3" w:author="Author">
        <w:r>
          <w:rPr>
            <w:sz w:val="24"/>
            <w:szCs w:val="24"/>
          </w:rPr>
          <w:t>, and</w:t>
        </w:r>
      </w:ins>
      <w:r w:rsidRPr="004165EB">
        <w:rPr>
          <w:sz w:val="24"/>
          <w:szCs w:val="24"/>
        </w:rPr>
        <w:t xml:space="preserve"> </w:t>
      </w:r>
      <w:del w:id="4" w:author="Author">
        <w:r w:rsidRPr="004165EB" w:rsidDel="00350707">
          <w:rPr>
            <w:sz w:val="24"/>
            <w:szCs w:val="24"/>
          </w:rPr>
          <w:delText>an</w:delText>
        </w:r>
        <w:r w:rsidDel="00350707">
          <w:rPr>
            <w:sz w:val="24"/>
            <w:szCs w:val="24"/>
          </w:rPr>
          <w:delText>d</w:delText>
        </w:r>
        <w:r w:rsidRPr="004165EB" w:rsidDel="00350707">
          <w:rPr>
            <w:sz w:val="24"/>
            <w:szCs w:val="24"/>
          </w:rPr>
          <w:delText xml:space="preserve"> the Defendant</w:delText>
        </w:r>
        <w:r w:rsidDel="00350707">
          <w:rPr>
            <w:sz w:val="24"/>
            <w:szCs w:val="24"/>
          </w:rPr>
          <w:delText xml:space="preserve"> is</w:delText>
        </w:r>
        <w:r w:rsidRPr="004165EB" w:rsidDel="00350707">
          <w:rPr>
            <w:sz w:val="24"/>
            <w:szCs w:val="24"/>
          </w:rPr>
          <w:delText xml:space="preserve"> not entitled to summary judgment as a matter ofI</w:delText>
        </w:r>
      </w:del>
      <w:ins w:id="5" w:author="Author">
        <w:r>
          <w:rPr>
            <w:sz w:val="24"/>
            <w:szCs w:val="24"/>
          </w:rPr>
          <w:t>i</w:t>
        </w:r>
      </w:ins>
      <w:r w:rsidRPr="004165EB">
        <w:rPr>
          <w:spacing w:val="-3"/>
          <w:sz w:val="24"/>
          <w:szCs w:val="24"/>
        </w:rPr>
        <w:t xml:space="preserve">n support thereof </w:t>
      </w:r>
      <w:ins w:id="6" w:author="Author">
        <w:r>
          <w:rPr>
            <w:spacing w:val="-3"/>
            <w:sz w:val="24"/>
            <w:szCs w:val="24"/>
          </w:rPr>
          <w:t xml:space="preserve">states </w:t>
        </w:r>
      </w:ins>
      <w:del w:id="7" w:author="Author">
        <w:r w:rsidDel="00350707">
          <w:rPr>
            <w:sz w:val="24"/>
            <w:szCs w:val="24"/>
          </w:rPr>
          <w:delText>Plaintiff’s</w:delText>
        </w:r>
        <w:r w:rsidDel="00350707">
          <w:rPr>
            <w:spacing w:val="-3"/>
            <w:sz w:val="24"/>
            <w:szCs w:val="24"/>
          </w:rPr>
          <w:delText xml:space="preserve"> response is based on </w:delText>
        </w:r>
      </w:del>
      <w:r>
        <w:rPr>
          <w:spacing w:val="-3"/>
          <w:sz w:val="24"/>
          <w:szCs w:val="24"/>
        </w:rPr>
        <w:t xml:space="preserve">the following </w:t>
      </w:r>
      <w:del w:id="8" w:author="Author">
        <w:r w:rsidDel="00350707">
          <w:rPr>
            <w:spacing w:val="-3"/>
            <w:sz w:val="24"/>
            <w:szCs w:val="24"/>
          </w:rPr>
          <w:delText>arguments</w:delText>
        </w:r>
      </w:del>
      <w:r>
        <w:rPr>
          <w:spacing w:val="-3"/>
          <w:sz w:val="24"/>
          <w:szCs w:val="24"/>
        </w:rPr>
        <w:t>:</w:t>
      </w:r>
    </w:p>
    <w:p w14:paraId="5A9AE19F" w14:textId="77777777" w:rsidR="007B7FE5" w:rsidRPr="000C0591" w:rsidRDefault="007B7FE5" w:rsidP="00F144EC">
      <w:pPr>
        <w:pStyle w:val="BodyText"/>
        <w:numPr>
          <w:ilvl w:val="0"/>
          <w:numId w:val="2"/>
        </w:numPr>
        <w:spacing w:line="240" w:lineRule="auto"/>
        <w:ind w:left="720"/>
        <w:rPr>
          <w:b/>
          <w:szCs w:val="24"/>
          <w:u w:val="single"/>
        </w:rPr>
      </w:pPr>
      <w:r w:rsidRPr="000C0591">
        <w:rPr>
          <w:b/>
          <w:szCs w:val="24"/>
          <w:u w:val="single"/>
        </w:rPr>
        <w:t xml:space="preserve">DEFENDANT’S MOTION FOR SUMMARY JUDGMENT MUST FAIL </w:t>
      </w:r>
      <w:del w:id="9" w:author="Author">
        <w:r w:rsidRPr="000C0591" w:rsidDel="00350707">
          <w:rPr>
            <w:b/>
            <w:szCs w:val="24"/>
            <w:u w:val="single"/>
          </w:rPr>
          <w:delText>AS THERE ARE MATERIAL ISSUES OF FACTS IN DISPUTE</w:delText>
        </w:r>
        <w:r w:rsidDel="00350707">
          <w:rPr>
            <w:b/>
            <w:szCs w:val="24"/>
            <w:u w:val="single"/>
          </w:rPr>
          <w:delText xml:space="preserve"> AND </w:delText>
        </w:r>
      </w:del>
      <w:ins w:id="10" w:author="Author">
        <w:r>
          <w:rPr>
            <w:b/>
            <w:szCs w:val="24"/>
            <w:u w:val="single"/>
          </w:rPr>
          <w:t xml:space="preserve">BECAUSE </w:t>
        </w:r>
      </w:ins>
      <w:r>
        <w:rPr>
          <w:b/>
          <w:szCs w:val="24"/>
          <w:u w:val="single"/>
        </w:rPr>
        <w:t>THE QUESTION OF WHETHER THE PLAINTIFF’S SERVICES IS A COST OF REPAIR OR REPLACEMENT IS A QUESTION OF FACT FOR A JURY</w:t>
      </w:r>
    </w:p>
    <w:p w14:paraId="02CE897A" w14:textId="77777777" w:rsidR="007B7FE5" w:rsidRDefault="007B7FE5" w:rsidP="007B7FE5">
      <w:pPr>
        <w:pStyle w:val="BodyText"/>
        <w:spacing w:line="240" w:lineRule="auto"/>
        <w:rPr>
          <w:szCs w:val="24"/>
        </w:rPr>
      </w:pPr>
    </w:p>
    <w:p w14:paraId="487CB256" w14:textId="77777777" w:rsidR="007B7FE5" w:rsidRDefault="007B7FE5" w:rsidP="007B7FE5">
      <w:pPr>
        <w:pStyle w:val="BodyText"/>
        <w:ind w:firstLine="720"/>
        <w:rPr>
          <w:color w:val="000000"/>
          <w:szCs w:val="24"/>
          <w:shd w:val="clear" w:color="auto" w:fill="FFFFFF"/>
        </w:rPr>
      </w:pPr>
      <w:r>
        <w:rPr>
          <w:szCs w:val="24"/>
        </w:rPr>
        <w:t>Plaintiff contends that there are genuine issues of material fact</w:t>
      </w:r>
      <w:del w:id="11" w:author="Author">
        <w:r w:rsidDel="00350707">
          <w:rPr>
            <w:szCs w:val="24"/>
          </w:rPr>
          <w:delText>s</w:delText>
        </w:r>
      </w:del>
      <w:r>
        <w:rPr>
          <w:szCs w:val="24"/>
        </w:rPr>
        <w:t xml:space="preserve">; and as such, Defendant is not entitled to summary judgment as a matter of law in this matter. </w:t>
      </w:r>
      <w:r w:rsidRPr="0080163D">
        <w:rPr>
          <w:szCs w:val="24"/>
        </w:rPr>
        <w:t xml:space="preserve">It is well settled in Florida that </w:t>
      </w:r>
      <w:r>
        <w:rPr>
          <w:szCs w:val="24"/>
        </w:rPr>
        <w:t xml:space="preserve">the granting of </w:t>
      </w:r>
      <w:r w:rsidRPr="0080163D">
        <w:rPr>
          <w:szCs w:val="24"/>
        </w:rPr>
        <w:t xml:space="preserve">summary judgment is only appropriate </w:t>
      </w:r>
      <w:r w:rsidRPr="0080163D">
        <w:rPr>
          <w:color w:val="000000"/>
          <w:shd w:val="clear" w:color="auto" w:fill="FFFFFF"/>
        </w:rPr>
        <w:t xml:space="preserve">where, as a matter of law, it is apparent from the pleadings, depositions, affidavits, or other evidence that there is no genuine issue of material </w:t>
      </w:r>
      <w:proofErr w:type="gramStart"/>
      <w:r w:rsidRPr="0080163D">
        <w:rPr>
          <w:color w:val="000000"/>
          <w:shd w:val="clear" w:color="auto" w:fill="FFFFFF"/>
        </w:rPr>
        <w:t>fact</w:t>
      </w:r>
      <w:proofErr w:type="gramEnd"/>
      <w:r w:rsidRPr="0080163D">
        <w:rPr>
          <w:color w:val="000000"/>
          <w:shd w:val="clear" w:color="auto" w:fill="FFFFFF"/>
        </w:rPr>
        <w:t xml:space="preserve"> and the moving party is entitled to relief as a matter of law</w:t>
      </w:r>
      <w:r>
        <w:rPr>
          <w:color w:val="000000"/>
          <w:shd w:val="clear" w:color="auto" w:fill="FFFFFF"/>
        </w:rPr>
        <w:t xml:space="preserve">. </w:t>
      </w:r>
      <w:r w:rsidRPr="0080163D">
        <w:rPr>
          <w:color w:val="000000"/>
          <w:u w:val="single"/>
          <w:shd w:val="clear" w:color="auto" w:fill="FFFFFF"/>
        </w:rPr>
        <w:t>See</w:t>
      </w:r>
      <w:r w:rsidRPr="007F1D12">
        <w:rPr>
          <w:color w:val="000000"/>
          <w:shd w:val="clear" w:color="auto" w:fill="FFFFFF"/>
        </w:rPr>
        <w:t xml:space="preserve"> </w:t>
      </w:r>
      <w:r w:rsidRPr="0080163D">
        <w:rPr>
          <w:color w:val="000000"/>
          <w:u w:val="single"/>
          <w:shd w:val="clear" w:color="auto" w:fill="FFFFFF"/>
        </w:rPr>
        <w:t xml:space="preserve">The Florida Bar v. </w:t>
      </w:r>
      <w:r w:rsidRPr="0080163D">
        <w:rPr>
          <w:color w:val="000000"/>
          <w:u w:val="single"/>
          <w:shd w:val="clear" w:color="auto" w:fill="FFFFFF"/>
        </w:rPr>
        <w:lastRenderedPageBreak/>
        <w:t>Greene</w:t>
      </w:r>
      <w:r w:rsidRPr="0080163D">
        <w:rPr>
          <w:color w:val="000000"/>
          <w:shd w:val="clear" w:color="auto" w:fill="FFFFFF"/>
        </w:rPr>
        <w:t xml:space="preserve">, </w:t>
      </w:r>
      <w:r>
        <w:rPr>
          <w:color w:val="000000"/>
          <w:shd w:val="clear" w:color="auto" w:fill="FFFFFF"/>
        </w:rPr>
        <w:t xml:space="preserve">926 So.2d 1195, 1200 (Fla. 2006). </w:t>
      </w:r>
      <w:r w:rsidRPr="0080163D">
        <w:rPr>
          <w:color w:val="000000"/>
          <w:shd w:val="clear" w:color="auto" w:fill="FFFFFF"/>
        </w:rPr>
        <w:t>Summary judgment is designed to test the sufficiency of the evidence to determine if there is sufficient evidence at issue to justify a trial or formal hearing on the issues raised in the pleadings</w:t>
      </w:r>
      <w:r>
        <w:rPr>
          <w:color w:val="000000"/>
          <w:shd w:val="clear" w:color="auto" w:fill="FFFFFF"/>
        </w:rPr>
        <w:t>.</w:t>
      </w:r>
      <w:r w:rsidRPr="009379E9">
        <w:rPr>
          <w:color w:val="000000"/>
          <w:shd w:val="clear" w:color="auto" w:fill="FFFFFF"/>
        </w:rPr>
        <w:t xml:space="preserve"> </w:t>
      </w:r>
      <w:r w:rsidRPr="009379E9">
        <w:rPr>
          <w:color w:val="000000"/>
          <w:u w:val="single"/>
          <w:shd w:val="clear" w:color="auto" w:fill="FFFFFF"/>
        </w:rPr>
        <w:t>Id</w:t>
      </w:r>
      <w:r w:rsidRPr="009379E9">
        <w:rPr>
          <w:color w:val="000000"/>
          <w:shd w:val="clear" w:color="auto" w:fill="FFFFFF"/>
        </w:rPr>
        <w:t xml:space="preserve">. A defense is not a sufficient basis for granting a motion for summary judgment unless the evidence supporting that defense is so compelling as to establish that no issue of material fact </w:t>
      </w:r>
      <w:proofErr w:type="gramStart"/>
      <w:r w:rsidRPr="009379E9">
        <w:rPr>
          <w:color w:val="000000"/>
          <w:shd w:val="clear" w:color="auto" w:fill="FFFFFF"/>
        </w:rPr>
        <w:t>actually exists</w:t>
      </w:r>
      <w:proofErr w:type="gramEnd"/>
      <w:r w:rsidRPr="009379E9">
        <w:rPr>
          <w:color w:val="000000"/>
          <w:shd w:val="clear" w:color="auto" w:fill="FFFFFF"/>
        </w:rPr>
        <w:t>.</w:t>
      </w:r>
      <w:r w:rsidRPr="009379E9">
        <w:rPr>
          <w:rStyle w:val="apple-converted-space"/>
          <w:color w:val="000000"/>
          <w:shd w:val="clear" w:color="auto" w:fill="FFFFFF"/>
        </w:rPr>
        <w:t> </w:t>
      </w:r>
      <w:r w:rsidRPr="009379E9">
        <w:rPr>
          <w:iCs/>
          <w:u w:val="single"/>
          <w:shd w:val="clear" w:color="auto" w:fill="FFFFFF"/>
        </w:rPr>
        <w:t>Harvey Building, Inc. v. Haley</w:t>
      </w:r>
      <w:r w:rsidRPr="009379E9">
        <w:rPr>
          <w:i/>
          <w:iCs/>
          <w:shd w:val="clear" w:color="auto" w:fill="FFFFFF"/>
        </w:rPr>
        <w:t>,</w:t>
      </w:r>
      <w:r w:rsidRPr="009379E9">
        <w:rPr>
          <w:rStyle w:val="apple-converted-space"/>
          <w:color w:val="0000FF"/>
          <w:shd w:val="clear" w:color="auto" w:fill="FFFFFF"/>
        </w:rPr>
        <w:t> </w:t>
      </w:r>
      <w:r w:rsidRPr="009379E9">
        <w:rPr>
          <w:shd w:val="clear" w:color="auto" w:fill="FFFFFF"/>
        </w:rPr>
        <w:t>175 So.2d 780 (Fla.1965)</w:t>
      </w:r>
      <w:r>
        <w:rPr>
          <w:shd w:val="clear" w:color="auto" w:fill="FFFFFF"/>
        </w:rPr>
        <w:t>.  The burden is u</w:t>
      </w:r>
      <w:r w:rsidRPr="00E4493B">
        <w:rPr>
          <w:szCs w:val="24"/>
          <w:shd w:val="clear" w:color="auto" w:fill="FFFFFF"/>
        </w:rPr>
        <w:t xml:space="preserve">pon the Defendant to show that there is no genuine issue of material fact. </w:t>
      </w:r>
      <w:r w:rsidRPr="00E4493B">
        <w:rPr>
          <w:szCs w:val="24"/>
          <w:u w:val="single"/>
          <w:shd w:val="clear" w:color="auto" w:fill="FFFFFF"/>
        </w:rPr>
        <w:t>See</w:t>
      </w:r>
      <w:r w:rsidRPr="00E4493B">
        <w:rPr>
          <w:szCs w:val="24"/>
          <w:shd w:val="clear" w:color="auto" w:fill="FFFFFF"/>
        </w:rPr>
        <w:t xml:space="preserve"> </w:t>
      </w:r>
      <w:r w:rsidRPr="00E4493B">
        <w:rPr>
          <w:bCs/>
          <w:color w:val="000000"/>
          <w:szCs w:val="24"/>
          <w:u w:val="single"/>
          <w:shd w:val="clear" w:color="auto" w:fill="FFFFFF"/>
        </w:rPr>
        <w:t>Harvey Bldg., Inc. v. Haley</w:t>
      </w:r>
      <w:r>
        <w:rPr>
          <w:bCs/>
          <w:color w:val="000000"/>
          <w:szCs w:val="24"/>
          <w:shd w:val="clear" w:color="auto" w:fill="FFFFFF"/>
        </w:rPr>
        <w:t xml:space="preserve">, </w:t>
      </w:r>
      <w:r w:rsidRPr="00E4493B">
        <w:rPr>
          <w:color w:val="000000"/>
          <w:szCs w:val="24"/>
          <w:shd w:val="clear" w:color="auto" w:fill="FFFFFF"/>
        </w:rPr>
        <w:t>175 So.2d 780, 782 (Fla. 1965).</w:t>
      </w:r>
    </w:p>
    <w:p w14:paraId="72D25CBE" w14:textId="77777777" w:rsidR="007B7FE5" w:rsidRDefault="007B7FE5" w:rsidP="007B7FE5">
      <w:pPr>
        <w:pStyle w:val="BodyText"/>
        <w:ind w:firstLine="720"/>
        <w:rPr>
          <w:color w:val="000000"/>
          <w:szCs w:val="24"/>
          <w:shd w:val="clear" w:color="auto" w:fill="FFFFFF"/>
        </w:rPr>
      </w:pPr>
      <w:r>
        <w:rPr>
          <w:color w:val="000000"/>
          <w:szCs w:val="24"/>
          <w:shd w:val="clear" w:color="auto" w:fill="FFFFFF"/>
        </w:rPr>
        <w:t>Florida law places a higher burden on a party moving for summary judgment in state court, requiring the movant to</w:t>
      </w:r>
      <w:proofErr w:type="gramStart"/>
      <w:r>
        <w:rPr>
          <w:color w:val="000000"/>
          <w:szCs w:val="24"/>
          <w:shd w:val="clear" w:color="auto" w:fill="FFFFFF"/>
        </w:rPr>
        <w:t>:”[</w:t>
      </w:r>
      <w:proofErr w:type="gramEnd"/>
      <w:r>
        <w:rPr>
          <w:color w:val="000000"/>
          <w:szCs w:val="24"/>
          <w:shd w:val="clear" w:color="auto" w:fill="FFFFFF"/>
        </w:rPr>
        <w:t xml:space="preserve">S]how conclusively that no material issues remain for trial.” </w:t>
      </w:r>
      <w:proofErr w:type="spellStart"/>
      <w:r>
        <w:rPr>
          <w:color w:val="000000"/>
          <w:szCs w:val="24"/>
          <w:u w:val="single"/>
          <w:shd w:val="clear" w:color="auto" w:fill="FFFFFF"/>
        </w:rPr>
        <w:t>Visingardi</w:t>
      </w:r>
      <w:proofErr w:type="spellEnd"/>
      <w:r>
        <w:rPr>
          <w:color w:val="000000"/>
          <w:szCs w:val="24"/>
          <w:u w:val="single"/>
          <w:shd w:val="clear" w:color="auto" w:fill="FFFFFF"/>
        </w:rPr>
        <w:t xml:space="preserve"> v Tirone,</w:t>
      </w:r>
      <w:r>
        <w:rPr>
          <w:color w:val="000000"/>
          <w:szCs w:val="24"/>
          <w:shd w:val="clear" w:color="auto" w:fill="FFFFFF"/>
        </w:rPr>
        <w:t xml:space="preserve"> 193 So. 2d 601 (Fla. 1966).</w:t>
      </w:r>
    </w:p>
    <w:p w14:paraId="0B3CCB27" w14:textId="77777777" w:rsidR="007B7FE5" w:rsidRDefault="007B7FE5" w:rsidP="007B7FE5">
      <w:pPr>
        <w:pStyle w:val="BodyText"/>
        <w:ind w:firstLine="720"/>
        <w:rPr>
          <w:color w:val="000000"/>
          <w:szCs w:val="24"/>
          <w:shd w:val="clear" w:color="auto" w:fill="FFFFFF"/>
        </w:rPr>
      </w:pPr>
      <w:r>
        <w:rPr>
          <w:color w:val="000000"/>
          <w:szCs w:val="24"/>
          <w:shd w:val="clear" w:color="auto" w:fill="FFFFFF"/>
        </w:rPr>
        <w:t xml:space="preserve">All doubts and inferences must be resolved against the moving party, and if there is the slightest doubt or conflict in the evidence, then summary judgment is not available. </w:t>
      </w:r>
      <w:r>
        <w:rPr>
          <w:color w:val="000000"/>
          <w:szCs w:val="24"/>
          <w:u w:val="single"/>
          <w:shd w:val="clear" w:color="auto" w:fill="FFFFFF"/>
        </w:rPr>
        <w:t>Gonzalez v. B&amp;B Cash Grocery Stores, Inc.,</w:t>
      </w:r>
      <w:r>
        <w:rPr>
          <w:color w:val="000000"/>
          <w:szCs w:val="24"/>
          <w:shd w:val="clear" w:color="auto" w:fill="FFFFFF"/>
        </w:rPr>
        <w:t xml:space="preserve"> 692 So. 2d 297 (Fla. 4</w:t>
      </w:r>
      <w:r w:rsidRPr="00DB5848">
        <w:rPr>
          <w:color w:val="000000"/>
          <w:szCs w:val="24"/>
          <w:shd w:val="clear" w:color="auto" w:fill="FFFFFF"/>
          <w:vertAlign w:val="superscript"/>
        </w:rPr>
        <w:t>th</w:t>
      </w:r>
      <w:r>
        <w:rPr>
          <w:color w:val="000000"/>
          <w:szCs w:val="24"/>
          <w:shd w:val="clear" w:color="auto" w:fill="FFFFFF"/>
        </w:rPr>
        <w:t xml:space="preserve"> DCA 1997). Similarly, a trial court may not weigh the evidence or judge the credibility of witnesses in arriving at summary judgment; instead, the moving party must conclusively show the absence of any genuine issues of material fact. </w:t>
      </w:r>
      <w:r>
        <w:rPr>
          <w:color w:val="000000"/>
          <w:szCs w:val="24"/>
          <w:u w:val="single"/>
          <w:shd w:val="clear" w:color="auto" w:fill="FFFFFF"/>
        </w:rPr>
        <w:t>Craven v. TRG-</w:t>
      </w:r>
      <w:proofErr w:type="spellStart"/>
      <w:r>
        <w:rPr>
          <w:color w:val="000000"/>
          <w:szCs w:val="24"/>
          <w:u w:val="single"/>
          <w:shd w:val="clear" w:color="auto" w:fill="FFFFFF"/>
        </w:rPr>
        <w:t>Boyton</w:t>
      </w:r>
      <w:proofErr w:type="spellEnd"/>
      <w:r>
        <w:rPr>
          <w:color w:val="000000"/>
          <w:szCs w:val="24"/>
          <w:u w:val="single"/>
          <w:shd w:val="clear" w:color="auto" w:fill="FFFFFF"/>
        </w:rPr>
        <w:t xml:space="preserve"> Beach, Ltd.,</w:t>
      </w:r>
      <w:r>
        <w:rPr>
          <w:color w:val="000000"/>
          <w:szCs w:val="24"/>
          <w:shd w:val="clear" w:color="auto" w:fill="FFFFFF"/>
        </w:rPr>
        <w:t xml:space="preserve"> 925 So. 2d 476 (Fla. 4</w:t>
      </w:r>
      <w:r w:rsidRPr="002C35C1">
        <w:rPr>
          <w:color w:val="000000"/>
          <w:szCs w:val="24"/>
          <w:shd w:val="clear" w:color="auto" w:fill="FFFFFF"/>
          <w:vertAlign w:val="superscript"/>
        </w:rPr>
        <w:t>th</w:t>
      </w:r>
      <w:r>
        <w:rPr>
          <w:color w:val="000000"/>
          <w:szCs w:val="24"/>
          <w:shd w:val="clear" w:color="auto" w:fill="FFFFFF"/>
        </w:rPr>
        <w:t xml:space="preserve"> DCA 2006).</w:t>
      </w:r>
    </w:p>
    <w:p w14:paraId="364A60D3" w14:textId="77777777" w:rsidR="007B7FE5" w:rsidRDefault="007B7FE5" w:rsidP="007B7FE5">
      <w:pPr>
        <w:pStyle w:val="BodyText"/>
        <w:ind w:firstLine="720"/>
        <w:rPr>
          <w:color w:val="000000"/>
          <w:szCs w:val="24"/>
          <w:shd w:val="clear" w:color="auto" w:fill="FFFFFF"/>
        </w:rPr>
      </w:pPr>
      <w:r>
        <w:rPr>
          <w:color w:val="000000"/>
          <w:szCs w:val="24"/>
          <w:shd w:val="clear" w:color="auto" w:fill="FFFFFF"/>
        </w:rPr>
        <w:t xml:space="preserve">When determining </w:t>
      </w:r>
      <w:proofErr w:type="gramStart"/>
      <w:r>
        <w:rPr>
          <w:color w:val="000000"/>
          <w:szCs w:val="24"/>
          <w:shd w:val="clear" w:color="auto" w:fill="FFFFFF"/>
        </w:rPr>
        <w:t>whether or not</w:t>
      </w:r>
      <w:proofErr w:type="gramEnd"/>
      <w:r>
        <w:rPr>
          <w:color w:val="000000"/>
          <w:szCs w:val="24"/>
          <w:shd w:val="clear" w:color="auto" w:fill="FFFFFF"/>
        </w:rPr>
        <w:t xml:space="preserve"> a service constitutes “a cost of repair or replacement”, the legal definition of the contractual term is a question of pure law. </w:t>
      </w:r>
      <w:r w:rsidRPr="003346C8">
        <w:rPr>
          <w:i/>
          <w:iCs/>
          <w:color w:val="000000"/>
          <w:szCs w:val="24"/>
          <w:shd w:val="clear" w:color="auto" w:fill="FFFFFF"/>
        </w:rPr>
        <w:t>See</w:t>
      </w:r>
      <w:r>
        <w:rPr>
          <w:color w:val="000000"/>
          <w:szCs w:val="24"/>
          <w:shd w:val="clear" w:color="auto" w:fill="FFFFFF"/>
        </w:rPr>
        <w:t xml:space="preserve"> </w:t>
      </w:r>
      <w:r w:rsidRPr="003346C8">
        <w:rPr>
          <w:color w:val="000000"/>
          <w:szCs w:val="24"/>
          <w:u w:val="single"/>
          <w:shd w:val="clear" w:color="auto" w:fill="FFFFFF"/>
        </w:rPr>
        <w:t>Bissell v. State</w:t>
      </w:r>
      <w:r w:rsidRPr="003346C8">
        <w:rPr>
          <w:color w:val="000000"/>
          <w:szCs w:val="24"/>
          <w:shd w:val="clear" w:color="auto" w:fill="FFFFFF"/>
        </w:rPr>
        <w:t xml:space="preserve">, 605 So.2d 878, (Fla. </w:t>
      </w:r>
      <w:r>
        <w:rPr>
          <w:color w:val="000000"/>
          <w:szCs w:val="24"/>
          <w:shd w:val="clear" w:color="auto" w:fill="FFFFFF"/>
        </w:rPr>
        <w:t>5</w:t>
      </w:r>
      <w:r w:rsidRPr="002A0101">
        <w:rPr>
          <w:color w:val="000000"/>
          <w:szCs w:val="24"/>
          <w:shd w:val="clear" w:color="auto" w:fill="FFFFFF"/>
          <w:vertAlign w:val="superscript"/>
        </w:rPr>
        <w:t>th</w:t>
      </w:r>
      <w:r>
        <w:rPr>
          <w:color w:val="000000"/>
          <w:szCs w:val="24"/>
          <w:shd w:val="clear" w:color="auto" w:fill="FFFFFF"/>
        </w:rPr>
        <w:t xml:space="preserve"> DCA</w:t>
      </w:r>
      <w:r w:rsidRPr="003346C8">
        <w:rPr>
          <w:color w:val="000000"/>
          <w:szCs w:val="24"/>
          <w:shd w:val="clear" w:color="auto" w:fill="FFFFFF"/>
        </w:rPr>
        <w:t xml:space="preserve"> 1992)</w:t>
      </w:r>
      <w:r>
        <w:rPr>
          <w:color w:val="000000"/>
          <w:szCs w:val="24"/>
          <w:shd w:val="clear" w:color="auto" w:fill="FFFFFF"/>
        </w:rPr>
        <w:t xml:space="preserve">; </w:t>
      </w:r>
      <w:r w:rsidRPr="007F5C24">
        <w:rPr>
          <w:i/>
          <w:iCs/>
          <w:color w:val="000000"/>
          <w:szCs w:val="24"/>
          <w:shd w:val="clear" w:color="auto" w:fill="FFFFFF"/>
        </w:rPr>
        <w:t>see also</w:t>
      </w:r>
      <w:r>
        <w:rPr>
          <w:color w:val="000000"/>
          <w:szCs w:val="24"/>
          <w:shd w:val="clear" w:color="auto" w:fill="FFFFFF"/>
        </w:rPr>
        <w:t xml:space="preserve"> </w:t>
      </w:r>
      <w:r w:rsidRPr="002A0101">
        <w:rPr>
          <w:color w:val="000000"/>
          <w:szCs w:val="24"/>
          <w:u w:val="single"/>
          <w:shd w:val="clear" w:color="auto" w:fill="FFFFFF"/>
        </w:rPr>
        <w:t>Sproles v. American States Ins. Co.</w:t>
      </w:r>
      <w:r w:rsidRPr="002A0101">
        <w:rPr>
          <w:color w:val="000000"/>
          <w:szCs w:val="24"/>
          <w:shd w:val="clear" w:color="auto" w:fill="FFFFFF"/>
        </w:rPr>
        <w:t>, 578 So.2d 482</w:t>
      </w:r>
      <w:r>
        <w:rPr>
          <w:color w:val="000000"/>
          <w:szCs w:val="24"/>
          <w:shd w:val="clear" w:color="auto" w:fill="FFFFFF"/>
        </w:rPr>
        <w:t>, 484</w:t>
      </w:r>
      <w:r w:rsidRPr="002A0101">
        <w:rPr>
          <w:color w:val="000000"/>
          <w:szCs w:val="24"/>
          <w:shd w:val="clear" w:color="auto" w:fill="FFFFFF"/>
        </w:rPr>
        <w:t xml:space="preserve"> (Fla. </w:t>
      </w:r>
      <w:r w:rsidRPr="003346C8">
        <w:rPr>
          <w:color w:val="000000"/>
          <w:szCs w:val="24"/>
          <w:shd w:val="clear" w:color="auto" w:fill="FFFFFF"/>
        </w:rPr>
        <w:t xml:space="preserve">Fla. </w:t>
      </w:r>
      <w:r>
        <w:rPr>
          <w:color w:val="000000"/>
          <w:szCs w:val="24"/>
          <w:shd w:val="clear" w:color="auto" w:fill="FFFFFF"/>
        </w:rPr>
        <w:t>5</w:t>
      </w:r>
      <w:r w:rsidRPr="002A0101">
        <w:rPr>
          <w:color w:val="000000"/>
          <w:szCs w:val="24"/>
          <w:shd w:val="clear" w:color="auto" w:fill="FFFFFF"/>
          <w:vertAlign w:val="superscript"/>
        </w:rPr>
        <w:t>th</w:t>
      </w:r>
      <w:r>
        <w:rPr>
          <w:color w:val="000000"/>
          <w:szCs w:val="24"/>
          <w:shd w:val="clear" w:color="auto" w:fill="FFFFFF"/>
        </w:rPr>
        <w:t xml:space="preserve"> DCA</w:t>
      </w:r>
      <w:r w:rsidRPr="002A0101">
        <w:rPr>
          <w:color w:val="000000"/>
          <w:szCs w:val="24"/>
          <w:shd w:val="clear" w:color="auto" w:fill="FFFFFF"/>
        </w:rPr>
        <w:t xml:space="preserve"> 1991)</w:t>
      </w:r>
      <w:r>
        <w:rPr>
          <w:color w:val="000000"/>
          <w:szCs w:val="24"/>
          <w:shd w:val="clear" w:color="auto" w:fill="FFFFFF"/>
        </w:rPr>
        <w:t xml:space="preserve">. The question of whether the service provided by the Plaintiff, constituted a “cost of repair or replacement” is a question of pure fact. </w:t>
      </w:r>
      <w:r w:rsidRPr="004055AF">
        <w:rPr>
          <w:i/>
          <w:iCs/>
          <w:color w:val="000000"/>
          <w:szCs w:val="24"/>
          <w:shd w:val="clear" w:color="auto" w:fill="FFFFFF"/>
        </w:rPr>
        <w:t>See</w:t>
      </w:r>
      <w:r>
        <w:rPr>
          <w:color w:val="000000"/>
          <w:szCs w:val="24"/>
          <w:shd w:val="clear" w:color="auto" w:fill="FFFFFF"/>
        </w:rPr>
        <w:t xml:space="preserve"> </w:t>
      </w:r>
      <w:r w:rsidRPr="00C165D9">
        <w:rPr>
          <w:color w:val="000000"/>
          <w:szCs w:val="24"/>
          <w:u w:val="single"/>
          <w:shd w:val="clear" w:color="auto" w:fill="FFFFFF"/>
        </w:rPr>
        <w:t>Id</w:t>
      </w:r>
      <w:r>
        <w:rPr>
          <w:color w:val="000000"/>
          <w:szCs w:val="24"/>
          <w:shd w:val="clear" w:color="auto" w:fill="FFFFFF"/>
        </w:rPr>
        <w:t xml:space="preserve">. Whether or not the facts support that the services provided by the Plaintiff constitute the legal definition </w:t>
      </w:r>
      <w:r w:rsidRPr="002F5BF7">
        <w:rPr>
          <w:color w:val="000000"/>
          <w:szCs w:val="24"/>
          <w:shd w:val="clear" w:color="auto" w:fill="FFFFFF"/>
        </w:rPr>
        <w:t>“a cost of repair or replacement”</w:t>
      </w:r>
      <w:r>
        <w:rPr>
          <w:color w:val="000000"/>
          <w:szCs w:val="24"/>
          <w:shd w:val="clear" w:color="auto" w:fill="FFFFFF"/>
        </w:rPr>
        <w:t xml:space="preserve"> is exclusively for a jury to decide.</w:t>
      </w:r>
    </w:p>
    <w:p w14:paraId="5E714755" w14:textId="77777777" w:rsidR="007B7FE5" w:rsidRDefault="007B7FE5" w:rsidP="007B7FE5">
      <w:pPr>
        <w:pStyle w:val="BodyText"/>
        <w:ind w:firstLine="720"/>
        <w:rPr>
          <w:rFonts w:asciiTheme="majorBidi" w:hAnsiTheme="majorBidi" w:cstheme="majorBidi"/>
          <w:color w:val="000000"/>
          <w:szCs w:val="24"/>
          <w:shd w:val="clear" w:color="auto" w:fill="FFFFFF"/>
        </w:rPr>
      </w:pPr>
      <w:r>
        <w:rPr>
          <w:color w:val="000000"/>
          <w:szCs w:val="24"/>
          <w:shd w:val="clear" w:color="auto" w:fill="FFFFFF"/>
        </w:rPr>
        <w:lastRenderedPageBreak/>
        <w:t xml:space="preserve">In the instant matter there are two questions of fact that are in dispute: 1. whether the services provided by the Plaintiff constitute a cost of repair or replacement; and 2. whether the services provided were reasonable and necessary. While there is no case law in the state of Florida that specifically defines what </w:t>
      </w:r>
      <w:ins w:id="12" w:author="Author">
        <w:r>
          <w:rPr>
            <w:color w:val="000000"/>
            <w:szCs w:val="24"/>
            <w:shd w:val="clear" w:color="auto" w:fill="FFFFFF"/>
          </w:rPr>
          <w:t xml:space="preserve">costs of repair or replacement </w:t>
        </w:r>
      </w:ins>
      <w:del w:id="13" w:author="Author">
        <w:r w:rsidDel="00257786">
          <w:rPr>
            <w:color w:val="000000"/>
            <w:szCs w:val="24"/>
            <w:shd w:val="clear" w:color="auto" w:fill="FFFFFF"/>
          </w:rPr>
          <w:delText xml:space="preserve">types of services </w:delText>
        </w:r>
      </w:del>
      <w:r>
        <w:rPr>
          <w:color w:val="000000"/>
          <w:szCs w:val="24"/>
          <w:shd w:val="clear" w:color="auto" w:fill="FFFFFF"/>
        </w:rPr>
        <w:t xml:space="preserve">are compensable under a policy of insurance, there is the case of </w:t>
      </w:r>
      <w:r w:rsidRPr="00762850">
        <w:rPr>
          <w:rFonts w:asciiTheme="majorBidi" w:hAnsiTheme="majorBidi" w:cstheme="majorBidi"/>
          <w:color w:val="000000"/>
          <w:szCs w:val="24"/>
          <w:u w:val="single"/>
        </w:rPr>
        <w:t>Trinidad v. Fla. Peninsula Ins. Co.</w:t>
      </w:r>
      <w:r w:rsidRPr="00762850">
        <w:rPr>
          <w:rFonts w:asciiTheme="majorBidi" w:hAnsiTheme="majorBidi" w:cstheme="majorBidi"/>
          <w:color w:val="000000"/>
          <w:szCs w:val="24"/>
        </w:rPr>
        <w:t>, 121 So. 3d 433, 440 (Fla. 2013)</w:t>
      </w:r>
      <w:r>
        <w:rPr>
          <w:rFonts w:asciiTheme="majorBidi" w:hAnsiTheme="majorBidi" w:cstheme="majorBidi"/>
          <w:color w:val="000000"/>
          <w:szCs w:val="24"/>
        </w:rPr>
        <w:t xml:space="preserve"> in </w:t>
      </w:r>
      <w:del w:id="14" w:author="Author">
        <w:r w:rsidDel="00257786">
          <w:rPr>
            <w:rFonts w:asciiTheme="majorBidi" w:hAnsiTheme="majorBidi" w:cstheme="majorBidi"/>
            <w:color w:val="000000"/>
            <w:szCs w:val="24"/>
          </w:rPr>
          <w:delText xml:space="preserve">where </w:delText>
        </w:r>
      </w:del>
      <w:ins w:id="15" w:author="Author">
        <w:r>
          <w:rPr>
            <w:rFonts w:asciiTheme="majorBidi" w:hAnsiTheme="majorBidi" w:cstheme="majorBidi"/>
            <w:color w:val="000000"/>
            <w:szCs w:val="24"/>
          </w:rPr>
          <w:t xml:space="preserve">which </w:t>
        </w:r>
      </w:ins>
      <w:r>
        <w:rPr>
          <w:rFonts w:asciiTheme="majorBidi" w:hAnsiTheme="majorBidi" w:cstheme="majorBidi"/>
          <w:color w:val="000000"/>
          <w:szCs w:val="24"/>
        </w:rPr>
        <w:t>the</w:t>
      </w:r>
      <w:r w:rsidRPr="00762850">
        <w:rPr>
          <w:rFonts w:asciiTheme="majorBidi" w:hAnsiTheme="majorBidi" w:cstheme="majorBidi"/>
          <w:color w:val="000000"/>
          <w:szCs w:val="24"/>
        </w:rPr>
        <w:t xml:space="preserve"> Florida Supreme Court held </w:t>
      </w:r>
      <w:r>
        <w:rPr>
          <w:rFonts w:asciiTheme="majorBidi" w:hAnsiTheme="majorBidi" w:cstheme="majorBidi"/>
          <w:color w:val="000000"/>
          <w:szCs w:val="24"/>
        </w:rPr>
        <w:t xml:space="preserve">as a matter of law </w:t>
      </w:r>
      <w:r w:rsidRPr="00762850">
        <w:rPr>
          <w:rFonts w:asciiTheme="majorBidi" w:hAnsiTheme="majorBidi" w:cstheme="majorBidi"/>
          <w:color w:val="000000"/>
          <w:szCs w:val="24"/>
        </w:rPr>
        <w:t>that overhead and profit were included in the replacement cost of a covered loss, where the insured is reasonably likely to need a general contractor for the repairs.</w:t>
      </w:r>
      <w:r>
        <w:rPr>
          <w:rFonts w:asciiTheme="majorBidi" w:hAnsiTheme="majorBidi" w:cstheme="majorBidi"/>
          <w:color w:val="000000"/>
          <w:szCs w:val="24"/>
        </w:rPr>
        <w:t xml:space="preserve"> T</w:t>
      </w:r>
      <w:r w:rsidRPr="00762850">
        <w:rPr>
          <w:rFonts w:asciiTheme="majorBidi" w:hAnsiTheme="majorBidi" w:cstheme="majorBidi"/>
          <w:color w:val="000000"/>
          <w:szCs w:val="24"/>
        </w:rPr>
        <w:t>he Court found that “</w:t>
      </w:r>
      <w:r w:rsidRPr="00762850">
        <w:rPr>
          <w:rFonts w:asciiTheme="majorBidi" w:hAnsiTheme="majorBidi" w:cstheme="majorBidi"/>
          <w:color w:val="000000"/>
          <w:szCs w:val="24"/>
          <w:shd w:val="clear" w:color="auto" w:fill="FFFFFF"/>
        </w:rPr>
        <w:t>any other costs of a repair that the insured is reasonably likely to incur . . . are considered replacement costs.”  </w:t>
      </w:r>
    </w:p>
    <w:p w14:paraId="3ACA6910" w14:textId="77777777" w:rsidR="007B7FE5" w:rsidRPr="00960F88" w:rsidRDefault="007B7FE5" w:rsidP="007B7FE5">
      <w:pPr>
        <w:pStyle w:val="BodyText"/>
        <w:ind w:firstLine="720"/>
        <w:rPr>
          <w:color w:val="000000"/>
          <w:szCs w:val="24"/>
          <w:shd w:val="clear" w:color="auto" w:fill="FFFFFF"/>
        </w:rPr>
      </w:pPr>
      <w:r w:rsidRPr="00960F88">
        <w:rPr>
          <w:color w:val="000000"/>
          <w:szCs w:val="24"/>
          <w:shd w:val="clear" w:color="auto" w:fill="FFFFFF"/>
        </w:rPr>
        <w:t xml:space="preserve">In the matter of </w:t>
      </w:r>
      <w:r w:rsidRPr="00960F88">
        <w:rPr>
          <w:color w:val="000000"/>
          <w:szCs w:val="24"/>
          <w:u w:val="single"/>
          <w:shd w:val="clear" w:color="auto" w:fill="FFFFFF"/>
        </w:rPr>
        <w:t>Prepared Insurance Company v. Gal</w:t>
      </w:r>
      <w:r w:rsidRPr="00960F88">
        <w:rPr>
          <w:color w:val="000000"/>
          <w:szCs w:val="24"/>
          <w:shd w:val="clear" w:color="auto" w:fill="FFFFFF"/>
        </w:rPr>
        <w:t xml:space="preserve">, 209 So.3d 14, (Fla. 4th DCA 2016), the Fourth District Court of Appeals analyzed the decision in </w:t>
      </w:r>
      <w:r w:rsidRPr="00960F88">
        <w:rPr>
          <w:color w:val="000000"/>
          <w:szCs w:val="24"/>
          <w:u w:val="single"/>
          <w:shd w:val="clear" w:color="auto" w:fill="FFFFFF"/>
        </w:rPr>
        <w:t>Trinidad</w:t>
      </w:r>
      <w:r w:rsidRPr="00960F88">
        <w:rPr>
          <w:color w:val="000000"/>
          <w:szCs w:val="24"/>
          <w:shd w:val="clear" w:color="auto" w:fill="FFFFFF"/>
        </w:rPr>
        <w:t xml:space="preserve">, noting that the Florida Supreme Court stated that overhead and profit must be paid under a replacement cost policy when overhead and profit " are going to be 'reasonable and necessary' to the repair." </w:t>
      </w:r>
      <w:r w:rsidRPr="00960F88">
        <w:rPr>
          <w:color w:val="000000"/>
          <w:szCs w:val="24"/>
          <w:u w:val="single"/>
          <w:shd w:val="clear" w:color="auto" w:fill="FFFFFF"/>
        </w:rPr>
        <w:t>Trinidad</w:t>
      </w:r>
      <w:r w:rsidRPr="00960F88">
        <w:rPr>
          <w:color w:val="000000"/>
          <w:szCs w:val="24"/>
          <w:shd w:val="clear" w:color="auto" w:fill="FFFFFF"/>
        </w:rPr>
        <w:t xml:space="preserve"> at 441. However, i</w:t>
      </w:r>
      <w:r>
        <w:rPr>
          <w:color w:val="000000"/>
          <w:szCs w:val="24"/>
          <w:shd w:val="clear" w:color="auto" w:fill="FFFFFF"/>
        </w:rPr>
        <w:t>f overhead and profit are not "</w:t>
      </w:r>
      <w:r w:rsidRPr="00960F88">
        <w:rPr>
          <w:color w:val="000000"/>
          <w:szCs w:val="24"/>
          <w:shd w:val="clear" w:color="auto" w:fill="FFFFFF"/>
        </w:rPr>
        <w:t xml:space="preserve">reasonable and necessary" to the repair, then the insurer may withhold payment. </w:t>
      </w:r>
      <w:r w:rsidRPr="00960F88">
        <w:rPr>
          <w:i/>
          <w:iCs/>
          <w:color w:val="000000"/>
          <w:szCs w:val="24"/>
          <w:shd w:val="clear" w:color="auto" w:fill="FFFFFF"/>
        </w:rPr>
        <w:t>See</w:t>
      </w:r>
      <w:r w:rsidRPr="00960F88">
        <w:rPr>
          <w:color w:val="000000"/>
          <w:szCs w:val="24"/>
          <w:shd w:val="clear" w:color="auto" w:fill="FFFFFF"/>
        </w:rPr>
        <w:t xml:space="preserve"> </w:t>
      </w:r>
      <w:r w:rsidRPr="00960F88">
        <w:rPr>
          <w:color w:val="000000"/>
          <w:szCs w:val="24"/>
          <w:u w:val="single"/>
          <w:shd w:val="clear" w:color="auto" w:fill="FFFFFF"/>
        </w:rPr>
        <w:t>id</w:t>
      </w:r>
      <w:r w:rsidRPr="00960F88">
        <w:rPr>
          <w:color w:val="000000"/>
          <w:szCs w:val="24"/>
          <w:shd w:val="clear" w:color="auto" w:fill="FFFFFF"/>
        </w:rPr>
        <w:t xml:space="preserve">. (citing § 627.7011(6), Fla. Stat. (2008)). The issue of whether overhead and profit are "reasonably necessary" is </w:t>
      </w:r>
      <w:r w:rsidRPr="00960F88">
        <w:rPr>
          <w:b/>
          <w:bCs/>
          <w:color w:val="000000"/>
          <w:szCs w:val="24"/>
          <w:shd w:val="clear" w:color="auto" w:fill="FFFFFF"/>
        </w:rPr>
        <w:t>"no different than any other costs of a repair,"</w:t>
      </w:r>
      <w:r w:rsidRPr="00960F88">
        <w:rPr>
          <w:color w:val="000000"/>
          <w:szCs w:val="24"/>
          <w:shd w:val="clear" w:color="auto" w:fill="FFFFFF"/>
        </w:rPr>
        <w:t xml:space="preserve"> </w:t>
      </w:r>
      <w:r w:rsidRPr="00D606AE">
        <w:rPr>
          <w:color w:val="000000"/>
          <w:szCs w:val="24"/>
          <w:u w:val="single"/>
          <w:shd w:val="clear" w:color="auto" w:fill="FFFFFF"/>
        </w:rPr>
        <w:t>see</w:t>
      </w:r>
      <w:r w:rsidRPr="00960F88">
        <w:rPr>
          <w:color w:val="000000"/>
          <w:szCs w:val="24"/>
          <w:shd w:val="clear" w:color="auto" w:fill="FFFFFF"/>
        </w:rPr>
        <w:t xml:space="preserve"> </w:t>
      </w:r>
      <w:r w:rsidRPr="00D606AE">
        <w:rPr>
          <w:color w:val="000000"/>
          <w:szCs w:val="24"/>
          <w:u w:val="single"/>
          <w:shd w:val="clear" w:color="auto" w:fill="FFFFFF"/>
        </w:rPr>
        <w:t>Trinidad</w:t>
      </w:r>
      <w:r w:rsidRPr="00960F88">
        <w:rPr>
          <w:color w:val="000000"/>
          <w:szCs w:val="24"/>
          <w:shd w:val="clear" w:color="auto" w:fill="FFFFFF"/>
        </w:rPr>
        <w:t xml:space="preserve"> at 441</w:t>
      </w:r>
      <w:r>
        <w:rPr>
          <w:color w:val="000000"/>
          <w:szCs w:val="24"/>
          <w:shd w:val="clear" w:color="auto" w:fill="FFFFFF"/>
        </w:rPr>
        <w:t xml:space="preserve">. </w:t>
      </w:r>
      <w:r w:rsidRPr="00960F88">
        <w:rPr>
          <w:color w:val="000000"/>
          <w:szCs w:val="24"/>
          <w:shd w:val="clear" w:color="auto" w:fill="FFFFFF"/>
        </w:rPr>
        <w:t xml:space="preserve"> </w:t>
      </w:r>
      <w:r w:rsidRPr="0065138D">
        <w:rPr>
          <w:color w:val="000000"/>
          <w:szCs w:val="24"/>
          <w:shd w:val="clear" w:color="auto" w:fill="FFFFFF"/>
        </w:rPr>
        <w:t xml:space="preserve">The amount owed under an insurance policy </w:t>
      </w:r>
      <w:r>
        <w:rPr>
          <w:color w:val="000000"/>
          <w:szCs w:val="24"/>
          <w:shd w:val="clear" w:color="auto" w:fill="FFFFFF"/>
        </w:rPr>
        <w:t>is</w:t>
      </w:r>
      <w:r w:rsidRPr="0065138D">
        <w:rPr>
          <w:color w:val="000000"/>
          <w:szCs w:val="24"/>
          <w:shd w:val="clear" w:color="auto" w:fill="FFFFFF"/>
        </w:rPr>
        <w:t xml:space="preserve"> </w:t>
      </w:r>
      <w:r>
        <w:rPr>
          <w:color w:val="000000"/>
          <w:szCs w:val="24"/>
          <w:shd w:val="clear" w:color="auto" w:fill="FFFFFF"/>
        </w:rPr>
        <w:t>“</w:t>
      </w:r>
      <w:r w:rsidRPr="00E3598C">
        <w:rPr>
          <w:b/>
          <w:bCs/>
          <w:color w:val="000000"/>
          <w:szCs w:val="24"/>
          <w:shd w:val="clear" w:color="auto" w:fill="FFFFFF"/>
        </w:rPr>
        <w:t>generally be a question of fact for the jury.</w:t>
      </w:r>
      <w:r>
        <w:rPr>
          <w:color w:val="000000"/>
          <w:szCs w:val="24"/>
          <w:shd w:val="clear" w:color="auto" w:fill="FFFFFF"/>
        </w:rPr>
        <w:t xml:space="preserve">” </w:t>
      </w:r>
      <w:r w:rsidRPr="00353497">
        <w:rPr>
          <w:color w:val="000000"/>
          <w:szCs w:val="24"/>
          <w:u w:val="single"/>
          <w:shd w:val="clear" w:color="auto" w:fill="FFFFFF"/>
        </w:rPr>
        <w:t>Prepared Ins. Co.</w:t>
      </w:r>
      <w:r>
        <w:rPr>
          <w:color w:val="000000"/>
          <w:szCs w:val="24"/>
          <w:shd w:val="clear" w:color="auto" w:fill="FFFFFF"/>
        </w:rPr>
        <w:t xml:space="preserve"> at 17</w:t>
      </w:r>
      <w:r w:rsidRPr="00960F88">
        <w:rPr>
          <w:color w:val="000000"/>
          <w:szCs w:val="24"/>
          <w:shd w:val="clear" w:color="auto" w:fill="FFFFFF"/>
        </w:rPr>
        <w:t xml:space="preserve"> </w:t>
      </w:r>
      <w:r w:rsidRPr="00353497">
        <w:rPr>
          <w:i/>
          <w:iCs/>
          <w:color w:val="000000"/>
          <w:szCs w:val="24"/>
          <w:shd w:val="clear" w:color="auto" w:fill="FFFFFF"/>
        </w:rPr>
        <w:t>citing</w:t>
      </w:r>
      <w:r w:rsidRPr="00960F88">
        <w:rPr>
          <w:color w:val="000000"/>
          <w:szCs w:val="24"/>
          <w:shd w:val="clear" w:color="auto" w:fill="FFFFFF"/>
        </w:rPr>
        <w:t xml:space="preserve"> </w:t>
      </w:r>
      <w:r w:rsidRPr="00960F88">
        <w:rPr>
          <w:color w:val="000000"/>
          <w:szCs w:val="24"/>
          <w:u w:val="single"/>
          <w:shd w:val="clear" w:color="auto" w:fill="FFFFFF"/>
        </w:rPr>
        <w:t>Citizens Prop. Ins. Corp. v. Mallett</w:t>
      </w:r>
      <w:r w:rsidRPr="00960F88">
        <w:rPr>
          <w:color w:val="000000"/>
          <w:szCs w:val="24"/>
          <w:shd w:val="clear" w:color="auto" w:fill="FFFFFF"/>
        </w:rPr>
        <w:t xml:space="preserve">, 7 So.3d 552, 556 (Fla. 1st DCA 2009); </w:t>
      </w:r>
      <w:r>
        <w:rPr>
          <w:color w:val="000000"/>
          <w:szCs w:val="24"/>
          <w:shd w:val="clear" w:color="auto" w:fill="FFFFFF"/>
        </w:rPr>
        <w:t>and</w:t>
      </w:r>
      <w:r w:rsidRPr="00960F88">
        <w:rPr>
          <w:color w:val="000000"/>
          <w:szCs w:val="24"/>
          <w:shd w:val="clear" w:color="auto" w:fill="FFFFFF"/>
        </w:rPr>
        <w:t xml:space="preserve"> </w:t>
      </w:r>
      <w:proofErr w:type="spellStart"/>
      <w:r w:rsidRPr="00960F88">
        <w:rPr>
          <w:color w:val="000000"/>
          <w:szCs w:val="24"/>
          <w:u w:val="single"/>
          <w:shd w:val="clear" w:color="auto" w:fill="FFFFFF"/>
        </w:rPr>
        <w:t>Mee</w:t>
      </w:r>
      <w:proofErr w:type="spellEnd"/>
      <w:r w:rsidRPr="00960F88">
        <w:rPr>
          <w:color w:val="000000"/>
          <w:szCs w:val="24"/>
          <w:u w:val="single"/>
          <w:shd w:val="clear" w:color="auto" w:fill="FFFFFF"/>
        </w:rPr>
        <w:t xml:space="preserve"> v. Safeco Ins. Co. of Am.</w:t>
      </w:r>
      <w:r w:rsidRPr="00960F88">
        <w:rPr>
          <w:color w:val="000000"/>
          <w:szCs w:val="24"/>
          <w:shd w:val="clear" w:color="auto" w:fill="FFFFFF"/>
        </w:rPr>
        <w:t>, 2006 PA Super 257, 908 A.2d 344, 348 (Penn. Super. Ct. 2006) ("Whether use of a general contractor was reasonably likely is a question of fact for the jury.</w:t>
      </w:r>
      <w:proofErr w:type="gramStart"/>
      <w:r w:rsidRPr="00960F88">
        <w:rPr>
          <w:color w:val="000000"/>
          <w:szCs w:val="24"/>
          <w:shd w:val="clear" w:color="auto" w:fill="FFFFFF"/>
        </w:rPr>
        <w:t>" )</w:t>
      </w:r>
      <w:proofErr w:type="gramEnd"/>
      <w:r w:rsidRPr="00960F88">
        <w:rPr>
          <w:color w:val="000000"/>
          <w:szCs w:val="24"/>
          <w:shd w:val="clear" w:color="auto" w:fill="FFFFFF"/>
        </w:rPr>
        <w:t>.</w:t>
      </w:r>
    </w:p>
    <w:p w14:paraId="022D54D9" w14:textId="77777777" w:rsidR="007B7FE5" w:rsidRDefault="007B7FE5" w:rsidP="007B7FE5">
      <w:pPr>
        <w:pStyle w:val="BodyText"/>
        <w:ind w:firstLine="720"/>
        <w:rPr>
          <w:ins w:id="16" w:author="Author"/>
          <w:rFonts w:asciiTheme="majorBidi" w:hAnsiTheme="majorBidi" w:cstheme="majorBidi"/>
          <w:color w:val="000000"/>
          <w:szCs w:val="24"/>
          <w:shd w:val="clear" w:color="auto" w:fill="FFFFFF"/>
        </w:rPr>
      </w:pPr>
      <w:r>
        <w:rPr>
          <w:rFonts w:asciiTheme="majorBidi" w:hAnsiTheme="majorBidi" w:cstheme="majorBidi"/>
          <w:color w:val="000000"/>
          <w:szCs w:val="24"/>
          <w:shd w:val="clear" w:color="auto" w:fill="FFFFFF"/>
        </w:rPr>
        <w:t xml:space="preserve">Here, like in </w:t>
      </w:r>
      <w:r w:rsidRPr="00DE4EF3">
        <w:rPr>
          <w:rFonts w:asciiTheme="majorBidi" w:hAnsiTheme="majorBidi" w:cstheme="majorBidi"/>
          <w:color w:val="000000"/>
          <w:szCs w:val="24"/>
          <w:u w:val="single"/>
          <w:shd w:val="clear" w:color="auto" w:fill="FFFFFF"/>
        </w:rPr>
        <w:t>Trinidad</w:t>
      </w:r>
      <w:r>
        <w:rPr>
          <w:rFonts w:asciiTheme="majorBidi" w:hAnsiTheme="majorBidi" w:cstheme="majorBidi"/>
          <w:color w:val="000000"/>
          <w:szCs w:val="24"/>
          <w:shd w:val="clear" w:color="auto" w:fill="FFFFFF"/>
        </w:rPr>
        <w:t xml:space="preserve"> and </w:t>
      </w:r>
      <w:r w:rsidRPr="00DE4EF3">
        <w:rPr>
          <w:rFonts w:asciiTheme="majorBidi" w:hAnsiTheme="majorBidi" w:cstheme="majorBidi"/>
          <w:color w:val="000000"/>
          <w:szCs w:val="24"/>
          <w:u w:val="single"/>
          <w:shd w:val="clear" w:color="auto" w:fill="FFFFFF"/>
        </w:rPr>
        <w:t>Prepared Ins. Co.</w:t>
      </w:r>
      <w:r>
        <w:rPr>
          <w:rFonts w:asciiTheme="majorBidi" w:hAnsiTheme="majorBidi" w:cstheme="majorBidi"/>
          <w:color w:val="000000"/>
          <w:szCs w:val="24"/>
          <w:shd w:val="clear" w:color="auto" w:fill="FFFFFF"/>
        </w:rPr>
        <w:t xml:space="preserve">, the Plaintiff provided services which it maintains was a cost of repair or replacement. Specifically, Plaintiff provided forensic engineering </w:t>
      </w:r>
      <w:r>
        <w:rPr>
          <w:rFonts w:asciiTheme="majorBidi" w:hAnsiTheme="majorBidi" w:cstheme="majorBidi"/>
          <w:color w:val="000000"/>
          <w:szCs w:val="24"/>
          <w:shd w:val="clear" w:color="auto" w:fill="FFFFFF"/>
        </w:rPr>
        <w:lastRenderedPageBreak/>
        <w:t xml:space="preserve">services directly relating to the damages sustained at the subject property from a severe weather event that occurred on April 6, 2019. </w:t>
      </w:r>
    </w:p>
    <w:p w14:paraId="201CA7A1" w14:textId="77777777" w:rsidR="007B7FE5" w:rsidRDefault="007B7FE5" w:rsidP="007B7FE5">
      <w:pPr>
        <w:pStyle w:val="BodyText"/>
        <w:ind w:firstLine="720"/>
        <w:rPr>
          <w:rFonts w:asciiTheme="majorBidi" w:hAnsiTheme="majorBidi" w:cstheme="majorBidi"/>
          <w:color w:val="000000"/>
          <w:szCs w:val="24"/>
          <w:shd w:val="clear" w:color="auto" w:fill="FFFFFF"/>
        </w:rPr>
      </w:pPr>
      <w:r>
        <w:rPr>
          <w:rFonts w:asciiTheme="majorBidi" w:hAnsiTheme="majorBidi" w:cstheme="majorBidi"/>
          <w:color w:val="000000"/>
          <w:szCs w:val="24"/>
          <w:shd w:val="clear" w:color="auto" w:fill="FFFFFF"/>
        </w:rPr>
        <w:t xml:space="preserve">Generally, there are three (3) basic steps to any repair.  First, you must identify the damage. Second, you must formulate a plan for the repair or replacement of the damage. Lastly, you must execute the plan to repair or replace the damaged </w:t>
      </w:r>
      <w:commentRangeStart w:id="17"/>
      <w:r>
        <w:rPr>
          <w:rFonts w:asciiTheme="majorBidi" w:hAnsiTheme="majorBidi" w:cstheme="majorBidi"/>
          <w:color w:val="000000"/>
          <w:szCs w:val="24"/>
          <w:shd w:val="clear" w:color="auto" w:fill="FFFFFF"/>
        </w:rPr>
        <w:t>property</w:t>
      </w:r>
      <w:commentRangeEnd w:id="17"/>
      <w:r>
        <w:rPr>
          <w:rStyle w:val="CommentReference"/>
        </w:rPr>
        <w:commentReference w:id="17"/>
      </w:r>
      <w:r>
        <w:rPr>
          <w:rFonts w:asciiTheme="majorBidi" w:hAnsiTheme="majorBidi" w:cstheme="majorBidi"/>
          <w:color w:val="000000"/>
          <w:szCs w:val="24"/>
          <w:shd w:val="clear" w:color="auto" w:fill="FFFFFF"/>
        </w:rPr>
        <w:t>. Here, the services provided the Plaintiff satisfy the first two steps. As part of the inspection and report, Plaintiff identified damage</w:t>
      </w:r>
      <w:del w:id="18" w:author="Author">
        <w:r w:rsidDel="00DC6ED2">
          <w:rPr>
            <w:rFonts w:asciiTheme="majorBidi" w:hAnsiTheme="majorBidi" w:cstheme="majorBidi"/>
            <w:color w:val="000000"/>
            <w:szCs w:val="24"/>
            <w:shd w:val="clear" w:color="auto" w:fill="FFFFFF"/>
          </w:rPr>
          <w:delText>d</w:delText>
        </w:r>
      </w:del>
      <w:r>
        <w:rPr>
          <w:rFonts w:asciiTheme="majorBidi" w:hAnsiTheme="majorBidi" w:cstheme="majorBidi"/>
          <w:color w:val="000000"/>
          <w:szCs w:val="24"/>
          <w:shd w:val="clear" w:color="auto" w:fill="FFFFFF"/>
        </w:rPr>
        <w:t xml:space="preserve"> to the subject roof, discussed the repairability of the asphalt shingle roof and the applicable Florida Building Code and suggested a full roof replacement of the entire roof based upon the extent of the roof damage. </w:t>
      </w:r>
      <w:r w:rsidRPr="0081534B">
        <w:rPr>
          <w:color w:val="000000"/>
          <w:szCs w:val="24"/>
        </w:rPr>
        <w:t>Like the engineering services provided by the Plaintiff in this matter, the services of a contractor do not directly repair or replace damaged property, rather they directly relate to those functions</w:t>
      </w:r>
      <w:r>
        <w:rPr>
          <w:color w:val="000000"/>
          <w:szCs w:val="24"/>
        </w:rPr>
        <w:t xml:space="preserve">. </w:t>
      </w:r>
      <w:r>
        <w:rPr>
          <w:rFonts w:asciiTheme="majorBidi" w:hAnsiTheme="majorBidi" w:cstheme="majorBidi"/>
          <w:color w:val="000000"/>
          <w:szCs w:val="24"/>
          <w:shd w:val="clear" w:color="auto" w:fill="FFFFFF"/>
        </w:rPr>
        <w:t xml:space="preserve">The compensability of the Plaintiff’s services under the subject policy of insurance and whether those services were reasonable and necessary are a question of fact for a jury under the Florida Supreme Court’s decision in </w:t>
      </w:r>
      <w:r w:rsidRPr="00CC1C62">
        <w:rPr>
          <w:rFonts w:asciiTheme="majorBidi" w:hAnsiTheme="majorBidi" w:cstheme="majorBidi"/>
          <w:color w:val="000000"/>
          <w:szCs w:val="24"/>
          <w:u w:val="single"/>
          <w:shd w:val="clear" w:color="auto" w:fill="FFFFFF"/>
        </w:rPr>
        <w:t>Trinidad</w:t>
      </w:r>
      <w:r>
        <w:rPr>
          <w:rFonts w:asciiTheme="majorBidi" w:hAnsiTheme="majorBidi" w:cstheme="majorBidi"/>
          <w:color w:val="000000"/>
          <w:szCs w:val="24"/>
          <w:shd w:val="clear" w:color="auto" w:fill="FFFFFF"/>
        </w:rPr>
        <w:t xml:space="preserve"> and the Fourth District Court of Appeals decision in </w:t>
      </w:r>
      <w:r w:rsidRPr="00CC1C62">
        <w:rPr>
          <w:rFonts w:asciiTheme="majorBidi" w:hAnsiTheme="majorBidi" w:cstheme="majorBidi"/>
          <w:color w:val="000000"/>
          <w:szCs w:val="24"/>
          <w:u w:val="single"/>
          <w:shd w:val="clear" w:color="auto" w:fill="FFFFFF"/>
        </w:rPr>
        <w:t>Prepared Ins. Co</w:t>
      </w:r>
      <w:r>
        <w:rPr>
          <w:rFonts w:asciiTheme="majorBidi" w:hAnsiTheme="majorBidi" w:cstheme="majorBidi"/>
          <w:color w:val="000000"/>
          <w:szCs w:val="24"/>
          <w:shd w:val="clear" w:color="auto" w:fill="FFFFFF"/>
        </w:rPr>
        <w:t>.</w:t>
      </w:r>
    </w:p>
    <w:p w14:paraId="06579812" w14:textId="77777777" w:rsidR="007B7FE5" w:rsidRDefault="007B7FE5" w:rsidP="007B7FE5">
      <w:pPr>
        <w:pStyle w:val="BodyText"/>
        <w:rPr>
          <w:rFonts w:asciiTheme="majorBidi" w:hAnsiTheme="majorBidi" w:cstheme="majorBidi"/>
          <w:color w:val="000000"/>
          <w:szCs w:val="24"/>
          <w:shd w:val="clear" w:color="auto" w:fill="FFFFFF"/>
        </w:rPr>
      </w:pPr>
    </w:p>
    <w:p w14:paraId="6971A714" w14:textId="77777777" w:rsidR="007B7FE5" w:rsidRPr="006D30D1" w:rsidRDefault="007B7FE5" w:rsidP="00F144EC">
      <w:pPr>
        <w:pStyle w:val="BodyText"/>
        <w:numPr>
          <w:ilvl w:val="0"/>
          <w:numId w:val="2"/>
        </w:numPr>
        <w:spacing w:line="240" w:lineRule="auto"/>
        <w:ind w:left="720"/>
        <w:rPr>
          <w:rFonts w:asciiTheme="majorBidi" w:hAnsiTheme="majorBidi" w:cstheme="majorBidi"/>
          <w:b/>
          <w:bCs/>
          <w:szCs w:val="24"/>
          <w:u w:val="single"/>
        </w:rPr>
      </w:pPr>
      <w:r w:rsidRPr="006D30D1">
        <w:rPr>
          <w:rFonts w:asciiTheme="majorBidi" w:hAnsiTheme="majorBidi" w:cstheme="majorBidi"/>
          <w:b/>
          <w:bCs/>
          <w:color w:val="000000"/>
          <w:szCs w:val="24"/>
          <w:u w:val="single"/>
          <w:shd w:val="clear" w:color="auto" w:fill="FFFFFF"/>
        </w:rPr>
        <w:t>ENGINEERING SERVICES ARE NOT SPECIFICALLY EXCLUDED UNDER THE SUBJECT POLICY OF INSURANCE.</w:t>
      </w:r>
    </w:p>
    <w:p w14:paraId="4823A17A" w14:textId="77777777" w:rsidR="007B7FE5" w:rsidRPr="006D30D1" w:rsidRDefault="007B7FE5" w:rsidP="007B7FE5">
      <w:pPr>
        <w:pStyle w:val="BodyText"/>
        <w:spacing w:line="240" w:lineRule="auto"/>
        <w:ind w:left="1440"/>
        <w:rPr>
          <w:rFonts w:asciiTheme="majorBidi" w:hAnsiTheme="majorBidi" w:cstheme="majorBidi"/>
          <w:b/>
          <w:bCs/>
          <w:szCs w:val="24"/>
          <w:u w:val="single"/>
        </w:rPr>
      </w:pPr>
    </w:p>
    <w:p w14:paraId="19F69ECA" w14:textId="77777777" w:rsidR="007B7FE5" w:rsidRDefault="007B7FE5" w:rsidP="007B7FE5">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 xml:space="preserve">Defendant’s policy does not explicitly exclude these services or limit liability to cover these services. Defendant has not identified any policy provision that excludes the engineering services from coverage. Where “the language used in an insurance policy is plain and unambiguous, a court must interpret the policy in accordance with the plain meaning of the language used so as to give effect to the policy as written.” </w:t>
      </w:r>
      <w:r w:rsidRPr="00762850">
        <w:rPr>
          <w:rFonts w:asciiTheme="majorBidi" w:hAnsiTheme="majorBidi" w:cstheme="majorBidi"/>
          <w:color w:val="000000"/>
          <w:sz w:val="24"/>
          <w:szCs w:val="24"/>
          <w:u w:val="single"/>
          <w:shd w:val="clear" w:color="auto" w:fill="FFFFFF"/>
        </w:rPr>
        <w:t xml:space="preserve">See </w:t>
      </w:r>
      <w:r w:rsidRPr="00762850">
        <w:rPr>
          <w:rFonts w:asciiTheme="majorBidi" w:hAnsiTheme="majorBidi" w:cstheme="majorBidi"/>
          <w:color w:val="000000"/>
          <w:sz w:val="24"/>
          <w:szCs w:val="24"/>
          <w:u w:val="single"/>
        </w:rPr>
        <w:t>Lenhart v. Federated National Insurance Company</w:t>
      </w:r>
      <w:r w:rsidRPr="00762850">
        <w:rPr>
          <w:rFonts w:asciiTheme="majorBidi" w:hAnsiTheme="majorBidi" w:cstheme="majorBidi"/>
          <w:color w:val="000000"/>
          <w:sz w:val="24"/>
          <w:szCs w:val="24"/>
        </w:rPr>
        <w:t>, 950 So. 2d 454, 457 (Fla. 4</w:t>
      </w:r>
      <w:r w:rsidRPr="00762850">
        <w:rPr>
          <w:rFonts w:asciiTheme="majorBidi" w:hAnsiTheme="majorBidi" w:cstheme="majorBidi"/>
          <w:color w:val="000000"/>
          <w:sz w:val="24"/>
          <w:szCs w:val="24"/>
          <w:vertAlign w:val="superscript"/>
        </w:rPr>
        <w:t>th</w:t>
      </w:r>
      <w:r w:rsidRPr="00762850">
        <w:rPr>
          <w:rFonts w:asciiTheme="majorBidi" w:hAnsiTheme="majorBidi" w:cstheme="majorBidi"/>
          <w:color w:val="000000"/>
          <w:sz w:val="24"/>
          <w:szCs w:val="24"/>
        </w:rPr>
        <w:t xml:space="preserve"> DCA 2007). “When an insurer fails to define a policy term having more than one meaning, the insurer cannot argue a narrow or restrictive interpretation of the coverage </w:t>
      </w:r>
      <w:r w:rsidRPr="00762850">
        <w:rPr>
          <w:rFonts w:asciiTheme="majorBidi" w:hAnsiTheme="majorBidi" w:cstheme="majorBidi"/>
          <w:color w:val="000000"/>
          <w:sz w:val="24"/>
          <w:szCs w:val="24"/>
        </w:rPr>
        <w:lastRenderedPageBreak/>
        <w:t xml:space="preserve">provided.” </w:t>
      </w:r>
      <w:r w:rsidRPr="00762850">
        <w:rPr>
          <w:rFonts w:asciiTheme="majorBidi" w:hAnsiTheme="majorBidi" w:cstheme="majorBidi"/>
          <w:color w:val="000000"/>
          <w:sz w:val="24"/>
          <w:szCs w:val="24"/>
          <w:u w:val="single"/>
        </w:rPr>
        <w:t>State Farm Mutual Automobile Insurance Company v. Menendez</w:t>
      </w:r>
      <w:r w:rsidRPr="00762850">
        <w:rPr>
          <w:rFonts w:asciiTheme="majorBidi" w:hAnsiTheme="majorBidi" w:cstheme="majorBidi"/>
          <w:color w:val="000000"/>
          <w:sz w:val="24"/>
          <w:szCs w:val="24"/>
        </w:rPr>
        <w:t xml:space="preserve">, 70 So. 3d 556, 569-70 (Fla. 2011). Under the plain language of Defendant’s policy, the policy provides for all reasonable costs of repairing or replacing damaged property, which could include the services of </w:t>
      </w:r>
      <w:r>
        <w:rPr>
          <w:rFonts w:asciiTheme="majorBidi" w:hAnsiTheme="majorBidi" w:cstheme="majorBidi"/>
          <w:color w:val="000000"/>
          <w:sz w:val="24"/>
          <w:szCs w:val="24"/>
        </w:rPr>
        <w:t xml:space="preserve">an </w:t>
      </w:r>
      <w:r w:rsidRPr="00762850">
        <w:rPr>
          <w:rFonts w:asciiTheme="majorBidi" w:hAnsiTheme="majorBidi" w:cstheme="majorBidi"/>
          <w:color w:val="000000"/>
          <w:sz w:val="24"/>
          <w:szCs w:val="24"/>
        </w:rPr>
        <w:t xml:space="preserve">engineer, and there is no restriction that excludes the forensic engineering service in question from payment under Defendant’s policy. There are endorsements attached to the policy that provide and exclude coverage, but at no point do these endorsements exclude engineering services. This Court should not allow Defendant to argue for a more restrictive interpretation of the coverage provided than the restrictions it already includes in its policy. </w:t>
      </w:r>
      <w:r w:rsidRPr="00762850">
        <w:rPr>
          <w:rFonts w:asciiTheme="majorBidi" w:hAnsiTheme="majorBidi" w:cstheme="majorBidi"/>
          <w:color w:val="000000"/>
          <w:sz w:val="24"/>
          <w:szCs w:val="24"/>
          <w:u w:val="single"/>
        </w:rPr>
        <w:t>Id</w:t>
      </w:r>
      <w:r w:rsidRPr="00762850">
        <w:rPr>
          <w:rFonts w:asciiTheme="majorBidi" w:hAnsiTheme="majorBidi" w:cstheme="majorBidi"/>
          <w:color w:val="000000"/>
          <w:sz w:val="24"/>
          <w:szCs w:val="24"/>
        </w:rPr>
        <w:t>. Here, the plain meaning of Plaintiff’s all-risks policy is that their services are covered, because they are reasonable costs associated with the repair or replacement of damaged property and not explicitly excluded.</w:t>
      </w:r>
    </w:p>
    <w:p w14:paraId="25365A37" w14:textId="77777777" w:rsidR="007B7FE5" w:rsidRPr="00762850" w:rsidRDefault="007B7FE5" w:rsidP="007B7FE5">
      <w:pPr>
        <w:spacing w:line="480" w:lineRule="auto"/>
        <w:ind w:firstLine="720"/>
        <w:jc w:val="both"/>
        <w:rPr>
          <w:rFonts w:asciiTheme="majorBidi" w:hAnsiTheme="majorBidi" w:cstheme="majorBidi"/>
          <w:sz w:val="24"/>
          <w:szCs w:val="24"/>
        </w:rPr>
      </w:pPr>
      <w:r>
        <w:rPr>
          <w:rFonts w:asciiTheme="majorBidi" w:hAnsiTheme="majorBidi" w:cstheme="majorBidi"/>
          <w:color w:val="000000"/>
          <w:sz w:val="24"/>
          <w:szCs w:val="24"/>
        </w:rPr>
        <w:t xml:space="preserve">While the question of whether engineering services are compensable under a property insurance policy may be an issue of first impression in the State of Florida; a review of case law throughout the country has yielded a potential answer regarding this issue. In the case of </w:t>
      </w:r>
      <w:r w:rsidRPr="00595262">
        <w:rPr>
          <w:rFonts w:asciiTheme="majorBidi" w:hAnsiTheme="majorBidi" w:cstheme="majorBidi"/>
          <w:color w:val="000000"/>
          <w:sz w:val="24"/>
          <w:szCs w:val="24"/>
          <w:u w:val="single"/>
        </w:rPr>
        <w:t>Zurich American Ins. Co. v. Keating Bldg. Corp.</w:t>
      </w:r>
      <w:r>
        <w:rPr>
          <w:rFonts w:asciiTheme="majorBidi" w:hAnsiTheme="majorBidi" w:cstheme="majorBidi"/>
          <w:color w:val="000000"/>
          <w:sz w:val="24"/>
          <w:szCs w:val="24"/>
        </w:rPr>
        <w:t xml:space="preserve">, 513 F. Supp. 2d 55 (D.N.J. 2007), the United States District Court of New Jersey was tasked with determining whether certain type of services </w:t>
      </w:r>
      <w:proofErr w:type="gramStart"/>
      <w:r>
        <w:rPr>
          <w:rFonts w:asciiTheme="majorBidi" w:hAnsiTheme="majorBidi" w:cstheme="majorBidi"/>
          <w:color w:val="000000"/>
          <w:sz w:val="24"/>
          <w:szCs w:val="24"/>
        </w:rPr>
        <w:t>were</w:t>
      </w:r>
      <w:proofErr w:type="gramEnd"/>
      <w:r>
        <w:rPr>
          <w:rFonts w:asciiTheme="majorBidi" w:hAnsiTheme="majorBidi" w:cstheme="majorBidi"/>
          <w:color w:val="000000"/>
          <w:sz w:val="24"/>
          <w:szCs w:val="24"/>
        </w:rPr>
        <w:t xml:space="preserve"> compensable under a “Builder’s Risk” insurance policy.  Like in the instant matter, the policy of insurance provided coverage “against all risk of direct physical loss or </w:t>
      </w:r>
      <w:proofErr w:type="gramStart"/>
      <w:r>
        <w:rPr>
          <w:rFonts w:asciiTheme="majorBidi" w:hAnsiTheme="majorBidi" w:cstheme="majorBidi"/>
          <w:color w:val="000000"/>
          <w:sz w:val="24"/>
          <w:szCs w:val="24"/>
        </w:rPr>
        <w:t>damage”  and</w:t>
      </w:r>
      <w:proofErr w:type="gramEnd"/>
      <w:r>
        <w:rPr>
          <w:rFonts w:asciiTheme="majorBidi" w:hAnsiTheme="majorBidi" w:cstheme="majorBidi"/>
          <w:color w:val="000000"/>
          <w:sz w:val="24"/>
          <w:szCs w:val="24"/>
        </w:rPr>
        <w:t xml:space="preserve"> would pay the “[c]</w:t>
      </w:r>
      <w:proofErr w:type="spellStart"/>
      <w:r>
        <w:rPr>
          <w:rFonts w:asciiTheme="majorBidi" w:hAnsiTheme="majorBidi" w:cstheme="majorBidi"/>
          <w:color w:val="000000"/>
          <w:sz w:val="24"/>
          <w:szCs w:val="24"/>
        </w:rPr>
        <w:t>osts</w:t>
      </w:r>
      <w:proofErr w:type="spellEnd"/>
      <w:r>
        <w:rPr>
          <w:rFonts w:asciiTheme="majorBidi" w:hAnsiTheme="majorBidi" w:cstheme="majorBidi"/>
          <w:color w:val="000000"/>
          <w:sz w:val="24"/>
          <w:szCs w:val="24"/>
        </w:rPr>
        <w:t xml:space="preserve"> to repair or replace the property lost or damaged….” </w:t>
      </w:r>
      <w:r w:rsidRPr="00FB4151">
        <w:rPr>
          <w:rFonts w:asciiTheme="majorBidi" w:hAnsiTheme="majorBidi" w:cstheme="majorBidi"/>
          <w:color w:val="000000"/>
          <w:sz w:val="24"/>
          <w:szCs w:val="24"/>
          <w:u w:val="single"/>
        </w:rPr>
        <w:t>Id.</w:t>
      </w:r>
      <w:r>
        <w:rPr>
          <w:rFonts w:asciiTheme="majorBidi" w:hAnsiTheme="majorBidi" w:cstheme="majorBidi"/>
          <w:color w:val="000000"/>
          <w:sz w:val="24"/>
          <w:szCs w:val="24"/>
        </w:rPr>
        <w:t xml:space="preserve"> at 59.  The Insured sought payment for “engineering services” amongst other services relating to the demolition of a collapsed portion of the insured building. </w:t>
      </w:r>
      <w:r w:rsidRPr="00FB4151">
        <w:rPr>
          <w:rFonts w:asciiTheme="majorBidi" w:hAnsiTheme="majorBidi" w:cstheme="majorBidi"/>
          <w:i/>
          <w:iCs/>
          <w:color w:val="000000"/>
          <w:sz w:val="24"/>
          <w:szCs w:val="24"/>
        </w:rPr>
        <w:t>See</w:t>
      </w:r>
      <w:r>
        <w:rPr>
          <w:rFonts w:asciiTheme="majorBidi" w:hAnsiTheme="majorBidi" w:cstheme="majorBidi"/>
          <w:color w:val="000000"/>
          <w:sz w:val="24"/>
          <w:szCs w:val="24"/>
        </w:rPr>
        <w:t xml:space="preserve"> </w:t>
      </w:r>
      <w:r w:rsidRPr="00FB4151">
        <w:rPr>
          <w:rFonts w:asciiTheme="majorBidi" w:hAnsiTheme="majorBidi" w:cstheme="majorBidi"/>
          <w:color w:val="000000"/>
          <w:sz w:val="24"/>
          <w:szCs w:val="24"/>
          <w:u w:val="single"/>
        </w:rPr>
        <w:t>Id.</w:t>
      </w:r>
      <w:r>
        <w:rPr>
          <w:rFonts w:asciiTheme="majorBidi" w:hAnsiTheme="majorBidi" w:cstheme="majorBidi"/>
          <w:color w:val="000000"/>
          <w:sz w:val="24"/>
          <w:szCs w:val="24"/>
        </w:rPr>
        <w:t xml:space="preserve"> The Court found that “a reasonable person would conclude that costs of engineering [services]… was a cost associated with demolition…” which was compensable under the policy of insurance. </w:t>
      </w:r>
      <w:r w:rsidRPr="00FB4151">
        <w:rPr>
          <w:rFonts w:asciiTheme="majorBidi" w:hAnsiTheme="majorBidi" w:cstheme="majorBidi"/>
          <w:color w:val="000000"/>
          <w:sz w:val="24"/>
          <w:szCs w:val="24"/>
          <w:u w:val="single"/>
        </w:rPr>
        <w:t>Id.</w:t>
      </w:r>
      <w:r>
        <w:rPr>
          <w:rFonts w:asciiTheme="majorBidi" w:hAnsiTheme="majorBidi" w:cstheme="majorBidi"/>
          <w:color w:val="000000"/>
          <w:sz w:val="24"/>
          <w:szCs w:val="24"/>
        </w:rPr>
        <w:t xml:space="preserve"> at 65. Here, like in </w:t>
      </w:r>
      <w:r w:rsidRPr="00FB4151">
        <w:rPr>
          <w:rFonts w:asciiTheme="majorBidi" w:hAnsiTheme="majorBidi" w:cstheme="majorBidi"/>
          <w:color w:val="000000"/>
          <w:sz w:val="24"/>
          <w:szCs w:val="24"/>
          <w:u w:val="single"/>
        </w:rPr>
        <w:t>Zurich American</w:t>
      </w:r>
      <w:r>
        <w:rPr>
          <w:rFonts w:asciiTheme="majorBidi" w:hAnsiTheme="majorBidi" w:cstheme="majorBidi"/>
          <w:color w:val="000000"/>
          <w:sz w:val="24"/>
          <w:szCs w:val="24"/>
        </w:rPr>
        <w:t xml:space="preserve"> a reasonable person would conclude that the use of an engineer to determine the repairability and extent of </w:t>
      </w:r>
      <w:r>
        <w:rPr>
          <w:rFonts w:asciiTheme="majorBidi" w:hAnsiTheme="majorBidi" w:cstheme="majorBidi"/>
          <w:color w:val="000000"/>
          <w:sz w:val="24"/>
          <w:szCs w:val="24"/>
        </w:rPr>
        <w:lastRenderedPageBreak/>
        <w:t>damage to a major structural component of a building, such as a roof, would be a cost associated with the repair or replacement of the damaged physical property.</w:t>
      </w:r>
    </w:p>
    <w:p w14:paraId="312FB79D" w14:textId="77777777" w:rsidR="007B7FE5" w:rsidRDefault="007B7FE5" w:rsidP="007B7FE5">
      <w:pPr>
        <w:pStyle w:val="BodyText"/>
        <w:ind w:firstLine="720"/>
        <w:rPr>
          <w:color w:val="000000"/>
          <w:szCs w:val="24"/>
        </w:rPr>
      </w:pPr>
      <w:r w:rsidRPr="00595262">
        <w:rPr>
          <w:szCs w:val="24"/>
        </w:rPr>
        <w:t>At best, Defendant’s policy is susceptible to more than one interpretation or may be considered ambiguous on whether engineering services are included in the all-risk policy. The Florida Supreme Court has found that “[</w:t>
      </w:r>
      <w:proofErr w:type="spellStart"/>
      <w:r w:rsidRPr="00595262">
        <w:rPr>
          <w:szCs w:val="24"/>
        </w:rPr>
        <w:t>i</w:t>
      </w:r>
      <w:proofErr w:type="spellEnd"/>
      <w:r w:rsidRPr="00595262">
        <w:rPr>
          <w:szCs w:val="24"/>
        </w:rPr>
        <w:t>]</w:t>
      </w:r>
      <w:proofErr w:type="spellStart"/>
      <w:r w:rsidRPr="00595262">
        <w:rPr>
          <w:szCs w:val="24"/>
        </w:rPr>
        <w:t>nsurance</w:t>
      </w:r>
      <w:proofErr w:type="spellEnd"/>
      <w:r w:rsidRPr="00595262">
        <w:rPr>
          <w:szCs w:val="24"/>
        </w:rPr>
        <w:t xml:space="preserve"> policy language is considered to be ambiguous if the language is susceptible to more than one reasonable interpretation, one providing coverage and the other limiting coverage.” </w:t>
      </w:r>
      <w:r w:rsidRPr="00595262">
        <w:rPr>
          <w:szCs w:val="24"/>
          <w:u w:val="single"/>
        </w:rPr>
        <w:t>Washington Nat. Ins. Corp. v. Ruderman</w:t>
      </w:r>
      <w:r w:rsidRPr="00595262">
        <w:rPr>
          <w:szCs w:val="24"/>
        </w:rPr>
        <w:t xml:space="preserve">, 117 So. 3d 943 (Fla. 2013).  However, even if this Court finds that Defendant’s policy is ambiguous on the issue of engineering services, or that both party’s positions are reasonable, the Court must find for the insured or its assignee. </w:t>
      </w:r>
      <w:r w:rsidRPr="00595262">
        <w:rPr>
          <w:szCs w:val="24"/>
          <w:u w:val="single"/>
        </w:rPr>
        <w:t>See</w:t>
      </w:r>
      <w:r w:rsidRPr="00595262">
        <w:rPr>
          <w:szCs w:val="24"/>
        </w:rPr>
        <w:t xml:space="preserve"> </w:t>
      </w:r>
      <w:r w:rsidRPr="00595262">
        <w:rPr>
          <w:szCs w:val="24"/>
          <w:u w:val="single"/>
        </w:rPr>
        <w:t>Washington Nat. Ins. Corp. v. Ruderman</w:t>
      </w:r>
      <w:r w:rsidRPr="00595262">
        <w:rPr>
          <w:szCs w:val="24"/>
        </w:rPr>
        <w:t>, 117 So. 3d 943 (Fla. 2013) (“Where</w:t>
      </w:r>
      <w:r>
        <w:rPr>
          <w:szCs w:val="24"/>
        </w:rPr>
        <w:t xml:space="preserve"> </w:t>
      </w:r>
      <w:r w:rsidRPr="00595262">
        <w:rPr>
          <w:szCs w:val="24"/>
        </w:rPr>
        <w:t>one reasonable interpretation of</w:t>
      </w:r>
      <w:r>
        <w:rPr>
          <w:szCs w:val="24"/>
        </w:rPr>
        <w:t xml:space="preserve"> </w:t>
      </w:r>
      <w:r w:rsidRPr="00595262">
        <w:rPr>
          <w:szCs w:val="24"/>
        </w:rPr>
        <w:t>the policy provisions</w:t>
      </w:r>
      <w:r>
        <w:rPr>
          <w:szCs w:val="24"/>
        </w:rPr>
        <w:t xml:space="preserve"> </w:t>
      </w:r>
      <w:r w:rsidRPr="00595262">
        <w:rPr>
          <w:szCs w:val="24"/>
        </w:rPr>
        <w:t>of</w:t>
      </w:r>
      <w:r>
        <w:rPr>
          <w:szCs w:val="24"/>
        </w:rPr>
        <w:t xml:space="preserve"> </w:t>
      </w:r>
      <w:r w:rsidRPr="00595262">
        <w:rPr>
          <w:szCs w:val="24"/>
        </w:rPr>
        <w:t>an</w:t>
      </w:r>
      <w:r>
        <w:rPr>
          <w:szCs w:val="24"/>
        </w:rPr>
        <w:t xml:space="preserve"> </w:t>
      </w:r>
      <w:proofErr w:type="gramStart"/>
      <w:r w:rsidRPr="00595262">
        <w:rPr>
          <w:szCs w:val="24"/>
        </w:rPr>
        <w:t xml:space="preserve">ambiguous </w:t>
      </w:r>
      <w:r>
        <w:rPr>
          <w:szCs w:val="24"/>
        </w:rPr>
        <w:t xml:space="preserve"> </w:t>
      </w:r>
      <w:r w:rsidRPr="00595262">
        <w:rPr>
          <w:color w:val="000000"/>
          <w:szCs w:val="24"/>
        </w:rPr>
        <w:t>insurance</w:t>
      </w:r>
      <w:proofErr w:type="gramEnd"/>
      <w:r w:rsidRPr="00595262">
        <w:rPr>
          <w:color w:val="000000"/>
          <w:szCs w:val="24"/>
        </w:rPr>
        <w:t> policy would provide coverage, that is the construction which must be adopted.”)</w:t>
      </w:r>
      <w:r w:rsidRPr="00595262">
        <w:rPr>
          <w:color w:val="000000"/>
          <w:szCs w:val="24"/>
          <w:shd w:val="clear" w:color="auto" w:fill="FFFFFF"/>
        </w:rPr>
        <w:t xml:space="preserve"> </w:t>
      </w:r>
      <w:r w:rsidRPr="00595262">
        <w:rPr>
          <w:color w:val="000000"/>
          <w:szCs w:val="24"/>
          <w:u w:val="single"/>
          <w:shd w:val="clear" w:color="auto" w:fill="FFFFFF"/>
        </w:rPr>
        <w:t>See also</w:t>
      </w:r>
      <w:r w:rsidRPr="00595262">
        <w:rPr>
          <w:color w:val="000000"/>
          <w:szCs w:val="24"/>
          <w:u w:val="single"/>
        </w:rPr>
        <w:t xml:space="preserve"> Auto Owners Insurance Company v. Anderson</w:t>
      </w:r>
      <w:r w:rsidRPr="00595262">
        <w:rPr>
          <w:color w:val="000000"/>
          <w:szCs w:val="24"/>
        </w:rPr>
        <w:t>, 756 So. 2d 29, 34 (Fla. 2000) (</w:t>
      </w:r>
      <w:r w:rsidRPr="00595262">
        <w:rPr>
          <w:color w:val="000000"/>
          <w:szCs w:val="24"/>
          <w:shd w:val="clear" w:color="auto" w:fill="FFFFFF"/>
        </w:rPr>
        <w:t>“</w:t>
      </w:r>
      <w:r w:rsidRPr="00595262">
        <w:rPr>
          <w:color w:val="000000"/>
          <w:szCs w:val="24"/>
        </w:rPr>
        <w:t xml:space="preserve">Ambiguous policy provisions are interpreted liberally in favor of the insured and strictly against the drafter who prepared the policy.”) Only if “the insurer makes clear that it has excluded a particular coverage, however, [is] the court is obliged to enforce the contract as written.” </w:t>
      </w:r>
      <w:r w:rsidRPr="00595262">
        <w:rPr>
          <w:color w:val="000000"/>
          <w:szCs w:val="24"/>
          <w:u w:val="single"/>
        </w:rPr>
        <w:t>State Farm Fire and Casualty Insurance Company v. Deni Associates of Florida, Inc.</w:t>
      </w:r>
      <w:r w:rsidRPr="00595262">
        <w:rPr>
          <w:color w:val="000000"/>
          <w:szCs w:val="24"/>
        </w:rPr>
        <w:t>, 678 So. 2d 397, 401 (Fla. 4</w:t>
      </w:r>
      <w:r w:rsidRPr="00595262">
        <w:rPr>
          <w:color w:val="000000"/>
          <w:szCs w:val="24"/>
          <w:vertAlign w:val="superscript"/>
        </w:rPr>
        <w:t>th</w:t>
      </w:r>
      <w:r w:rsidRPr="00595262">
        <w:rPr>
          <w:color w:val="000000"/>
          <w:szCs w:val="24"/>
        </w:rPr>
        <w:t xml:space="preserve"> DCA 1996). Engineering services are reasonable costs in the inspection of damages and Defendant failed to exclude these services under their all-risk policy, therefore, the Court should find the services are included in the coverage.</w:t>
      </w:r>
    </w:p>
    <w:p w14:paraId="0EA3CE64" w14:textId="77777777" w:rsidR="007B7FE5" w:rsidRDefault="007B7FE5" w:rsidP="007B7FE5">
      <w:pPr>
        <w:pStyle w:val="BodyText"/>
        <w:jc w:val="center"/>
        <w:rPr>
          <w:b/>
          <w:color w:val="000000"/>
          <w:szCs w:val="24"/>
          <w:shd w:val="clear" w:color="auto" w:fill="FFFFFF"/>
        </w:rPr>
      </w:pPr>
    </w:p>
    <w:p w14:paraId="3D318953" w14:textId="77777777" w:rsidR="007B7FE5" w:rsidRDefault="007B7FE5" w:rsidP="007B7FE5">
      <w:pPr>
        <w:pStyle w:val="BodyText"/>
        <w:jc w:val="center"/>
        <w:rPr>
          <w:b/>
          <w:color w:val="000000"/>
          <w:szCs w:val="24"/>
          <w:shd w:val="clear" w:color="auto" w:fill="FFFFFF"/>
        </w:rPr>
      </w:pPr>
    </w:p>
    <w:p w14:paraId="306E1B6E" w14:textId="77777777" w:rsidR="007B7FE5" w:rsidRDefault="007B7FE5" w:rsidP="007B7FE5">
      <w:pPr>
        <w:pStyle w:val="BodyText"/>
        <w:jc w:val="center"/>
        <w:rPr>
          <w:b/>
          <w:color w:val="000000"/>
          <w:szCs w:val="24"/>
          <w:shd w:val="clear" w:color="auto" w:fill="FFFFFF"/>
        </w:rPr>
      </w:pPr>
      <w:r>
        <w:rPr>
          <w:b/>
          <w:color w:val="000000"/>
          <w:szCs w:val="24"/>
          <w:shd w:val="clear" w:color="auto" w:fill="FFFFFF"/>
        </w:rPr>
        <w:t>CONCLUSION</w:t>
      </w:r>
    </w:p>
    <w:p w14:paraId="0B1F227B" w14:textId="77777777" w:rsidR="007B7FE5" w:rsidRDefault="007B7FE5" w:rsidP="007B7FE5">
      <w:pPr>
        <w:pStyle w:val="BodyText"/>
        <w:rPr>
          <w:color w:val="000000"/>
          <w:szCs w:val="24"/>
          <w:shd w:val="clear" w:color="auto" w:fill="FFFFFF"/>
        </w:rPr>
      </w:pPr>
      <w:r>
        <w:rPr>
          <w:b/>
          <w:color w:val="000000"/>
          <w:szCs w:val="24"/>
          <w:shd w:val="clear" w:color="auto" w:fill="FFFFFF"/>
        </w:rPr>
        <w:lastRenderedPageBreak/>
        <w:tab/>
      </w:r>
      <w:proofErr w:type="gramStart"/>
      <w:r>
        <w:rPr>
          <w:color w:val="000000"/>
          <w:szCs w:val="24"/>
          <w:shd w:val="clear" w:color="auto" w:fill="FFFFFF"/>
        </w:rPr>
        <w:t xml:space="preserve">It </w:t>
      </w:r>
      <w:r w:rsidRPr="00781F32">
        <w:rPr>
          <w:color w:val="000000"/>
          <w:szCs w:val="24"/>
          <w:shd w:val="clear" w:color="auto" w:fill="FFFFFF"/>
        </w:rPr>
        <w:t xml:space="preserve">is clear that </w:t>
      </w:r>
      <w:r>
        <w:rPr>
          <w:color w:val="000000"/>
          <w:szCs w:val="24"/>
          <w:shd w:val="clear" w:color="auto" w:fill="FFFFFF"/>
        </w:rPr>
        <w:t>the</w:t>
      </w:r>
      <w:proofErr w:type="gramEnd"/>
      <w:r>
        <w:rPr>
          <w:color w:val="000000"/>
          <w:szCs w:val="24"/>
          <w:shd w:val="clear" w:color="auto" w:fill="FFFFFF"/>
        </w:rPr>
        <w:t xml:space="preserve"> Defendant has failed to meet its burden of demonstrating that there are no disputes as to material facts and that it is entitled to summary judgment as a matter of law.  Whether or not the Plaintiff’s services constitute a cost of repair or replacement is a question of fact for a jury</w:t>
      </w:r>
      <w:ins w:id="19" w:author="Author">
        <w:r>
          <w:rPr>
            <w:color w:val="000000"/>
            <w:szCs w:val="24"/>
            <w:shd w:val="clear" w:color="auto" w:fill="FFFFFF"/>
          </w:rPr>
          <w:t xml:space="preserve">, as is the </w:t>
        </w:r>
        <w:proofErr w:type="spellStart"/>
        <w:r>
          <w:rPr>
            <w:color w:val="000000"/>
            <w:szCs w:val="24"/>
            <w:shd w:val="clear" w:color="auto" w:fill="FFFFFF"/>
          </w:rPr>
          <w:t>queston</w:t>
        </w:r>
        <w:proofErr w:type="spellEnd"/>
        <w:r>
          <w:rPr>
            <w:color w:val="000000"/>
            <w:szCs w:val="24"/>
            <w:shd w:val="clear" w:color="auto" w:fill="FFFFFF"/>
          </w:rPr>
          <w:t xml:space="preserve"> of whether it is reasonable and necessary </w:t>
        </w:r>
        <w:commentRangeStart w:id="20"/>
        <w:r>
          <w:rPr>
            <w:color w:val="000000"/>
            <w:szCs w:val="24"/>
            <w:shd w:val="clear" w:color="auto" w:fill="FFFFFF"/>
          </w:rPr>
          <w:t>to</w:t>
        </w:r>
        <w:commentRangeEnd w:id="20"/>
        <w:r>
          <w:rPr>
            <w:rStyle w:val="CommentReference"/>
          </w:rPr>
          <w:commentReference w:id="20"/>
        </w:r>
        <w:r>
          <w:rPr>
            <w:color w:val="000000"/>
            <w:szCs w:val="24"/>
            <w:shd w:val="clear" w:color="auto" w:fill="FFFFFF"/>
          </w:rPr>
          <w:t>…..</w:t>
        </w:r>
      </w:ins>
      <w:r>
        <w:rPr>
          <w:color w:val="000000"/>
          <w:szCs w:val="24"/>
          <w:shd w:val="clear" w:color="auto" w:fill="FFFFFF"/>
        </w:rPr>
        <w:t>. For the Court to determine, that the services were not a cost of repair or replacement under the subject policy of insurance would be reversible error.</w:t>
      </w:r>
    </w:p>
    <w:p w14:paraId="447A8227" w14:textId="77777777" w:rsidR="007B7FE5" w:rsidRDefault="007B7FE5" w:rsidP="007B7FE5">
      <w:pPr>
        <w:pStyle w:val="BodyText"/>
        <w:ind w:firstLine="720"/>
        <w:rPr>
          <w:spacing w:val="-3"/>
          <w:szCs w:val="24"/>
        </w:rPr>
      </w:pPr>
      <w:r>
        <w:rPr>
          <w:szCs w:val="24"/>
        </w:rPr>
        <w:t xml:space="preserve">WHEREFORE, </w:t>
      </w:r>
      <w:r>
        <w:t>Plaintiff</w:t>
      </w:r>
      <w:r>
        <w:rPr>
          <w:szCs w:val="24"/>
        </w:rPr>
        <w:t xml:space="preserve">, </w:t>
      </w:r>
      <w:r w:rsidRPr="004E433C">
        <w:rPr>
          <w:szCs w:val="24"/>
        </w:rPr>
        <w:t>&lt;&lt;PROVIDER_SUITNAME&gt;</w:t>
      </w:r>
      <w:r>
        <w:rPr>
          <w:szCs w:val="24"/>
        </w:rPr>
        <w:t>&gt;</w:t>
      </w:r>
      <w:r>
        <w:t xml:space="preserve">, </w:t>
      </w:r>
      <w:r>
        <w:rPr>
          <w:spacing w:val="-3"/>
          <w:szCs w:val="24"/>
        </w:rPr>
        <w:t>requests the Court to enter an Order to Deny Defendant’s Motion for Summary Judgment, and grant such other further relief that is just and appropriate under the circumstances.</w:t>
      </w:r>
    </w:p>
    <w:bookmarkEnd w:id="0"/>
    <w:p w14:paraId="2ADFF839" w14:textId="77777777" w:rsidR="007B7FE5" w:rsidRDefault="007B7FE5" w:rsidP="007B7FE5">
      <w:pPr>
        <w:pStyle w:val="BodyText"/>
        <w:jc w:val="center"/>
        <w:rPr>
          <w:b/>
          <w:szCs w:val="24"/>
          <w:u w:val="single"/>
        </w:rPr>
      </w:pPr>
    </w:p>
    <w:p w14:paraId="6D426551" w14:textId="77777777" w:rsidR="007B7FE5" w:rsidRPr="001A2787" w:rsidRDefault="007B7FE5" w:rsidP="007B7FE5">
      <w:pPr>
        <w:pStyle w:val="BodyText"/>
        <w:jc w:val="center"/>
        <w:rPr>
          <w:b/>
          <w:szCs w:val="24"/>
          <w:u w:val="single"/>
        </w:rPr>
      </w:pPr>
      <w:r w:rsidRPr="001A2787">
        <w:rPr>
          <w:b/>
          <w:szCs w:val="24"/>
          <w:u w:val="single"/>
        </w:rPr>
        <w:t>CERTIFICATE OF SERVICE</w:t>
      </w:r>
    </w:p>
    <w:p w14:paraId="2735C0A0" w14:textId="77777777" w:rsidR="007B7FE5" w:rsidRPr="001A2787" w:rsidRDefault="007B7FE5" w:rsidP="007B7FE5">
      <w:pPr>
        <w:pStyle w:val="SingleSpacing"/>
        <w:keepNext/>
        <w:spacing w:line="480" w:lineRule="auto"/>
        <w:ind w:firstLine="720"/>
        <w:jc w:val="both"/>
        <w:rPr>
          <w:sz w:val="24"/>
          <w:szCs w:val="24"/>
        </w:rPr>
      </w:pPr>
      <w:r w:rsidRPr="004E60B5">
        <w:rPr>
          <w:sz w:val="24"/>
          <w:szCs w:val="24"/>
        </w:rPr>
        <w:t xml:space="preserve">I HEREBY CERTIFY that on </w:t>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fldChar w:fldCharType="begin"/>
      </w:r>
      <w:r w:rsidRPr="004E60B5">
        <w:rPr>
          <w:sz w:val="24"/>
          <w:szCs w:val="24"/>
        </w:rPr>
        <w:instrText xml:space="preserve"> DATE \@ "MMMM d, yyyy" </w:instrText>
      </w:r>
      <w:r w:rsidRPr="004E60B5">
        <w:rPr>
          <w:sz w:val="24"/>
          <w:szCs w:val="24"/>
        </w:rPr>
        <w:fldChar w:fldCharType="separate"/>
      </w:r>
      <w:r>
        <w:rPr>
          <w:noProof/>
          <w:sz w:val="24"/>
          <w:szCs w:val="24"/>
        </w:rPr>
        <w:t>February 19, 2022</w:t>
      </w:r>
      <w:r w:rsidRPr="004E60B5">
        <w:rPr>
          <w:sz w:val="24"/>
          <w:szCs w:val="24"/>
        </w:rPr>
        <w:fldChar w:fldCharType="end"/>
      </w:r>
      <w:r w:rsidRPr="004E60B5">
        <w:rPr>
          <w:sz w:val="24"/>
          <w:szCs w:val="24"/>
        </w:rPr>
        <w:t xml:space="preserve">, a true and correct copy of the foregoing was filed and served on the </w:t>
      </w:r>
      <w:proofErr w:type="spellStart"/>
      <w:r w:rsidRPr="004E60B5">
        <w:rPr>
          <w:sz w:val="24"/>
          <w:szCs w:val="24"/>
        </w:rPr>
        <w:t>Defendat</w:t>
      </w:r>
      <w:proofErr w:type="spellEnd"/>
      <w:r w:rsidRPr="004E60B5">
        <w:rPr>
          <w:sz w:val="24"/>
          <w:szCs w:val="24"/>
        </w:rPr>
        <w:t xml:space="preserve"> through the Florida E-File Portal.</w:t>
      </w:r>
      <w:r w:rsidRPr="001A2787">
        <w:rPr>
          <w:sz w:val="24"/>
          <w:szCs w:val="24"/>
        </w:rPr>
        <w:t xml:space="preserve"> </w:t>
      </w:r>
    </w:p>
    <w:p w14:paraId="542B78B0" w14:textId="77777777" w:rsidR="007B7FE5" w:rsidRPr="00BA36C6" w:rsidRDefault="007B7FE5" w:rsidP="007B7FE5">
      <w:pPr>
        <w:suppressAutoHyphens/>
        <w:ind w:left="3600" w:firstLine="720"/>
        <w:jc w:val="both"/>
        <w:rPr>
          <w:sz w:val="24"/>
          <w:szCs w:val="24"/>
          <w:lang w:eastAsia="x-none"/>
        </w:rPr>
      </w:pPr>
      <w:r w:rsidRPr="00BA36C6">
        <w:rPr>
          <w:b/>
          <w:bCs/>
          <w:sz w:val="24"/>
          <w:szCs w:val="24"/>
          <w:lang w:eastAsia="x-none"/>
        </w:rPr>
        <w:t>Florida Insurance Law Group</w:t>
      </w:r>
      <w:r w:rsidRPr="00BA36C6">
        <w:rPr>
          <w:b/>
          <w:bCs/>
          <w:sz w:val="24"/>
          <w:szCs w:val="24"/>
          <w:lang w:val="x-none" w:eastAsia="x-none"/>
        </w:rPr>
        <w:t xml:space="preserve">, </w:t>
      </w:r>
      <w:r w:rsidRPr="00BA36C6">
        <w:rPr>
          <w:b/>
          <w:bCs/>
          <w:sz w:val="24"/>
          <w:szCs w:val="24"/>
          <w:lang w:eastAsia="x-none"/>
        </w:rPr>
        <w:t>LLC</w:t>
      </w:r>
    </w:p>
    <w:p w14:paraId="22C1EB7B" w14:textId="77777777" w:rsidR="007B7FE5" w:rsidRPr="00BA36C6" w:rsidRDefault="007B7FE5" w:rsidP="007B7FE5">
      <w:pPr>
        <w:suppressAutoHyphens/>
        <w:ind w:left="3600" w:firstLine="720"/>
        <w:jc w:val="both"/>
        <w:rPr>
          <w:sz w:val="24"/>
          <w:szCs w:val="24"/>
          <w:lang w:eastAsia="x-none"/>
        </w:rPr>
      </w:pPr>
      <w:r w:rsidRPr="00BA36C6">
        <w:rPr>
          <w:sz w:val="24"/>
          <w:szCs w:val="24"/>
          <w:lang w:eastAsia="x-none"/>
        </w:rPr>
        <w:t>8724 Sunset Drive, #260, Miami, FL 33173</w:t>
      </w:r>
    </w:p>
    <w:p w14:paraId="0473849C" w14:textId="77777777" w:rsidR="007B7FE5" w:rsidRPr="00BA36C6" w:rsidRDefault="007B7FE5" w:rsidP="007B7FE5">
      <w:pPr>
        <w:suppressAutoHyphens/>
        <w:ind w:left="3600" w:firstLine="720"/>
        <w:jc w:val="both"/>
        <w:rPr>
          <w:sz w:val="24"/>
          <w:szCs w:val="24"/>
          <w:lang w:eastAsia="x-none"/>
        </w:rPr>
      </w:pPr>
      <w:r w:rsidRPr="00BA36C6">
        <w:rPr>
          <w:sz w:val="24"/>
          <w:szCs w:val="24"/>
          <w:lang w:eastAsia="x-none"/>
        </w:rPr>
        <w:t>Tel. (305) 906-4262</w:t>
      </w:r>
    </w:p>
    <w:p w14:paraId="5EB30D9E" w14:textId="77777777" w:rsidR="007B7FE5" w:rsidRPr="00BA36C6" w:rsidRDefault="007B7FE5" w:rsidP="007B7FE5">
      <w:pPr>
        <w:ind w:left="2880"/>
        <w:contextualSpacing/>
        <w:rPr>
          <w:sz w:val="24"/>
          <w:szCs w:val="24"/>
        </w:rPr>
      </w:pPr>
      <w:r w:rsidRPr="00BA36C6">
        <w:rPr>
          <w:rFonts w:eastAsia="Calibri"/>
          <w:noProof/>
          <w:sz w:val="24"/>
          <w:szCs w:val="24"/>
        </w:rPr>
        <w:drawing>
          <wp:inline distT="0" distB="0" distL="0" distR="0" wp14:anchorId="7E967F3A" wp14:editId="6E9BE1E8">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161E420A" w14:textId="77777777" w:rsidR="007B7FE5" w:rsidRPr="00522EBE" w:rsidRDefault="007B7FE5" w:rsidP="007B7FE5">
      <w:pPr>
        <w:ind w:left="3600" w:firstLine="720"/>
        <w:contextualSpacing/>
        <w:rPr>
          <w:sz w:val="24"/>
          <w:szCs w:val="24"/>
          <w:lang w:val="es-PE"/>
        </w:rPr>
      </w:pPr>
      <w:r w:rsidRPr="00522EBE">
        <w:rPr>
          <w:sz w:val="24"/>
          <w:szCs w:val="24"/>
          <w:lang w:val="es-PE"/>
        </w:rPr>
        <w:t>Leo Manon III, Esq.</w:t>
      </w:r>
    </w:p>
    <w:p w14:paraId="21D832BB" w14:textId="77777777" w:rsidR="007B7FE5" w:rsidRPr="00BA36C6" w:rsidRDefault="007B7FE5" w:rsidP="007B7FE5">
      <w:pPr>
        <w:suppressAutoHyphens/>
        <w:ind w:left="3600" w:firstLine="720"/>
        <w:jc w:val="both"/>
        <w:rPr>
          <w:sz w:val="24"/>
          <w:szCs w:val="24"/>
          <w:lang w:val="es-US" w:eastAsia="x-none"/>
        </w:rPr>
      </w:pPr>
      <w:r w:rsidRPr="00BA36C6">
        <w:rPr>
          <w:sz w:val="24"/>
          <w:szCs w:val="24"/>
          <w:lang w:val="es-US" w:eastAsia="x-none"/>
        </w:rPr>
        <w:t>Fla. Bar No. 115757</w:t>
      </w:r>
    </w:p>
    <w:p w14:paraId="7E1EF324" w14:textId="77777777" w:rsidR="007B7FE5" w:rsidRPr="00BA36C6" w:rsidRDefault="007B7FE5" w:rsidP="007B7FE5">
      <w:pPr>
        <w:suppressAutoHyphens/>
        <w:ind w:left="3600" w:firstLine="720"/>
        <w:jc w:val="both"/>
        <w:rPr>
          <w:color w:val="0563C1"/>
          <w:sz w:val="24"/>
          <w:szCs w:val="24"/>
          <w:u w:val="single"/>
          <w:lang w:val="es-US"/>
        </w:rPr>
      </w:pPr>
      <w:hyperlink r:id="rId11" w:history="1">
        <w:r w:rsidRPr="00BA36C6">
          <w:rPr>
            <w:rStyle w:val="Hyperlink"/>
            <w:sz w:val="24"/>
            <w:szCs w:val="24"/>
            <w:lang w:val="es-US"/>
          </w:rPr>
          <w:t>Pleadings@flinslaw.com</w:t>
        </w:r>
      </w:hyperlink>
    </w:p>
    <w:p w14:paraId="0462A9A9" w14:textId="77777777" w:rsidR="007B7FE5" w:rsidRPr="00457A51" w:rsidRDefault="007B7FE5" w:rsidP="007B7FE5">
      <w:pPr>
        <w:pStyle w:val="BodyText"/>
        <w:jc w:val="center"/>
        <w:rPr>
          <w:szCs w:val="24"/>
          <w:lang w:eastAsia="x-none"/>
        </w:rPr>
      </w:pPr>
    </w:p>
    <w:p w14:paraId="58137C5A" w14:textId="77777777" w:rsidR="007B7FE5" w:rsidRPr="007F1D12" w:rsidRDefault="007B7FE5" w:rsidP="007B7FE5">
      <w:pPr>
        <w:pStyle w:val="BodyText"/>
        <w:jc w:val="center"/>
        <w:rPr>
          <w:szCs w:val="24"/>
          <w:lang w:val="es-US" w:eastAsia="x-none"/>
        </w:rPr>
      </w:pPr>
    </w:p>
    <w:p w14:paraId="393CD3A4" w14:textId="5F5B1EA7" w:rsidR="006A6D77" w:rsidRPr="007B7FE5" w:rsidRDefault="006A6D77" w:rsidP="007B7FE5"/>
    <w:sectPr w:rsidR="006A6D77" w:rsidRPr="007B7FE5">
      <w:footerReference w:type="default" r:id="rId12"/>
      <w:pgSz w:w="12240" w:h="15840"/>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Author" w:initials="A">
    <w:p w14:paraId="6D367BA3" w14:textId="77777777" w:rsidR="007B7FE5" w:rsidRDefault="007B7FE5" w:rsidP="007B7FE5">
      <w:pPr>
        <w:pStyle w:val="CommentText"/>
      </w:pPr>
      <w:r>
        <w:rPr>
          <w:rStyle w:val="CommentReference"/>
        </w:rPr>
        <w:annotationRef/>
      </w:r>
      <w:r>
        <w:t>Can you cite some authority on this, like IICRC maybe?</w:t>
      </w:r>
    </w:p>
  </w:comment>
  <w:comment w:id="20" w:author="Author" w:initials="A">
    <w:p w14:paraId="5E320DE1" w14:textId="77777777" w:rsidR="007B7FE5" w:rsidRDefault="007B7FE5" w:rsidP="007B7FE5">
      <w:pPr>
        <w:pStyle w:val="CommentText"/>
      </w:pPr>
      <w:r>
        <w:rPr>
          <w:rStyle w:val="CommentReference"/>
        </w:rPr>
        <w:annotationRef/>
      </w:r>
      <w:r>
        <w:t>Insert somehting about reasonable and necessary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67BA3" w15:done="0"/>
  <w15:commentEx w15:paraId="5E320D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67BA3" w16cid:durableId="25BC0296"/>
  <w16cid:commentId w16cid:paraId="5E320DE1" w16cid:durableId="25BC02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895F" w14:textId="77777777" w:rsidR="00F144EC" w:rsidRDefault="00F144EC" w:rsidP="001F3B28">
      <w:r>
        <w:separator/>
      </w:r>
    </w:p>
  </w:endnote>
  <w:endnote w:type="continuationSeparator" w:id="0">
    <w:p w14:paraId="63C2EE22" w14:textId="77777777" w:rsidR="00F144EC" w:rsidRDefault="00F144EC"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F1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C3115" w14:textId="77777777" w:rsidR="00F144EC" w:rsidRDefault="00F144EC" w:rsidP="001F3B28">
      <w:r>
        <w:separator/>
      </w:r>
    </w:p>
  </w:footnote>
  <w:footnote w:type="continuationSeparator" w:id="0">
    <w:p w14:paraId="1BC57539" w14:textId="77777777" w:rsidR="00F144EC" w:rsidRDefault="00F144EC"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1BE8539D"/>
    <w:multiLevelType w:val="hybridMultilevel"/>
    <w:tmpl w:val="37925B5C"/>
    <w:lvl w:ilvl="0" w:tplc="D6449FF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6260"/>
    <w:rsid w:val="0056558B"/>
    <w:rsid w:val="005B6359"/>
    <w:rsid w:val="005E0685"/>
    <w:rsid w:val="00602655"/>
    <w:rsid w:val="00607ED5"/>
    <w:rsid w:val="0063368A"/>
    <w:rsid w:val="0064653C"/>
    <w:rsid w:val="00647AB4"/>
    <w:rsid w:val="00690F93"/>
    <w:rsid w:val="006A4D67"/>
    <w:rsid w:val="006A6D77"/>
    <w:rsid w:val="006A7332"/>
    <w:rsid w:val="006E3EBF"/>
    <w:rsid w:val="007000F3"/>
    <w:rsid w:val="00725BC6"/>
    <w:rsid w:val="00737C12"/>
    <w:rsid w:val="0074558A"/>
    <w:rsid w:val="00786EDB"/>
    <w:rsid w:val="00793F47"/>
    <w:rsid w:val="007A0A71"/>
    <w:rsid w:val="007A399B"/>
    <w:rsid w:val="007B7FE5"/>
    <w:rsid w:val="007D3D81"/>
    <w:rsid w:val="007E5232"/>
    <w:rsid w:val="007F658E"/>
    <w:rsid w:val="008057A3"/>
    <w:rsid w:val="00880271"/>
    <w:rsid w:val="008953CE"/>
    <w:rsid w:val="008A3F05"/>
    <w:rsid w:val="008C0A76"/>
    <w:rsid w:val="008C7D1E"/>
    <w:rsid w:val="00914955"/>
    <w:rsid w:val="009223F7"/>
    <w:rsid w:val="00972015"/>
    <w:rsid w:val="00976539"/>
    <w:rsid w:val="00990C63"/>
    <w:rsid w:val="009D5918"/>
    <w:rsid w:val="009F1F4D"/>
    <w:rsid w:val="00A227A4"/>
    <w:rsid w:val="00A67865"/>
    <w:rsid w:val="00A84B2B"/>
    <w:rsid w:val="00A90ECA"/>
    <w:rsid w:val="00AA46BC"/>
    <w:rsid w:val="00AA7C85"/>
    <w:rsid w:val="00AB3C47"/>
    <w:rsid w:val="00AC6CC7"/>
    <w:rsid w:val="00AD377E"/>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D3E9E"/>
    <w:rsid w:val="00EE1461"/>
    <w:rsid w:val="00EE4D4E"/>
    <w:rsid w:val="00EF0796"/>
    <w:rsid w:val="00EF421D"/>
    <w:rsid w:val="00F144EC"/>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leadings@flinslaw.com"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2131</Words>
  <Characters>10912</Characters>
  <Application>Microsoft Office Word</Application>
  <DocSecurity>0</DocSecurity>
  <Lines>184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2022-02-20T04:59:00Z</dcterms:created>
  <dcterms:modified xsi:type="dcterms:W3CDTF">2022-02-20T04:59:00Z</dcterms:modified>
</cp:coreProperties>
</file>