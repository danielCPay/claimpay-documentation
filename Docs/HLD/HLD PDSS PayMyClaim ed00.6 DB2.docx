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A63F9" w14:textId="3F15605A" w:rsidR="009C45BC" w:rsidRPr="0029386D" w:rsidRDefault="009C45BC" w:rsidP="00473D65"/>
    <w:p w14:paraId="66EA25CA" w14:textId="77777777" w:rsidR="009C45BC" w:rsidRPr="0029386D" w:rsidRDefault="009C45BC" w:rsidP="00473D65"/>
    <w:p w14:paraId="58E140DF" w14:textId="77777777" w:rsidR="00F84724" w:rsidRPr="0029386D" w:rsidRDefault="00F84724" w:rsidP="00473D65"/>
    <w:p w14:paraId="54828FF0" w14:textId="77777777" w:rsidR="00F84724" w:rsidRPr="0029386D" w:rsidRDefault="00F84724" w:rsidP="00473D65"/>
    <w:p w14:paraId="2DBF05DC" w14:textId="77777777" w:rsidR="00F84724" w:rsidRPr="0029386D" w:rsidRDefault="00F84724" w:rsidP="00473D65"/>
    <w:p w14:paraId="61ED71E1" w14:textId="0C9CC1A7" w:rsidR="00C83D8B" w:rsidRDefault="00FC2F7F" w:rsidP="00662DBA">
      <w:pPr>
        <w:jc w:val="center"/>
        <w:rPr>
          <w:b/>
          <w:sz w:val="44"/>
        </w:rPr>
      </w:pPr>
      <w:r>
        <w:rPr>
          <w:b/>
          <w:sz w:val="44"/>
        </w:rPr>
        <w:t>Property Damage Support System</w:t>
      </w:r>
    </w:p>
    <w:p w14:paraId="1CC345FC" w14:textId="77777777" w:rsidR="00FC2F7F" w:rsidRDefault="00FC2F7F" w:rsidP="00662DBA">
      <w:pPr>
        <w:jc w:val="center"/>
        <w:rPr>
          <w:b/>
          <w:sz w:val="44"/>
        </w:rPr>
      </w:pPr>
      <w:r>
        <w:rPr>
          <w:b/>
          <w:sz w:val="44"/>
        </w:rPr>
        <w:t>for</w:t>
      </w:r>
    </w:p>
    <w:p w14:paraId="739740C5" w14:textId="1F5A88FD" w:rsidR="00FC2F7F" w:rsidRPr="00662DBA" w:rsidRDefault="00A34A62" w:rsidP="00662DBA">
      <w:pPr>
        <w:jc w:val="center"/>
        <w:rPr>
          <w:b/>
          <w:sz w:val="44"/>
        </w:rPr>
      </w:pPr>
      <w:r>
        <w:rPr>
          <w:b/>
          <w:sz w:val="44"/>
        </w:rPr>
        <w:t>Pay My Claim</w:t>
      </w:r>
      <w:r w:rsidR="00FC2F7F">
        <w:rPr>
          <w:b/>
          <w:sz w:val="44"/>
        </w:rPr>
        <w:t xml:space="preserve"> LLC</w:t>
      </w:r>
    </w:p>
    <w:p w14:paraId="64C755EB" w14:textId="77777777" w:rsidR="00C83D8B" w:rsidRPr="00662DBA" w:rsidRDefault="00C83D8B" w:rsidP="00662DBA">
      <w:pPr>
        <w:jc w:val="center"/>
        <w:rPr>
          <w:b/>
          <w:sz w:val="44"/>
        </w:rPr>
      </w:pPr>
    </w:p>
    <w:p w14:paraId="53E94C90" w14:textId="77777777" w:rsidR="00C83D8B" w:rsidRPr="00662DBA" w:rsidRDefault="00C83D8B" w:rsidP="00662DBA">
      <w:pPr>
        <w:jc w:val="center"/>
        <w:rPr>
          <w:b/>
          <w:sz w:val="44"/>
        </w:rPr>
      </w:pPr>
    </w:p>
    <w:p w14:paraId="145081DF" w14:textId="4E37F61B" w:rsidR="00F84724" w:rsidRDefault="0042686A" w:rsidP="00662DBA">
      <w:pPr>
        <w:jc w:val="center"/>
        <w:rPr>
          <w:b/>
          <w:sz w:val="44"/>
        </w:rPr>
      </w:pPr>
      <w:r w:rsidRPr="00662DBA">
        <w:rPr>
          <w:b/>
          <w:sz w:val="44"/>
        </w:rPr>
        <w:t>High Level Design</w:t>
      </w:r>
    </w:p>
    <w:p w14:paraId="668E4AF8" w14:textId="0FA7C289" w:rsidR="00FC2F7F" w:rsidRPr="00662DBA" w:rsidRDefault="00FC2F7F" w:rsidP="00662DBA">
      <w:pPr>
        <w:jc w:val="center"/>
        <w:rPr>
          <w:b/>
          <w:sz w:val="44"/>
        </w:rPr>
      </w:pPr>
      <w:r>
        <w:rPr>
          <w:b/>
          <w:sz w:val="44"/>
        </w:rPr>
        <w:t xml:space="preserve">Initial </w:t>
      </w:r>
      <w:r w:rsidR="00E768F4">
        <w:rPr>
          <w:b/>
          <w:sz w:val="44"/>
        </w:rPr>
        <w:t>Phase</w:t>
      </w:r>
    </w:p>
    <w:p w14:paraId="7547A031" w14:textId="66EC1F7B" w:rsidR="00C83D8B" w:rsidRPr="00662DBA" w:rsidRDefault="00C83D8B" w:rsidP="00662DBA">
      <w:pPr>
        <w:jc w:val="center"/>
        <w:rPr>
          <w:b/>
          <w:sz w:val="44"/>
        </w:rPr>
      </w:pPr>
      <w:r w:rsidRPr="00662DBA">
        <w:rPr>
          <w:b/>
          <w:sz w:val="44"/>
        </w:rPr>
        <w:t>Specification</w:t>
      </w:r>
    </w:p>
    <w:p w14:paraId="7DD80311" w14:textId="77777777" w:rsidR="002C0D83" w:rsidRDefault="002C0D83" w:rsidP="002C0D83"/>
    <w:p w14:paraId="43ED56E6" w14:textId="77777777" w:rsidR="002C0D83" w:rsidRDefault="002C0D83" w:rsidP="002C0D83"/>
    <w:p w14:paraId="032B9910" w14:textId="77777777" w:rsidR="002C0D83" w:rsidRDefault="002C0D83" w:rsidP="002C0D83"/>
    <w:p w14:paraId="3A9BB6AE" w14:textId="77777777" w:rsidR="002C0D83" w:rsidRDefault="002C0D83" w:rsidP="002C0D83"/>
    <w:p w14:paraId="62FAA087" w14:textId="77777777" w:rsidR="002C0D83" w:rsidRPr="0029386D" w:rsidRDefault="002C0D83" w:rsidP="002C0D83"/>
    <w:p w14:paraId="47C71615" w14:textId="2568E7DA" w:rsidR="005A2F1A" w:rsidRDefault="005A2F1A" w:rsidP="00473D65"/>
    <w:p w14:paraId="44935728" w14:textId="638385E0" w:rsidR="00C83D8B" w:rsidRDefault="00C83D8B" w:rsidP="00473D65"/>
    <w:p w14:paraId="47B3D53D" w14:textId="59087075" w:rsidR="00C83D8B" w:rsidRDefault="00C83D8B" w:rsidP="00473D65"/>
    <w:p w14:paraId="5E984BEF" w14:textId="2E95D291" w:rsidR="002A0997" w:rsidRPr="002A0997" w:rsidRDefault="002A0997" w:rsidP="00515FED">
      <w:pPr>
        <w:jc w:val="center"/>
      </w:pPr>
      <w:bookmarkStart w:id="0" w:name="VER"/>
      <w:r w:rsidRPr="002A0997">
        <w:t>Ed.</w:t>
      </w:r>
      <w:r>
        <w:t xml:space="preserve"> </w:t>
      </w:r>
      <w:fldSimple w:instr=" DOCPROPERTY &quot;Document number&quot;  \* MERGEFORMAT ">
        <w:ins w:id="1" w:author="Dariusz Bogumil" w:date="2022-01-07T00:25:00Z">
          <w:r w:rsidR="00F84395">
            <w:t>00.7</w:t>
          </w:r>
        </w:ins>
        <w:del w:id="2" w:author="Dariusz Bogumil" w:date="2022-01-07T00:25:00Z">
          <w:r w:rsidR="00B205E8" w:rsidDel="00F84395">
            <w:delText>00.5</w:delText>
          </w:r>
        </w:del>
      </w:fldSimple>
    </w:p>
    <w:bookmarkEnd w:id="0"/>
    <w:p w14:paraId="33CF168A" w14:textId="5D7A47AB" w:rsidR="00C83D8B" w:rsidDel="00A34A62" w:rsidRDefault="00C83D8B" w:rsidP="002A0997">
      <w:pPr>
        <w:rPr>
          <w:del w:id="3" w:author="Dariusz Bogumil" w:date="2022-01-04T22:22:00Z"/>
        </w:rPr>
      </w:pPr>
    </w:p>
    <w:p w14:paraId="6B0415D8" w14:textId="77777777" w:rsidR="00C83D8B" w:rsidRPr="0029386D" w:rsidDel="00A34A62" w:rsidRDefault="00C83D8B" w:rsidP="00473D65">
      <w:pPr>
        <w:rPr>
          <w:del w:id="4" w:author="Dariusz Bogumil" w:date="2022-01-04T22:22:00Z"/>
        </w:rPr>
      </w:pPr>
    </w:p>
    <w:p w14:paraId="2F40A86A" w14:textId="05486077" w:rsidR="008C6DBA" w:rsidRPr="0029386D" w:rsidRDefault="009C45BC" w:rsidP="00473D65">
      <w:pPr>
        <w:pStyle w:val="BodyText"/>
      </w:pPr>
      <w:del w:id="5" w:author="Dariusz Bogumil" w:date="2022-01-04T22:22:00Z">
        <w:r w:rsidRPr="0029386D" w:rsidDel="00A34A62">
          <w:br w:type="page"/>
        </w:r>
      </w:del>
    </w:p>
    <w:p w14:paraId="514BA1F9" w14:textId="50476064" w:rsidR="009C45BC" w:rsidRPr="00C83D8B" w:rsidRDefault="008C6DBA" w:rsidP="00C83D8B">
      <w:pPr>
        <w:pStyle w:val="BodyText"/>
        <w:jc w:val="center"/>
        <w:rPr>
          <w:b/>
          <w:sz w:val="24"/>
        </w:rPr>
      </w:pPr>
      <w:r w:rsidRPr="00C83D8B">
        <w:rPr>
          <w:b/>
          <w:sz w:val="24"/>
        </w:rPr>
        <w:lastRenderedPageBreak/>
        <w:t xml:space="preserve">TABLE OF </w:t>
      </w:r>
      <w:r w:rsidR="009C45BC" w:rsidRPr="00C83D8B">
        <w:rPr>
          <w:b/>
          <w:sz w:val="24"/>
        </w:rPr>
        <w:t>CONTENTS</w:t>
      </w:r>
    </w:p>
    <w:p w14:paraId="36DB2421" w14:textId="50678425" w:rsidR="00EF40DA" w:rsidRDefault="009C45BC">
      <w:pPr>
        <w:pStyle w:val="TOC1"/>
        <w:rPr>
          <w:rFonts w:eastAsiaTheme="minorEastAsia" w:cstheme="minorBidi"/>
          <w:b w:val="0"/>
          <w:bCs w:val="0"/>
          <w:caps w:val="0"/>
          <w:sz w:val="24"/>
          <w:szCs w:val="24"/>
          <w:lang w:val="pl-PL"/>
        </w:rPr>
      </w:pPr>
      <w:r w:rsidRPr="007A10FD">
        <w:rPr>
          <w:sz w:val="32"/>
        </w:rPr>
        <w:fldChar w:fldCharType="begin"/>
      </w:r>
      <w:r w:rsidRPr="0029386D">
        <w:rPr>
          <w:sz w:val="32"/>
        </w:rPr>
        <w:instrText xml:space="preserve"> TOC \o "1-2" \h \z </w:instrText>
      </w:r>
      <w:r w:rsidRPr="007A10FD">
        <w:rPr>
          <w:sz w:val="32"/>
        </w:rPr>
        <w:fldChar w:fldCharType="separate"/>
      </w:r>
      <w:hyperlink w:anchor="_Toc91614542" w:history="1">
        <w:r w:rsidR="00EF40DA" w:rsidRPr="00B54CD4">
          <w:rPr>
            <w:rStyle w:val="Hyperlink"/>
          </w:rPr>
          <w:t>1</w:t>
        </w:r>
        <w:r w:rsidR="00EF40DA">
          <w:rPr>
            <w:rFonts w:eastAsiaTheme="minorEastAsia" w:cstheme="minorBidi"/>
            <w:b w:val="0"/>
            <w:bCs w:val="0"/>
            <w:caps w:val="0"/>
            <w:sz w:val="24"/>
            <w:szCs w:val="24"/>
            <w:lang w:val="pl-PL"/>
          </w:rPr>
          <w:tab/>
        </w:r>
        <w:r w:rsidR="00EF40DA" w:rsidRPr="00B54CD4">
          <w:rPr>
            <w:rStyle w:val="Hyperlink"/>
          </w:rPr>
          <w:t>Introduction</w:t>
        </w:r>
        <w:r w:rsidR="00EF40DA">
          <w:rPr>
            <w:webHidden/>
          </w:rPr>
          <w:tab/>
        </w:r>
        <w:r w:rsidR="00EF40DA">
          <w:rPr>
            <w:webHidden/>
          </w:rPr>
          <w:fldChar w:fldCharType="begin"/>
        </w:r>
        <w:r w:rsidR="00EF40DA">
          <w:rPr>
            <w:webHidden/>
          </w:rPr>
          <w:instrText xml:space="preserve"> PAGEREF _Toc91614542 \h </w:instrText>
        </w:r>
        <w:r w:rsidR="00EF40DA">
          <w:rPr>
            <w:webHidden/>
          </w:rPr>
        </w:r>
        <w:r w:rsidR="00EF40DA">
          <w:rPr>
            <w:webHidden/>
          </w:rPr>
          <w:fldChar w:fldCharType="separate"/>
        </w:r>
        <w:r w:rsidR="00BB0E3F">
          <w:rPr>
            <w:webHidden/>
          </w:rPr>
          <w:t>4</w:t>
        </w:r>
        <w:r w:rsidR="00EF40DA">
          <w:rPr>
            <w:webHidden/>
          </w:rPr>
          <w:fldChar w:fldCharType="end"/>
        </w:r>
      </w:hyperlink>
    </w:p>
    <w:p w14:paraId="1005D20B" w14:textId="2E456951" w:rsidR="00EF40DA" w:rsidRDefault="00AF3E59">
      <w:pPr>
        <w:pStyle w:val="TOC1"/>
        <w:rPr>
          <w:rFonts w:eastAsiaTheme="minorEastAsia" w:cstheme="minorBidi"/>
          <w:b w:val="0"/>
          <w:bCs w:val="0"/>
          <w:caps w:val="0"/>
          <w:sz w:val="24"/>
          <w:szCs w:val="24"/>
          <w:lang w:val="pl-PL"/>
        </w:rPr>
      </w:pPr>
      <w:hyperlink w:anchor="_Toc91614543" w:history="1">
        <w:r w:rsidR="00EF40DA" w:rsidRPr="00B54CD4">
          <w:rPr>
            <w:rStyle w:val="Hyperlink"/>
          </w:rPr>
          <w:t>2</w:t>
        </w:r>
        <w:r w:rsidR="00EF40DA">
          <w:rPr>
            <w:rFonts w:eastAsiaTheme="minorEastAsia" w:cstheme="minorBidi"/>
            <w:b w:val="0"/>
            <w:bCs w:val="0"/>
            <w:caps w:val="0"/>
            <w:sz w:val="24"/>
            <w:szCs w:val="24"/>
            <w:lang w:val="pl-PL"/>
          </w:rPr>
          <w:tab/>
        </w:r>
        <w:r w:rsidR="00EF40DA" w:rsidRPr="00B54CD4">
          <w:rPr>
            <w:rStyle w:val="Hyperlink"/>
          </w:rPr>
          <w:t>Data model – CMS modules</w:t>
        </w:r>
        <w:r w:rsidR="00EF40DA">
          <w:rPr>
            <w:webHidden/>
          </w:rPr>
          <w:tab/>
        </w:r>
        <w:r w:rsidR="00EF40DA">
          <w:rPr>
            <w:webHidden/>
          </w:rPr>
          <w:fldChar w:fldCharType="begin"/>
        </w:r>
        <w:r w:rsidR="00EF40DA">
          <w:rPr>
            <w:webHidden/>
          </w:rPr>
          <w:instrText xml:space="preserve"> PAGEREF _Toc91614543 \h </w:instrText>
        </w:r>
        <w:r w:rsidR="00EF40DA">
          <w:rPr>
            <w:webHidden/>
          </w:rPr>
        </w:r>
        <w:r w:rsidR="00EF40DA">
          <w:rPr>
            <w:webHidden/>
          </w:rPr>
          <w:fldChar w:fldCharType="separate"/>
        </w:r>
        <w:r w:rsidR="00BB0E3F">
          <w:rPr>
            <w:webHidden/>
          </w:rPr>
          <w:t>5</w:t>
        </w:r>
        <w:r w:rsidR="00EF40DA">
          <w:rPr>
            <w:webHidden/>
          </w:rPr>
          <w:fldChar w:fldCharType="end"/>
        </w:r>
      </w:hyperlink>
    </w:p>
    <w:p w14:paraId="4A57B17C" w14:textId="37E61527" w:rsidR="00EF40DA" w:rsidRDefault="00AF3E59">
      <w:pPr>
        <w:pStyle w:val="TOC2"/>
        <w:tabs>
          <w:tab w:val="left" w:pos="960"/>
          <w:tab w:val="right" w:leader="dot" w:pos="9656"/>
        </w:tabs>
        <w:rPr>
          <w:rFonts w:eastAsiaTheme="minorEastAsia" w:cstheme="minorBidi"/>
          <w:smallCaps w:val="0"/>
          <w:noProof/>
          <w:sz w:val="24"/>
          <w:lang w:val="pl-PL"/>
        </w:rPr>
      </w:pPr>
      <w:hyperlink w:anchor="_Toc91614544" w:history="1">
        <w:r w:rsidR="00EF40DA" w:rsidRPr="00B54CD4">
          <w:rPr>
            <w:rStyle w:val="Hyperlink"/>
            <w:noProof/>
          </w:rPr>
          <w:t>2.1</w:t>
        </w:r>
        <w:r w:rsidR="00EF40DA">
          <w:rPr>
            <w:rFonts w:eastAsiaTheme="minorEastAsia" w:cstheme="minorBidi"/>
            <w:smallCaps w:val="0"/>
            <w:noProof/>
            <w:sz w:val="24"/>
            <w:lang w:val="pl-PL"/>
          </w:rPr>
          <w:tab/>
        </w:r>
        <w:r w:rsidR="00EF40DA" w:rsidRPr="00B54CD4">
          <w:rPr>
            <w:rStyle w:val="Hyperlink"/>
            <w:noProof/>
          </w:rPr>
          <w:t>General rules</w:t>
        </w:r>
        <w:r w:rsidR="00EF40DA">
          <w:rPr>
            <w:noProof/>
            <w:webHidden/>
          </w:rPr>
          <w:tab/>
        </w:r>
        <w:r w:rsidR="00EF40DA">
          <w:rPr>
            <w:noProof/>
            <w:webHidden/>
          </w:rPr>
          <w:fldChar w:fldCharType="begin"/>
        </w:r>
        <w:r w:rsidR="00EF40DA">
          <w:rPr>
            <w:noProof/>
            <w:webHidden/>
          </w:rPr>
          <w:instrText xml:space="preserve"> PAGEREF _Toc91614544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2140B272" w14:textId="10C65303" w:rsidR="00EF40DA" w:rsidRDefault="00AF3E59">
      <w:pPr>
        <w:pStyle w:val="TOC2"/>
        <w:tabs>
          <w:tab w:val="left" w:pos="960"/>
          <w:tab w:val="right" w:leader="dot" w:pos="9656"/>
        </w:tabs>
        <w:rPr>
          <w:rFonts w:eastAsiaTheme="minorEastAsia" w:cstheme="minorBidi"/>
          <w:smallCaps w:val="0"/>
          <w:noProof/>
          <w:sz w:val="24"/>
          <w:lang w:val="pl-PL"/>
        </w:rPr>
      </w:pPr>
      <w:hyperlink w:anchor="_Toc91614545" w:history="1">
        <w:r w:rsidR="00EF40DA" w:rsidRPr="00B54CD4">
          <w:rPr>
            <w:rStyle w:val="Hyperlink"/>
            <w:noProof/>
          </w:rPr>
          <w:t>2.2</w:t>
        </w:r>
        <w:r w:rsidR="00EF40DA">
          <w:rPr>
            <w:rFonts w:eastAsiaTheme="minorEastAsia" w:cstheme="minorBidi"/>
            <w:smallCaps w:val="0"/>
            <w:noProof/>
            <w:sz w:val="24"/>
            <w:lang w:val="pl-PL"/>
          </w:rPr>
          <w:tab/>
        </w:r>
        <w:r w:rsidR="00EF40DA" w:rsidRPr="00B54CD4">
          <w:rPr>
            <w:rStyle w:val="Hyperlink"/>
            <w:noProof/>
          </w:rPr>
          <w:t>CMS Users, Roles and Groups</w:t>
        </w:r>
        <w:r w:rsidR="00EF40DA">
          <w:rPr>
            <w:noProof/>
            <w:webHidden/>
          </w:rPr>
          <w:tab/>
        </w:r>
        <w:r w:rsidR="00EF40DA">
          <w:rPr>
            <w:noProof/>
            <w:webHidden/>
          </w:rPr>
          <w:fldChar w:fldCharType="begin"/>
        </w:r>
        <w:r w:rsidR="00EF40DA">
          <w:rPr>
            <w:noProof/>
            <w:webHidden/>
          </w:rPr>
          <w:instrText xml:space="preserve"> PAGEREF _Toc91614545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4A0A956E" w14:textId="236B4567" w:rsidR="00EF40DA" w:rsidRDefault="00AF3E59">
      <w:pPr>
        <w:pStyle w:val="TOC2"/>
        <w:tabs>
          <w:tab w:val="left" w:pos="960"/>
          <w:tab w:val="right" w:leader="dot" w:pos="9656"/>
        </w:tabs>
        <w:rPr>
          <w:rFonts w:eastAsiaTheme="minorEastAsia" w:cstheme="minorBidi"/>
          <w:smallCaps w:val="0"/>
          <w:noProof/>
          <w:sz w:val="24"/>
          <w:lang w:val="pl-PL"/>
        </w:rPr>
      </w:pPr>
      <w:hyperlink w:anchor="_Toc91614546" w:history="1">
        <w:r w:rsidR="00EF40DA" w:rsidRPr="00B54CD4">
          <w:rPr>
            <w:rStyle w:val="Hyperlink"/>
            <w:noProof/>
          </w:rPr>
          <w:t>2.3</w:t>
        </w:r>
        <w:r w:rsidR="00EF40DA">
          <w:rPr>
            <w:rFonts w:eastAsiaTheme="minorEastAsia" w:cstheme="minorBidi"/>
            <w:smallCaps w:val="0"/>
            <w:noProof/>
            <w:sz w:val="24"/>
            <w:lang w:val="pl-PL"/>
          </w:rPr>
          <w:tab/>
        </w:r>
        <w:r w:rsidR="00EF40DA" w:rsidRPr="00B54CD4">
          <w:rPr>
            <w:rStyle w:val="Hyperlink"/>
            <w:noProof/>
          </w:rPr>
          <w:t>Providers</w:t>
        </w:r>
        <w:r w:rsidR="00EF40DA">
          <w:rPr>
            <w:noProof/>
            <w:webHidden/>
          </w:rPr>
          <w:tab/>
        </w:r>
        <w:r w:rsidR="00EF40DA">
          <w:rPr>
            <w:noProof/>
            <w:webHidden/>
          </w:rPr>
          <w:fldChar w:fldCharType="begin"/>
        </w:r>
        <w:r w:rsidR="00EF40DA">
          <w:rPr>
            <w:noProof/>
            <w:webHidden/>
          </w:rPr>
          <w:instrText xml:space="preserve"> PAGEREF _Toc91614546 \h </w:instrText>
        </w:r>
        <w:r w:rsidR="00EF40DA">
          <w:rPr>
            <w:noProof/>
            <w:webHidden/>
          </w:rPr>
        </w:r>
        <w:r w:rsidR="00EF40DA">
          <w:rPr>
            <w:noProof/>
            <w:webHidden/>
          </w:rPr>
          <w:fldChar w:fldCharType="separate"/>
        </w:r>
        <w:r w:rsidR="00BB0E3F">
          <w:rPr>
            <w:noProof/>
            <w:webHidden/>
          </w:rPr>
          <w:t>5</w:t>
        </w:r>
        <w:r w:rsidR="00EF40DA">
          <w:rPr>
            <w:noProof/>
            <w:webHidden/>
          </w:rPr>
          <w:fldChar w:fldCharType="end"/>
        </w:r>
      </w:hyperlink>
    </w:p>
    <w:p w14:paraId="13138AE2" w14:textId="65523371" w:rsidR="00EF40DA" w:rsidRDefault="00AF3E59">
      <w:pPr>
        <w:pStyle w:val="TOC2"/>
        <w:tabs>
          <w:tab w:val="left" w:pos="960"/>
          <w:tab w:val="right" w:leader="dot" w:pos="9656"/>
        </w:tabs>
        <w:rPr>
          <w:rFonts w:eastAsiaTheme="minorEastAsia" w:cstheme="minorBidi"/>
          <w:smallCaps w:val="0"/>
          <w:noProof/>
          <w:sz w:val="24"/>
          <w:lang w:val="pl-PL"/>
        </w:rPr>
      </w:pPr>
      <w:hyperlink w:anchor="_Toc91614547" w:history="1">
        <w:r w:rsidR="00EF40DA" w:rsidRPr="00B54CD4">
          <w:rPr>
            <w:rStyle w:val="Hyperlink"/>
            <w:noProof/>
          </w:rPr>
          <w:t>2.4</w:t>
        </w:r>
        <w:r w:rsidR="00EF40DA">
          <w:rPr>
            <w:rFonts w:eastAsiaTheme="minorEastAsia" w:cstheme="minorBidi"/>
            <w:smallCaps w:val="0"/>
            <w:noProof/>
            <w:sz w:val="24"/>
            <w:lang w:val="pl-PL"/>
          </w:rPr>
          <w:tab/>
        </w:r>
        <w:r w:rsidR="00EF40DA" w:rsidRPr="00B54CD4">
          <w:rPr>
            <w:rStyle w:val="Hyperlink"/>
            <w:noProof/>
          </w:rPr>
          <w:t>Portfolios</w:t>
        </w:r>
        <w:r w:rsidR="00EF40DA">
          <w:rPr>
            <w:noProof/>
            <w:webHidden/>
          </w:rPr>
          <w:tab/>
        </w:r>
        <w:r w:rsidR="00EF40DA">
          <w:rPr>
            <w:noProof/>
            <w:webHidden/>
          </w:rPr>
          <w:fldChar w:fldCharType="begin"/>
        </w:r>
        <w:r w:rsidR="00EF40DA">
          <w:rPr>
            <w:noProof/>
            <w:webHidden/>
          </w:rPr>
          <w:instrText xml:space="preserve"> PAGEREF _Toc91614547 \h </w:instrText>
        </w:r>
        <w:r w:rsidR="00EF40DA">
          <w:rPr>
            <w:noProof/>
            <w:webHidden/>
          </w:rPr>
        </w:r>
        <w:r w:rsidR="00EF40DA">
          <w:rPr>
            <w:noProof/>
            <w:webHidden/>
          </w:rPr>
          <w:fldChar w:fldCharType="separate"/>
        </w:r>
        <w:r w:rsidR="00BB0E3F">
          <w:rPr>
            <w:noProof/>
            <w:webHidden/>
          </w:rPr>
          <w:t>12</w:t>
        </w:r>
        <w:r w:rsidR="00EF40DA">
          <w:rPr>
            <w:noProof/>
            <w:webHidden/>
          </w:rPr>
          <w:fldChar w:fldCharType="end"/>
        </w:r>
      </w:hyperlink>
    </w:p>
    <w:p w14:paraId="6FC3C57C" w14:textId="1D8C6AA4" w:rsidR="00EF40DA" w:rsidRDefault="00AF3E59">
      <w:pPr>
        <w:pStyle w:val="TOC2"/>
        <w:tabs>
          <w:tab w:val="left" w:pos="960"/>
          <w:tab w:val="right" w:leader="dot" w:pos="9656"/>
        </w:tabs>
        <w:rPr>
          <w:rFonts w:eastAsiaTheme="minorEastAsia" w:cstheme="minorBidi"/>
          <w:smallCaps w:val="0"/>
          <w:noProof/>
          <w:sz w:val="24"/>
          <w:lang w:val="pl-PL"/>
        </w:rPr>
      </w:pPr>
      <w:hyperlink w:anchor="_Toc91614548" w:history="1">
        <w:r w:rsidR="00EF40DA" w:rsidRPr="00B54CD4">
          <w:rPr>
            <w:rStyle w:val="Hyperlink"/>
            <w:noProof/>
          </w:rPr>
          <w:t>2.5</w:t>
        </w:r>
        <w:r w:rsidR="00EF40DA">
          <w:rPr>
            <w:rFonts w:eastAsiaTheme="minorEastAsia" w:cstheme="minorBidi"/>
            <w:smallCaps w:val="0"/>
            <w:noProof/>
            <w:sz w:val="24"/>
            <w:lang w:val="pl-PL"/>
          </w:rPr>
          <w:tab/>
        </w:r>
        <w:r w:rsidR="00EF40DA" w:rsidRPr="00B54CD4">
          <w:rPr>
            <w:rStyle w:val="Hyperlink"/>
            <w:noProof/>
          </w:rPr>
          <w:t>Claims</w:t>
        </w:r>
        <w:r w:rsidR="00EF40DA">
          <w:rPr>
            <w:noProof/>
            <w:webHidden/>
          </w:rPr>
          <w:tab/>
        </w:r>
        <w:r w:rsidR="00EF40DA">
          <w:rPr>
            <w:noProof/>
            <w:webHidden/>
          </w:rPr>
          <w:fldChar w:fldCharType="begin"/>
        </w:r>
        <w:r w:rsidR="00EF40DA">
          <w:rPr>
            <w:noProof/>
            <w:webHidden/>
          </w:rPr>
          <w:instrText xml:space="preserve"> PAGEREF _Toc91614548 \h </w:instrText>
        </w:r>
        <w:r w:rsidR="00EF40DA">
          <w:rPr>
            <w:noProof/>
            <w:webHidden/>
          </w:rPr>
        </w:r>
        <w:r w:rsidR="00EF40DA">
          <w:rPr>
            <w:noProof/>
            <w:webHidden/>
          </w:rPr>
          <w:fldChar w:fldCharType="separate"/>
        </w:r>
        <w:r w:rsidR="00BB0E3F">
          <w:rPr>
            <w:noProof/>
            <w:webHidden/>
          </w:rPr>
          <w:t>16</w:t>
        </w:r>
        <w:r w:rsidR="00EF40DA">
          <w:rPr>
            <w:noProof/>
            <w:webHidden/>
          </w:rPr>
          <w:fldChar w:fldCharType="end"/>
        </w:r>
      </w:hyperlink>
    </w:p>
    <w:p w14:paraId="447C0787" w14:textId="2EE3E155" w:rsidR="00EF40DA" w:rsidRDefault="00AF3E59">
      <w:pPr>
        <w:pStyle w:val="TOC2"/>
        <w:tabs>
          <w:tab w:val="left" w:pos="960"/>
          <w:tab w:val="right" w:leader="dot" w:pos="9656"/>
        </w:tabs>
        <w:rPr>
          <w:rFonts w:eastAsiaTheme="minorEastAsia" w:cstheme="minorBidi"/>
          <w:smallCaps w:val="0"/>
          <w:noProof/>
          <w:sz w:val="24"/>
          <w:lang w:val="pl-PL"/>
        </w:rPr>
      </w:pPr>
      <w:hyperlink w:anchor="_Toc91614549" w:history="1">
        <w:r w:rsidR="00EF40DA" w:rsidRPr="00B54CD4">
          <w:rPr>
            <w:rStyle w:val="Hyperlink"/>
            <w:noProof/>
          </w:rPr>
          <w:t>2.6</w:t>
        </w:r>
        <w:r w:rsidR="00EF40DA">
          <w:rPr>
            <w:rFonts w:eastAsiaTheme="minorEastAsia" w:cstheme="minorBidi"/>
            <w:smallCaps w:val="0"/>
            <w:noProof/>
            <w:sz w:val="24"/>
            <w:lang w:val="pl-PL"/>
          </w:rPr>
          <w:tab/>
        </w:r>
        <w:r w:rsidR="00EF40DA" w:rsidRPr="00B54CD4">
          <w:rPr>
            <w:rStyle w:val="Hyperlink"/>
            <w:noProof/>
          </w:rPr>
          <w:t>Payments</w:t>
        </w:r>
        <w:r w:rsidR="00EF40DA">
          <w:rPr>
            <w:noProof/>
            <w:webHidden/>
          </w:rPr>
          <w:tab/>
        </w:r>
        <w:r w:rsidR="00EF40DA">
          <w:rPr>
            <w:noProof/>
            <w:webHidden/>
          </w:rPr>
          <w:fldChar w:fldCharType="begin"/>
        </w:r>
        <w:r w:rsidR="00EF40DA">
          <w:rPr>
            <w:noProof/>
            <w:webHidden/>
          </w:rPr>
          <w:instrText xml:space="preserve"> PAGEREF _Toc91614549 \h </w:instrText>
        </w:r>
        <w:r w:rsidR="00EF40DA">
          <w:rPr>
            <w:noProof/>
            <w:webHidden/>
          </w:rPr>
        </w:r>
        <w:r w:rsidR="00EF40DA">
          <w:rPr>
            <w:noProof/>
            <w:webHidden/>
          </w:rPr>
          <w:fldChar w:fldCharType="separate"/>
        </w:r>
        <w:r w:rsidR="00BB0E3F">
          <w:rPr>
            <w:noProof/>
            <w:webHidden/>
          </w:rPr>
          <w:t>22</w:t>
        </w:r>
        <w:r w:rsidR="00EF40DA">
          <w:rPr>
            <w:noProof/>
            <w:webHidden/>
          </w:rPr>
          <w:fldChar w:fldCharType="end"/>
        </w:r>
      </w:hyperlink>
    </w:p>
    <w:p w14:paraId="6539AC05" w14:textId="774845DA" w:rsidR="00EF40DA" w:rsidRDefault="00AF3E59">
      <w:pPr>
        <w:pStyle w:val="TOC2"/>
        <w:tabs>
          <w:tab w:val="left" w:pos="960"/>
          <w:tab w:val="right" w:leader="dot" w:pos="9656"/>
        </w:tabs>
        <w:rPr>
          <w:rFonts w:eastAsiaTheme="minorEastAsia" w:cstheme="minorBidi"/>
          <w:smallCaps w:val="0"/>
          <w:noProof/>
          <w:sz w:val="24"/>
          <w:lang w:val="pl-PL"/>
        </w:rPr>
      </w:pPr>
      <w:hyperlink w:anchor="_Toc91614550" w:history="1">
        <w:r w:rsidR="00EF40DA" w:rsidRPr="00B54CD4">
          <w:rPr>
            <w:rStyle w:val="Hyperlink"/>
            <w:noProof/>
          </w:rPr>
          <w:t>2.7</w:t>
        </w:r>
        <w:r w:rsidR="00EF40DA">
          <w:rPr>
            <w:rFonts w:eastAsiaTheme="minorEastAsia" w:cstheme="minorBidi"/>
            <w:smallCaps w:val="0"/>
            <w:noProof/>
            <w:sz w:val="24"/>
            <w:lang w:val="pl-PL"/>
          </w:rPr>
          <w:tab/>
        </w:r>
        <w:r w:rsidR="00EF40DA" w:rsidRPr="00B54CD4">
          <w:rPr>
            <w:rStyle w:val="Hyperlink"/>
            <w:noProof/>
          </w:rPr>
          <w:t>Receivables</w:t>
        </w:r>
        <w:r w:rsidR="00EF40DA">
          <w:rPr>
            <w:noProof/>
            <w:webHidden/>
          </w:rPr>
          <w:tab/>
        </w:r>
        <w:r w:rsidR="00EF40DA">
          <w:rPr>
            <w:noProof/>
            <w:webHidden/>
          </w:rPr>
          <w:fldChar w:fldCharType="begin"/>
        </w:r>
        <w:r w:rsidR="00EF40DA">
          <w:rPr>
            <w:noProof/>
            <w:webHidden/>
          </w:rPr>
          <w:instrText xml:space="preserve"> PAGEREF _Toc91614550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70891DD2" w14:textId="2AACC371" w:rsidR="00EF40DA" w:rsidRDefault="00AF3E59">
      <w:pPr>
        <w:pStyle w:val="TOC2"/>
        <w:tabs>
          <w:tab w:val="left" w:pos="960"/>
          <w:tab w:val="right" w:leader="dot" w:pos="9656"/>
        </w:tabs>
        <w:rPr>
          <w:rFonts w:eastAsiaTheme="minorEastAsia" w:cstheme="minorBidi"/>
          <w:smallCaps w:val="0"/>
          <w:noProof/>
          <w:sz w:val="24"/>
          <w:lang w:val="pl-PL"/>
        </w:rPr>
      </w:pPr>
      <w:hyperlink w:anchor="_Toc91614551" w:history="1">
        <w:r w:rsidR="00EF40DA" w:rsidRPr="00B54CD4">
          <w:rPr>
            <w:rStyle w:val="Hyperlink"/>
            <w:noProof/>
          </w:rPr>
          <w:t>2.8</w:t>
        </w:r>
        <w:r w:rsidR="00EF40DA">
          <w:rPr>
            <w:rFonts w:eastAsiaTheme="minorEastAsia" w:cstheme="minorBidi"/>
            <w:smallCaps w:val="0"/>
            <w:noProof/>
            <w:sz w:val="24"/>
            <w:lang w:val="pl-PL"/>
          </w:rPr>
          <w:tab/>
        </w:r>
        <w:r w:rsidR="00EF40DA" w:rsidRPr="00B54CD4">
          <w:rPr>
            <w:rStyle w:val="Hyperlink"/>
            <w:noProof/>
          </w:rPr>
          <w:t>Claimants</w:t>
        </w:r>
        <w:r w:rsidR="00EF40DA">
          <w:rPr>
            <w:noProof/>
            <w:webHidden/>
          </w:rPr>
          <w:tab/>
        </w:r>
        <w:r w:rsidR="00EF40DA">
          <w:rPr>
            <w:noProof/>
            <w:webHidden/>
          </w:rPr>
          <w:fldChar w:fldCharType="begin"/>
        </w:r>
        <w:r w:rsidR="00EF40DA">
          <w:rPr>
            <w:noProof/>
            <w:webHidden/>
          </w:rPr>
          <w:instrText xml:space="preserve"> PAGEREF _Toc91614551 \h </w:instrText>
        </w:r>
        <w:r w:rsidR="00EF40DA">
          <w:rPr>
            <w:noProof/>
            <w:webHidden/>
          </w:rPr>
        </w:r>
        <w:r w:rsidR="00EF40DA">
          <w:rPr>
            <w:noProof/>
            <w:webHidden/>
          </w:rPr>
          <w:fldChar w:fldCharType="separate"/>
        </w:r>
        <w:r w:rsidR="00BB0E3F">
          <w:rPr>
            <w:noProof/>
            <w:webHidden/>
          </w:rPr>
          <w:t>23</w:t>
        </w:r>
        <w:r w:rsidR="00EF40DA">
          <w:rPr>
            <w:noProof/>
            <w:webHidden/>
          </w:rPr>
          <w:fldChar w:fldCharType="end"/>
        </w:r>
      </w:hyperlink>
    </w:p>
    <w:p w14:paraId="5749F19B" w14:textId="40D29AA5" w:rsidR="00EF40DA" w:rsidRDefault="00AF3E59">
      <w:pPr>
        <w:pStyle w:val="TOC2"/>
        <w:tabs>
          <w:tab w:val="left" w:pos="960"/>
          <w:tab w:val="right" w:leader="dot" w:pos="9656"/>
        </w:tabs>
        <w:rPr>
          <w:rFonts w:eastAsiaTheme="minorEastAsia" w:cstheme="minorBidi"/>
          <w:smallCaps w:val="0"/>
          <w:noProof/>
          <w:sz w:val="24"/>
          <w:lang w:val="pl-PL"/>
        </w:rPr>
      </w:pPr>
      <w:hyperlink w:anchor="_Toc91614552" w:history="1">
        <w:r w:rsidR="00EF40DA" w:rsidRPr="00B54CD4">
          <w:rPr>
            <w:rStyle w:val="Hyperlink"/>
            <w:noProof/>
          </w:rPr>
          <w:t>2.9</w:t>
        </w:r>
        <w:r w:rsidR="00EF40DA">
          <w:rPr>
            <w:rFonts w:eastAsiaTheme="minorEastAsia" w:cstheme="minorBidi"/>
            <w:smallCaps w:val="0"/>
            <w:noProof/>
            <w:sz w:val="24"/>
            <w:lang w:val="pl-PL"/>
          </w:rPr>
          <w:tab/>
        </w:r>
        <w:r w:rsidR="00EF40DA" w:rsidRPr="00B54CD4">
          <w:rPr>
            <w:rStyle w:val="Hyperlink"/>
            <w:noProof/>
          </w:rPr>
          <w:t>Insurers</w:t>
        </w:r>
        <w:r w:rsidR="00EF40DA">
          <w:rPr>
            <w:noProof/>
            <w:webHidden/>
          </w:rPr>
          <w:tab/>
        </w:r>
        <w:r w:rsidR="00EF40DA">
          <w:rPr>
            <w:noProof/>
            <w:webHidden/>
          </w:rPr>
          <w:fldChar w:fldCharType="begin"/>
        </w:r>
        <w:r w:rsidR="00EF40DA">
          <w:rPr>
            <w:noProof/>
            <w:webHidden/>
          </w:rPr>
          <w:instrText xml:space="preserve"> PAGEREF _Toc91614552 \h </w:instrText>
        </w:r>
        <w:r w:rsidR="00EF40DA">
          <w:rPr>
            <w:noProof/>
            <w:webHidden/>
          </w:rPr>
        </w:r>
        <w:r w:rsidR="00EF40DA">
          <w:rPr>
            <w:noProof/>
            <w:webHidden/>
          </w:rPr>
          <w:fldChar w:fldCharType="separate"/>
        </w:r>
        <w:r w:rsidR="00BB0E3F">
          <w:rPr>
            <w:noProof/>
            <w:webHidden/>
          </w:rPr>
          <w:t>24</w:t>
        </w:r>
        <w:r w:rsidR="00EF40DA">
          <w:rPr>
            <w:noProof/>
            <w:webHidden/>
          </w:rPr>
          <w:fldChar w:fldCharType="end"/>
        </w:r>
      </w:hyperlink>
    </w:p>
    <w:p w14:paraId="4AC6ABF0" w14:textId="6A83888D" w:rsidR="00EF40DA" w:rsidRDefault="00AF3E59">
      <w:pPr>
        <w:pStyle w:val="TOC2"/>
        <w:tabs>
          <w:tab w:val="left" w:pos="960"/>
          <w:tab w:val="right" w:leader="dot" w:pos="9656"/>
        </w:tabs>
        <w:rPr>
          <w:rFonts w:eastAsiaTheme="minorEastAsia" w:cstheme="minorBidi"/>
          <w:smallCaps w:val="0"/>
          <w:noProof/>
          <w:sz w:val="24"/>
          <w:lang w:val="pl-PL"/>
        </w:rPr>
      </w:pPr>
      <w:hyperlink w:anchor="_Toc91614553" w:history="1">
        <w:r w:rsidR="00EF40DA" w:rsidRPr="00B54CD4">
          <w:rPr>
            <w:rStyle w:val="Hyperlink"/>
            <w:noProof/>
          </w:rPr>
          <w:t>2.10</w:t>
        </w:r>
        <w:r w:rsidR="00EF40DA">
          <w:rPr>
            <w:rFonts w:eastAsiaTheme="minorEastAsia" w:cstheme="minorBidi"/>
            <w:smallCaps w:val="0"/>
            <w:noProof/>
            <w:sz w:val="24"/>
            <w:lang w:val="pl-PL"/>
          </w:rPr>
          <w:tab/>
        </w:r>
        <w:r w:rsidR="00EF40DA" w:rsidRPr="00B54CD4">
          <w:rPr>
            <w:rStyle w:val="Hyperlink"/>
            <w:noProof/>
          </w:rPr>
          <w:t>Programs</w:t>
        </w:r>
        <w:r w:rsidR="00EF40DA">
          <w:rPr>
            <w:noProof/>
            <w:webHidden/>
          </w:rPr>
          <w:tab/>
        </w:r>
        <w:r w:rsidR="00EF40DA">
          <w:rPr>
            <w:noProof/>
            <w:webHidden/>
          </w:rPr>
          <w:fldChar w:fldCharType="begin"/>
        </w:r>
        <w:r w:rsidR="00EF40DA">
          <w:rPr>
            <w:noProof/>
            <w:webHidden/>
          </w:rPr>
          <w:instrText xml:space="preserve"> PAGEREF _Toc91614553 \h </w:instrText>
        </w:r>
        <w:r w:rsidR="00EF40DA">
          <w:rPr>
            <w:noProof/>
            <w:webHidden/>
          </w:rPr>
        </w:r>
        <w:r w:rsidR="00EF40DA">
          <w:rPr>
            <w:noProof/>
            <w:webHidden/>
          </w:rPr>
          <w:fldChar w:fldCharType="separate"/>
        </w:r>
        <w:r w:rsidR="00BB0E3F">
          <w:rPr>
            <w:noProof/>
            <w:webHidden/>
          </w:rPr>
          <w:t>25</w:t>
        </w:r>
        <w:r w:rsidR="00EF40DA">
          <w:rPr>
            <w:noProof/>
            <w:webHidden/>
          </w:rPr>
          <w:fldChar w:fldCharType="end"/>
        </w:r>
      </w:hyperlink>
    </w:p>
    <w:p w14:paraId="42BEEDDB" w14:textId="531A768B" w:rsidR="00EF40DA" w:rsidRDefault="00AF3E59">
      <w:pPr>
        <w:pStyle w:val="TOC2"/>
        <w:tabs>
          <w:tab w:val="left" w:pos="960"/>
          <w:tab w:val="right" w:leader="dot" w:pos="9656"/>
        </w:tabs>
        <w:rPr>
          <w:rFonts w:eastAsiaTheme="minorEastAsia" w:cstheme="minorBidi"/>
          <w:smallCaps w:val="0"/>
          <w:noProof/>
          <w:sz w:val="24"/>
          <w:lang w:val="pl-PL"/>
        </w:rPr>
      </w:pPr>
      <w:hyperlink w:anchor="_Toc91614554" w:history="1">
        <w:r w:rsidR="00EF40DA" w:rsidRPr="00B54CD4">
          <w:rPr>
            <w:rStyle w:val="Hyperlink"/>
            <w:noProof/>
          </w:rPr>
          <w:t>2.11</w:t>
        </w:r>
        <w:r w:rsidR="00EF40DA">
          <w:rPr>
            <w:rFonts w:eastAsiaTheme="minorEastAsia" w:cstheme="minorBidi"/>
            <w:smallCaps w:val="0"/>
            <w:noProof/>
            <w:sz w:val="24"/>
            <w:lang w:val="pl-PL"/>
          </w:rPr>
          <w:tab/>
        </w:r>
        <w:r w:rsidR="00EF40DA" w:rsidRPr="00B54CD4">
          <w:rPr>
            <w:rStyle w:val="Hyperlink"/>
            <w:noProof/>
          </w:rPr>
          <w:t>E-mails</w:t>
        </w:r>
        <w:r w:rsidR="00EF40DA">
          <w:rPr>
            <w:noProof/>
            <w:webHidden/>
          </w:rPr>
          <w:tab/>
        </w:r>
        <w:r w:rsidR="00EF40DA">
          <w:rPr>
            <w:noProof/>
            <w:webHidden/>
          </w:rPr>
          <w:fldChar w:fldCharType="begin"/>
        </w:r>
        <w:r w:rsidR="00EF40DA">
          <w:rPr>
            <w:noProof/>
            <w:webHidden/>
          </w:rPr>
          <w:instrText xml:space="preserve"> PAGEREF _Toc91614554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31B7B1F7" w14:textId="39428CDC" w:rsidR="00EF40DA" w:rsidRDefault="00AF3E59">
      <w:pPr>
        <w:pStyle w:val="TOC2"/>
        <w:tabs>
          <w:tab w:val="left" w:pos="960"/>
          <w:tab w:val="right" w:leader="dot" w:pos="9656"/>
        </w:tabs>
        <w:rPr>
          <w:rFonts w:eastAsiaTheme="minorEastAsia" w:cstheme="minorBidi"/>
          <w:smallCaps w:val="0"/>
          <w:noProof/>
          <w:sz w:val="24"/>
          <w:lang w:val="pl-PL"/>
        </w:rPr>
      </w:pPr>
      <w:hyperlink w:anchor="_Toc91614555" w:history="1">
        <w:r w:rsidR="00EF40DA" w:rsidRPr="00B54CD4">
          <w:rPr>
            <w:rStyle w:val="Hyperlink"/>
            <w:noProof/>
          </w:rPr>
          <w:t>2.12</w:t>
        </w:r>
        <w:r w:rsidR="00EF40DA">
          <w:rPr>
            <w:rFonts w:eastAsiaTheme="minorEastAsia" w:cstheme="minorBidi"/>
            <w:smallCaps w:val="0"/>
            <w:noProof/>
            <w:sz w:val="24"/>
            <w:lang w:val="pl-PL"/>
          </w:rPr>
          <w:tab/>
        </w:r>
        <w:r w:rsidR="00EF40DA" w:rsidRPr="00B54CD4">
          <w:rPr>
            <w:rStyle w:val="Hyperlink"/>
            <w:noProof/>
          </w:rPr>
          <w:t>Activities (Calls, To Do-s, Meetings)</w:t>
        </w:r>
        <w:r w:rsidR="00EF40DA">
          <w:rPr>
            <w:noProof/>
            <w:webHidden/>
          </w:rPr>
          <w:tab/>
        </w:r>
        <w:r w:rsidR="00EF40DA">
          <w:rPr>
            <w:noProof/>
            <w:webHidden/>
          </w:rPr>
          <w:fldChar w:fldCharType="begin"/>
        </w:r>
        <w:r w:rsidR="00EF40DA">
          <w:rPr>
            <w:noProof/>
            <w:webHidden/>
          </w:rPr>
          <w:instrText xml:space="preserve"> PAGEREF _Toc91614555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6F332E8A" w14:textId="4922B002" w:rsidR="00EF40DA" w:rsidRDefault="00AF3E59">
      <w:pPr>
        <w:pStyle w:val="TOC2"/>
        <w:tabs>
          <w:tab w:val="left" w:pos="960"/>
          <w:tab w:val="right" w:leader="dot" w:pos="9656"/>
        </w:tabs>
        <w:rPr>
          <w:rFonts w:eastAsiaTheme="minorEastAsia" w:cstheme="minorBidi"/>
          <w:smallCaps w:val="0"/>
          <w:noProof/>
          <w:sz w:val="24"/>
          <w:lang w:val="pl-PL"/>
        </w:rPr>
      </w:pPr>
      <w:hyperlink w:anchor="_Toc91614556" w:history="1">
        <w:r w:rsidR="00EF40DA" w:rsidRPr="00B54CD4">
          <w:rPr>
            <w:rStyle w:val="Hyperlink"/>
            <w:noProof/>
          </w:rPr>
          <w:t>2.13</w:t>
        </w:r>
        <w:r w:rsidR="00EF40DA">
          <w:rPr>
            <w:rFonts w:eastAsiaTheme="minorEastAsia" w:cstheme="minorBidi"/>
            <w:smallCaps w:val="0"/>
            <w:noProof/>
            <w:sz w:val="24"/>
            <w:lang w:val="pl-PL"/>
          </w:rPr>
          <w:tab/>
        </w:r>
        <w:r w:rsidR="00EF40DA" w:rsidRPr="00B54CD4">
          <w:rPr>
            <w:rStyle w:val="Hyperlink"/>
            <w:noProof/>
          </w:rPr>
          <w:t>Notifications</w:t>
        </w:r>
        <w:r w:rsidR="00EF40DA">
          <w:rPr>
            <w:noProof/>
            <w:webHidden/>
          </w:rPr>
          <w:tab/>
        </w:r>
        <w:r w:rsidR="00EF40DA">
          <w:rPr>
            <w:noProof/>
            <w:webHidden/>
          </w:rPr>
          <w:fldChar w:fldCharType="begin"/>
        </w:r>
        <w:r w:rsidR="00EF40DA">
          <w:rPr>
            <w:noProof/>
            <w:webHidden/>
          </w:rPr>
          <w:instrText xml:space="preserve"> PAGEREF _Toc91614556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198D4DDC" w14:textId="52C71FA2" w:rsidR="00EF40DA" w:rsidRDefault="00AF3E59">
      <w:pPr>
        <w:pStyle w:val="TOC2"/>
        <w:tabs>
          <w:tab w:val="left" w:pos="960"/>
          <w:tab w:val="right" w:leader="dot" w:pos="9656"/>
        </w:tabs>
        <w:rPr>
          <w:rFonts w:eastAsiaTheme="minorEastAsia" w:cstheme="minorBidi"/>
          <w:smallCaps w:val="0"/>
          <w:noProof/>
          <w:sz w:val="24"/>
          <w:lang w:val="pl-PL"/>
        </w:rPr>
      </w:pPr>
      <w:hyperlink w:anchor="_Toc91614557" w:history="1">
        <w:r w:rsidR="00EF40DA" w:rsidRPr="00B54CD4">
          <w:rPr>
            <w:rStyle w:val="Hyperlink"/>
            <w:noProof/>
          </w:rPr>
          <w:t>2.14</w:t>
        </w:r>
        <w:r w:rsidR="00EF40DA">
          <w:rPr>
            <w:rFonts w:eastAsiaTheme="minorEastAsia" w:cstheme="minorBidi"/>
            <w:smallCaps w:val="0"/>
            <w:noProof/>
            <w:sz w:val="24"/>
            <w:lang w:val="pl-PL"/>
          </w:rPr>
          <w:tab/>
        </w:r>
        <w:r w:rsidR="00EF40DA" w:rsidRPr="00B54CD4">
          <w:rPr>
            <w:rStyle w:val="Hyperlink"/>
            <w:noProof/>
          </w:rPr>
          <w:t>Documents</w:t>
        </w:r>
        <w:r w:rsidR="00EF40DA">
          <w:rPr>
            <w:noProof/>
            <w:webHidden/>
          </w:rPr>
          <w:tab/>
        </w:r>
        <w:r w:rsidR="00EF40DA">
          <w:rPr>
            <w:noProof/>
            <w:webHidden/>
          </w:rPr>
          <w:fldChar w:fldCharType="begin"/>
        </w:r>
        <w:r w:rsidR="00EF40DA">
          <w:rPr>
            <w:noProof/>
            <w:webHidden/>
          </w:rPr>
          <w:instrText xml:space="preserve"> PAGEREF _Toc91614557 \h </w:instrText>
        </w:r>
        <w:r w:rsidR="00EF40DA">
          <w:rPr>
            <w:noProof/>
            <w:webHidden/>
          </w:rPr>
        </w:r>
        <w:r w:rsidR="00EF40DA">
          <w:rPr>
            <w:noProof/>
            <w:webHidden/>
          </w:rPr>
          <w:fldChar w:fldCharType="separate"/>
        </w:r>
        <w:r w:rsidR="00BB0E3F">
          <w:rPr>
            <w:noProof/>
            <w:webHidden/>
          </w:rPr>
          <w:t>26</w:t>
        </w:r>
        <w:r w:rsidR="00EF40DA">
          <w:rPr>
            <w:noProof/>
            <w:webHidden/>
          </w:rPr>
          <w:fldChar w:fldCharType="end"/>
        </w:r>
      </w:hyperlink>
    </w:p>
    <w:p w14:paraId="5CF0AFC9" w14:textId="3C155AB3" w:rsidR="00EF40DA" w:rsidRDefault="00AF3E59">
      <w:pPr>
        <w:pStyle w:val="TOC2"/>
        <w:tabs>
          <w:tab w:val="left" w:pos="960"/>
          <w:tab w:val="right" w:leader="dot" w:pos="9656"/>
        </w:tabs>
        <w:rPr>
          <w:rFonts w:eastAsiaTheme="minorEastAsia" w:cstheme="minorBidi"/>
          <w:smallCaps w:val="0"/>
          <w:noProof/>
          <w:sz w:val="24"/>
          <w:lang w:val="pl-PL"/>
        </w:rPr>
      </w:pPr>
      <w:hyperlink w:anchor="_Toc91614558" w:history="1">
        <w:r w:rsidR="00EF40DA" w:rsidRPr="00B54CD4">
          <w:rPr>
            <w:rStyle w:val="Hyperlink"/>
            <w:noProof/>
          </w:rPr>
          <w:t>2.15</w:t>
        </w:r>
        <w:r w:rsidR="00EF40DA">
          <w:rPr>
            <w:rFonts w:eastAsiaTheme="minorEastAsia" w:cstheme="minorBidi"/>
            <w:smallCaps w:val="0"/>
            <w:noProof/>
            <w:sz w:val="24"/>
            <w:lang w:val="pl-PL"/>
          </w:rPr>
          <w:tab/>
        </w:r>
        <w:r w:rsidR="00EF40DA" w:rsidRPr="00B54CD4">
          <w:rPr>
            <w:rStyle w:val="Hyperlink"/>
            <w:noProof/>
          </w:rPr>
          <w:t>Courts</w:t>
        </w:r>
        <w:r w:rsidR="00EF40DA">
          <w:rPr>
            <w:noProof/>
            <w:webHidden/>
          </w:rPr>
          <w:tab/>
        </w:r>
        <w:r w:rsidR="00EF40DA">
          <w:rPr>
            <w:noProof/>
            <w:webHidden/>
          </w:rPr>
          <w:fldChar w:fldCharType="begin"/>
        </w:r>
        <w:r w:rsidR="00EF40DA">
          <w:rPr>
            <w:noProof/>
            <w:webHidden/>
          </w:rPr>
          <w:instrText xml:space="preserve"> PAGEREF _Toc91614558 \h </w:instrText>
        </w:r>
        <w:r w:rsidR="00EF40DA">
          <w:rPr>
            <w:noProof/>
            <w:webHidden/>
          </w:rPr>
        </w:r>
        <w:r w:rsidR="00EF40DA">
          <w:rPr>
            <w:noProof/>
            <w:webHidden/>
          </w:rPr>
          <w:fldChar w:fldCharType="separate"/>
        </w:r>
        <w:r w:rsidR="00BB0E3F">
          <w:rPr>
            <w:noProof/>
            <w:webHidden/>
          </w:rPr>
          <w:t>27</w:t>
        </w:r>
        <w:r w:rsidR="00EF40DA">
          <w:rPr>
            <w:noProof/>
            <w:webHidden/>
          </w:rPr>
          <w:fldChar w:fldCharType="end"/>
        </w:r>
      </w:hyperlink>
    </w:p>
    <w:p w14:paraId="18949B12" w14:textId="1A455E7F" w:rsidR="00EF40DA" w:rsidRDefault="00AF3E59">
      <w:pPr>
        <w:pStyle w:val="TOC1"/>
        <w:rPr>
          <w:rFonts w:eastAsiaTheme="minorEastAsia" w:cstheme="minorBidi"/>
          <w:b w:val="0"/>
          <w:bCs w:val="0"/>
          <w:caps w:val="0"/>
          <w:sz w:val="24"/>
          <w:szCs w:val="24"/>
          <w:lang w:val="pl-PL"/>
        </w:rPr>
      </w:pPr>
      <w:hyperlink w:anchor="_Toc91614559" w:history="1">
        <w:r w:rsidR="00EF40DA" w:rsidRPr="00B54CD4">
          <w:rPr>
            <w:rStyle w:val="Hyperlink"/>
          </w:rPr>
          <w:t>3</w:t>
        </w:r>
        <w:r w:rsidR="00EF40DA">
          <w:rPr>
            <w:rFonts w:eastAsiaTheme="minorEastAsia" w:cstheme="minorBidi"/>
            <w:b w:val="0"/>
            <w:bCs w:val="0"/>
            <w:caps w:val="0"/>
            <w:sz w:val="24"/>
            <w:szCs w:val="24"/>
            <w:lang w:val="pl-PL"/>
          </w:rPr>
          <w:tab/>
        </w:r>
        <w:r w:rsidR="00EF40DA" w:rsidRPr="00B54CD4">
          <w:rPr>
            <w:rStyle w:val="Hyperlink"/>
          </w:rPr>
          <w:t>External Interfaces</w:t>
        </w:r>
        <w:r w:rsidR="00EF40DA">
          <w:rPr>
            <w:webHidden/>
          </w:rPr>
          <w:tab/>
        </w:r>
        <w:r w:rsidR="00EF40DA">
          <w:rPr>
            <w:webHidden/>
          </w:rPr>
          <w:fldChar w:fldCharType="begin"/>
        </w:r>
        <w:r w:rsidR="00EF40DA">
          <w:rPr>
            <w:webHidden/>
          </w:rPr>
          <w:instrText xml:space="preserve"> PAGEREF _Toc91614559 \h </w:instrText>
        </w:r>
        <w:r w:rsidR="00EF40DA">
          <w:rPr>
            <w:webHidden/>
          </w:rPr>
        </w:r>
        <w:r w:rsidR="00EF40DA">
          <w:rPr>
            <w:webHidden/>
          </w:rPr>
          <w:fldChar w:fldCharType="separate"/>
        </w:r>
        <w:r w:rsidR="00BB0E3F">
          <w:rPr>
            <w:webHidden/>
          </w:rPr>
          <w:t>29</w:t>
        </w:r>
        <w:r w:rsidR="00EF40DA">
          <w:rPr>
            <w:webHidden/>
          </w:rPr>
          <w:fldChar w:fldCharType="end"/>
        </w:r>
      </w:hyperlink>
    </w:p>
    <w:p w14:paraId="180DCE58" w14:textId="7246DCF7" w:rsidR="00EF40DA" w:rsidRDefault="00AF3E59">
      <w:pPr>
        <w:pStyle w:val="TOC2"/>
        <w:tabs>
          <w:tab w:val="left" w:pos="960"/>
          <w:tab w:val="right" w:leader="dot" w:pos="9656"/>
        </w:tabs>
        <w:rPr>
          <w:rFonts w:eastAsiaTheme="minorEastAsia" w:cstheme="minorBidi"/>
          <w:smallCaps w:val="0"/>
          <w:noProof/>
          <w:sz w:val="24"/>
          <w:lang w:val="pl-PL"/>
        </w:rPr>
      </w:pPr>
      <w:hyperlink w:anchor="_Toc91614560" w:history="1">
        <w:r w:rsidR="00EF40DA" w:rsidRPr="00B54CD4">
          <w:rPr>
            <w:rStyle w:val="Hyperlink"/>
            <w:noProof/>
          </w:rPr>
          <w:t>3.1</w:t>
        </w:r>
        <w:r w:rsidR="00EF40DA">
          <w:rPr>
            <w:rFonts w:eastAsiaTheme="minorEastAsia" w:cstheme="minorBidi"/>
            <w:smallCaps w:val="0"/>
            <w:noProof/>
            <w:sz w:val="24"/>
            <w:lang w:val="pl-PL"/>
          </w:rPr>
          <w:tab/>
        </w:r>
        <w:r w:rsidR="00EF40DA" w:rsidRPr="00B54CD4">
          <w:rPr>
            <w:rStyle w:val="Hyperlink"/>
            <w:noProof/>
          </w:rPr>
          <w:t>Dropbox integration</w:t>
        </w:r>
        <w:r w:rsidR="00EF40DA">
          <w:rPr>
            <w:noProof/>
            <w:webHidden/>
          </w:rPr>
          <w:tab/>
        </w:r>
        <w:r w:rsidR="00EF40DA">
          <w:rPr>
            <w:noProof/>
            <w:webHidden/>
          </w:rPr>
          <w:fldChar w:fldCharType="begin"/>
        </w:r>
        <w:r w:rsidR="00EF40DA">
          <w:rPr>
            <w:noProof/>
            <w:webHidden/>
          </w:rPr>
          <w:instrText xml:space="preserve"> PAGEREF _Toc91614560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64B1C069" w14:textId="2397DDBA" w:rsidR="00EF40DA" w:rsidRDefault="00AF3E59">
      <w:pPr>
        <w:pStyle w:val="TOC2"/>
        <w:tabs>
          <w:tab w:val="left" w:pos="960"/>
          <w:tab w:val="right" w:leader="dot" w:pos="9656"/>
        </w:tabs>
        <w:rPr>
          <w:rFonts w:eastAsiaTheme="minorEastAsia" w:cstheme="minorBidi"/>
          <w:smallCaps w:val="0"/>
          <w:noProof/>
          <w:sz w:val="24"/>
          <w:lang w:val="pl-PL"/>
        </w:rPr>
      </w:pPr>
      <w:hyperlink w:anchor="_Toc91614561" w:history="1">
        <w:r w:rsidR="00EF40DA" w:rsidRPr="00B54CD4">
          <w:rPr>
            <w:rStyle w:val="Hyperlink"/>
            <w:noProof/>
          </w:rPr>
          <w:t>3.2</w:t>
        </w:r>
        <w:r w:rsidR="00EF40DA">
          <w:rPr>
            <w:rFonts w:eastAsiaTheme="minorEastAsia" w:cstheme="minorBidi"/>
            <w:smallCaps w:val="0"/>
            <w:noProof/>
            <w:sz w:val="24"/>
            <w:lang w:val="pl-PL"/>
          </w:rPr>
          <w:tab/>
        </w:r>
        <w:r w:rsidR="00EF40DA" w:rsidRPr="00B54CD4">
          <w:rPr>
            <w:rStyle w:val="Hyperlink"/>
            <w:noProof/>
          </w:rPr>
          <w:t>Email server integration</w:t>
        </w:r>
        <w:r w:rsidR="00EF40DA">
          <w:rPr>
            <w:noProof/>
            <w:webHidden/>
          </w:rPr>
          <w:tab/>
        </w:r>
        <w:r w:rsidR="00EF40DA">
          <w:rPr>
            <w:noProof/>
            <w:webHidden/>
          </w:rPr>
          <w:fldChar w:fldCharType="begin"/>
        </w:r>
        <w:r w:rsidR="00EF40DA">
          <w:rPr>
            <w:noProof/>
            <w:webHidden/>
          </w:rPr>
          <w:instrText xml:space="preserve"> PAGEREF _Toc91614561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122F7010" w14:textId="1421F4ED" w:rsidR="00EF40DA" w:rsidRDefault="00AF3E59">
      <w:pPr>
        <w:pStyle w:val="TOC2"/>
        <w:tabs>
          <w:tab w:val="left" w:pos="960"/>
          <w:tab w:val="right" w:leader="dot" w:pos="9656"/>
        </w:tabs>
        <w:rPr>
          <w:rFonts w:eastAsiaTheme="minorEastAsia" w:cstheme="minorBidi"/>
          <w:smallCaps w:val="0"/>
          <w:noProof/>
          <w:sz w:val="24"/>
          <w:lang w:val="pl-PL"/>
        </w:rPr>
      </w:pPr>
      <w:hyperlink w:anchor="_Toc91614562" w:history="1">
        <w:r w:rsidR="00EF40DA" w:rsidRPr="00B54CD4">
          <w:rPr>
            <w:rStyle w:val="Hyperlink"/>
            <w:noProof/>
          </w:rPr>
          <w:t>3.3</w:t>
        </w:r>
        <w:r w:rsidR="00EF40DA">
          <w:rPr>
            <w:rFonts w:eastAsiaTheme="minorEastAsia" w:cstheme="minorBidi"/>
            <w:smallCaps w:val="0"/>
            <w:noProof/>
            <w:sz w:val="24"/>
            <w:lang w:val="pl-PL"/>
          </w:rPr>
          <w:tab/>
        </w:r>
        <w:r w:rsidR="00EF40DA" w:rsidRPr="00B54CD4">
          <w:rPr>
            <w:rStyle w:val="Hyperlink"/>
            <w:noProof/>
          </w:rPr>
          <w:t>Quickbooks integration</w:t>
        </w:r>
        <w:r w:rsidR="00EF40DA">
          <w:rPr>
            <w:noProof/>
            <w:webHidden/>
          </w:rPr>
          <w:tab/>
        </w:r>
        <w:r w:rsidR="00EF40DA">
          <w:rPr>
            <w:noProof/>
            <w:webHidden/>
          </w:rPr>
          <w:fldChar w:fldCharType="begin"/>
        </w:r>
        <w:r w:rsidR="00EF40DA">
          <w:rPr>
            <w:noProof/>
            <w:webHidden/>
          </w:rPr>
          <w:instrText xml:space="preserve"> PAGEREF _Toc91614562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40EAC937" w14:textId="75BDDF18" w:rsidR="00EF40DA" w:rsidRDefault="00AF3E59">
      <w:pPr>
        <w:pStyle w:val="TOC2"/>
        <w:tabs>
          <w:tab w:val="left" w:pos="960"/>
          <w:tab w:val="right" w:leader="dot" w:pos="9656"/>
        </w:tabs>
        <w:rPr>
          <w:rFonts w:eastAsiaTheme="minorEastAsia" w:cstheme="minorBidi"/>
          <w:smallCaps w:val="0"/>
          <w:noProof/>
          <w:sz w:val="24"/>
          <w:lang w:val="pl-PL"/>
        </w:rPr>
      </w:pPr>
      <w:hyperlink w:anchor="_Toc91614563" w:history="1">
        <w:r w:rsidR="00EF40DA" w:rsidRPr="00B54CD4">
          <w:rPr>
            <w:rStyle w:val="Hyperlink"/>
            <w:noProof/>
          </w:rPr>
          <w:t>3.4</w:t>
        </w:r>
        <w:r w:rsidR="00EF40DA">
          <w:rPr>
            <w:rFonts w:eastAsiaTheme="minorEastAsia" w:cstheme="minorBidi"/>
            <w:smallCaps w:val="0"/>
            <w:noProof/>
            <w:sz w:val="24"/>
            <w:lang w:val="pl-PL"/>
          </w:rPr>
          <w:tab/>
        </w:r>
        <w:r w:rsidR="00EF40DA" w:rsidRPr="00B54CD4">
          <w:rPr>
            <w:rStyle w:val="Hyperlink"/>
            <w:noProof/>
          </w:rPr>
          <w:t>Xactimate integration</w:t>
        </w:r>
        <w:r w:rsidR="00EF40DA">
          <w:rPr>
            <w:noProof/>
            <w:webHidden/>
          </w:rPr>
          <w:tab/>
        </w:r>
        <w:r w:rsidR="00EF40DA">
          <w:rPr>
            <w:noProof/>
            <w:webHidden/>
          </w:rPr>
          <w:fldChar w:fldCharType="begin"/>
        </w:r>
        <w:r w:rsidR="00EF40DA">
          <w:rPr>
            <w:noProof/>
            <w:webHidden/>
          </w:rPr>
          <w:instrText xml:space="preserve"> PAGEREF _Toc91614563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0A360DB0" w14:textId="10248200" w:rsidR="00EF40DA" w:rsidRDefault="00AF3E59">
      <w:pPr>
        <w:pStyle w:val="TOC2"/>
        <w:tabs>
          <w:tab w:val="left" w:pos="960"/>
          <w:tab w:val="right" w:leader="dot" w:pos="9656"/>
        </w:tabs>
        <w:rPr>
          <w:rFonts w:eastAsiaTheme="minorEastAsia" w:cstheme="minorBidi"/>
          <w:smallCaps w:val="0"/>
          <w:noProof/>
          <w:sz w:val="24"/>
          <w:lang w:val="pl-PL"/>
        </w:rPr>
      </w:pPr>
      <w:hyperlink w:anchor="_Toc91614564" w:history="1">
        <w:r w:rsidR="00EF40DA" w:rsidRPr="00B54CD4">
          <w:rPr>
            <w:rStyle w:val="Hyperlink"/>
            <w:noProof/>
          </w:rPr>
          <w:t>3.5</w:t>
        </w:r>
        <w:r w:rsidR="00EF40DA">
          <w:rPr>
            <w:rFonts w:eastAsiaTheme="minorEastAsia" w:cstheme="minorBidi"/>
            <w:smallCaps w:val="0"/>
            <w:noProof/>
            <w:sz w:val="24"/>
            <w:lang w:val="pl-PL"/>
          </w:rPr>
          <w:tab/>
        </w:r>
        <w:r w:rsidR="00EF40DA" w:rsidRPr="00B54CD4">
          <w:rPr>
            <w:rStyle w:val="Hyperlink"/>
            <w:noProof/>
          </w:rPr>
          <w:t>OCR</w:t>
        </w:r>
        <w:r w:rsidR="00EF40DA">
          <w:rPr>
            <w:noProof/>
            <w:webHidden/>
          </w:rPr>
          <w:tab/>
        </w:r>
        <w:r w:rsidR="00EF40DA">
          <w:rPr>
            <w:noProof/>
            <w:webHidden/>
          </w:rPr>
          <w:fldChar w:fldCharType="begin"/>
        </w:r>
        <w:r w:rsidR="00EF40DA">
          <w:rPr>
            <w:noProof/>
            <w:webHidden/>
          </w:rPr>
          <w:instrText xml:space="preserve"> PAGEREF _Toc91614564 \h </w:instrText>
        </w:r>
        <w:r w:rsidR="00EF40DA">
          <w:rPr>
            <w:noProof/>
            <w:webHidden/>
          </w:rPr>
        </w:r>
        <w:r w:rsidR="00EF40DA">
          <w:rPr>
            <w:noProof/>
            <w:webHidden/>
          </w:rPr>
          <w:fldChar w:fldCharType="separate"/>
        </w:r>
        <w:r w:rsidR="00BB0E3F">
          <w:rPr>
            <w:noProof/>
            <w:webHidden/>
          </w:rPr>
          <w:t>29</w:t>
        </w:r>
        <w:r w:rsidR="00EF40DA">
          <w:rPr>
            <w:noProof/>
            <w:webHidden/>
          </w:rPr>
          <w:fldChar w:fldCharType="end"/>
        </w:r>
      </w:hyperlink>
    </w:p>
    <w:p w14:paraId="5399508E" w14:textId="6D3C32BA" w:rsidR="00C83D8B" w:rsidRDefault="009C45BC" w:rsidP="00473D65">
      <w:pPr>
        <w:pStyle w:val="Heading1"/>
        <w:rPr>
          <w:sz w:val="32"/>
        </w:rPr>
      </w:pPr>
      <w:r w:rsidRPr="007A10FD">
        <w:rPr>
          <w:sz w:val="32"/>
        </w:rPr>
        <w:lastRenderedPageBreak/>
        <w:fldChar w:fldCharType="end"/>
      </w:r>
      <w:bookmarkStart w:id="6" w:name="_Toc91614542"/>
      <w:bookmarkStart w:id="7" w:name="_Ref48632755"/>
      <w:bookmarkStart w:id="8" w:name="_Toc206061951"/>
      <w:bookmarkStart w:id="9" w:name="OLE_LINK1"/>
      <w:bookmarkStart w:id="10" w:name="OLE_LINK2"/>
      <w:r w:rsidR="00C83D8B">
        <w:rPr>
          <w:sz w:val="32"/>
        </w:rPr>
        <w:t>Introduction</w:t>
      </w:r>
      <w:bookmarkEnd w:id="6"/>
    </w:p>
    <w:p w14:paraId="353FD7B9" w14:textId="77777777" w:rsidR="00DF0FF5" w:rsidRDefault="00C83D8B" w:rsidP="00C83D8B">
      <w:pPr>
        <w:rPr>
          <w:lang w:eastAsia="ja-JP"/>
        </w:rPr>
      </w:pPr>
      <w:r>
        <w:rPr>
          <w:lang w:eastAsia="ja-JP"/>
        </w:rPr>
        <w:t>The document consist</w:t>
      </w:r>
      <w:r w:rsidR="00AD762A">
        <w:rPr>
          <w:lang w:eastAsia="ja-JP"/>
        </w:rPr>
        <w:t>s</w:t>
      </w:r>
      <w:r>
        <w:rPr>
          <w:lang w:eastAsia="ja-JP"/>
        </w:rPr>
        <w:t xml:space="preserve"> High Level Design Specification, which is the primary document used in the project as </w:t>
      </w:r>
      <w:r w:rsidR="00AD762A">
        <w:rPr>
          <w:lang w:eastAsia="ja-JP"/>
        </w:rPr>
        <w:t>a</w:t>
      </w:r>
      <w:r>
        <w:rPr>
          <w:lang w:eastAsia="ja-JP"/>
        </w:rPr>
        <w:t xml:space="preserve"> guideline for implementation of the solution. The</w:t>
      </w:r>
      <w:r w:rsidR="00AD762A">
        <w:rPr>
          <w:lang w:eastAsia="ja-JP"/>
        </w:rPr>
        <w:t xml:space="preserve"> goal of the document is to gather and define all the most impor</w:t>
      </w:r>
      <w:r w:rsidR="004A5D5A">
        <w:rPr>
          <w:lang w:eastAsia="ja-JP"/>
        </w:rPr>
        <w:t xml:space="preserve">tant aspects of the data models and </w:t>
      </w:r>
      <w:r w:rsidR="00AD762A">
        <w:rPr>
          <w:lang w:eastAsia="ja-JP"/>
        </w:rPr>
        <w:t xml:space="preserve">data flows for </w:t>
      </w:r>
      <w:r w:rsidR="004A5D5A">
        <w:rPr>
          <w:lang w:eastAsia="ja-JP"/>
        </w:rPr>
        <w:t>PDSS (Property Damage Support System)</w:t>
      </w:r>
      <w:r w:rsidR="00DF0FF5">
        <w:rPr>
          <w:lang w:eastAsia="ja-JP"/>
        </w:rPr>
        <w:t xml:space="preserve">. </w:t>
      </w:r>
    </w:p>
    <w:p w14:paraId="513075D8" w14:textId="77777777" w:rsidR="00B6331D" w:rsidRDefault="00B6331D" w:rsidP="00C83D8B">
      <w:pPr>
        <w:rPr>
          <w:lang w:eastAsia="ja-JP"/>
        </w:rPr>
      </w:pPr>
    </w:p>
    <w:p w14:paraId="0DB21765" w14:textId="5A0F26FB" w:rsidR="00AD762A" w:rsidRDefault="00E768F4" w:rsidP="00C83D8B">
      <w:pPr>
        <w:rPr>
          <w:lang w:eastAsia="ja-JP"/>
        </w:rPr>
      </w:pPr>
      <w:r>
        <w:rPr>
          <w:lang w:eastAsia="ja-JP"/>
        </w:rPr>
        <w:t xml:space="preserve">The Initial Phase </w:t>
      </w:r>
      <w:r w:rsidRPr="00E768F4">
        <w:rPr>
          <w:lang w:eastAsia="ja-JP"/>
        </w:rPr>
        <w:t>is focused on structures and relationships in data, field lists and dictionary values</w:t>
      </w:r>
      <w:r w:rsidR="00AD762A">
        <w:rPr>
          <w:lang w:eastAsia="ja-JP"/>
        </w:rPr>
        <w:t xml:space="preserve"> as well as </w:t>
      </w:r>
      <w:r>
        <w:rPr>
          <w:lang w:eastAsia="ja-JP"/>
        </w:rPr>
        <w:t xml:space="preserve">listing external interfaces. </w:t>
      </w:r>
    </w:p>
    <w:p w14:paraId="32B1B420" w14:textId="0255E2C4" w:rsidR="00E768F4" w:rsidRDefault="00E768F4" w:rsidP="00C83D8B">
      <w:pPr>
        <w:rPr>
          <w:lang w:eastAsia="ja-JP"/>
        </w:rPr>
      </w:pPr>
      <w:r>
        <w:rPr>
          <w:lang w:eastAsia="ja-JP"/>
        </w:rPr>
        <w:t>Description of processes and work</w:t>
      </w:r>
      <w:r w:rsidRPr="00E768F4">
        <w:rPr>
          <w:lang w:eastAsia="ja-JP"/>
        </w:rPr>
        <w:t>flows, automation rules, documents f</w:t>
      </w:r>
      <w:r w:rsidR="00DF0FF5">
        <w:rPr>
          <w:lang w:eastAsia="ja-JP"/>
        </w:rPr>
        <w:t xml:space="preserve">or OCR, </w:t>
      </w:r>
      <w:r w:rsidRPr="00E768F4">
        <w:rPr>
          <w:lang w:eastAsia="ja-JP"/>
        </w:rPr>
        <w:t>templates for generation of documents and correspondence</w:t>
      </w:r>
      <w:r w:rsidR="00DF0FF5">
        <w:rPr>
          <w:lang w:eastAsia="ja-JP"/>
        </w:rPr>
        <w:t>, reports</w:t>
      </w:r>
      <w:r w:rsidRPr="00E768F4">
        <w:rPr>
          <w:lang w:eastAsia="ja-JP"/>
        </w:rPr>
        <w:t xml:space="preserve"> </w:t>
      </w:r>
      <w:r w:rsidR="00DF0FF5">
        <w:rPr>
          <w:lang w:eastAsia="ja-JP"/>
        </w:rPr>
        <w:t xml:space="preserve">and KPIs </w:t>
      </w:r>
      <w:r w:rsidR="00B6331D">
        <w:rPr>
          <w:lang w:eastAsia="ja-JP"/>
        </w:rPr>
        <w:t xml:space="preserve">as well as </w:t>
      </w:r>
      <w:r w:rsidR="00393C32">
        <w:rPr>
          <w:lang w:eastAsia="ja-JP"/>
        </w:rPr>
        <w:t xml:space="preserve">a </w:t>
      </w:r>
      <w:r w:rsidR="00B6331D">
        <w:rPr>
          <w:lang w:eastAsia="ja-JP"/>
        </w:rPr>
        <w:t xml:space="preserve">detailed definition of interfaces </w:t>
      </w:r>
      <w:r w:rsidR="00393C32">
        <w:rPr>
          <w:lang w:eastAsia="ja-JP"/>
        </w:rPr>
        <w:t xml:space="preserve">and a design of Provider Portal </w:t>
      </w:r>
      <w:r w:rsidRPr="00E768F4">
        <w:rPr>
          <w:lang w:eastAsia="ja-JP"/>
        </w:rPr>
        <w:t>will be the subject of the next phase.</w:t>
      </w:r>
    </w:p>
    <w:p w14:paraId="655035E5" w14:textId="77777777" w:rsidR="00B6331D" w:rsidRDefault="00B6331D" w:rsidP="006C3DB6"/>
    <w:p w14:paraId="3246D0F6" w14:textId="4B25CFA3" w:rsidR="00AD762A" w:rsidRDefault="00B6331D" w:rsidP="006C3DB6">
      <w:r w:rsidRPr="0029386D">
        <w:t xml:space="preserve">The Case/Claim Management System (CMS) is the primary point of interaction for </w:t>
      </w:r>
      <w:r>
        <w:t xml:space="preserve">both merchants and </w:t>
      </w:r>
      <w:r w:rsidRPr="0029386D">
        <w:t xml:space="preserve">lawyers to </w:t>
      </w:r>
      <w:r>
        <w:t xml:space="preserve">gather, purchase, </w:t>
      </w:r>
      <w:r w:rsidRPr="0029386D">
        <w:t>view and process claims</w:t>
      </w:r>
      <w:r>
        <w:t>. The central database allows to find and trace a single claim as well as to produce aggregated financial and management reports.</w:t>
      </w:r>
    </w:p>
    <w:p w14:paraId="049B76D6" w14:textId="77777777" w:rsidR="00B6331D" w:rsidRDefault="00B6331D" w:rsidP="006C3DB6"/>
    <w:p w14:paraId="6D1A6942" w14:textId="5EADF6F7" w:rsidR="00B6331D" w:rsidRPr="00C83D8B" w:rsidRDefault="00B6331D" w:rsidP="006C3DB6">
      <w:pPr>
        <w:rPr>
          <w:lang w:eastAsia="ja-JP"/>
        </w:rPr>
      </w:pPr>
      <w:r>
        <w:t>In the initial phase the data will be input and updated manually by PDS</w:t>
      </w:r>
      <w:r w:rsidR="00393C32">
        <w:t>S users. Its main goal is to create the data model and verify it with the use of real data and business processes. That will allow to design automation rules and workflows as the next step.</w:t>
      </w:r>
    </w:p>
    <w:p w14:paraId="145F38B6" w14:textId="300281AB" w:rsidR="007477FF" w:rsidRDefault="00B6331D" w:rsidP="00473D65">
      <w:pPr>
        <w:pStyle w:val="Heading1"/>
      </w:pPr>
      <w:bookmarkStart w:id="11" w:name="_Toc91614543"/>
      <w:bookmarkEnd w:id="7"/>
      <w:r>
        <w:lastRenderedPageBreak/>
        <w:t>Data model – CMS modules</w:t>
      </w:r>
      <w:bookmarkEnd w:id="11"/>
    </w:p>
    <w:p w14:paraId="4F04F590" w14:textId="123A9B36" w:rsidR="00F22B88" w:rsidRDefault="00F22B88" w:rsidP="00473D65">
      <w:pPr>
        <w:pStyle w:val="Heading2"/>
      </w:pPr>
      <w:bookmarkStart w:id="12" w:name="_Toc91614544"/>
      <w:bookmarkStart w:id="13" w:name="_Toc51612893"/>
      <w:r>
        <w:t>General rules</w:t>
      </w:r>
      <w:bookmarkEnd w:id="12"/>
    </w:p>
    <w:p w14:paraId="0FDC51CB" w14:textId="21325E18" w:rsidR="00F22B88" w:rsidRDefault="00F22B88" w:rsidP="00F22B88">
      <w:pPr>
        <w:rPr>
          <w:lang w:eastAsia="ja-JP"/>
        </w:rPr>
      </w:pPr>
      <w:r>
        <w:rPr>
          <w:lang w:eastAsia="ja-JP"/>
        </w:rPr>
        <w:t>All monetary values will be shown in USD, with two decimal digits.</w:t>
      </w:r>
    </w:p>
    <w:p w14:paraId="14371BCE" w14:textId="3D173B63" w:rsidR="00F22B88" w:rsidRPr="00F22B88" w:rsidRDefault="00F22B88" w:rsidP="00F22B88">
      <w:pPr>
        <w:rPr>
          <w:lang w:eastAsia="ja-JP"/>
        </w:rPr>
      </w:pPr>
      <w:r>
        <w:rPr>
          <w:lang w:eastAsia="ja-JP"/>
        </w:rPr>
        <w:t>All percentage values will be shown with two decimal digits.</w:t>
      </w:r>
    </w:p>
    <w:p w14:paraId="6D68F1E9" w14:textId="243B336A" w:rsidR="00473D65" w:rsidRPr="0029386D" w:rsidRDefault="00ED6569" w:rsidP="00473D65">
      <w:pPr>
        <w:pStyle w:val="Heading2"/>
      </w:pPr>
      <w:bookmarkStart w:id="14" w:name="_Toc91614545"/>
      <w:r w:rsidRPr="0029386D">
        <w:t>CMS Users, Roles and Groups</w:t>
      </w:r>
      <w:bookmarkEnd w:id="14"/>
    </w:p>
    <w:p w14:paraId="0664BAAD" w14:textId="6C4E588C" w:rsidR="00ED6569" w:rsidRPr="0029386D" w:rsidRDefault="00ED6569" w:rsidP="00ED6569">
      <w:pPr>
        <w:pStyle w:val="Heading3"/>
      </w:pPr>
      <w:r w:rsidRPr="0029386D">
        <w:t>CMS Users</w:t>
      </w:r>
    </w:p>
    <w:p w14:paraId="43AC114A" w14:textId="00A99B29" w:rsidR="00473D65" w:rsidRPr="0029386D" w:rsidRDefault="00473D65" w:rsidP="00473D65">
      <w:pPr>
        <w:rPr>
          <w:lang w:eastAsia="ja-JP"/>
        </w:rPr>
      </w:pPr>
      <w:r w:rsidRPr="0029386D">
        <w:rPr>
          <w:lang w:eastAsia="ja-JP"/>
        </w:rPr>
        <w:t>Each physical user will have his named account.</w:t>
      </w:r>
    </w:p>
    <w:p w14:paraId="04B2499B" w14:textId="1114402B" w:rsidR="00473D65" w:rsidRPr="0029386D" w:rsidRDefault="00473D65" w:rsidP="00473D65">
      <w:pPr>
        <w:rPr>
          <w:lang w:eastAsia="ja-JP"/>
        </w:rPr>
      </w:pPr>
      <w:r w:rsidRPr="0029386D">
        <w:rPr>
          <w:lang w:eastAsia="ja-JP"/>
        </w:rPr>
        <w:t>The accounts can be created by a user with Admin permission.</w:t>
      </w:r>
    </w:p>
    <w:p w14:paraId="22570D65" w14:textId="45BA880D" w:rsidR="00473D65" w:rsidRDefault="00473D65" w:rsidP="00473D65">
      <w:pPr>
        <w:rPr>
          <w:lang w:eastAsia="ja-JP"/>
        </w:rPr>
      </w:pPr>
      <w:r w:rsidRPr="0029386D">
        <w:rPr>
          <w:lang w:eastAsia="ja-JP"/>
        </w:rPr>
        <w:t xml:space="preserve">Users will </w:t>
      </w:r>
      <w:r w:rsidR="00ED6569" w:rsidRPr="0029386D">
        <w:rPr>
          <w:lang w:eastAsia="ja-JP"/>
        </w:rPr>
        <w:t>login with user name and password.</w:t>
      </w:r>
    </w:p>
    <w:p w14:paraId="0E3020BC" w14:textId="27C4F34D" w:rsidR="00ED6569" w:rsidRPr="0029386D" w:rsidRDefault="00ED6569" w:rsidP="00ED6569">
      <w:pPr>
        <w:pStyle w:val="Heading3"/>
      </w:pPr>
      <w:r w:rsidRPr="0029386D">
        <w:t>CMS Roles and Profiles</w:t>
      </w:r>
    </w:p>
    <w:p w14:paraId="5FE4183B" w14:textId="238DC9E5" w:rsidR="00ED6569" w:rsidRPr="0029386D" w:rsidRDefault="00ED6569" w:rsidP="00ED6569">
      <w:pPr>
        <w:rPr>
          <w:lang w:eastAsia="ja-JP"/>
        </w:rPr>
      </w:pPr>
      <w:r w:rsidRPr="0029386D">
        <w:rPr>
          <w:lang w:eastAsia="ja-JP"/>
        </w:rPr>
        <w:t xml:space="preserve">There will be the following </w:t>
      </w:r>
      <w:r w:rsidR="00827738" w:rsidRPr="0029386D">
        <w:rPr>
          <w:lang w:eastAsia="ja-JP"/>
        </w:rPr>
        <w:t xml:space="preserve">Roles and </w:t>
      </w:r>
      <w:r w:rsidRPr="0029386D">
        <w:rPr>
          <w:lang w:eastAsia="ja-JP"/>
        </w:rPr>
        <w:t>Profiles configured:</w:t>
      </w:r>
    </w:p>
    <w:p w14:paraId="04681923" w14:textId="6F5A2D38" w:rsidR="00ED6569" w:rsidRPr="0029386D" w:rsidRDefault="00ED6569" w:rsidP="00A57696">
      <w:pPr>
        <w:pStyle w:val="ListParagraph"/>
        <w:numPr>
          <w:ilvl w:val="0"/>
          <w:numId w:val="11"/>
        </w:numPr>
        <w:rPr>
          <w:lang w:eastAsia="ja-JP"/>
        </w:rPr>
      </w:pPr>
      <w:r w:rsidRPr="0029386D">
        <w:rPr>
          <w:lang w:eastAsia="ja-JP"/>
        </w:rPr>
        <w:t>Administrator – has access to all CMS Modules</w:t>
      </w:r>
      <w:r w:rsidR="00EE4246">
        <w:rPr>
          <w:lang w:eastAsia="ja-JP"/>
        </w:rPr>
        <w:t xml:space="preserve">, including </w:t>
      </w:r>
      <w:commentRangeStart w:id="15"/>
      <w:commentRangeStart w:id="16"/>
      <w:commentRangeStart w:id="17"/>
      <w:commentRangeStart w:id="18"/>
      <w:r w:rsidR="00EE4246">
        <w:rPr>
          <w:lang w:eastAsia="ja-JP"/>
        </w:rPr>
        <w:t>deleting data</w:t>
      </w:r>
      <w:commentRangeEnd w:id="15"/>
      <w:r w:rsidR="00F83995">
        <w:rPr>
          <w:rStyle w:val="CommentReference"/>
          <w:szCs w:val="20"/>
        </w:rPr>
        <w:commentReference w:id="15"/>
      </w:r>
      <w:commentRangeEnd w:id="16"/>
      <w:r w:rsidR="00E373B9">
        <w:rPr>
          <w:rStyle w:val="CommentReference"/>
          <w:szCs w:val="20"/>
        </w:rPr>
        <w:commentReference w:id="16"/>
      </w:r>
      <w:commentRangeEnd w:id="17"/>
      <w:r w:rsidR="009370D2">
        <w:rPr>
          <w:rStyle w:val="CommentReference"/>
          <w:szCs w:val="20"/>
        </w:rPr>
        <w:commentReference w:id="17"/>
      </w:r>
      <w:commentRangeEnd w:id="18"/>
      <w:r w:rsidR="00267766">
        <w:rPr>
          <w:rStyle w:val="CommentReference"/>
          <w:szCs w:val="20"/>
        </w:rPr>
        <w:commentReference w:id="18"/>
      </w:r>
      <w:r w:rsidR="00EE4246">
        <w:rPr>
          <w:lang w:eastAsia="ja-JP"/>
        </w:rPr>
        <w:t>; in general, should be never used</w:t>
      </w:r>
      <w:r w:rsidR="003D54F7">
        <w:rPr>
          <w:lang w:eastAsia="ja-JP"/>
        </w:rPr>
        <w:t>.</w:t>
      </w:r>
    </w:p>
    <w:p w14:paraId="4C08ECF3" w14:textId="7B23FDD9" w:rsidR="00ED6569" w:rsidRDefault="00393C32" w:rsidP="00A57696">
      <w:pPr>
        <w:pStyle w:val="ListParagraph"/>
        <w:numPr>
          <w:ilvl w:val="0"/>
          <w:numId w:val="11"/>
        </w:numPr>
      </w:pPr>
      <w:r>
        <w:t>Provider Account Manager</w:t>
      </w:r>
      <w:r w:rsidR="00ED6569" w:rsidRPr="0029386D">
        <w:t xml:space="preserve"> –</w:t>
      </w:r>
      <w:r w:rsidR="00727F42">
        <w:t xml:space="preserve"> </w:t>
      </w:r>
      <w:r w:rsidR="003D54F7">
        <w:t>responsible for contacts with Providers, starting from underwriting of a new Provider,</w:t>
      </w:r>
      <w:ins w:id="20" w:author="Paul Soberon" w:date="2022-01-03T09:54:00Z">
        <w:r w:rsidR="00F83995">
          <w:t xml:space="preserve"> recommendation for the purchase of a Portfolio,</w:t>
        </w:r>
      </w:ins>
      <w:r w:rsidR="003D54F7">
        <w:t xml:space="preserve"> through collecting Portfolios of Claims, to controlling payments and communication with the Provider.</w:t>
      </w:r>
    </w:p>
    <w:p w14:paraId="629F1649" w14:textId="05C3E88E" w:rsidR="00EB5E0E" w:rsidRPr="0029386D" w:rsidRDefault="00A838E0" w:rsidP="00A57696">
      <w:pPr>
        <w:pStyle w:val="ListParagraph"/>
        <w:numPr>
          <w:ilvl w:val="0"/>
          <w:numId w:val="11"/>
        </w:numPr>
      </w:pPr>
      <w:r>
        <w:t>Approver</w:t>
      </w:r>
      <w:r w:rsidR="00727F42">
        <w:t xml:space="preserve"> – </w:t>
      </w:r>
      <w:r w:rsidR="003D54F7">
        <w:t>a manager of PAMs, responsible for approving new Providers</w:t>
      </w:r>
      <w:r w:rsidR="0076520A">
        <w:t>, purchases of Portfolios, etc.</w:t>
      </w:r>
    </w:p>
    <w:p w14:paraId="3E76982F" w14:textId="194C03A5" w:rsidR="00827738" w:rsidRPr="0029386D" w:rsidRDefault="003D54F7" w:rsidP="00A57696">
      <w:pPr>
        <w:pStyle w:val="ListParagraph"/>
        <w:numPr>
          <w:ilvl w:val="0"/>
          <w:numId w:val="11"/>
        </w:numPr>
        <w:rPr>
          <w:lang w:eastAsia="ja-JP"/>
        </w:rPr>
      </w:pPr>
      <w:r>
        <w:t>Case Manager</w:t>
      </w:r>
      <w:r w:rsidR="00727F42">
        <w:t xml:space="preserve"> – 1</w:t>
      </w:r>
      <w:r w:rsidR="00727F42" w:rsidRPr="00750266">
        <w:rPr>
          <w:vertAlign w:val="superscript"/>
        </w:rPr>
        <w:t>st</w:t>
      </w:r>
      <w:r w:rsidR="00727F42">
        <w:t xml:space="preserve"> level</w:t>
      </w:r>
      <w:r w:rsidR="0076520A">
        <w:t xml:space="preserve"> manager of litigation process.</w:t>
      </w:r>
    </w:p>
    <w:p w14:paraId="6F8D32EF" w14:textId="51880EAA" w:rsidR="00727F42" w:rsidRDefault="00EB5E0E" w:rsidP="00A57696">
      <w:pPr>
        <w:pStyle w:val="ListParagraph"/>
        <w:numPr>
          <w:ilvl w:val="0"/>
          <w:numId w:val="11"/>
        </w:numPr>
        <w:rPr>
          <w:ins w:id="21" w:author="Paul Soberon" w:date="2022-01-03T09:55:00Z"/>
        </w:rPr>
      </w:pPr>
      <w:r>
        <w:t>Attorney</w:t>
      </w:r>
      <w:r w:rsidR="00727F42">
        <w:t xml:space="preserve"> –  has full access to litigation modules, includes </w:t>
      </w:r>
      <w:r w:rsidR="007A432F">
        <w:t>Case Manager</w:t>
      </w:r>
      <w:r w:rsidR="00727F42">
        <w:t xml:space="preserve"> permissions</w:t>
      </w:r>
    </w:p>
    <w:p w14:paraId="6BA76D1E" w14:textId="137A6047" w:rsidR="00F83995" w:rsidRDefault="00F83995" w:rsidP="00A57696">
      <w:pPr>
        <w:pStyle w:val="ListParagraph"/>
        <w:numPr>
          <w:ilvl w:val="0"/>
          <w:numId w:val="11"/>
        </w:numPr>
        <w:rPr>
          <w:ins w:id="22" w:author="Paul Soberon" w:date="2022-01-03T09:58:00Z"/>
        </w:rPr>
      </w:pPr>
      <w:ins w:id="23" w:author="Paul Soberon" w:date="2022-01-03T09:55:00Z">
        <w:r>
          <w:t xml:space="preserve">Accountant – will need to </w:t>
        </w:r>
      </w:ins>
      <w:ins w:id="24" w:author="Paul Soberon" w:date="2022-01-03T09:56:00Z">
        <w:r>
          <w:t>have access to the purchase and collection outputs of the system</w:t>
        </w:r>
      </w:ins>
    </w:p>
    <w:p w14:paraId="58CC3758" w14:textId="5E845D1A" w:rsidR="00F83995" w:rsidRDefault="00F83995" w:rsidP="00A57696">
      <w:pPr>
        <w:pStyle w:val="ListParagraph"/>
        <w:numPr>
          <w:ilvl w:val="0"/>
          <w:numId w:val="11"/>
        </w:numPr>
        <w:rPr>
          <w:ins w:id="25" w:author="Paul Soberon" w:date="2022-01-03T09:58:00Z"/>
        </w:rPr>
      </w:pPr>
      <w:ins w:id="26" w:author="Paul Soberon" w:date="2022-01-03T09:58:00Z">
        <w:r>
          <w:t>Investor – read-only access to the information Provider Account Manager has and Case Manager</w:t>
        </w:r>
      </w:ins>
    </w:p>
    <w:p w14:paraId="16F498B2" w14:textId="6F460EAD" w:rsidR="00F83995" w:rsidRDefault="00F83995" w:rsidP="00A57696">
      <w:pPr>
        <w:pStyle w:val="ListParagraph"/>
        <w:numPr>
          <w:ilvl w:val="0"/>
          <w:numId w:val="11"/>
        </w:numPr>
      </w:pPr>
      <w:commentRangeStart w:id="27"/>
      <w:ins w:id="28" w:author="Paul Soberon" w:date="2022-01-03T09:58:00Z">
        <w:r>
          <w:t>Provider –</w:t>
        </w:r>
      </w:ins>
      <w:ins w:id="29" w:author="DOTS" w:date="2022-01-05T09:34:00Z">
        <w:r w:rsidR="00B84B18">
          <w:t xml:space="preserve"> </w:t>
        </w:r>
      </w:ins>
      <w:ins w:id="30" w:author="Paul Soberon" w:date="2022-01-03T09:58:00Z">
        <w:del w:id="31" w:author="Dariusz Bogumil" w:date="2022-01-04T22:48:00Z">
          <w:r w:rsidDel="00444581">
            <w:delText xml:space="preserve"> similar a</w:delText>
          </w:r>
        </w:del>
      </w:ins>
      <w:ins w:id="32" w:author="Paul Soberon" w:date="2022-01-03T09:59:00Z">
        <w:del w:id="33" w:author="Dariusz Bogumil" w:date="2022-01-04T22:48:00Z">
          <w:r w:rsidDel="00444581">
            <w:delText>ccess as Accountant</w:delText>
          </w:r>
        </w:del>
      </w:ins>
      <w:commentRangeEnd w:id="27"/>
      <w:del w:id="34" w:author="Dariusz Bogumil" w:date="2022-01-04T22:48:00Z">
        <w:r w:rsidR="000F29E4" w:rsidDel="00444581">
          <w:rPr>
            <w:rStyle w:val="CommentReference"/>
            <w:szCs w:val="20"/>
          </w:rPr>
          <w:commentReference w:id="27"/>
        </w:r>
      </w:del>
      <w:ins w:id="35" w:author="Dariusz Bogumil" w:date="2022-01-04T22:48:00Z">
        <w:r w:rsidR="00444581">
          <w:t xml:space="preserve">access via a dedicated Provider Portal, not directly through </w:t>
        </w:r>
      </w:ins>
      <w:ins w:id="36" w:author="Dariusz Bogumil" w:date="2022-01-04T22:49:00Z">
        <w:r w:rsidR="00444581">
          <w:t>CMS GUI</w:t>
        </w:r>
      </w:ins>
    </w:p>
    <w:p w14:paraId="40A3A7C2" w14:textId="37453D62" w:rsidR="008C72ED" w:rsidRPr="0029386D" w:rsidRDefault="008C72ED" w:rsidP="008C72ED">
      <w:pPr>
        <w:pStyle w:val="Heading3"/>
      </w:pPr>
      <w:r>
        <w:t>Groups</w:t>
      </w:r>
    </w:p>
    <w:p w14:paraId="6BF6F342" w14:textId="67222A24" w:rsidR="008C72ED" w:rsidRDefault="008C72ED" w:rsidP="008C72ED">
      <w:r>
        <w:t xml:space="preserve">Groups allow to assign data, like Claims or Providers, to more than one User at a time. That means that every user in the group will get notifications about it the object. </w:t>
      </w:r>
    </w:p>
    <w:p w14:paraId="24B78ABC" w14:textId="7FD14DAD" w:rsidR="008C72ED" w:rsidRPr="0029386D" w:rsidRDefault="008C72ED" w:rsidP="008C72ED">
      <w:r>
        <w:lastRenderedPageBreak/>
        <w:t xml:space="preserve">Groups will be </w:t>
      </w:r>
      <w:r w:rsidR="00957E5C">
        <w:t>defined as “all users with a specific Role”, currently it is not foreseen to define them in more granular way.</w:t>
      </w:r>
    </w:p>
    <w:p w14:paraId="4C2AB9B4" w14:textId="49676864" w:rsidR="00894504" w:rsidRDefault="007A432F" w:rsidP="007A432F">
      <w:pPr>
        <w:pStyle w:val="Heading2"/>
      </w:pPr>
      <w:bookmarkStart w:id="37" w:name="_Toc91614546"/>
      <w:bookmarkEnd w:id="13"/>
      <w:r>
        <w:t>Providers</w:t>
      </w:r>
      <w:bookmarkEnd w:id="37"/>
    </w:p>
    <w:p w14:paraId="2F7280AA" w14:textId="60EC7F84" w:rsidR="00B075AC" w:rsidRDefault="00B075AC" w:rsidP="00B075AC">
      <w:pPr>
        <w:rPr>
          <w:lang w:eastAsia="ja-JP"/>
        </w:rPr>
      </w:pPr>
      <w:r>
        <w:rPr>
          <w:lang w:eastAsia="ja-JP"/>
        </w:rPr>
        <w:t xml:space="preserve">The </w:t>
      </w:r>
      <w:r w:rsidR="0084759F">
        <w:rPr>
          <w:lang w:eastAsia="ja-JP"/>
        </w:rPr>
        <w:t>Providers</w:t>
      </w:r>
      <w:r>
        <w:rPr>
          <w:lang w:eastAsia="ja-JP"/>
        </w:rPr>
        <w:t xml:space="preserve"> module contains all contact data</w:t>
      </w:r>
      <w:r w:rsidR="00480BEE">
        <w:rPr>
          <w:lang w:eastAsia="ja-JP"/>
        </w:rPr>
        <w:t xml:space="preserve"> </w:t>
      </w:r>
      <w:r w:rsidR="0084759F">
        <w:rPr>
          <w:lang w:eastAsia="ja-JP"/>
        </w:rPr>
        <w:t xml:space="preserve">and statuses </w:t>
      </w:r>
      <w:r w:rsidR="00480BEE">
        <w:rPr>
          <w:lang w:eastAsia="ja-JP"/>
        </w:rPr>
        <w:t xml:space="preserve">of </w:t>
      </w:r>
      <w:r w:rsidR="0084759F">
        <w:rPr>
          <w:lang w:eastAsia="ja-JP"/>
        </w:rPr>
        <w:t xml:space="preserve">providers. </w:t>
      </w:r>
    </w:p>
    <w:p w14:paraId="56CECC0D" w14:textId="39EF0239" w:rsidR="0084759F" w:rsidRDefault="0084759F" w:rsidP="00B075AC">
      <w:pPr>
        <w:rPr>
          <w:lang w:eastAsia="ja-JP"/>
        </w:rPr>
      </w:pPr>
      <w:r>
        <w:rPr>
          <w:lang w:eastAsia="ja-JP"/>
        </w:rPr>
        <w:t>A Provider needs to pass underwriting process and approval process to have a business relation (i.e. sell Portfolios of Claims).</w:t>
      </w:r>
    </w:p>
    <w:p w14:paraId="609EDD3E" w14:textId="30889ECC" w:rsidR="00C12194" w:rsidRDefault="00C12194" w:rsidP="00B075AC">
      <w:pPr>
        <w:rPr>
          <w:lang w:eastAsia="ja-JP"/>
        </w:rPr>
      </w:pPr>
      <w:r>
        <w:rPr>
          <w:lang w:eastAsia="ja-JP"/>
        </w:rPr>
        <w:t xml:space="preserve">A </w:t>
      </w:r>
      <w:r w:rsidR="0084759F">
        <w:rPr>
          <w:lang w:eastAsia="ja-JP"/>
        </w:rPr>
        <w:t>Provider</w:t>
      </w:r>
      <w:r>
        <w:rPr>
          <w:lang w:eastAsia="ja-JP"/>
        </w:rPr>
        <w:t xml:space="preserve"> can have more than one </w:t>
      </w:r>
      <w:r w:rsidR="0084759F">
        <w:rPr>
          <w:lang w:eastAsia="ja-JP"/>
        </w:rPr>
        <w:t>Portfolio which can include many Claims</w:t>
      </w:r>
      <w:r>
        <w:rPr>
          <w:lang w:eastAsia="ja-JP"/>
        </w:rPr>
        <w:t>.</w:t>
      </w:r>
      <w:r w:rsidR="0084759F">
        <w:rPr>
          <w:lang w:eastAsia="ja-JP"/>
        </w:rPr>
        <w:t xml:space="preserve"> </w:t>
      </w:r>
      <w:moveFromRangeStart w:id="38" w:author="Dariusz Bogumil" w:date="2022-01-04T22:51:00Z" w:name="move92229123"/>
      <w:commentRangeStart w:id="39"/>
      <w:moveFrom w:id="40" w:author="Dariusz Bogumil" w:date="2022-01-04T22:51:00Z">
        <w:ins w:id="41" w:author="Paul Soberon" w:date="2022-01-03T10:04:00Z">
          <w:r w:rsidR="00C147E8" w:rsidDel="00094518">
            <w:rPr>
              <w:lang w:eastAsia="ja-JP"/>
            </w:rPr>
            <w:t>A p</w:t>
          </w:r>
        </w:ins>
        <w:ins w:id="42" w:author="Paul Soberon" w:date="2022-01-03T10:05:00Z">
          <w:r w:rsidR="00C147E8" w:rsidDel="00094518">
            <w:rPr>
              <w:lang w:eastAsia="ja-JP"/>
            </w:rPr>
            <w:t xml:space="preserve">ortfolio cannot be closed until </w:t>
          </w:r>
        </w:ins>
        <w:ins w:id="43" w:author="Paul Soberon" w:date="2022-01-03T10:07:00Z">
          <w:r w:rsidR="00C147E8" w:rsidDel="00094518">
            <w:rPr>
              <w:lang w:eastAsia="ja-JP"/>
            </w:rPr>
            <w:t>there are twenty individual claims present with the largest claim being no more than 15% of claim pool.</w:t>
          </w:r>
        </w:ins>
        <w:commentRangeEnd w:id="39"/>
        <w:r w:rsidR="000D09C3" w:rsidDel="00094518">
          <w:rPr>
            <w:rStyle w:val="CommentReference"/>
            <w:szCs w:val="20"/>
          </w:rPr>
          <w:commentReference w:id="39"/>
        </w:r>
      </w:moveFrom>
      <w:moveFromRangeEnd w:id="38"/>
    </w:p>
    <w:p w14:paraId="71F72C64" w14:textId="77777777" w:rsidR="00480BEE" w:rsidRPr="00B075AC" w:rsidRDefault="00480BEE" w:rsidP="00B075AC">
      <w:pPr>
        <w:rPr>
          <w:lang w:eastAsia="ja-JP"/>
        </w:rPr>
      </w:pPr>
    </w:p>
    <w:p w14:paraId="7A881DD2" w14:textId="092199F8" w:rsidR="00484067" w:rsidRDefault="00484067" w:rsidP="00302B1D">
      <w:pPr>
        <w:pStyle w:val="Heading3"/>
      </w:pPr>
      <w:r w:rsidRPr="00B075AC">
        <w:t>Attributes</w:t>
      </w:r>
      <w:r w:rsidR="00B075AC" w:rsidRPr="00B075AC">
        <w:t>:</w:t>
      </w:r>
    </w:p>
    <w:p w14:paraId="0188F708" w14:textId="77777777" w:rsidR="007E1BED" w:rsidRDefault="007E1BED" w:rsidP="007E1BED">
      <w:r>
        <w:t>Mandatory – mandatory at each moment, including entering a new entry</w:t>
      </w:r>
    </w:p>
    <w:p w14:paraId="6F894E2D" w14:textId="6A1E55B6" w:rsidR="007E1BED" w:rsidRPr="007E1BED" w:rsidRDefault="007E1BED" w:rsidP="007E1BED">
      <w:pPr>
        <w:rPr>
          <w:lang w:eastAsia="ja-JP"/>
        </w:rPr>
      </w:pPr>
      <w:r>
        <w:t xml:space="preserve">Required – non mandatory in the system, but required to process automatically in some </w:t>
      </w:r>
    </w:p>
    <w:tbl>
      <w:tblPr>
        <w:tblStyle w:val="LightList-Accent6"/>
        <w:tblW w:w="0" w:type="auto"/>
        <w:tblLook w:val="04A0" w:firstRow="1" w:lastRow="0" w:firstColumn="1" w:lastColumn="0" w:noHBand="0" w:noVBand="1"/>
      </w:tblPr>
      <w:tblGrid>
        <w:gridCol w:w="2679"/>
        <w:gridCol w:w="3624"/>
        <w:gridCol w:w="3913"/>
        <w:tblGridChange w:id="44">
          <w:tblGrid>
            <w:gridCol w:w="2679"/>
            <w:gridCol w:w="688"/>
            <w:gridCol w:w="2216"/>
            <w:gridCol w:w="720"/>
            <w:gridCol w:w="3677"/>
            <w:gridCol w:w="236"/>
          </w:tblGrid>
        </w:tblGridChange>
      </w:tblGrid>
      <w:tr w:rsidR="00302B1D" w:rsidRPr="0029386D" w14:paraId="7303B5AB" w14:textId="7EF98853" w:rsidTr="00EB32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574732F" w14:textId="728D9703" w:rsidR="00A05078" w:rsidRPr="0029386D" w:rsidRDefault="00A05078" w:rsidP="00CC07BD">
            <w:pPr>
              <w:pStyle w:val="ListParagraph"/>
              <w:ind w:left="0"/>
              <w:jc w:val="left"/>
            </w:pPr>
            <w:r w:rsidRPr="0029386D">
              <w:t>Section and Attribute</w:t>
            </w:r>
          </w:p>
        </w:tc>
        <w:tc>
          <w:tcPr>
            <w:tcW w:w="3624" w:type="dxa"/>
          </w:tcPr>
          <w:p w14:paraId="6A5C53B2" w14:textId="6C49237F" w:rsidR="00A05078" w:rsidRPr="0029386D" w:rsidRDefault="00A05078" w:rsidP="00CC07B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13" w:type="dxa"/>
          </w:tcPr>
          <w:p w14:paraId="45EFC240" w14:textId="5D011FC9" w:rsidR="00A05078" w:rsidRPr="0029386D" w:rsidRDefault="00A05078" w:rsidP="0089450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4151394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2EA63CB" w14:textId="551B25C5" w:rsidR="00A05078" w:rsidRPr="0031539A" w:rsidRDefault="0084759F" w:rsidP="00006115">
            <w:pPr>
              <w:pStyle w:val="ListParagraph"/>
              <w:ind w:left="0"/>
              <w:jc w:val="left"/>
              <w:rPr>
                <w:b w:val="0"/>
              </w:rPr>
            </w:pPr>
            <w:commentRangeStart w:id="45"/>
            <w:commentRangeStart w:id="46"/>
            <w:commentRangeStart w:id="47"/>
            <w:commentRangeStart w:id="48"/>
            <w:commentRangeStart w:id="49"/>
            <w:r>
              <w:t>Providers</w:t>
            </w:r>
          </w:p>
        </w:tc>
        <w:tc>
          <w:tcPr>
            <w:tcW w:w="3624" w:type="dxa"/>
          </w:tcPr>
          <w:p w14:paraId="5660AD5F" w14:textId="77777777" w:rsidR="00A05078" w:rsidRPr="0031539A" w:rsidRDefault="00A05078" w:rsidP="00006115">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13" w:type="dxa"/>
          </w:tcPr>
          <w:p w14:paraId="55E80694" w14:textId="67FD000D" w:rsidR="00A05078"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PR_[number 6d]</w:t>
            </w:r>
            <w:commentRangeEnd w:id="45"/>
            <w:r w:rsidR="00302C54">
              <w:rPr>
                <w:rStyle w:val="CommentReference"/>
                <w:szCs w:val="20"/>
              </w:rPr>
              <w:commentReference w:id="45"/>
            </w:r>
            <w:r w:rsidR="000D09C3">
              <w:rPr>
                <w:rStyle w:val="CommentReference"/>
                <w:szCs w:val="20"/>
              </w:rPr>
              <w:commentReference w:id="46"/>
            </w:r>
            <w:r w:rsidR="000D09C3">
              <w:rPr>
                <w:rStyle w:val="CommentReference"/>
                <w:szCs w:val="20"/>
              </w:rPr>
              <w:commentReference w:id="47"/>
            </w:r>
            <w:r w:rsidR="009370D2">
              <w:rPr>
                <w:rStyle w:val="CommentReference"/>
                <w:szCs w:val="20"/>
              </w:rPr>
              <w:commentReference w:id="48"/>
            </w:r>
            <w:r w:rsidR="007C2E09">
              <w:rPr>
                <w:rStyle w:val="CommentReference"/>
                <w:szCs w:val="20"/>
              </w:rPr>
              <w:commentReference w:id="49"/>
            </w:r>
          </w:p>
        </w:tc>
      </w:tr>
      <w:commentRangeEnd w:id="46"/>
      <w:commentRangeEnd w:id="47"/>
      <w:commentRangeEnd w:id="48"/>
      <w:commentRangeEnd w:id="49"/>
      <w:tr w:rsidR="00302B1D" w:rsidRPr="0029386D" w14:paraId="42EAC8A1" w14:textId="19FBF2E2"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02AA8AC" w14:textId="4E882A6F" w:rsidR="00A05078" w:rsidRPr="0029386D" w:rsidRDefault="00A05078" w:rsidP="00CC07BD">
            <w:pPr>
              <w:pStyle w:val="ListParagraph"/>
              <w:ind w:left="0"/>
              <w:jc w:val="left"/>
            </w:pPr>
            <w:r w:rsidRPr="0029386D">
              <w:t>Basic Information</w:t>
            </w:r>
          </w:p>
        </w:tc>
        <w:tc>
          <w:tcPr>
            <w:tcW w:w="3624" w:type="dxa"/>
            <w:shd w:val="clear" w:color="auto" w:fill="FBD4B4" w:themeFill="accent6" w:themeFillTint="66"/>
          </w:tcPr>
          <w:p w14:paraId="6DB48F4F" w14:textId="74888265" w:rsidR="00A05078" w:rsidRPr="0029386D" w:rsidRDefault="00A05078" w:rsidP="00CC07B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71A19593" w14:textId="77777777" w:rsidR="00A05078" w:rsidRPr="0029386D" w:rsidRDefault="00A05078" w:rsidP="0089450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302B1D" w:rsidRPr="0029386D" w14:paraId="2A326424" w14:textId="7A4FDBB8"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0361273" w14:textId="59A489C7" w:rsidR="00A05078" w:rsidRPr="007243C6" w:rsidRDefault="009E7DAE" w:rsidP="00CC07BD">
            <w:pPr>
              <w:pStyle w:val="ListParagraph"/>
              <w:ind w:left="0"/>
              <w:jc w:val="left"/>
            </w:pPr>
            <w:r w:rsidRPr="007243C6">
              <w:t>Provider Name</w:t>
            </w:r>
          </w:p>
        </w:tc>
        <w:tc>
          <w:tcPr>
            <w:tcW w:w="3624" w:type="dxa"/>
          </w:tcPr>
          <w:p w14:paraId="41F68AAA" w14:textId="0C50F271" w:rsidR="00A05078" w:rsidRPr="0029386D" w:rsidRDefault="00A05078" w:rsidP="00CC07B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rsidR="00FD222B">
              <w:t>, in summary</w:t>
            </w:r>
          </w:p>
        </w:tc>
        <w:tc>
          <w:tcPr>
            <w:tcW w:w="3913" w:type="dxa"/>
          </w:tcPr>
          <w:p w14:paraId="64AD1575" w14:textId="1846848B" w:rsidR="00A05078" w:rsidRPr="0029386D" w:rsidRDefault="00A05078" w:rsidP="00CC07BD">
            <w:pPr>
              <w:pStyle w:val="ListParagraph"/>
              <w:ind w:left="0"/>
              <w:cnfStyle w:val="000000100000" w:firstRow="0" w:lastRow="0" w:firstColumn="0" w:lastColumn="0" w:oddVBand="0" w:evenVBand="0" w:oddHBand="1" w:evenHBand="0" w:firstRowFirstColumn="0" w:firstRowLastColumn="0" w:lastRowFirstColumn="0" w:lastRowLastColumn="0"/>
            </w:pPr>
          </w:p>
        </w:tc>
      </w:tr>
      <w:tr w:rsidR="008E1929" w:rsidRPr="0029386D" w14:paraId="77B1EA8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0B774FB" w14:textId="061690F5" w:rsidR="008E1929" w:rsidRPr="007243C6" w:rsidRDefault="008E1929" w:rsidP="008E1929">
            <w:pPr>
              <w:pStyle w:val="ListParagraph"/>
              <w:ind w:left="0"/>
              <w:jc w:val="left"/>
            </w:pPr>
            <w:r w:rsidRPr="007243C6">
              <w:t xml:space="preserve">Provider </w:t>
            </w:r>
            <w:r>
              <w:t>Shortcut</w:t>
            </w:r>
          </w:p>
        </w:tc>
        <w:tc>
          <w:tcPr>
            <w:tcW w:w="3624" w:type="dxa"/>
          </w:tcPr>
          <w:p w14:paraId="090F8526" w14:textId="77777777" w:rsidR="008E1929" w:rsidRPr="0029386D" w:rsidRDefault="008E1929"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3913" w:type="dxa"/>
          </w:tcPr>
          <w:p w14:paraId="3373AC9E" w14:textId="5EEC915A" w:rsidR="008E1929" w:rsidRPr="0029386D" w:rsidRDefault="008E1929" w:rsidP="008E1929">
            <w:pPr>
              <w:pStyle w:val="ListParagraph"/>
              <w:ind w:left="0"/>
              <w:cnfStyle w:val="000000000000" w:firstRow="0" w:lastRow="0" w:firstColumn="0" w:lastColumn="0" w:oddVBand="0" w:evenVBand="0" w:oddHBand="0" w:evenHBand="0" w:firstRowFirstColumn="0" w:firstRowLastColumn="0" w:lastRowFirstColumn="0" w:lastRowLastColumn="0"/>
            </w:pPr>
            <w:r>
              <w:t xml:space="preserve">Optional – </w:t>
            </w:r>
            <w:r w:rsidR="00142E52">
              <w:t xml:space="preserve">to be decided as </w:t>
            </w:r>
            <w:r>
              <w:t>it can be used to automatically create Claim ID or Portfolio ID</w:t>
            </w:r>
          </w:p>
        </w:tc>
      </w:tr>
      <w:tr w:rsidR="00302B1D" w:rsidRPr="0029386D" w14:paraId="67A14762" w14:textId="6A551925"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CDA7D9C" w14:textId="63553E06" w:rsidR="00A05078" w:rsidRPr="007243C6" w:rsidRDefault="009E7DAE" w:rsidP="00CC07BD">
            <w:pPr>
              <w:pStyle w:val="ListParagraph"/>
              <w:ind w:left="0"/>
              <w:jc w:val="left"/>
            </w:pPr>
            <w:r w:rsidRPr="007243C6">
              <w:t>Type of Provider</w:t>
            </w:r>
          </w:p>
        </w:tc>
        <w:tc>
          <w:tcPr>
            <w:tcW w:w="3624" w:type="dxa"/>
          </w:tcPr>
          <w:p w14:paraId="0DB5CCF2" w14:textId="737152BE" w:rsidR="009E7DAE"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ins w:id="50" w:author="Dariusz Bogumil" w:date="2022-01-04T23:13:00Z">
              <w:r>
                <w:t xml:space="preserve">Multiple choice </w:t>
              </w:r>
            </w:ins>
            <w:del w:id="51" w:author="Dariusz Bogumil" w:date="2022-01-04T23:13:00Z">
              <w:r w:rsidR="009E7DAE" w:rsidDel="00456924">
                <w:delText>P</w:delText>
              </w:r>
            </w:del>
            <w:ins w:id="52" w:author="Dariusz Bogumil" w:date="2022-01-04T23:13:00Z">
              <w:r>
                <w:t>p</w:t>
              </w:r>
            </w:ins>
            <w:r w:rsidR="009E7DAE">
              <w:t>icklist, mandatory</w:t>
            </w:r>
            <w:r w:rsidR="00FD222B">
              <w:t>, in summary</w:t>
            </w:r>
            <w:r w:rsidR="009E7DAE">
              <w:t xml:space="preserve">: </w:t>
            </w:r>
          </w:p>
          <w:p w14:paraId="7ED775A9" w14:textId="77777777" w:rsidR="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3" w:author="Dariusz Bogumil" w:date="2022-01-04T23:12:00Z"/>
              </w:rPr>
            </w:pPr>
            <w:r>
              <w:t>-</w:t>
            </w:r>
            <w:ins w:id="54" w:author="Dariusz Bogumil" w:date="2022-01-04T23:11:00Z">
              <w:r w:rsidR="00456924">
                <w:t xml:space="preserve"> Remediation,</w:t>
              </w:r>
            </w:ins>
          </w:p>
          <w:p w14:paraId="549DBCE8"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5" w:author="Dariusz Bogumil" w:date="2022-01-04T23:12:00Z"/>
              </w:rPr>
            </w:pPr>
            <w:ins w:id="56" w:author="Dariusz Bogumil" w:date="2022-01-04T23:12:00Z">
              <w:r>
                <w:t xml:space="preserve">- </w:t>
              </w:r>
            </w:ins>
            <w:ins w:id="57" w:author="Dariusz Bogumil" w:date="2022-01-04T23:11:00Z">
              <w:r>
                <w:t>Mitigation</w:t>
              </w:r>
            </w:ins>
          </w:p>
          <w:p w14:paraId="5E2238C5" w14:textId="64B88AF3"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58" w:author="Dariusz Bogumil" w:date="2022-01-04T23:12:00Z"/>
              </w:rPr>
            </w:pPr>
            <w:ins w:id="59" w:author="Dariusz Bogumil" w:date="2022-01-04T23:12:00Z">
              <w:r>
                <w:t xml:space="preserve">- </w:t>
              </w:r>
            </w:ins>
            <w:ins w:id="60" w:author="Dariusz Bogumil" w:date="2022-01-04T23:11:00Z">
              <w:r>
                <w:t>Emergency Services</w:t>
              </w:r>
            </w:ins>
          </w:p>
          <w:p w14:paraId="7359766D"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1" w:author="Dariusz Bogumil" w:date="2022-01-04T23:12:00Z"/>
              </w:rPr>
            </w:pPr>
            <w:ins w:id="62" w:author="Dariusz Bogumil" w:date="2022-01-04T23:12:00Z">
              <w:r>
                <w:t xml:space="preserve">- </w:t>
              </w:r>
            </w:ins>
            <w:ins w:id="63" w:author="Dariusz Bogumil" w:date="2022-01-04T23:11:00Z">
              <w:r>
                <w:t>Dry-Out</w:t>
              </w:r>
            </w:ins>
          </w:p>
          <w:p w14:paraId="5B264ED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4" w:author="Dariusz Bogumil" w:date="2022-01-04T23:12:00Z"/>
              </w:rPr>
            </w:pPr>
            <w:ins w:id="65" w:author="Dariusz Bogumil" w:date="2022-01-04T23:12:00Z">
              <w:r>
                <w:t xml:space="preserve">- </w:t>
              </w:r>
            </w:ins>
            <w:ins w:id="66" w:author="Dariusz Bogumil" w:date="2022-01-04T23:11:00Z">
              <w:r>
                <w:t>Buildout</w:t>
              </w:r>
            </w:ins>
          </w:p>
          <w:p w14:paraId="0BBD08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67" w:author="Dariusz Bogumil" w:date="2022-01-04T23:12:00Z"/>
              </w:rPr>
            </w:pPr>
            <w:ins w:id="68" w:author="Dariusz Bogumil" w:date="2022-01-04T23:12:00Z">
              <w:r>
                <w:t xml:space="preserve">- </w:t>
              </w:r>
            </w:ins>
            <w:ins w:id="69" w:author="Dariusz Bogumil" w:date="2022-01-04T23:11:00Z">
              <w:r>
                <w:t>Fire</w:t>
              </w:r>
            </w:ins>
          </w:p>
          <w:p w14:paraId="0CB66552"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0" w:author="Dariusz Bogumil" w:date="2022-01-04T23:12:00Z"/>
              </w:rPr>
            </w:pPr>
            <w:ins w:id="71" w:author="Dariusz Bogumil" w:date="2022-01-04T23:12:00Z">
              <w:r>
                <w:t xml:space="preserve">- </w:t>
              </w:r>
            </w:ins>
            <w:ins w:id="72" w:author="Dariusz Bogumil" w:date="2022-01-04T23:11:00Z">
              <w:r>
                <w:t>Mold Testing</w:t>
              </w:r>
            </w:ins>
          </w:p>
          <w:p w14:paraId="544293FF"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3" w:author="Dariusz Bogumil" w:date="2022-01-04T23:13:00Z"/>
              </w:rPr>
            </w:pPr>
            <w:ins w:id="74" w:author="Dariusz Bogumil" w:date="2022-01-04T23:12:00Z">
              <w:r>
                <w:t xml:space="preserve">- </w:t>
              </w:r>
            </w:ins>
            <w:ins w:id="75" w:author="Dariusz Bogumil" w:date="2022-01-04T23:11:00Z">
              <w:r>
                <w:t>Water Assessment</w:t>
              </w:r>
            </w:ins>
          </w:p>
          <w:p w14:paraId="44E3EC60" w14:textId="77777777" w:rsidR="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6" w:author="Dariusz Bogumil" w:date="2022-01-04T23:13:00Z"/>
              </w:rPr>
            </w:pPr>
            <w:ins w:id="77" w:author="Dariusz Bogumil" w:date="2022-01-04T23:13:00Z">
              <w:r>
                <w:t xml:space="preserve">- </w:t>
              </w:r>
            </w:ins>
            <w:ins w:id="78" w:author="Dariusz Bogumil" w:date="2022-01-04T23:11:00Z">
              <w:r>
                <w:t>Leak Detection</w:t>
              </w:r>
            </w:ins>
          </w:p>
          <w:p w14:paraId="12CCC81E" w14:textId="6F1416ED" w:rsidR="00E46B2F" w:rsidDel="00456924" w:rsidRDefault="00456924"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ins w:id="79" w:author="Paul Soberon" w:date="2022-01-03T10:10:00Z"/>
                <w:del w:id="80" w:author="Dariusz Bogumil" w:date="2022-01-04T23:11:00Z"/>
              </w:rPr>
            </w:pPr>
            <w:ins w:id="81" w:author="Dariusz Bogumil" w:date="2022-01-04T23:13:00Z">
              <w:r>
                <w:t xml:space="preserve">- </w:t>
              </w:r>
            </w:ins>
            <w:ins w:id="82" w:author="Dariusz Bogumil" w:date="2022-01-04T23:11:00Z">
              <w:r>
                <w:t>Engineering</w:t>
              </w:r>
            </w:ins>
            <w:ins w:id="83" w:author="Paul Soberon" w:date="2022-01-03T10:10:00Z">
              <w:del w:id="84" w:author="Dariusz Bogumil" w:date="2022-01-04T23:11:00Z">
                <w:r w:rsidR="00E46B2F" w:rsidDel="00456924">
                  <w:delText>Mitigation</w:delText>
                </w:r>
              </w:del>
            </w:ins>
            <w:del w:id="85" w:author="Dariusz Bogumil" w:date="2022-01-04T23:11:00Z">
              <w:r w:rsidR="009E7DAE" w:rsidDel="00456924">
                <w:delText xml:space="preserve"> </w:delText>
              </w:r>
            </w:del>
          </w:p>
          <w:p w14:paraId="66D53158" w14:textId="78AF9792" w:rsidR="009E7DAE" w:rsidDel="00456924" w:rsidRDefault="00E46B2F" w:rsidP="00E46B2F">
            <w:pPr>
              <w:pStyle w:val="ListParagraph"/>
              <w:ind w:left="0"/>
              <w:jc w:val="left"/>
              <w:cnfStyle w:val="000000100000" w:firstRow="0" w:lastRow="0" w:firstColumn="0" w:lastColumn="0" w:oddVBand="0" w:evenVBand="0" w:oddHBand="1" w:evenHBand="0" w:firstRowFirstColumn="0" w:firstRowLastColumn="0" w:lastRowFirstColumn="0" w:lastRowLastColumn="0"/>
              <w:rPr>
                <w:del w:id="86" w:author="Dariusz Bogumil" w:date="2022-01-04T23:11:00Z"/>
              </w:rPr>
            </w:pPr>
            <w:ins w:id="87" w:author="Paul Soberon" w:date="2022-01-03T10:10:00Z">
              <w:del w:id="88" w:author="Dariusz Bogumil" w:date="2022-01-04T23:11:00Z">
                <w:r w:rsidDel="00456924">
                  <w:delText>-Remediation</w:delText>
                </w:r>
              </w:del>
            </w:ins>
            <w:del w:id="89" w:author="Dariusz Bogumil" w:date="2022-01-04T23:11:00Z">
              <w:r w:rsidR="009E7DAE" w:rsidDel="00456924">
                <w:delText>Restoration</w:delText>
              </w:r>
            </w:del>
          </w:p>
          <w:p w14:paraId="6DCD3D5F" w14:textId="31B9E5AF" w:rsidR="009E7DAE" w:rsidDel="00456924"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rPr>
                <w:del w:id="90" w:author="Dariusz Bogumil" w:date="2022-01-04T23:11:00Z"/>
              </w:rPr>
            </w:pPr>
            <w:del w:id="91" w:author="Dariusz Bogumil" w:date="2022-01-04T23:11:00Z">
              <w:r w:rsidDel="00456924">
                <w:lastRenderedPageBreak/>
                <w:delText>- Mold</w:delText>
              </w:r>
            </w:del>
          </w:p>
          <w:p w14:paraId="5E7BD4BC" w14:textId="3E7E12E6" w:rsidR="009E7DAE" w:rsidDel="00456924" w:rsidRDefault="009E7DAE" w:rsidP="005F74DB">
            <w:pPr>
              <w:pStyle w:val="ListParagraph"/>
              <w:ind w:left="0"/>
              <w:jc w:val="left"/>
              <w:cnfStyle w:val="000000100000" w:firstRow="0" w:lastRow="0" w:firstColumn="0" w:lastColumn="0" w:oddVBand="0" w:evenVBand="0" w:oddHBand="1" w:evenHBand="0" w:firstRowFirstColumn="0" w:firstRowLastColumn="0" w:lastRowFirstColumn="0" w:lastRowLastColumn="0"/>
              <w:rPr>
                <w:del w:id="92" w:author="Dariusz Bogumil" w:date="2022-01-04T23:11:00Z"/>
              </w:rPr>
            </w:pPr>
            <w:del w:id="93" w:author="Dariusz Bogumil" w:date="2022-01-04T23:11:00Z">
              <w:r w:rsidDel="00456924">
                <w:delText>- Engineering</w:delText>
              </w:r>
            </w:del>
            <w:ins w:id="94" w:author="Paul Soberon" w:date="2022-01-03T10:15:00Z">
              <w:del w:id="95" w:author="Dariusz Bogumil" w:date="2022-01-04T23:11:00Z">
                <w:r w:rsidR="005F74DB" w:rsidDel="00456924">
                  <w:delText>Assessments</w:delText>
                </w:r>
              </w:del>
            </w:ins>
          </w:p>
          <w:p w14:paraId="64DF5A8A" w14:textId="1279104D" w:rsidR="009E7DAE" w:rsidRPr="0029386D" w:rsidRDefault="009E7DAE" w:rsidP="009E7DAE">
            <w:pPr>
              <w:pStyle w:val="ListParagraph"/>
              <w:ind w:left="0"/>
              <w:jc w:val="left"/>
              <w:cnfStyle w:val="000000100000" w:firstRow="0" w:lastRow="0" w:firstColumn="0" w:lastColumn="0" w:oddVBand="0" w:evenVBand="0" w:oddHBand="1" w:evenHBand="0" w:firstRowFirstColumn="0" w:firstRowLastColumn="0" w:lastRowFirstColumn="0" w:lastRowLastColumn="0"/>
            </w:pPr>
            <w:del w:id="96" w:author="Dariusz Bogumil" w:date="2022-01-04T23:11:00Z">
              <w:r w:rsidDel="00456924">
                <w:delText xml:space="preserve">- </w:delText>
              </w:r>
              <w:r w:rsidRPr="009E7DAE" w:rsidDel="00456924">
                <w:delText>Multiple</w:delText>
              </w:r>
            </w:del>
          </w:p>
        </w:tc>
        <w:tc>
          <w:tcPr>
            <w:tcW w:w="3913" w:type="dxa"/>
          </w:tcPr>
          <w:p w14:paraId="349112BF" w14:textId="77777777" w:rsidR="00A05078" w:rsidRDefault="009E7DAE" w:rsidP="009E7DAE">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Administrator can add more options.</w:t>
            </w:r>
          </w:p>
          <w:p w14:paraId="3C88F630" w14:textId="77777777" w:rsidR="00142E52" w:rsidRDefault="00142E52" w:rsidP="009E7DAE">
            <w:pPr>
              <w:pStyle w:val="ListParagraph"/>
              <w:ind w:left="0"/>
              <w:cnfStyle w:val="000000100000" w:firstRow="0" w:lastRow="0" w:firstColumn="0" w:lastColumn="0" w:oddVBand="0" w:evenVBand="0" w:oddHBand="1" w:evenHBand="0" w:firstRowFirstColumn="0" w:firstRowLastColumn="0" w:lastRowFirstColumn="0" w:lastRowLastColumn="0"/>
            </w:pPr>
          </w:p>
          <w:p w14:paraId="5DB28E23" w14:textId="67CBBD78" w:rsidR="00142E52" w:rsidRPr="0029386D" w:rsidRDefault="00142E52" w:rsidP="00456924">
            <w:pPr>
              <w:pStyle w:val="ListParagraph"/>
              <w:ind w:left="0"/>
              <w:cnfStyle w:val="000000100000" w:firstRow="0" w:lastRow="0" w:firstColumn="0" w:lastColumn="0" w:oddVBand="0" w:evenVBand="0" w:oddHBand="1" w:evenHBand="0" w:firstRowFirstColumn="0" w:firstRowLastColumn="0" w:lastRowFirstColumn="0" w:lastRowLastColumn="0"/>
            </w:pPr>
            <w:del w:id="97" w:author="Dariusz Bogumil" w:date="2022-01-04T23:13:00Z">
              <w:r w:rsidDel="00456924">
                <w:delText xml:space="preserve">To be decided as single-choice picklist should be replaced with </w:delText>
              </w:r>
              <w:commentRangeStart w:id="98"/>
              <w:r w:rsidDel="00456924">
                <w:delText xml:space="preserve">multiple-choice picklist </w:delText>
              </w:r>
              <w:commentRangeEnd w:id="98"/>
              <w:r w:rsidR="00E46B2F" w:rsidDel="00456924">
                <w:rPr>
                  <w:rStyle w:val="CommentReference"/>
                  <w:szCs w:val="20"/>
                </w:rPr>
                <w:commentReference w:id="98"/>
              </w:r>
              <w:r w:rsidDel="00456924">
                <w:delText>with many more options (like in LawSpades). However</w:delText>
              </w:r>
              <w:r w:rsidR="00A648F9" w:rsidDel="00456924">
                <w:delText>,</w:delText>
              </w:r>
              <w:r w:rsidDel="00456924">
                <w:delText xml:space="preserve"> w</w:delText>
              </w:r>
            </w:del>
            <w:ins w:id="99" w:author="Dariusz Bogumil" w:date="2022-01-04T23:13:00Z">
              <w:r w:rsidR="00456924">
                <w:t>W</w:t>
              </w:r>
            </w:ins>
            <w:r>
              <w:t xml:space="preserve">e suggest to use common </w:t>
            </w:r>
            <w:r w:rsidR="000C22AF">
              <w:t>l</w:t>
            </w:r>
            <w:r>
              <w:t>ist of options for all providers l as it allows to analyze data in reports.</w:t>
            </w:r>
          </w:p>
        </w:tc>
      </w:tr>
      <w:tr w:rsidR="00163DE9" w:rsidRPr="0029386D" w14:paraId="6B82056B" w14:textId="77777777" w:rsidTr="00EB32E9">
        <w:trPr>
          <w:ins w:id="100" w:author="Dariusz Bogumil" w:date="2022-01-06T23:17:00Z"/>
        </w:trPr>
        <w:tc>
          <w:tcPr>
            <w:cnfStyle w:val="001000000000" w:firstRow="0" w:lastRow="0" w:firstColumn="1" w:lastColumn="0" w:oddVBand="0" w:evenVBand="0" w:oddHBand="0" w:evenHBand="0" w:firstRowFirstColumn="0" w:firstRowLastColumn="0" w:lastRowFirstColumn="0" w:lastRowLastColumn="0"/>
            <w:tcW w:w="2679" w:type="dxa"/>
          </w:tcPr>
          <w:p w14:paraId="59BAB732" w14:textId="52953216" w:rsidR="00163DE9" w:rsidRPr="0029386D" w:rsidRDefault="00163DE9" w:rsidP="00B004B4">
            <w:pPr>
              <w:pStyle w:val="ListParagraph"/>
              <w:ind w:left="0"/>
              <w:jc w:val="left"/>
              <w:rPr>
                <w:ins w:id="101" w:author="Dariusz Bogumil" w:date="2022-01-06T23:17:00Z"/>
                <w:b w:val="0"/>
              </w:rPr>
            </w:pPr>
            <w:ins w:id="102" w:author="Dariusz Bogumil" w:date="2022-01-06T23:17:00Z">
              <w:r>
                <w:lastRenderedPageBreak/>
                <w:t>Other services</w:t>
              </w:r>
            </w:ins>
          </w:p>
        </w:tc>
        <w:tc>
          <w:tcPr>
            <w:tcW w:w="3624" w:type="dxa"/>
          </w:tcPr>
          <w:p w14:paraId="7E9FB0AF" w14:textId="242240A5" w:rsidR="00163DE9" w:rsidRPr="00163DE9" w:rsidRDefault="00163DE9">
            <w:pPr>
              <w:jc w:val="left"/>
              <w:cnfStyle w:val="000000000000" w:firstRow="0" w:lastRow="0" w:firstColumn="0" w:lastColumn="0" w:oddVBand="0" w:evenVBand="0" w:oddHBand="0" w:evenHBand="0" w:firstRowFirstColumn="0" w:firstRowLastColumn="0" w:lastRowFirstColumn="0" w:lastRowLastColumn="0"/>
              <w:rPr>
                <w:ins w:id="103" w:author="Dariusz Bogumil" w:date="2022-01-06T23:17:00Z"/>
              </w:rPr>
              <w:pPrChange w:id="104" w:author="Dariusz Bogumil" w:date="2022-01-06T23:17:00Z">
                <w:pPr>
                  <w:pStyle w:val="ListParagraph"/>
                  <w:numPr>
                    <w:numId w:val="11"/>
                  </w:numPr>
                  <w:ind w:hanging="360"/>
                  <w:jc w:val="left"/>
                  <w:cnfStyle w:val="000000000000" w:firstRow="0" w:lastRow="0" w:firstColumn="0" w:lastColumn="0" w:oddVBand="0" w:evenVBand="0" w:oddHBand="0" w:evenHBand="0" w:firstRowFirstColumn="0" w:firstRowLastColumn="0" w:lastRowFirstColumn="0" w:lastRowLastColumn="0"/>
                </w:pPr>
              </w:pPrChange>
            </w:pPr>
            <w:ins w:id="105" w:author="Dariusz Bogumil" w:date="2022-01-06T23:17:00Z">
              <w:r w:rsidRPr="00163DE9">
                <w:t>Text</w:t>
              </w:r>
            </w:ins>
          </w:p>
        </w:tc>
        <w:tc>
          <w:tcPr>
            <w:tcW w:w="3913" w:type="dxa"/>
          </w:tcPr>
          <w:p w14:paraId="4F4A2BE0" w14:textId="6B609F47" w:rsidR="00163DE9" w:rsidRPr="0029386D" w:rsidRDefault="00163DE9" w:rsidP="00163DE9">
            <w:pPr>
              <w:pStyle w:val="ListParagraph"/>
              <w:ind w:left="0"/>
              <w:cnfStyle w:val="000000000000" w:firstRow="0" w:lastRow="0" w:firstColumn="0" w:lastColumn="0" w:oddVBand="0" w:evenVBand="0" w:oddHBand="0" w:evenHBand="0" w:firstRowFirstColumn="0" w:firstRowLastColumn="0" w:lastRowFirstColumn="0" w:lastRowLastColumn="0"/>
              <w:rPr>
                <w:ins w:id="106" w:author="Dariusz Bogumil" w:date="2022-01-06T23:17:00Z"/>
              </w:rPr>
            </w:pPr>
            <w:ins w:id="107" w:author="Dariusz Bogumil" w:date="2022-01-06T23:17:00Z">
              <w:r>
                <w:t xml:space="preserve"> </w:t>
              </w:r>
            </w:ins>
            <w:ins w:id="108" w:author="Dariusz Bogumil" w:date="2022-01-06T23:18:00Z">
              <w:r>
                <w:t xml:space="preserve">Other services if they are not listed in Type of Provider picklist (as adding new options is reserved for Administrator to </w:t>
              </w:r>
            </w:ins>
            <w:ins w:id="109" w:author="Dariusz Bogumil" w:date="2022-01-06T23:19:00Z">
              <w:r>
                <w:t>p</w:t>
              </w:r>
              <w:r w:rsidRPr="00163DE9">
                <w:t>revent excessive fragmentation</w:t>
              </w:r>
              <w:r>
                <w:t>)</w:t>
              </w:r>
            </w:ins>
          </w:p>
        </w:tc>
      </w:tr>
      <w:tr w:rsidR="00302B1D" w:rsidRPr="0029386D" w14:paraId="7CC0ADE8"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56D8C16" w14:textId="77777777" w:rsidR="008C72ED" w:rsidRPr="0029386D" w:rsidRDefault="008C72ED" w:rsidP="00302B1D">
            <w:pPr>
              <w:pStyle w:val="ListParagraph"/>
              <w:ind w:left="0"/>
              <w:jc w:val="left"/>
              <w:rPr>
                <w:b w:val="0"/>
              </w:rPr>
            </w:pPr>
            <w:commentRangeStart w:id="110"/>
            <w:r>
              <w:t>Tax ID</w:t>
            </w:r>
          </w:p>
        </w:tc>
        <w:tc>
          <w:tcPr>
            <w:tcW w:w="3624" w:type="dxa"/>
          </w:tcPr>
          <w:p w14:paraId="26A3E68F" w14:textId="0E308255" w:rsidR="008C72ED" w:rsidRPr="0029386D" w:rsidRDefault="008C72E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ins w:id="111" w:author="Dariusz Bogumil" w:date="2022-01-04T23:14:00Z">
              <w:r w:rsidR="00456924">
                <w:t xml:space="preserve">required, </w:t>
              </w:r>
            </w:ins>
            <w:r>
              <w:t>in summary</w:t>
            </w:r>
            <w:commentRangeEnd w:id="110"/>
            <w:r w:rsidR="00302C54">
              <w:rPr>
                <w:rStyle w:val="CommentReference"/>
                <w:szCs w:val="20"/>
              </w:rPr>
              <w:commentReference w:id="110"/>
            </w:r>
          </w:p>
        </w:tc>
        <w:tc>
          <w:tcPr>
            <w:tcW w:w="3913" w:type="dxa"/>
          </w:tcPr>
          <w:p w14:paraId="78D0C91F" w14:textId="69911BF9" w:rsidR="008C72ED" w:rsidRPr="0029386D" w:rsidRDefault="00456924" w:rsidP="00456924">
            <w:pPr>
              <w:pStyle w:val="ListParagraph"/>
              <w:ind w:left="0"/>
              <w:cnfStyle w:val="000000100000" w:firstRow="0" w:lastRow="0" w:firstColumn="0" w:lastColumn="0" w:oddVBand="0" w:evenVBand="0" w:oddHBand="1" w:evenHBand="0" w:firstRowFirstColumn="0" w:firstRowLastColumn="0" w:lastRowFirstColumn="0" w:lastRowLastColumn="0"/>
            </w:pPr>
            <w:ins w:id="112" w:author="Dariusz Bogumil" w:date="2022-01-04T23:16:00Z">
              <w:r>
                <w:t>W-9 form should be attached on D</w:t>
              </w:r>
            </w:ins>
            <w:ins w:id="113" w:author="Dariusz Bogumil" w:date="2022-01-04T23:17:00Z">
              <w:r>
                <w:t>o</w:t>
              </w:r>
            </w:ins>
            <w:ins w:id="114" w:author="Dariusz Bogumil" w:date="2022-01-04T23:16:00Z">
              <w:r>
                <w:t xml:space="preserve">cuments tab </w:t>
              </w:r>
            </w:ins>
          </w:p>
        </w:tc>
      </w:tr>
      <w:tr w:rsidR="00F92E14" w:rsidRPr="0029386D" w14:paraId="3C685F1A" w14:textId="77777777" w:rsidTr="00EB32E9">
        <w:trPr>
          <w:ins w:id="115" w:author="Dariusz Bogumil" w:date="2022-01-04T23:18:00Z"/>
        </w:trPr>
        <w:tc>
          <w:tcPr>
            <w:cnfStyle w:val="001000000000" w:firstRow="0" w:lastRow="0" w:firstColumn="1" w:lastColumn="0" w:oddVBand="0" w:evenVBand="0" w:oddHBand="0" w:evenHBand="0" w:firstRowFirstColumn="0" w:firstRowLastColumn="0" w:lastRowFirstColumn="0" w:lastRowLastColumn="0"/>
            <w:tcW w:w="2679" w:type="dxa"/>
          </w:tcPr>
          <w:p w14:paraId="678B5FBE" w14:textId="75631A79" w:rsidR="00F92E14" w:rsidRPr="0029386D" w:rsidRDefault="00F92E14" w:rsidP="00F92E14">
            <w:pPr>
              <w:pStyle w:val="ListParagraph"/>
              <w:ind w:left="0"/>
              <w:jc w:val="left"/>
              <w:rPr>
                <w:ins w:id="116" w:author="Dariusz Bogumil" w:date="2022-01-04T23:18:00Z"/>
                <w:b w:val="0"/>
              </w:rPr>
            </w:pPr>
            <w:ins w:id="117" w:author="Dariusz Bogumil" w:date="2022-01-04T23:18:00Z">
              <w:r>
                <w:t xml:space="preserve">Type of </w:t>
              </w:r>
            </w:ins>
            <w:ins w:id="118" w:author="Dariusz Bogumil" w:date="2022-01-04T23:19:00Z">
              <w:r>
                <w:t>E</w:t>
              </w:r>
            </w:ins>
            <w:ins w:id="119" w:author="Dariusz Bogumil" w:date="2022-01-04T23:18:00Z">
              <w:r>
                <w:t>ntity</w:t>
              </w:r>
            </w:ins>
          </w:p>
        </w:tc>
        <w:tc>
          <w:tcPr>
            <w:tcW w:w="3624" w:type="dxa"/>
          </w:tcPr>
          <w:p w14:paraId="34F30C45" w14:textId="77777777" w:rsidR="00F92E14" w:rsidRDefault="00F92E14" w:rsidP="00F92E14">
            <w:pPr>
              <w:pStyle w:val="ListParagraph"/>
              <w:ind w:left="0"/>
              <w:jc w:val="left"/>
              <w:cnfStyle w:val="000000000000" w:firstRow="0" w:lastRow="0" w:firstColumn="0" w:lastColumn="0" w:oddVBand="0" w:evenVBand="0" w:oddHBand="0" w:evenHBand="0" w:firstRowFirstColumn="0" w:firstRowLastColumn="0" w:lastRowFirstColumn="0" w:lastRowLastColumn="0"/>
              <w:rPr>
                <w:ins w:id="120" w:author="Dariusz Bogumil" w:date="2022-01-04T23:19:00Z"/>
              </w:rPr>
            </w:pPr>
            <w:ins w:id="121" w:author="Dariusz Bogumil" w:date="2022-01-04T23:19:00Z">
              <w:r>
                <w:t>Picklist</w:t>
              </w:r>
            </w:ins>
          </w:p>
          <w:p w14:paraId="5C3B2F27"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2" w:author="Dariusz Bogumil" w:date="2022-01-04T23:19:00Z"/>
              </w:rPr>
              <w:pPrChange w:id="123"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4" w:author="Dariusz Bogumil" w:date="2022-01-04T23:19:00Z">
              <w:r>
                <w:t>Corporation</w:t>
              </w:r>
            </w:ins>
          </w:p>
          <w:p w14:paraId="04CF4105" w14:textId="77777777" w:rsidR="00F92E14" w:rsidRDefault="00F92E14">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5" w:author="Dariusz Bogumil" w:date="2022-01-04T23:19:00Z"/>
              </w:rPr>
              <w:pPrChange w:id="126" w:author="Dariusz Bogumil" w:date="2022-01-04T23:19: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27" w:author="Dariusz Bogumil" w:date="2022-01-04T23:19:00Z">
              <w:r>
                <w:t>Partnership</w:t>
              </w:r>
            </w:ins>
          </w:p>
          <w:p w14:paraId="6D4B0E08" w14:textId="77777777" w:rsidR="00F92E14"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28" w:author="Dariusz Bogumil" w:date="2022-01-06T23:08:00Z"/>
              </w:rPr>
              <w:pPrChange w:id="129" w:author="Dariusz Bogumil" w:date="2022-01-04T23:20:00Z">
                <w:pPr>
                  <w:pStyle w:val="ListParagraph"/>
                  <w:jc w:val="left"/>
                  <w:cnfStyle w:val="000000000000" w:firstRow="0" w:lastRow="0" w:firstColumn="0" w:lastColumn="0" w:oddVBand="0" w:evenVBand="0" w:oddHBand="0" w:evenHBand="0" w:firstRowFirstColumn="0" w:firstRowLastColumn="0" w:lastRowFirstColumn="0" w:lastRowLastColumn="0"/>
                </w:pPr>
              </w:pPrChange>
            </w:pPr>
            <w:ins w:id="130" w:author="Dariusz Bogumil" w:date="2022-01-06T23:08:00Z">
              <w:r>
                <w:t>Sole Proprietorship</w:t>
              </w:r>
            </w:ins>
          </w:p>
          <w:p w14:paraId="2288AA89"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31" w:author="Dariusz Bogumil" w:date="2022-01-06T23:08:00Z"/>
              </w:rPr>
              <w:pPrChange w:id="132"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3" w:author="Dariusz Bogumil" w:date="2022-01-06T23:08:00Z">
              <w:r>
                <w:t>LLC</w:t>
              </w:r>
            </w:ins>
          </w:p>
          <w:p w14:paraId="68E4FD1F" w14:textId="3819F398"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134" w:author="Dariusz Bogumil" w:date="2022-01-04T23:18:00Z"/>
              </w:rPr>
              <w:pPrChange w:id="135" w:author="Dariusz Bogumil" w:date="2022-01-06T23:08: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136" w:author="Dariusz Bogumil" w:date="2022-01-06T23:08:00Z">
              <w:r>
                <w:t>Other</w:t>
              </w:r>
            </w:ins>
          </w:p>
        </w:tc>
        <w:tc>
          <w:tcPr>
            <w:tcW w:w="3913" w:type="dxa"/>
          </w:tcPr>
          <w:p w14:paraId="33CF8D31" w14:textId="68AD701E" w:rsidR="00F92E14" w:rsidRPr="0029386D" w:rsidRDefault="00F92E14" w:rsidP="00F92E14">
            <w:pPr>
              <w:pStyle w:val="ListParagraph"/>
              <w:ind w:left="0"/>
              <w:cnfStyle w:val="000000000000" w:firstRow="0" w:lastRow="0" w:firstColumn="0" w:lastColumn="0" w:oddVBand="0" w:evenVBand="0" w:oddHBand="0" w:evenHBand="0" w:firstRowFirstColumn="0" w:firstRowLastColumn="0" w:lastRowFirstColumn="0" w:lastRowLastColumn="0"/>
              <w:rPr>
                <w:ins w:id="137" w:author="Dariusz Bogumil" w:date="2022-01-04T23:18:00Z"/>
              </w:rPr>
            </w:pPr>
            <w:ins w:id="138" w:author="Dariusz Bogumil" w:date="2022-01-04T23:18:00Z">
              <w:r>
                <w:t xml:space="preserve"> </w:t>
              </w:r>
            </w:ins>
          </w:p>
        </w:tc>
      </w:tr>
      <w:tr w:rsidR="00302B1D" w:rsidRPr="0029386D" w14:paraId="46540AC6" w14:textId="77777777" w:rsidTr="00EB32E9">
        <w:tblPrEx>
          <w:tblW w:w="0" w:type="auto"/>
          <w:tblPrExChange w:id="139" w:author="Paul Soberon" w:date="2022-01-03T10:45:00Z">
            <w:tblPrEx>
              <w:tblW w:w="0" w:type="auto"/>
            </w:tblPrEx>
          </w:tblPrExChange>
        </w:tblPrEx>
        <w:trPr>
          <w:cnfStyle w:val="000000100000" w:firstRow="0" w:lastRow="0" w:firstColumn="0" w:lastColumn="0" w:oddVBand="0" w:evenVBand="0" w:oddHBand="1" w:evenHBand="0" w:firstRowFirstColumn="0" w:firstRowLastColumn="0" w:lastRowFirstColumn="0" w:lastRowLastColumn="0"/>
          <w:trHeight w:val="1148"/>
          <w:trPrChange w:id="140" w:author="Paul Soberon" w:date="2022-01-03T10:45:00Z">
            <w:trPr>
              <w:gridAfter w:val="0"/>
            </w:trPr>
          </w:trPrChange>
        </w:trPr>
        <w:tc>
          <w:tcPr>
            <w:cnfStyle w:val="001000000000" w:firstRow="0" w:lastRow="0" w:firstColumn="1" w:lastColumn="0" w:oddVBand="0" w:evenVBand="0" w:oddHBand="0" w:evenHBand="0" w:firstRowFirstColumn="0" w:firstRowLastColumn="0" w:lastRowFirstColumn="0" w:lastRowLastColumn="0"/>
            <w:tcW w:w="2679" w:type="dxa"/>
            <w:tcPrChange w:id="141" w:author="Paul Soberon" w:date="2022-01-03T10:45:00Z">
              <w:tcPr>
                <w:tcW w:w="3592" w:type="dxa"/>
                <w:gridSpan w:val="2"/>
              </w:tcPr>
            </w:tcPrChange>
          </w:tcPr>
          <w:p w14:paraId="20E26EAC" w14:textId="73663AF2" w:rsidR="008C72ED" w:rsidRPr="0029386D" w:rsidRDefault="008C72ED" w:rsidP="00302B1D">
            <w:pPr>
              <w:pStyle w:val="ListParagraph"/>
              <w:ind w:left="0"/>
              <w:jc w:val="left"/>
              <w:cnfStyle w:val="001000100000" w:firstRow="0" w:lastRow="0" w:firstColumn="1" w:lastColumn="0" w:oddVBand="0" w:evenVBand="0" w:oddHBand="1" w:evenHBand="0" w:firstRowFirstColumn="0" w:firstRowLastColumn="0" w:lastRowFirstColumn="0" w:lastRowLastColumn="0"/>
              <w:rPr>
                <w:b w:val="0"/>
              </w:rPr>
            </w:pPr>
            <w:r>
              <w:t>Assigned to</w:t>
            </w:r>
          </w:p>
        </w:tc>
        <w:tc>
          <w:tcPr>
            <w:tcW w:w="3624" w:type="dxa"/>
            <w:tcPrChange w:id="142" w:author="Paul Soberon" w:date="2022-01-03T10:45:00Z">
              <w:tcPr>
                <w:tcW w:w="1631" w:type="dxa"/>
              </w:tcPr>
            </w:tcPrChange>
          </w:tcPr>
          <w:p w14:paraId="29BC8FA8" w14:textId="1B9DEE98" w:rsidR="008C72ED" w:rsidRPr="0029386D" w:rsidRDefault="008C72ED"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rsidR="00957E5C">
              <w:t>, in summary</w:t>
            </w:r>
          </w:p>
        </w:tc>
        <w:tc>
          <w:tcPr>
            <w:tcW w:w="3913" w:type="dxa"/>
            <w:tcPrChange w:id="143" w:author="Paul Soberon" w:date="2022-01-03T10:45:00Z">
              <w:tcPr>
                <w:tcW w:w="4659" w:type="dxa"/>
                <w:gridSpan w:val="2"/>
              </w:tcPr>
            </w:tcPrChange>
          </w:tcPr>
          <w:p w14:paraId="41DFEB56" w14:textId="3BD438EB" w:rsidR="008C72ED" w:rsidRPr="0029386D" w:rsidRDefault="008C72E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8D22BEB"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DF7040F" w14:textId="1B56BF7B" w:rsidR="00FD222B" w:rsidRPr="0029386D" w:rsidRDefault="00FD222B" w:rsidP="00FD222B">
            <w:pPr>
              <w:pStyle w:val="ListParagraph"/>
              <w:ind w:left="0"/>
              <w:jc w:val="left"/>
            </w:pPr>
            <w:commentRangeStart w:id="144"/>
            <w:commentRangeStart w:id="145"/>
            <w:commentRangeStart w:id="146"/>
            <w:r>
              <w:t>Contact Data</w:t>
            </w:r>
          </w:p>
        </w:tc>
        <w:commentRangeEnd w:id="144"/>
        <w:tc>
          <w:tcPr>
            <w:tcW w:w="3624" w:type="dxa"/>
            <w:shd w:val="clear" w:color="auto" w:fill="FBD4B4" w:themeFill="accent6" w:themeFillTint="66"/>
          </w:tcPr>
          <w:p w14:paraId="6863942E" w14:textId="77777777" w:rsidR="00FD222B" w:rsidRPr="0029386D" w:rsidRDefault="0079077B"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r>
              <w:rPr>
                <w:rStyle w:val="CommentReference"/>
                <w:szCs w:val="20"/>
              </w:rPr>
              <w:commentReference w:id="144"/>
            </w:r>
            <w:r w:rsidR="007A20F0">
              <w:rPr>
                <w:rStyle w:val="CommentReference"/>
                <w:szCs w:val="20"/>
              </w:rPr>
              <w:commentReference w:id="145"/>
            </w:r>
            <w:r w:rsidR="009370D2">
              <w:rPr>
                <w:rStyle w:val="CommentReference"/>
                <w:szCs w:val="20"/>
              </w:rPr>
              <w:commentReference w:id="146"/>
            </w:r>
          </w:p>
        </w:tc>
        <w:tc>
          <w:tcPr>
            <w:tcW w:w="3913" w:type="dxa"/>
            <w:shd w:val="clear" w:color="auto" w:fill="FBD4B4" w:themeFill="accent6" w:themeFillTint="66"/>
          </w:tcPr>
          <w:p w14:paraId="4F3895A8" w14:textId="20554516" w:rsidR="00FD222B" w:rsidRPr="0029386D" w:rsidRDefault="00CE4A18"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ins w:id="147" w:author="Dariusz Bogumil" w:date="2022-01-04T23:32:00Z">
              <w:r>
                <w:rPr>
                  <w:b/>
                </w:rPr>
                <w:t xml:space="preserve">This section contains the main contact. Additional contacts can be added in </w:t>
              </w:r>
            </w:ins>
            <w:ins w:id="148" w:author="Dariusz Bogumil" w:date="2022-01-04T23:33:00Z">
              <w:r>
                <w:rPr>
                  <w:b/>
                </w:rPr>
                <w:t>Provider Contacts nested-module.</w:t>
              </w:r>
            </w:ins>
          </w:p>
        </w:tc>
      </w:tr>
      <w:commentRangeEnd w:id="145"/>
      <w:commentRangeEnd w:id="146"/>
      <w:tr w:rsidR="00302B1D" w:rsidRPr="0029386D" w14:paraId="30103E61"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FFE9A56" w14:textId="2D4F9173" w:rsidR="00FD222B" w:rsidRPr="0029386D" w:rsidRDefault="00FD222B" w:rsidP="00302B1D">
            <w:pPr>
              <w:pStyle w:val="ListParagraph"/>
              <w:ind w:left="0"/>
              <w:jc w:val="left"/>
              <w:rPr>
                <w:b w:val="0"/>
              </w:rPr>
            </w:pPr>
            <w:r>
              <w:t>Contact Person</w:t>
            </w:r>
          </w:p>
        </w:tc>
        <w:tc>
          <w:tcPr>
            <w:tcW w:w="3624" w:type="dxa"/>
          </w:tcPr>
          <w:p w14:paraId="4573AFC1" w14:textId="1F11D910" w:rsidR="00FD222B" w:rsidRPr="0029386D" w:rsidRDefault="00FD222B" w:rsidP="00FD222B">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mandatory, in summary</w:t>
            </w:r>
          </w:p>
        </w:tc>
        <w:tc>
          <w:tcPr>
            <w:tcW w:w="3913" w:type="dxa"/>
          </w:tcPr>
          <w:p w14:paraId="022A6924" w14:textId="0FE92A10" w:rsidR="00FD222B" w:rsidRPr="0029386D" w:rsidRDefault="00FD222B" w:rsidP="00FD222B">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of a person or a name of a company. This field (like others) can be used in generated correspondence or documents.</w:t>
            </w:r>
          </w:p>
        </w:tc>
      </w:tr>
      <w:tr w:rsidR="00302B1D" w:rsidRPr="0029386D" w14:paraId="407EEAB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50D24EF6" w14:textId="77777777" w:rsidR="00FD222B" w:rsidRPr="0029386D" w:rsidRDefault="00FD222B" w:rsidP="00302B1D">
            <w:pPr>
              <w:pStyle w:val="ListParagraph"/>
              <w:ind w:left="0"/>
              <w:jc w:val="left"/>
              <w:rPr>
                <w:b w:val="0"/>
              </w:rPr>
            </w:pPr>
            <w:r w:rsidRPr="0029386D">
              <w:t>E-mail</w:t>
            </w:r>
          </w:p>
        </w:tc>
        <w:tc>
          <w:tcPr>
            <w:tcW w:w="3624" w:type="dxa"/>
          </w:tcPr>
          <w:p w14:paraId="2F2C1AC5" w14:textId="7465E713" w:rsidR="00FD222B" w:rsidRPr="0029386D" w:rsidRDefault="00FD222B" w:rsidP="008C72E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in summary</w:t>
            </w:r>
          </w:p>
        </w:tc>
        <w:tc>
          <w:tcPr>
            <w:tcW w:w="3913" w:type="dxa"/>
          </w:tcPr>
          <w:p w14:paraId="4A0BC484" w14:textId="7954A367" w:rsidR="00FD222B" w:rsidRPr="0029386D" w:rsidRDefault="008C72ED" w:rsidP="00A37166">
            <w:pPr>
              <w:pStyle w:val="ListParagraph"/>
              <w:ind w:left="0"/>
              <w:cnfStyle w:val="000000000000" w:firstRow="0" w:lastRow="0" w:firstColumn="0" w:lastColumn="0" w:oddVBand="0" w:evenVBand="0" w:oddHBand="0" w:evenHBand="0" w:firstRowFirstColumn="0" w:firstRowLastColumn="0" w:lastRowFirstColumn="0" w:lastRowLastColumn="0"/>
            </w:pPr>
            <w:r>
              <w:t xml:space="preserve">A confirmed e-mail. Cannot be edited manually, it is set by the semi-automatic process of e-mail confirmation. </w:t>
            </w:r>
            <w:commentRangeStart w:id="149"/>
            <w:commentRangeStart w:id="150"/>
            <w:commentRangeStart w:id="151"/>
            <w:commentRangeStart w:id="152"/>
            <w:r>
              <w:t xml:space="preserve">E-mails </w:t>
            </w:r>
            <w:ins w:id="153" w:author="Dariusz Bogumil" w:date="2022-01-06T22:56:00Z">
              <w:r w:rsidR="00A37166">
                <w:t xml:space="preserve">do not </w:t>
              </w:r>
            </w:ins>
            <w:r>
              <w:t>have to be unique</w:t>
            </w:r>
            <w:commentRangeEnd w:id="149"/>
            <w:r w:rsidR="003F13FD">
              <w:rPr>
                <w:rStyle w:val="CommentReference"/>
                <w:szCs w:val="20"/>
              </w:rPr>
              <w:commentReference w:id="149"/>
            </w:r>
            <w:commentRangeEnd w:id="150"/>
            <w:r w:rsidR="007A20F0">
              <w:rPr>
                <w:rStyle w:val="CommentReference"/>
                <w:szCs w:val="20"/>
              </w:rPr>
              <w:commentReference w:id="150"/>
            </w:r>
            <w:commentRangeEnd w:id="151"/>
            <w:r w:rsidR="009370D2">
              <w:rPr>
                <w:rStyle w:val="CommentReference"/>
                <w:szCs w:val="20"/>
              </w:rPr>
              <w:commentReference w:id="151"/>
            </w:r>
            <w:commentRangeEnd w:id="152"/>
            <w:r w:rsidR="00B7447B">
              <w:rPr>
                <w:rStyle w:val="CommentReference"/>
                <w:szCs w:val="20"/>
              </w:rPr>
              <w:commentReference w:id="152"/>
            </w:r>
            <w:r>
              <w:t>. E-mail is used to automatically recognize and assign correspondence</w:t>
            </w:r>
            <w:ins w:id="154" w:author="Dariusz Bogumil" w:date="2022-01-06T22:56:00Z">
              <w:r w:rsidR="00A37166">
                <w:t xml:space="preserve">. </w:t>
              </w:r>
            </w:ins>
            <w:ins w:id="155" w:author="Dariusz Bogumil" w:date="2022-01-06T22:58:00Z">
              <w:r w:rsidR="00A37166">
                <w:t>Non-unique e</w:t>
              </w:r>
            </w:ins>
            <w:ins w:id="156" w:author="Dariusz Bogumil" w:date="2022-01-06T22:57:00Z">
              <w:r w:rsidR="00A37166">
                <w:t>-mail can’t be used</w:t>
              </w:r>
            </w:ins>
            <w:del w:id="157" w:author="Dariusz Bogumil" w:date="2022-01-06T22:57:00Z">
              <w:r w:rsidDel="00A37166">
                <w:delText>, as well as</w:delText>
              </w:r>
            </w:del>
            <w:r>
              <w:t xml:space="preserve"> to login to Provider Portal</w:t>
            </w:r>
            <w:del w:id="158" w:author="Dariusz Bogumil" w:date="2022-01-06T22:58:00Z">
              <w:r w:rsidDel="00A37166">
                <w:delText xml:space="preserve"> </w:delText>
              </w:r>
            </w:del>
            <w:ins w:id="159" w:author="Dariusz Bogumil" w:date="2022-01-06T22:58:00Z">
              <w:r w:rsidR="00A37166">
                <w:t xml:space="preserve">; instead some other “login” is needed </w:t>
              </w:r>
            </w:ins>
            <w:r>
              <w:lastRenderedPageBreak/>
              <w:t>(optional functionality)</w:t>
            </w:r>
          </w:p>
        </w:tc>
      </w:tr>
      <w:tr w:rsidR="00302B1D" w:rsidRPr="0029386D" w14:paraId="505232E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1AC1186" w14:textId="77777777" w:rsidR="00FD222B" w:rsidRPr="0029386D" w:rsidRDefault="00FD222B" w:rsidP="00302B1D">
            <w:pPr>
              <w:pStyle w:val="ListParagraph"/>
              <w:ind w:left="0"/>
              <w:jc w:val="left"/>
              <w:rPr>
                <w:b w:val="0"/>
              </w:rPr>
            </w:pPr>
            <w:r>
              <w:lastRenderedPageBreak/>
              <w:t>Is e-mail confirmed?</w:t>
            </w:r>
          </w:p>
        </w:tc>
        <w:tc>
          <w:tcPr>
            <w:tcW w:w="3624" w:type="dxa"/>
          </w:tcPr>
          <w:p w14:paraId="312910CE" w14:textId="77777777" w:rsidR="00FD222B" w:rsidRPr="0029386D" w:rsidRDefault="00FD222B"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Yes/No</w:t>
            </w:r>
          </w:p>
        </w:tc>
        <w:tc>
          <w:tcPr>
            <w:tcW w:w="3913" w:type="dxa"/>
          </w:tcPr>
          <w:p w14:paraId="0F76817C" w14:textId="580CA141" w:rsidR="00FD222B" w:rsidRPr="0029386D" w:rsidRDefault="00FD222B"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6B4722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C78E033" w14:textId="5870414A" w:rsidR="00FD222B" w:rsidRPr="0029386D" w:rsidRDefault="00FD222B" w:rsidP="00302B1D">
            <w:pPr>
              <w:pStyle w:val="ListParagraph"/>
              <w:ind w:left="0"/>
              <w:jc w:val="left"/>
              <w:rPr>
                <w:b w:val="0"/>
              </w:rPr>
            </w:pPr>
            <w:r>
              <w:t>E-mail to be confirmed</w:t>
            </w:r>
          </w:p>
        </w:tc>
        <w:tc>
          <w:tcPr>
            <w:tcW w:w="3624" w:type="dxa"/>
          </w:tcPr>
          <w:p w14:paraId="443DFB83" w14:textId="676EB166" w:rsidR="00FD222B" w:rsidRPr="0029386D" w:rsidRDefault="00FD222B"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18E6BB84" w14:textId="7793175F" w:rsidR="00FD222B" w:rsidRPr="0029386D" w:rsidRDefault="00FD222B"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BFFCA1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39CEEDF" w14:textId="58BBF804" w:rsidR="00A05078" w:rsidRPr="0029386D" w:rsidRDefault="00FD222B" w:rsidP="003C52D3">
            <w:pPr>
              <w:pStyle w:val="ListParagraph"/>
              <w:ind w:left="0"/>
              <w:jc w:val="left"/>
              <w:rPr>
                <w:b w:val="0"/>
              </w:rPr>
            </w:pPr>
            <w:r>
              <w:t>Phone</w:t>
            </w:r>
          </w:p>
        </w:tc>
        <w:tc>
          <w:tcPr>
            <w:tcW w:w="3624" w:type="dxa"/>
          </w:tcPr>
          <w:p w14:paraId="2ACDA837" w14:textId="2659A49B" w:rsidR="00A05078" w:rsidRPr="0029386D" w:rsidRDefault="00A05078" w:rsidP="008C72E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FD222B">
              <w:t>in summary</w:t>
            </w:r>
          </w:p>
        </w:tc>
        <w:tc>
          <w:tcPr>
            <w:tcW w:w="3913" w:type="dxa"/>
          </w:tcPr>
          <w:p w14:paraId="2EBB2178" w14:textId="60F492C4" w:rsidR="00A05078" w:rsidRPr="0029386D" w:rsidRDefault="00A05078" w:rsidP="003C52D3">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16631AF0"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7EF9AC59" w14:textId="18D3172D" w:rsidR="00A05078" w:rsidRPr="0029386D" w:rsidRDefault="00A05078" w:rsidP="003C52D3">
            <w:pPr>
              <w:pStyle w:val="ListParagraph"/>
              <w:ind w:left="0"/>
              <w:jc w:val="left"/>
              <w:rPr>
                <w:b w:val="0"/>
              </w:rPr>
            </w:pPr>
            <w:r>
              <w:t>Is phone confirmed?</w:t>
            </w:r>
          </w:p>
        </w:tc>
        <w:tc>
          <w:tcPr>
            <w:tcW w:w="3624" w:type="dxa"/>
          </w:tcPr>
          <w:p w14:paraId="35F94969" w14:textId="66462EEA" w:rsidR="00A05078" w:rsidRPr="0029386D" w:rsidRDefault="00A05078" w:rsidP="003C52D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Yes/No</w:t>
            </w:r>
          </w:p>
        </w:tc>
        <w:tc>
          <w:tcPr>
            <w:tcW w:w="3913" w:type="dxa"/>
          </w:tcPr>
          <w:p w14:paraId="3782221A" w14:textId="21AF61C4" w:rsidR="00A05078" w:rsidRPr="0029386D" w:rsidRDefault="00A05078" w:rsidP="003C52D3">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DCC3192"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090D92F1" w14:textId="77777777" w:rsidR="007038A9" w:rsidRPr="0029386D" w:rsidRDefault="007038A9" w:rsidP="00302B1D">
            <w:pPr>
              <w:pStyle w:val="ListParagraph"/>
              <w:ind w:left="0"/>
              <w:jc w:val="left"/>
              <w:rPr>
                <w:b w:val="0"/>
              </w:rPr>
            </w:pPr>
            <w:r>
              <w:t>Address</w:t>
            </w:r>
          </w:p>
        </w:tc>
        <w:tc>
          <w:tcPr>
            <w:tcW w:w="3624" w:type="dxa"/>
          </w:tcPr>
          <w:p w14:paraId="68CAD09C"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47B1DF31"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3F6C676"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D966E8D" w14:textId="11834CDA" w:rsidR="007038A9" w:rsidRPr="0029386D" w:rsidRDefault="007038A9" w:rsidP="00302B1D">
            <w:pPr>
              <w:pStyle w:val="ListParagraph"/>
              <w:ind w:left="0"/>
              <w:jc w:val="left"/>
              <w:rPr>
                <w:b w:val="0"/>
              </w:rPr>
            </w:pPr>
            <w:r>
              <w:t>ZIP</w:t>
            </w:r>
          </w:p>
        </w:tc>
        <w:tc>
          <w:tcPr>
            <w:tcW w:w="3624" w:type="dxa"/>
          </w:tcPr>
          <w:p w14:paraId="3F1C001F" w14:textId="0458E270"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ZIP format</w:t>
            </w:r>
          </w:p>
        </w:tc>
        <w:tc>
          <w:tcPr>
            <w:tcW w:w="3913" w:type="dxa"/>
          </w:tcPr>
          <w:p w14:paraId="303D8A7E"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A0571D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D2869AB" w14:textId="596EF395" w:rsidR="007038A9" w:rsidRPr="0029386D" w:rsidRDefault="007038A9" w:rsidP="00302B1D">
            <w:pPr>
              <w:pStyle w:val="ListParagraph"/>
              <w:ind w:left="0"/>
              <w:jc w:val="left"/>
              <w:rPr>
                <w:b w:val="0"/>
              </w:rPr>
            </w:pPr>
            <w:r>
              <w:t>City</w:t>
            </w:r>
          </w:p>
        </w:tc>
        <w:tc>
          <w:tcPr>
            <w:tcW w:w="3624" w:type="dxa"/>
          </w:tcPr>
          <w:p w14:paraId="426AA5EE"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3913" w:type="dxa"/>
          </w:tcPr>
          <w:p w14:paraId="106C6904"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07A1A0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4646A69" w14:textId="4F91F5B6" w:rsidR="007038A9" w:rsidRPr="0029386D" w:rsidRDefault="007038A9" w:rsidP="00302B1D">
            <w:pPr>
              <w:pStyle w:val="ListParagraph"/>
              <w:ind w:left="0"/>
              <w:jc w:val="left"/>
              <w:rPr>
                <w:b w:val="0"/>
              </w:rPr>
            </w:pPr>
            <w:r>
              <w:t>State</w:t>
            </w:r>
          </w:p>
        </w:tc>
        <w:tc>
          <w:tcPr>
            <w:tcW w:w="3624" w:type="dxa"/>
          </w:tcPr>
          <w:p w14:paraId="0B52FF1C" w14:textId="7FA6AF33" w:rsidR="007038A9" w:rsidRPr="0029386D" w:rsidRDefault="007038A9" w:rsidP="007038A9">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US States</w:t>
            </w:r>
          </w:p>
        </w:tc>
        <w:tc>
          <w:tcPr>
            <w:tcW w:w="3913" w:type="dxa"/>
          </w:tcPr>
          <w:p w14:paraId="0A119B29"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54D774B7"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5B0DA95D" w14:textId="7EB5C4CB" w:rsidR="007038A9" w:rsidRPr="0029386D" w:rsidRDefault="007038A9" w:rsidP="00302B1D">
            <w:pPr>
              <w:pStyle w:val="ListParagraph"/>
              <w:ind w:left="0"/>
              <w:jc w:val="left"/>
            </w:pPr>
            <w:r>
              <w:t xml:space="preserve">Bank Information </w:t>
            </w:r>
          </w:p>
        </w:tc>
        <w:tc>
          <w:tcPr>
            <w:tcW w:w="3624" w:type="dxa"/>
            <w:shd w:val="clear" w:color="auto" w:fill="FBD4B4" w:themeFill="accent6" w:themeFillTint="66"/>
          </w:tcPr>
          <w:p w14:paraId="36272E7A" w14:textId="77777777"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182EC20F"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0E7F1591"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68A58451" w14:textId="086E3925" w:rsidR="007038A9" w:rsidRPr="007243C6" w:rsidRDefault="007038A9" w:rsidP="00302B1D">
            <w:pPr>
              <w:pStyle w:val="ListParagraph"/>
              <w:ind w:left="0"/>
              <w:jc w:val="left"/>
            </w:pPr>
            <w:r>
              <w:t>Bank</w:t>
            </w:r>
          </w:p>
        </w:tc>
        <w:tc>
          <w:tcPr>
            <w:tcW w:w="3624" w:type="dxa"/>
          </w:tcPr>
          <w:p w14:paraId="30D21096" w14:textId="001674CE" w:rsidR="007038A9" w:rsidRPr="0029386D" w:rsidRDefault="007038A9"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13" w:type="dxa"/>
          </w:tcPr>
          <w:p w14:paraId="05D31952"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6F07E6B"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964C073" w14:textId="5209E42A" w:rsidR="007038A9" w:rsidRPr="007243C6" w:rsidRDefault="007038A9" w:rsidP="00302B1D">
            <w:pPr>
              <w:pStyle w:val="ListParagraph"/>
              <w:ind w:left="0"/>
              <w:jc w:val="left"/>
            </w:pPr>
            <w:r>
              <w:t>Account No</w:t>
            </w:r>
          </w:p>
        </w:tc>
        <w:tc>
          <w:tcPr>
            <w:tcW w:w="3624" w:type="dxa"/>
          </w:tcPr>
          <w:p w14:paraId="5937FD07" w14:textId="1D9D0640" w:rsidR="007038A9" w:rsidRPr="0029386D" w:rsidRDefault="007038A9"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13" w:type="dxa"/>
          </w:tcPr>
          <w:p w14:paraId="53F2DC0B" w14:textId="77777777" w:rsidR="007038A9" w:rsidRPr="0029386D" w:rsidRDefault="007038A9"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4909874"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C6B06AF" w14:textId="3CDFE1B1" w:rsidR="007038A9" w:rsidRPr="007243C6" w:rsidRDefault="00675160" w:rsidP="00302B1D">
            <w:pPr>
              <w:pStyle w:val="ListParagraph"/>
              <w:ind w:left="0"/>
              <w:jc w:val="left"/>
            </w:pPr>
            <w:commentRangeStart w:id="160"/>
            <w:r>
              <w:t>Routing No</w:t>
            </w:r>
          </w:p>
        </w:tc>
        <w:tc>
          <w:tcPr>
            <w:tcW w:w="3624" w:type="dxa"/>
          </w:tcPr>
          <w:p w14:paraId="70EC4B73" w14:textId="7919CDE8" w:rsidR="007038A9" w:rsidRPr="0029386D"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commentRangeEnd w:id="160"/>
            <w:r w:rsidR="00302C54">
              <w:rPr>
                <w:rStyle w:val="CommentReference"/>
                <w:szCs w:val="20"/>
              </w:rPr>
              <w:commentReference w:id="160"/>
            </w:r>
          </w:p>
        </w:tc>
        <w:tc>
          <w:tcPr>
            <w:tcW w:w="3913" w:type="dxa"/>
          </w:tcPr>
          <w:p w14:paraId="34177FDA" w14:textId="77777777" w:rsidR="007038A9" w:rsidRPr="0029386D" w:rsidRDefault="007038A9"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690AB9" w:rsidRPr="0029386D" w14:paraId="6BE0BE13" w14:textId="77777777" w:rsidTr="00EB32E9">
        <w:trPr>
          <w:cnfStyle w:val="000000100000" w:firstRow="0" w:lastRow="0" w:firstColumn="0" w:lastColumn="0" w:oddVBand="0" w:evenVBand="0" w:oddHBand="1" w:evenHBand="0" w:firstRowFirstColumn="0" w:firstRowLastColumn="0" w:lastRowFirstColumn="0" w:lastRowLastColumn="0"/>
          <w:ins w:id="161"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0397562" w14:textId="77777777" w:rsidR="00690AB9" w:rsidRPr="007243C6" w:rsidRDefault="00690AB9" w:rsidP="00011E9E">
            <w:pPr>
              <w:pStyle w:val="ListParagraph"/>
              <w:ind w:left="0"/>
              <w:jc w:val="left"/>
              <w:rPr>
                <w:ins w:id="162" w:author="Dariusz Bogumil" w:date="2022-01-04T23:48:00Z"/>
              </w:rPr>
            </w:pPr>
            <w:ins w:id="163" w:author="Dariusz Bogumil" w:date="2022-01-04T23:48:00Z">
              <w:r>
                <w:t>Verified by Approver</w:t>
              </w:r>
            </w:ins>
          </w:p>
        </w:tc>
        <w:tc>
          <w:tcPr>
            <w:tcW w:w="3624" w:type="dxa"/>
          </w:tcPr>
          <w:p w14:paraId="57590292" w14:textId="3FB00787" w:rsidR="00690AB9"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64" w:author="Dariusz Bogumil" w:date="2022-01-04T23:48:00Z"/>
              </w:rPr>
            </w:pPr>
            <w:ins w:id="165" w:author="Dariusz Bogumil" w:date="2022-01-04T23:49:00Z">
              <w:r>
                <w:t>R</w:t>
              </w:r>
            </w:ins>
            <w:ins w:id="166" w:author="Dariusz Bogumil" w:date="2022-01-04T23:48:00Z">
              <w:r w:rsidR="00690AB9">
                <w:t>eference to Users</w:t>
              </w:r>
            </w:ins>
            <w:ins w:id="167" w:author="Dariusz Bogumil" w:date="2022-01-04T23:49:00Z">
              <w:r>
                <w:t>, read only</w:t>
              </w:r>
            </w:ins>
          </w:p>
        </w:tc>
        <w:tc>
          <w:tcPr>
            <w:tcW w:w="3913" w:type="dxa"/>
          </w:tcPr>
          <w:p w14:paraId="0CC4904E" w14:textId="210A70D0" w:rsidR="00690AB9" w:rsidRPr="0029386D" w:rsidRDefault="00690AB9" w:rsidP="00633ECE">
            <w:pPr>
              <w:pStyle w:val="ListParagraph"/>
              <w:ind w:left="0"/>
              <w:cnfStyle w:val="000000100000" w:firstRow="0" w:lastRow="0" w:firstColumn="0" w:lastColumn="0" w:oddVBand="0" w:evenVBand="0" w:oddHBand="1" w:evenHBand="0" w:firstRowFirstColumn="0" w:firstRowLastColumn="0" w:lastRowFirstColumn="0" w:lastRowLastColumn="0"/>
              <w:rPr>
                <w:ins w:id="168" w:author="Dariusz Bogumil" w:date="2022-01-04T23:48:00Z"/>
              </w:rPr>
            </w:pPr>
            <w:ins w:id="169" w:author="Dariusz Bogumil" w:date="2022-01-04T23:48:00Z">
              <w:r>
                <w:t xml:space="preserve">Set by Workflow only, reset automatically to empty in case of change of </w:t>
              </w:r>
            </w:ins>
            <w:ins w:id="170" w:author="Dariusz Bogumil" w:date="2022-01-04T23:50:00Z">
              <w:r w:rsidR="00633ECE">
                <w:t>other Bank Information fields</w:t>
              </w:r>
            </w:ins>
            <w:ins w:id="171" w:author="Dariusz Bogumil" w:date="2022-01-04T23:48:00Z">
              <w:r>
                <w:t>.</w:t>
              </w:r>
            </w:ins>
          </w:p>
        </w:tc>
      </w:tr>
      <w:tr w:rsidR="00690AB9" w:rsidRPr="0029386D" w14:paraId="777976F3" w14:textId="77777777" w:rsidTr="00EB32E9">
        <w:trPr>
          <w:ins w:id="172" w:author="Dariusz Bogumil" w:date="2022-01-04T23:48:00Z"/>
        </w:trPr>
        <w:tc>
          <w:tcPr>
            <w:cnfStyle w:val="001000000000" w:firstRow="0" w:lastRow="0" w:firstColumn="1" w:lastColumn="0" w:oddVBand="0" w:evenVBand="0" w:oddHBand="0" w:evenHBand="0" w:firstRowFirstColumn="0" w:firstRowLastColumn="0" w:lastRowFirstColumn="0" w:lastRowLastColumn="0"/>
            <w:tcW w:w="2679" w:type="dxa"/>
          </w:tcPr>
          <w:p w14:paraId="27E8D285" w14:textId="648D0889" w:rsidR="00690AB9" w:rsidRPr="007243C6" w:rsidRDefault="00690AB9" w:rsidP="00011E9E">
            <w:pPr>
              <w:pStyle w:val="ListParagraph"/>
              <w:ind w:left="0"/>
              <w:jc w:val="left"/>
              <w:rPr>
                <w:ins w:id="173" w:author="Dariusz Bogumil" w:date="2022-01-04T23:48:00Z"/>
              </w:rPr>
            </w:pPr>
            <w:ins w:id="174" w:author="Dariusz Bogumil" w:date="2022-01-04T23:48:00Z">
              <w:r>
                <w:t>Verified by Approver</w:t>
              </w:r>
            </w:ins>
            <w:ins w:id="175" w:author="Dariusz Bogumil" w:date="2022-01-04T23:49:00Z">
              <w:r w:rsidR="00633ECE">
                <w:t xml:space="preserve"> Date</w:t>
              </w:r>
            </w:ins>
          </w:p>
        </w:tc>
        <w:tc>
          <w:tcPr>
            <w:tcW w:w="3624" w:type="dxa"/>
          </w:tcPr>
          <w:p w14:paraId="29E0F649" w14:textId="48F68EE5"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76" w:author="Dariusz Bogumil" w:date="2022-01-04T23:48:00Z"/>
              </w:rPr>
            </w:pPr>
            <w:ins w:id="177" w:author="Dariusz Bogumil" w:date="2022-01-04T23:50:00Z">
              <w:r>
                <w:t>Date, read only</w:t>
              </w:r>
            </w:ins>
          </w:p>
        </w:tc>
        <w:tc>
          <w:tcPr>
            <w:tcW w:w="3913" w:type="dxa"/>
          </w:tcPr>
          <w:p w14:paraId="36550A50" w14:textId="4D3A598E" w:rsidR="00690AB9" w:rsidRPr="0029386D" w:rsidRDefault="00690AB9" w:rsidP="00011E9E">
            <w:pPr>
              <w:pStyle w:val="ListParagraph"/>
              <w:ind w:left="0"/>
              <w:cnfStyle w:val="000000000000" w:firstRow="0" w:lastRow="0" w:firstColumn="0" w:lastColumn="0" w:oddVBand="0" w:evenVBand="0" w:oddHBand="0" w:evenHBand="0" w:firstRowFirstColumn="0" w:firstRowLastColumn="0" w:lastRowFirstColumn="0" w:lastRowLastColumn="0"/>
              <w:rPr>
                <w:ins w:id="178" w:author="Dariusz Bogumil" w:date="2022-01-04T23:48:00Z"/>
              </w:rPr>
            </w:pPr>
            <w:ins w:id="179" w:author="Dariusz Bogumil" w:date="2022-01-04T23:48:00Z">
              <w:r>
                <w:t xml:space="preserve">Set by Workflow only, reset automatically to empty in case of change of </w:t>
              </w:r>
            </w:ins>
            <w:ins w:id="180" w:author="Dariusz Bogumil" w:date="2022-01-04T23:50:00Z">
              <w:r w:rsidR="00633ECE">
                <w:t>other Bank Information fields</w:t>
              </w:r>
            </w:ins>
          </w:p>
        </w:tc>
      </w:tr>
      <w:tr w:rsidR="00633ECE" w:rsidRPr="0029386D" w14:paraId="3D560D7D" w14:textId="77777777" w:rsidTr="00EB32E9">
        <w:trPr>
          <w:cnfStyle w:val="000000100000" w:firstRow="0" w:lastRow="0" w:firstColumn="0" w:lastColumn="0" w:oddVBand="0" w:evenVBand="0" w:oddHBand="1" w:evenHBand="0" w:firstRowFirstColumn="0" w:firstRowLastColumn="0" w:lastRowFirstColumn="0" w:lastRowLastColumn="0"/>
          <w:ins w:id="181" w:author="Dariusz Bogumil" w:date="2022-01-04T23:52:00Z"/>
        </w:trPr>
        <w:tc>
          <w:tcPr>
            <w:cnfStyle w:val="001000000000" w:firstRow="0" w:lastRow="0" w:firstColumn="1" w:lastColumn="0" w:oddVBand="0" w:evenVBand="0" w:oddHBand="0" w:evenHBand="0" w:firstRowFirstColumn="0" w:firstRowLastColumn="0" w:lastRowFirstColumn="0" w:lastRowLastColumn="0"/>
            <w:tcW w:w="2679" w:type="dxa"/>
          </w:tcPr>
          <w:p w14:paraId="5A64FAAE" w14:textId="76A1BD1D" w:rsidR="00633ECE" w:rsidRPr="007243C6" w:rsidRDefault="00633ECE" w:rsidP="00633ECE">
            <w:pPr>
              <w:pStyle w:val="ListParagraph"/>
              <w:ind w:left="0"/>
              <w:jc w:val="left"/>
              <w:rPr>
                <w:ins w:id="182" w:author="Dariusz Bogumil" w:date="2022-01-04T23:52:00Z"/>
              </w:rPr>
            </w:pPr>
            <w:ins w:id="183" w:author="Dariusz Bogumil" w:date="2022-01-04T23:52:00Z">
              <w:r>
                <w:t>Validated by Provider Note</w:t>
              </w:r>
            </w:ins>
          </w:p>
        </w:tc>
        <w:tc>
          <w:tcPr>
            <w:tcW w:w="3624" w:type="dxa"/>
          </w:tcPr>
          <w:p w14:paraId="6EF1BD66" w14:textId="32725809" w:rsidR="00633ECE" w:rsidRPr="0029386D" w:rsidRDefault="00633EC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184" w:author="Dariusz Bogumil" w:date="2022-01-04T23:52:00Z"/>
              </w:rPr>
            </w:pPr>
            <w:ins w:id="185" w:author="Dariusz Bogumil" w:date="2022-01-04T23:53:00Z">
              <w:r>
                <w:t>Text</w:t>
              </w:r>
            </w:ins>
          </w:p>
        </w:tc>
        <w:tc>
          <w:tcPr>
            <w:tcW w:w="3913" w:type="dxa"/>
          </w:tcPr>
          <w:p w14:paraId="4AFBEA3D" w14:textId="48D91DED" w:rsidR="00633ECE" w:rsidRPr="0029386D" w:rsidRDefault="00633ECE" w:rsidP="00011E9E">
            <w:pPr>
              <w:pStyle w:val="ListParagraph"/>
              <w:ind w:left="0"/>
              <w:cnfStyle w:val="000000100000" w:firstRow="0" w:lastRow="0" w:firstColumn="0" w:lastColumn="0" w:oddVBand="0" w:evenVBand="0" w:oddHBand="1" w:evenHBand="0" w:firstRowFirstColumn="0" w:firstRowLastColumn="0" w:lastRowFirstColumn="0" w:lastRowLastColumn="0"/>
              <w:rPr>
                <w:ins w:id="186" w:author="Dariusz Bogumil" w:date="2022-01-04T23:52:00Z"/>
              </w:rPr>
            </w:pPr>
            <w:ins w:id="187" w:author="Dariusz Bogumil" w:date="2022-01-04T23:54:00Z">
              <w:r>
                <w:t xml:space="preserve">Set manually, a short note how it was validated (for example </w:t>
              </w:r>
            </w:ins>
            <w:ins w:id="188" w:author="Dariusz Bogumil" w:date="2022-01-04T23:55:00Z">
              <w:r>
                <w:t xml:space="preserve">“email from 2021..1.1” or “phone call”; </w:t>
              </w:r>
            </w:ins>
            <w:ins w:id="189" w:author="Dariusz Bogumil" w:date="2022-01-04T23:54:00Z">
              <w:r>
                <w:t>r</w:t>
              </w:r>
            </w:ins>
            <w:ins w:id="190" w:author="Dariusz Bogumil" w:date="2022-01-04T23:52:00Z">
              <w:r>
                <w:t xml:space="preserve">eset automatically to empty in case of change of </w:t>
              </w:r>
            </w:ins>
            <w:ins w:id="191" w:author="Dariusz Bogumil" w:date="2022-01-04T23:53:00Z">
              <w:r>
                <w:t>other Bank Information fields</w:t>
              </w:r>
            </w:ins>
          </w:p>
        </w:tc>
      </w:tr>
      <w:tr w:rsidR="00690AB9" w:rsidRPr="0029386D" w14:paraId="412BD3B2" w14:textId="77777777" w:rsidTr="00EB32E9">
        <w:trPr>
          <w:ins w:id="192" w:author="Dariusz Bogumil" w:date="2022-01-04T23:46:00Z"/>
        </w:trPr>
        <w:tc>
          <w:tcPr>
            <w:cnfStyle w:val="001000000000" w:firstRow="0" w:lastRow="0" w:firstColumn="1" w:lastColumn="0" w:oddVBand="0" w:evenVBand="0" w:oddHBand="0" w:evenHBand="0" w:firstRowFirstColumn="0" w:firstRowLastColumn="0" w:lastRowFirstColumn="0" w:lastRowLastColumn="0"/>
            <w:tcW w:w="2679" w:type="dxa"/>
          </w:tcPr>
          <w:p w14:paraId="6BCCBDB2" w14:textId="5BDAB46B" w:rsidR="00690AB9" w:rsidRPr="007243C6" w:rsidRDefault="00633ECE" w:rsidP="00633ECE">
            <w:pPr>
              <w:pStyle w:val="ListParagraph"/>
              <w:ind w:left="0"/>
              <w:jc w:val="left"/>
              <w:rPr>
                <w:ins w:id="193" w:author="Dariusz Bogumil" w:date="2022-01-04T23:46:00Z"/>
              </w:rPr>
            </w:pPr>
            <w:ins w:id="194" w:author="Dariusz Bogumil" w:date="2022-01-04T23:50:00Z">
              <w:r>
                <w:t xml:space="preserve">Validated by Provider </w:t>
              </w:r>
            </w:ins>
            <w:ins w:id="195" w:author="Dariusz Bogumil" w:date="2022-01-04T23:51:00Z">
              <w:r>
                <w:t>Date</w:t>
              </w:r>
            </w:ins>
          </w:p>
        </w:tc>
        <w:tc>
          <w:tcPr>
            <w:tcW w:w="3624" w:type="dxa"/>
          </w:tcPr>
          <w:p w14:paraId="289658F1" w14:textId="5CB08B97" w:rsidR="00690AB9" w:rsidRPr="0029386D" w:rsidRDefault="00633EC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196" w:author="Dariusz Bogumil" w:date="2022-01-04T23:46:00Z"/>
              </w:rPr>
            </w:pPr>
            <w:ins w:id="197" w:author="Dariusz Bogumil" w:date="2022-01-04T23:51:00Z">
              <w:r>
                <w:t>Date</w:t>
              </w:r>
            </w:ins>
            <w:ins w:id="198" w:author="Dariusz Bogumil" w:date="2022-01-04T23:53:00Z">
              <w:r>
                <w:t>, read only</w:t>
              </w:r>
            </w:ins>
          </w:p>
        </w:tc>
        <w:tc>
          <w:tcPr>
            <w:tcW w:w="3913" w:type="dxa"/>
          </w:tcPr>
          <w:p w14:paraId="2ADED205" w14:textId="5B4D3C21" w:rsidR="00690AB9" w:rsidRPr="0029386D" w:rsidRDefault="00633ECE" w:rsidP="00633ECE">
            <w:pPr>
              <w:pStyle w:val="ListParagraph"/>
              <w:ind w:left="0"/>
              <w:cnfStyle w:val="000000000000" w:firstRow="0" w:lastRow="0" w:firstColumn="0" w:lastColumn="0" w:oddVBand="0" w:evenVBand="0" w:oddHBand="0" w:evenHBand="0" w:firstRowFirstColumn="0" w:firstRowLastColumn="0" w:lastRowFirstColumn="0" w:lastRowLastColumn="0"/>
              <w:rPr>
                <w:ins w:id="199" w:author="Dariusz Bogumil" w:date="2022-01-04T23:46:00Z"/>
              </w:rPr>
            </w:pPr>
            <w:ins w:id="200" w:author="Dariusz Bogumil" w:date="2022-01-04T23:53:00Z">
              <w:r>
                <w:t xml:space="preserve">Set on </w:t>
              </w:r>
            </w:ins>
            <w:ins w:id="201" w:author="Dariusz Bogumil" w:date="2022-01-04T23:54:00Z">
              <w:r>
                <w:t>change of “Validated by Provider Note”, r</w:t>
              </w:r>
            </w:ins>
            <w:ins w:id="202" w:author="Dariusz Bogumil" w:date="2022-01-04T23:47:00Z">
              <w:r w:rsidR="00690AB9">
                <w:t xml:space="preserve">eset automatically to empty </w:t>
              </w:r>
            </w:ins>
            <w:ins w:id="203" w:author="Dariusz Bogumil" w:date="2022-01-04T23:48:00Z">
              <w:r w:rsidR="00690AB9">
                <w:t xml:space="preserve">in case of change of </w:t>
              </w:r>
            </w:ins>
            <w:ins w:id="204" w:author="Dariusz Bogumil" w:date="2022-01-04T23:53:00Z">
              <w:r>
                <w:t>other Bank Information fields</w:t>
              </w:r>
            </w:ins>
          </w:p>
        </w:tc>
      </w:tr>
      <w:tr w:rsidR="00302B1D" w:rsidRPr="0029386D" w14:paraId="06FFAFE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1AE8F30" w14:textId="7E934A04" w:rsidR="00A05078" w:rsidRPr="0029386D" w:rsidRDefault="00957E5C" w:rsidP="00EC247B">
            <w:pPr>
              <w:pStyle w:val="ListParagraph"/>
              <w:ind w:left="0"/>
              <w:jc w:val="left"/>
            </w:pPr>
            <w:commentRangeStart w:id="205"/>
            <w:commentRangeStart w:id="206"/>
            <w:commentRangeStart w:id="207"/>
            <w:commentRangeStart w:id="208"/>
            <w:r>
              <w:t xml:space="preserve">Provider history </w:t>
            </w:r>
            <w:ins w:id="209" w:author="Dariusz Bogumil" w:date="2022-01-06T23:41:00Z">
              <w:r w:rsidR="00EF36D9">
                <w:t>(Application Data)</w:t>
              </w:r>
            </w:ins>
          </w:p>
        </w:tc>
        <w:tc>
          <w:tcPr>
            <w:tcW w:w="3624" w:type="dxa"/>
            <w:shd w:val="clear" w:color="auto" w:fill="FBD4B4" w:themeFill="accent6" w:themeFillTint="66"/>
          </w:tcPr>
          <w:p w14:paraId="6C218CCB" w14:textId="77777777" w:rsidR="00A05078" w:rsidRPr="0029386D" w:rsidRDefault="00BE0E60" w:rsidP="00EC247B">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commentRangeStart w:id="210"/>
            <w:commentRangeStart w:id="211"/>
            <w:commentRangeStart w:id="212"/>
            <w:commentRangeEnd w:id="205"/>
            <w:r>
              <w:rPr>
                <w:rStyle w:val="CommentReference"/>
                <w:szCs w:val="20"/>
              </w:rPr>
              <w:commentReference w:id="205"/>
            </w:r>
            <w:commentRangeEnd w:id="210"/>
            <w:commentRangeEnd w:id="211"/>
            <w:commentRangeEnd w:id="212"/>
            <w:r w:rsidR="00397601">
              <w:rPr>
                <w:rStyle w:val="CommentReference"/>
                <w:szCs w:val="20"/>
              </w:rPr>
              <w:commentReference w:id="207"/>
            </w:r>
            <w:r w:rsidR="002F6E7D">
              <w:rPr>
                <w:rStyle w:val="CommentReference"/>
                <w:szCs w:val="20"/>
              </w:rPr>
              <w:commentReference w:id="208"/>
            </w:r>
            <w:commentRangeEnd w:id="206"/>
            <w:r w:rsidR="00EB32E9">
              <w:rPr>
                <w:rStyle w:val="CommentReference"/>
                <w:szCs w:val="20"/>
              </w:rPr>
              <w:commentReference w:id="206"/>
            </w:r>
            <w:r w:rsidR="00C52F08">
              <w:rPr>
                <w:rStyle w:val="CommentReference"/>
                <w:szCs w:val="20"/>
              </w:rPr>
              <w:commentReference w:id="210"/>
            </w:r>
            <w:r w:rsidR="00D70C39">
              <w:rPr>
                <w:rStyle w:val="CommentReference"/>
                <w:szCs w:val="20"/>
              </w:rPr>
              <w:commentReference w:id="211"/>
            </w:r>
            <w:r w:rsidR="002F6E7D">
              <w:rPr>
                <w:rStyle w:val="CommentReference"/>
                <w:szCs w:val="20"/>
              </w:rPr>
              <w:commentReference w:id="212"/>
            </w:r>
          </w:p>
        </w:tc>
        <w:tc>
          <w:tcPr>
            <w:tcW w:w="3913" w:type="dxa"/>
            <w:shd w:val="clear" w:color="auto" w:fill="FBD4B4" w:themeFill="accent6" w:themeFillTint="66"/>
          </w:tcPr>
          <w:p w14:paraId="5E233045" w14:textId="77777777" w:rsidR="00A05078" w:rsidRPr="0029386D" w:rsidRDefault="00A05078" w:rsidP="00EC247B">
            <w:pPr>
              <w:pStyle w:val="ListParagraph"/>
              <w:ind w:left="0"/>
              <w:cnfStyle w:val="000000100000" w:firstRow="0" w:lastRow="0" w:firstColumn="0" w:lastColumn="0" w:oddVBand="0" w:evenVBand="0" w:oddHBand="1" w:evenHBand="0" w:firstRowFirstColumn="0" w:firstRowLastColumn="0" w:lastRowFirstColumn="0" w:lastRowLastColumn="0"/>
              <w:rPr>
                <w:b/>
              </w:rPr>
            </w:pPr>
          </w:p>
        </w:tc>
      </w:tr>
      <w:commentRangeEnd w:id="207"/>
      <w:commentRangeEnd w:id="208"/>
      <w:tr w:rsidR="00302B1D" w:rsidRPr="0029386D" w14:paraId="35C666AA"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7E5592A" w14:textId="26D221E3" w:rsidR="00957E5C" w:rsidRPr="007243C6" w:rsidRDefault="00957E5C" w:rsidP="00302B1D">
            <w:pPr>
              <w:pStyle w:val="ListParagraph"/>
              <w:ind w:left="0"/>
              <w:jc w:val="left"/>
            </w:pPr>
            <w:r w:rsidRPr="007243C6">
              <w:t>Date of First Contact</w:t>
            </w:r>
          </w:p>
        </w:tc>
        <w:tc>
          <w:tcPr>
            <w:tcW w:w="3624" w:type="dxa"/>
          </w:tcPr>
          <w:p w14:paraId="049A43DA" w14:textId="755AC20C" w:rsidR="00957E5C"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13" w:type="dxa"/>
          </w:tcPr>
          <w:p w14:paraId="2D29C063" w14:textId="77777777" w:rsidR="00957E5C" w:rsidRPr="0029386D" w:rsidRDefault="00957E5C"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222A2E" w:rsidRPr="0029386D" w14:paraId="6D13A168" w14:textId="77777777" w:rsidTr="00EB32E9">
        <w:trPr>
          <w:cnfStyle w:val="000000100000" w:firstRow="0" w:lastRow="0" w:firstColumn="0" w:lastColumn="0" w:oddVBand="0" w:evenVBand="0" w:oddHBand="1" w:evenHBand="0" w:firstRowFirstColumn="0" w:firstRowLastColumn="0" w:lastRowFirstColumn="0" w:lastRowLastColumn="0"/>
          <w:ins w:id="213" w:author="Dariusz Bogumil" w:date="2022-01-05T00:02:00Z"/>
        </w:trPr>
        <w:tc>
          <w:tcPr>
            <w:cnfStyle w:val="001000000000" w:firstRow="0" w:lastRow="0" w:firstColumn="1" w:lastColumn="0" w:oddVBand="0" w:evenVBand="0" w:oddHBand="0" w:evenHBand="0" w:firstRowFirstColumn="0" w:firstRowLastColumn="0" w:lastRowFirstColumn="0" w:lastRowLastColumn="0"/>
            <w:tcW w:w="2679" w:type="dxa"/>
          </w:tcPr>
          <w:p w14:paraId="00451202" w14:textId="702AB972" w:rsidR="00222A2E" w:rsidRPr="007243C6" w:rsidRDefault="00222A2E" w:rsidP="00011E9E">
            <w:pPr>
              <w:pStyle w:val="ListParagraph"/>
              <w:ind w:left="0"/>
              <w:jc w:val="left"/>
              <w:rPr>
                <w:ins w:id="214" w:author="Dariusz Bogumil" w:date="2022-01-05T00:02:00Z"/>
              </w:rPr>
            </w:pPr>
            <w:commentRangeStart w:id="215"/>
            <w:ins w:id="216" w:author="Dariusz Bogumil" w:date="2022-01-05T00:02:00Z">
              <w:r w:rsidRPr="007243C6">
                <w:t>Date of License</w:t>
              </w:r>
              <w:r>
                <w:t xml:space="preserve"> to do business</w:t>
              </w:r>
              <w:r w:rsidRPr="007243C6">
                <w:t xml:space="preserve"> granted</w:t>
              </w:r>
            </w:ins>
          </w:p>
        </w:tc>
        <w:tc>
          <w:tcPr>
            <w:tcW w:w="3624" w:type="dxa"/>
          </w:tcPr>
          <w:p w14:paraId="74D09178" w14:textId="77777777" w:rsidR="00222A2E" w:rsidRPr="0029386D" w:rsidRDefault="00222A2E"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217" w:author="Dariusz Bogumil" w:date="2022-01-05T00:02:00Z"/>
              </w:rPr>
            </w:pPr>
            <w:ins w:id="218" w:author="Dariusz Bogumil" w:date="2022-01-05T00:02:00Z">
              <w:r>
                <w:t>Date</w:t>
              </w:r>
              <w:commentRangeEnd w:id="215"/>
              <w:r>
                <w:rPr>
                  <w:rStyle w:val="CommentReference"/>
                  <w:szCs w:val="20"/>
                </w:rPr>
                <w:commentReference w:id="215"/>
              </w:r>
            </w:ins>
          </w:p>
        </w:tc>
        <w:tc>
          <w:tcPr>
            <w:tcW w:w="3913" w:type="dxa"/>
          </w:tcPr>
          <w:p w14:paraId="00699206" w14:textId="0C502F1A" w:rsidR="00222A2E" w:rsidRPr="0029386D" w:rsidRDefault="00222A2E" w:rsidP="00222A2E">
            <w:pPr>
              <w:pStyle w:val="ListParagraph"/>
              <w:ind w:left="0"/>
              <w:cnfStyle w:val="000000100000" w:firstRow="0" w:lastRow="0" w:firstColumn="0" w:lastColumn="0" w:oddVBand="0" w:evenVBand="0" w:oddHBand="1" w:evenHBand="0" w:firstRowFirstColumn="0" w:firstRowLastColumn="0" w:lastRowFirstColumn="0" w:lastRowLastColumn="0"/>
              <w:rPr>
                <w:ins w:id="219" w:author="Dariusz Bogumil" w:date="2022-01-05T00:02:00Z"/>
              </w:rPr>
            </w:pPr>
            <w:ins w:id="220" w:author="Dariusz Bogumil" w:date="2022-01-05T00:05:00Z">
              <w:r>
                <w:t xml:space="preserve">A </w:t>
              </w:r>
            </w:ins>
            <w:ins w:id="221" w:author="Dariusz Bogumil" w:date="2022-01-05T00:04:00Z">
              <w:r>
                <w:t>document with the license</w:t>
              </w:r>
            </w:ins>
            <w:ins w:id="222" w:author="Dariusz Bogumil" w:date="2022-01-05T00:05:00Z">
              <w:r>
                <w:t xml:space="preserve"> should be added on Documents tab.</w:t>
              </w:r>
            </w:ins>
          </w:p>
        </w:tc>
      </w:tr>
      <w:tr w:rsidR="00302B1D" w:rsidRPr="0029386D" w14:paraId="67C29112"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A0B9C17" w14:textId="262A2747" w:rsidR="00A05078" w:rsidRPr="007243C6" w:rsidRDefault="00957E5C" w:rsidP="00957E5C">
            <w:pPr>
              <w:pStyle w:val="ListParagraph"/>
              <w:ind w:left="0"/>
              <w:jc w:val="left"/>
            </w:pPr>
            <w:r w:rsidRPr="007243C6">
              <w:t xml:space="preserve">Date of License </w:t>
            </w:r>
            <w:ins w:id="223" w:author="Dariusz Bogumil" w:date="2022-01-05T00:02:00Z">
              <w:r w:rsidR="00222A2E">
                <w:t xml:space="preserve">to provide ? </w:t>
              </w:r>
            </w:ins>
            <w:r w:rsidRPr="007243C6">
              <w:lastRenderedPageBreak/>
              <w:t>granted</w:t>
            </w:r>
          </w:p>
        </w:tc>
        <w:tc>
          <w:tcPr>
            <w:tcW w:w="3624" w:type="dxa"/>
          </w:tcPr>
          <w:p w14:paraId="41B748AF" w14:textId="47B000C6"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lastRenderedPageBreak/>
              <w:t>Date</w:t>
            </w:r>
          </w:p>
        </w:tc>
        <w:tc>
          <w:tcPr>
            <w:tcW w:w="3913" w:type="dxa"/>
          </w:tcPr>
          <w:p w14:paraId="2F6C45E8" w14:textId="78CEE9B8" w:rsidR="00A05078" w:rsidRPr="0029386D" w:rsidRDefault="00222A2E" w:rsidP="00163DE9">
            <w:pPr>
              <w:pStyle w:val="ListParagraph"/>
              <w:ind w:left="0"/>
              <w:cnfStyle w:val="000000000000" w:firstRow="0" w:lastRow="0" w:firstColumn="0" w:lastColumn="0" w:oddVBand="0" w:evenVBand="0" w:oddHBand="0" w:evenHBand="0" w:firstRowFirstColumn="0" w:firstRowLastColumn="0" w:lastRowFirstColumn="0" w:lastRowLastColumn="0"/>
            </w:pPr>
            <w:commentRangeStart w:id="224"/>
            <w:ins w:id="225" w:author="Dariusz Bogumil" w:date="2022-01-05T00:03:00Z">
              <w:r>
                <w:t xml:space="preserve">Should there be a separate field for each </w:t>
              </w:r>
              <w:r>
                <w:lastRenderedPageBreak/>
                <w:t>type of license</w:t>
              </w:r>
            </w:ins>
            <w:ins w:id="226" w:author="Dariusz Bogumil" w:date="2022-01-05T00:04:00Z">
              <w:r>
                <w:t>? If so, what types</w:t>
              </w:r>
            </w:ins>
            <w:ins w:id="227" w:author="Dariusz Bogumil" w:date="2022-01-05T00:08:00Z">
              <w:r>
                <w:t xml:space="preserve"> should be listed here</w:t>
              </w:r>
            </w:ins>
            <w:ins w:id="228" w:author="Dariusz Bogumil" w:date="2022-01-05T00:04:00Z">
              <w:r>
                <w:t>?</w:t>
              </w:r>
            </w:ins>
            <w:ins w:id="229" w:author="Dariusz Bogumil" w:date="2022-01-05T00:08:00Z">
              <w:r>
                <w:t xml:space="preserve"> Or maybe a Nested data module should be added here</w:t>
              </w:r>
            </w:ins>
            <w:ins w:id="230" w:author="Dariusz Bogumil" w:date="2022-01-05T00:09:00Z">
              <w:r>
                <w:t xml:space="preserve"> (i.e. “Provider Licenses” dynamic list where users describe</w:t>
              </w:r>
              <w:r w:rsidR="00D0183A">
                <w:t>s a type of license, its date</w:t>
              </w:r>
            </w:ins>
            <w:ins w:id="231" w:author="Dariusz Bogumil" w:date="2022-01-05T00:11:00Z">
              <w:r w:rsidR="00D0183A">
                <w:t xml:space="preserve"> (which allow</w:t>
              </w:r>
            </w:ins>
            <w:ins w:id="232" w:author="Dariusz Bogumil" w:date="2022-01-05T00:12:00Z">
              <w:r w:rsidR="00D0183A">
                <w:t>s</w:t>
              </w:r>
            </w:ins>
            <w:ins w:id="233" w:author="Dariusz Bogumil" w:date="2022-01-05T00:11:00Z">
              <w:r w:rsidR="00D0183A">
                <w:t xml:space="preserve"> to calculate “years in business” for each service</w:t>
              </w:r>
            </w:ins>
            <w:ins w:id="234" w:author="Dariusz Bogumil" w:date="2022-01-05T00:12:00Z">
              <w:r w:rsidR="00D0183A">
                <w:t>),</w:t>
              </w:r>
            </w:ins>
            <w:ins w:id="235" w:author="Dariusz Bogumil" w:date="2022-01-05T00:11:00Z">
              <w:r w:rsidR="00D0183A">
                <w:t xml:space="preserve"> </w:t>
              </w:r>
            </w:ins>
            <w:ins w:id="236" w:author="Dariusz Bogumil" w:date="2022-01-05T00:09:00Z">
              <w:r w:rsidR="00D0183A">
                <w:t>attache</w:t>
              </w:r>
            </w:ins>
            <w:ins w:id="237" w:author="Dariusz Bogumil" w:date="2022-01-06T23:24:00Z">
              <w:r w:rsidR="00163DE9">
                <w:t>d</w:t>
              </w:r>
            </w:ins>
            <w:ins w:id="238" w:author="Dariusz Bogumil" w:date="2022-01-05T00:09:00Z">
              <w:r w:rsidR="00D0183A">
                <w:t xml:space="preserve"> documents etc.</w:t>
              </w:r>
              <w:r>
                <w:t>)</w:t>
              </w:r>
            </w:ins>
            <w:commentRangeEnd w:id="224"/>
            <w:r w:rsidR="00FD7831">
              <w:rPr>
                <w:rStyle w:val="CommentReference"/>
                <w:szCs w:val="20"/>
              </w:rPr>
              <w:commentReference w:id="224"/>
            </w:r>
          </w:p>
        </w:tc>
      </w:tr>
      <w:tr w:rsidR="00302B1D" w:rsidRPr="0029386D" w14:paraId="75DDD94F"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138303E" w14:textId="77777777" w:rsidR="00957E5C" w:rsidRPr="007243C6" w:rsidRDefault="00957E5C" w:rsidP="00302B1D">
            <w:pPr>
              <w:pStyle w:val="ListParagraph"/>
              <w:ind w:left="0"/>
              <w:jc w:val="left"/>
            </w:pPr>
            <w:commentRangeStart w:id="239"/>
            <w:r w:rsidRPr="007243C6">
              <w:lastRenderedPageBreak/>
              <w:t>Years in business</w:t>
            </w:r>
          </w:p>
        </w:tc>
        <w:tc>
          <w:tcPr>
            <w:tcW w:w="3624" w:type="dxa"/>
          </w:tcPr>
          <w:p w14:paraId="239F8E98" w14:textId="77777777" w:rsidR="00957E5C" w:rsidRPr="0029386D" w:rsidRDefault="00957E5C"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 calculated automatically</w:t>
            </w:r>
          </w:p>
        </w:tc>
        <w:tc>
          <w:tcPr>
            <w:tcW w:w="3913" w:type="dxa"/>
          </w:tcPr>
          <w:p w14:paraId="3B2E2F6A" w14:textId="23BB8AFC" w:rsidR="00957E5C" w:rsidRPr="0029386D" w:rsidRDefault="00957E5C" w:rsidP="00302B1D">
            <w:pPr>
              <w:pStyle w:val="ListParagraph"/>
              <w:ind w:left="0"/>
              <w:cnfStyle w:val="000000100000" w:firstRow="0" w:lastRow="0" w:firstColumn="0" w:lastColumn="0" w:oddVBand="0" w:evenVBand="0" w:oddHBand="1" w:evenHBand="0" w:firstRowFirstColumn="0" w:firstRowLastColumn="0" w:lastRowFirstColumn="0" w:lastRowLastColumn="0"/>
            </w:pPr>
            <w:commentRangeStart w:id="240"/>
            <w:r>
              <w:t xml:space="preserve">Calculated on change of “Date of License </w:t>
            </w:r>
            <w:ins w:id="241" w:author="Dariusz Bogumil" w:date="2022-01-05T00:10:00Z">
              <w:r w:rsidR="00D0183A">
                <w:t xml:space="preserve">to do business </w:t>
              </w:r>
            </w:ins>
            <w:r>
              <w:t>granted” and once a week as “YEARS BETWEEN (current date, Date of License granted)”</w:t>
            </w:r>
            <w:commentRangeEnd w:id="240"/>
            <w:r w:rsidR="00BE0E60">
              <w:rPr>
                <w:rStyle w:val="CommentReference"/>
                <w:szCs w:val="20"/>
              </w:rPr>
              <w:commentReference w:id="240"/>
            </w:r>
            <w:commentRangeEnd w:id="239"/>
            <w:r w:rsidR="00087221">
              <w:rPr>
                <w:rStyle w:val="CommentReference"/>
                <w:szCs w:val="20"/>
              </w:rPr>
              <w:commentReference w:id="239"/>
            </w:r>
          </w:p>
        </w:tc>
      </w:tr>
      <w:tr w:rsidR="00163DE9" w:rsidRPr="0029386D" w14:paraId="61525B21" w14:textId="77777777" w:rsidTr="00EB32E9">
        <w:trPr>
          <w:ins w:id="242"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E470025" w14:textId="281B9868" w:rsidR="00163DE9" w:rsidRPr="007243C6" w:rsidRDefault="00163DE9" w:rsidP="00B004B4">
            <w:pPr>
              <w:pStyle w:val="ListParagraph"/>
              <w:ind w:left="0"/>
              <w:jc w:val="left"/>
              <w:rPr>
                <w:ins w:id="243" w:author="Dariusz Bogumil" w:date="2022-01-06T23:25:00Z"/>
              </w:rPr>
            </w:pPr>
            <w:ins w:id="244" w:author="Dariusz Bogumil" w:date="2022-01-06T23:25:00Z">
              <w:r>
                <w:t>No. of Employees</w:t>
              </w:r>
            </w:ins>
          </w:p>
        </w:tc>
        <w:tc>
          <w:tcPr>
            <w:tcW w:w="3624" w:type="dxa"/>
          </w:tcPr>
          <w:p w14:paraId="54DD38EC"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45" w:author="Dariusz Bogumil" w:date="2022-01-06T23:25:00Z"/>
              </w:rPr>
            </w:pPr>
            <w:ins w:id="246" w:author="Dariusz Bogumil" w:date="2022-01-06T23:25:00Z">
              <w:r>
                <w:t>Number</w:t>
              </w:r>
            </w:ins>
          </w:p>
        </w:tc>
        <w:tc>
          <w:tcPr>
            <w:tcW w:w="3913" w:type="dxa"/>
          </w:tcPr>
          <w:p w14:paraId="45DD9964"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47" w:author="Dariusz Bogumil" w:date="2022-01-06T23:25:00Z"/>
              </w:rPr>
            </w:pPr>
          </w:p>
        </w:tc>
      </w:tr>
      <w:tr w:rsidR="00163DE9" w:rsidRPr="0029386D" w14:paraId="0CD04208" w14:textId="77777777" w:rsidTr="00EB32E9">
        <w:trPr>
          <w:cnfStyle w:val="000000100000" w:firstRow="0" w:lastRow="0" w:firstColumn="0" w:lastColumn="0" w:oddVBand="0" w:evenVBand="0" w:oddHBand="1" w:evenHBand="0" w:firstRowFirstColumn="0" w:firstRowLastColumn="0" w:lastRowFirstColumn="0" w:lastRowLastColumn="0"/>
          <w:ins w:id="248" w:author="Dariusz Bogumil" w:date="2022-01-06T23:25:00Z"/>
        </w:trPr>
        <w:tc>
          <w:tcPr>
            <w:cnfStyle w:val="001000000000" w:firstRow="0" w:lastRow="0" w:firstColumn="1" w:lastColumn="0" w:oddVBand="0" w:evenVBand="0" w:oddHBand="0" w:evenHBand="0" w:firstRowFirstColumn="0" w:firstRowLastColumn="0" w:lastRowFirstColumn="0" w:lastRowLastColumn="0"/>
            <w:tcW w:w="2679" w:type="dxa"/>
          </w:tcPr>
          <w:p w14:paraId="013B5591" w14:textId="77777777" w:rsidR="00163DE9" w:rsidRPr="007243C6" w:rsidRDefault="00163DE9" w:rsidP="00B004B4">
            <w:pPr>
              <w:pStyle w:val="ListParagraph"/>
              <w:ind w:left="0"/>
              <w:jc w:val="left"/>
              <w:rPr>
                <w:ins w:id="249" w:author="Dariusz Bogumil" w:date="2022-01-06T23:25:00Z"/>
              </w:rPr>
            </w:pPr>
            <w:ins w:id="250" w:author="Dariusz Bogumil" w:date="2022-01-06T23:25:00Z">
              <w:r>
                <w:t>No. of Locations</w:t>
              </w:r>
            </w:ins>
          </w:p>
        </w:tc>
        <w:tc>
          <w:tcPr>
            <w:tcW w:w="3624" w:type="dxa"/>
          </w:tcPr>
          <w:p w14:paraId="5C4E3F57" w14:textId="77777777" w:rsidR="00163DE9" w:rsidRPr="0029386D"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51" w:author="Dariusz Bogumil" w:date="2022-01-06T23:25:00Z"/>
              </w:rPr>
            </w:pPr>
            <w:ins w:id="252" w:author="Dariusz Bogumil" w:date="2022-01-06T23:25:00Z">
              <w:r>
                <w:t>Number</w:t>
              </w:r>
            </w:ins>
          </w:p>
        </w:tc>
        <w:tc>
          <w:tcPr>
            <w:tcW w:w="3913" w:type="dxa"/>
          </w:tcPr>
          <w:p w14:paraId="40E0D821" w14:textId="77777777"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53" w:author="Dariusz Bogumil" w:date="2022-01-06T23:25:00Z"/>
              </w:rPr>
            </w:pPr>
          </w:p>
        </w:tc>
      </w:tr>
      <w:tr w:rsidR="00163DE9" w:rsidRPr="0029386D" w14:paraId="67329D53" w14:textId="77777777" w:rsidTr="00EB32E9">
        <w:trPr>
          <w:ins w:id="254" w:author="Dariusz Bogumil" w:date="2022-01-06T23:26:00Z"/>
        </w:trPr>
        <w:tc>
          <w:tcPr>
            <w:cnfStyle w:val="001000000000" w:firstRow="0" w:lastRow="0" w:firstColumn="1" w:lastColumn="0" w:oddVBand="0" w:evenVBand="0" w:oddHBand="0" w:evenHBand="0" w:firstRowFirstColumn="0" w:firstRowLastColumn="0" w:lastRowFirstColumn="0" w:lastRowLastColumn="0"/>
            <w:tcW w:w="2679" w:type="dxa"/>
          </w:tcPr>
          <w:p w14:paraId="3036CF64" w14:textId="77777777" w:rsidR="00163DE9" w:rsidRPr="007243C6" w:rsidRDefault="00163DE9" w:rsidP="00B004B4">
            <w:pPr>
              <w:pStyle w:val="ListParagraph"/>
              <w:ind w:left="0"/>
              <w:jc w:val="left"/>
              <w:rPr>
                <w:ins w:id="255" w:author="Dariusz Bogumil" w:date="2022-01-06T23:26:00Z"/>
              </w:rPr>
            </w:pPr>
            <w:ins w:id="256" w:author="Dariusz Bogumil" w:date="2022-01-06T23:26:00Z">
              <w:r>
                <w:t>Principal Cell</w:t>
              </w:r>
            </w:ins>
          </w:p>
        </w:tc>
        <w:tc>
          <w:tcPr>
            <w:tcW w:w="3624" w:type="dxa"/>
          </w:tcPr>
          <w:p w14:paraId="41BF0BA4" w14:textId="77777777" w:rsidR="00163DE9" w:rsidRPr="0029386D" w:rsidRDefault="00163D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57" w:author="Dariusz Bogumil" w:date="2022-01-06T23:26:00Z"/>
              </w:rPr>
            </w:pPr>
            <w:ins w:id="258" w:author="Dariusz Bogumil" w:date="2022-01-06T23:26:00Z">
              <w:r>
                <w:t>Text</w:t>
              </w:r>
            </w:ins>
          </w:p>
        </w:tc>
        <w:tc>
          <w:tcPr>
            <w:tcW w:w="3913" w:type="dxa"/>
          </w:tcPr>
          <w:p w14:paraId="592E7B07" w14:textId="77777777" w:rsidR="00163DE9" w:rsidRPr="0029386D" w:rsidRDefault="00163DE9" w:rsidP="00B004B4">
            <w:pPr>
              <w:pStyle w:val="ListParagraph"/>
              <w:ind w:left="0"/>
              <w:cnfStyle w:val="000000000000" w:firstRow="0" w:lastRow="0" w:firstColumn="0" w:lastColumn="0" w:oddVBand="0" w:evenVBand="0" w:oddHBand="0" w:evenHBand="0" w:firstRowFirstColumn="0" w:firstRowLastColumn="0" w:lastRowFirstColumn="0" w:lastRowLastColumn="0"/>
              <w:rPr>
                <w:ins w:id="259" w:author="Dariusz Bogumil" w:date="2022-01-06T23:26:00Z"/>
              </w:rPr>
            </w:pPr>
          </w:p>
        </w:tc>
      </w:tr>
      <w:tr w:rsidR="00163DE9" w:rsidRPr="0029386D" w14:paraId="6ED3702F" w14:textId="77777777" w:rsidTr="00EB32E9">
        <w:trPr>
          <w:cnfStyle w:val="000000100000" w:firstRow="0" w:lastRow="0" w:firstColumn="0" w:lastColumn="0" w:oddVBand="0" w:evenVBand="0" w:oddHBand="1" w:evenHBand="0" w:firstRowFirstColumn="0" w:firstRowLastColumn="0" w:lastRowFirstColumn="0" w:lastRowLastColumn="0"/>
          <w:ins w:id="260" w:author="Dariusz Bogumil" w:date="2022-01-06T23:24:00Z"/>
        </w:trPr>
        <w:tc>
          <w:tcPr>
            <w:cnfStyle w:val="001000000000" w:firstRow="0" w:lastRow="0" w:firstColumn="1" w:lastColumn="0" w:oddVBand="0" w:evenVBand="0" w:oddHBand="0" w:evenHBand="0" w:firstRowFirstColumn="0" w:firstRowLastColumn="0" w:lastRowFirstColumn="0" w:lastRowLastColumn="0"/>
            <w:tcW w:w="2679" w:type="dxa"/>
          </w:tcPr>
          <w:p w14:paraId="37EB3218" w14:textId="6638F10B" w:rsidR="00163DE9" w:rsidRPr="007243C6" w:rsidRDefault="00163DE9" w:rsidP="00163DE9">
            <w:pPr>
              <w:pStyle w:val="ListParagraph"/>
              <w:ind w:left="0"/>
              <w:jc w:val="left"/>
              <w:rPr>
                <w:ins w:id="261" w:author="Dariusz Bogumil" w:date="2022-01-06T23:24:00Z"/>
              </w:rPr>
            </w:pPr>
            <w:ins w:id="262" w:author="Dariusz Bogumil" w:date="2022-01-06T23:26:00Z">
              <w:r>
                <w:t>Source</w:t>
              </w:r>
            </w:ins>
            <w:ins w:id="263" w:author="Dariusz Bogumil" w:date="2022-01-06T23:27:00Z">
              <w:r w:rsidR="00EB32E9">
                <w:t xml:space="preserve"> of Information about </w:t>
              </w:r>
            </w:ins>
            <w:ins w:id="264" w:author="Dariusz Bogumil" w:date="2022-01-06T23:28:00Z">
              <w:r w:rsidR="00EB32E9">
                <w:t>Us</w:t>
              </w:r>
            </w:ins>
          </w:p>
        </w:tc>
        <w:tc>
          <w:tcPr>
            <w:tcW w:w="3624" w:type="dxa"/>
          </w:tcPr>
          <w:p w14:paraId="1FC65B7F" w14:textId="0614AA2F" w:rsidR="00163DE9" w:rsidRDefault="00163D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65" w:author="Dariusz Bogumil" w:date="2022-01-06T23:26:00Z"/>
              </w:rPr>
            </w:pPr>
            <w:ins w:id="266" w:author="Dariusz Bogumil" w:date="2022-01-06T23:26:00Z">
              <w:r>
                <w:t>Picklist:</w:t>
              </w:r>
            </w:ins>
          </w:p>
          <w:p w14:paraId="66A77BD0" w14:textId="5EF1B251" w:rsidR="00163D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67" w:author="Dariusz Bogumil" w:date="2022-01-06T23:26:00Z"/>
              </w:rPr>
              <w:pPrChange w:id="268"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69" w:author="Dariusz Bogumil" w:date="2022-01-06T23:27:00Z">
              <w:r>
                <w:t>A</w:t>
              </w:r>
            </w:ins>
            <w:ins w:id="270" w:author="Dariusz Bogumil" w:date="2022-01-06T23:26:00Z">
              <w:r w:rsidR="00163DE9">
                <w:t>ds</w:t>
              </w:r>
            </w:ins>
          </w:p>
          <w:p w14:paraId="40BDAD7A" w14:textId="45664F41" w:rsidR="00163DE9" w:rsidRDefault="00163D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1" w:author="Dariusz Bogumil" w:date="2022-01-06T23:27:00Z"/>
              </w:rPr>
              <w:pPrChange w:id="272"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3" w:author="Dariusz Bogumil" w:date="2022-01-06T23:27:00Z">
              <w:r>
                <w:t>Social media</w:t>
              </w:r>
            </w:ins>
          </w:p>
          <w:p w14:paraId="78FEDBA2" w14:textId="02DC9D53" w:rsidR="00EB32E9"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4" w:author="Dariusz Bogumil" w:date="2022-01-06T23:28:00Z"/>
              </w:rPr>
              <w:pPrChange w:id="275" w:author="Dariusz Bogumil" w:date="2022-01-06T23:26: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6" w:author="Dariusz Bogumil" w:date="2022-01-06T23:27:00Z">
              <w:r>
                <w:t>Friend</w:t>
              </w:r>
            </w:ins>
          </w:p>
          <w:p w14:paraId="54EDA77F" w14:textId="19E7A34E" w:rsidR="00163DE9" w:rsidRPr="0029386D" w:rsidRDefault="00EB32E9">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rPr>
                <w:ins w:id="277" w:author="Dariusz Bogumil" w:date="2022-01-06T23:24:00Z"/>
              </w:rPr>
              <w:pPrChange w:id="278" w:author="Dariusz Bogumil" w:date="2022-01-06T23:28:00Z">
                <w:pPr>
                  <w:pStyle w:val="ListParagraph"/>
                  <w:ind w:left="0"/>
                  <w:jc w:val="left"/>
                  <w:cnfStyle w:val="000000100000" w:firstRow="0" w:lastRow="0" w:firstColumn="0" w:lastColumn="0" w:oddVBand="0" w:evenVBand="0" w:oddHBand="1" w:evenHBand="0" w:firstRowFirstColumn="0" w:firstRowLastColumn="0" w:lastRowFirstColumn="0" w:lastRowLastColumn="0"/>
                </w:pPr>
              </w:pPrChange>
            </w:pPr>
            <w:ins w:id="279" w:author="Dariusz Bogumil" w:date="2022-01-06T23:28:00Z">
              <w:r>
                <w:t>…</w:t>
              </w:r>
            </w:ins>
          </w:p>
        </w:tc>
        <w:tc>
          <w:tcPr>
            <w:tcW w:w="3913" w:type="dxa"/>
          </w:tcPr>
          <w:p w14:paraId="3C3F98BD" w14:textId="0E46E7CB" w:rsidR="00163DE9" w:rsidRPr="0029386D" w:rsidRDefault="00163DE9" w:rsidP="00B004B4">
            <w:pPr>
              <w:pStyle w:val="ListParagraph"/>
              <w:ind w:left="0"/>
              <w:cnfStyle w:val="000000100000" w:firstRow="0" w:lastRow="0" w:firstColumn="0" w:lastColumn="0" w:oddVBand="0" w:evenVBand="0" w:oddHBand="1" w:evenHBand="0" w:firstRowFirstColumn="0" w:firstRowLastColumn="0" w:lastRowFirstColumn="0" w:lastRowLastColumn="0"/>
              <w:rPr>
                <w:ins w:id="280" w:author="Dariusz Bogumil" w:date="2022-01-06T23:24:00Z"/>
              </w:rPr>
            </w:pPr>
          </w:p>
        </w:tc>
      </w:tr>
      <w:tr w:rsidR="00EF36D9" w:rsidRPr="0029386D" w14:paraId="34C1E9E9" w14:textId="77777777" w:rsidTr="00B004B4">
        <w:trPr>
          <w:ins w:id="281"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2CCFE8E8" w14:textId="77777777" w:rsidR="00EF36D9" w:rsidRPr="007243C6" w:rsidRDefault="00EF36D9" w:rsidP="00B004B4">
            <w:pPr>
              <w:pStyle w:val="ListParagraph"/>
              <w:ind w:left="0"/>
              <w:jc w:val="left"/>
              <w:rPr>
                <w:ins w:id="282" w:author="Dariusz Bogumil" w:date="2022-01-06T23:40:00Z"/>
              </w:rPr>
            </w:pPr>
            <w:ins w:id="283" w:author="Dariusz Bogumil" w:date="2022-01-06T23:40:00Z">
              <w:r>
                <w:t>Total A/R</w:t>
              </w:r>
            </w:ins>
          </w:p>
        </w:tc>
        <w:tc>
          <w:tcPr>
            <w:tcW w:w="3624" w:type="dxa"/>
          </w:tcPr>
          <w:p w14:paraId="3F26D483" w14:textId="77777777"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84" w:author="Dariusz Bogumil" w:date="2022-01-06T23:40:00Z"/>
              </w:rPr>
            </w:pPr>
            <w:ins w:id="285" w:author="Dariusz Bogumil" w:date="2022-01-06T23:40:00Z">
              <w:r>
                <w:t>Number</w:t>
              </w:r>
            </w:ins>
          </w:p>
        </w:tc>
        <w:tc>
          <w:tcPr>
            <w:tcW w:w="3913" w:type="dxa"/>
          </w:tcPr>
          <w:p w14:paraId="4FB3835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86" w:author="Dariusz Bogumil" w:date="2022-01-06T23:40:00Z"/>
              </w:rPr>
            </w:pPr>
          </w:p>
        </w:tc>
      </w:tr>
      <w:tr w:rsidR="00EF36D9" w:rsidRPr="0029386D" w14:paraId="58920CE9" w14:textId="77777777" w:rsidTr="00B004B4">
        <w:trPr>
          <w:cnfStyle w:val="000000100000" w:firstRow="0" w:lastRow="0" w:firstColumn="0" w:lastColumn="0" w:oddVBand="0" w:evenVBand="0" w:oddHBand="1" w:evenHBand="0" w:firstRowFirstColumn="0" w:firstRowLastColumn="0" w:lastRowFirstColumn="0" w:lastRowLastColumn="0"/>
          <w:ins w:id="287"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9E47E34" w14:textId="77777777" w:rsidR="00EF36D9" w:rsidRPr="007243C6" w:rsidRDefault="00EF36D9" w:rsidP="00B004B4">
            <w:pPr>
              <w:pStyle w:val="ListParagraph"/>
              <w:ind w:left="0"/>
              <w:jc w:val="left"/>
              <w:rPr>
                <w:ins w:id="288" w:author="Dariusz Bogumil" w:date="2022-01-06T23:41:00Z"/>
              </w:rPr>
            </w:pPr>
            <w:ins w:id="289" w:author="Dariusz Bogumil" w:date="2022-01-06T23:41:00Z">
              <w:r>
                <w:t>A/R in Litigation</w:t>
              </w:r>
            </w:ins>
          </w:p>
        </w:tc>
        <w:tc>
          <w:tcPr>
            <w:tcW w:w="3624" w:type="dxa"/>
          </w:tcPr>
          <w:p w14:paraId="1DCA4019"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290" w:author="Dariusz Bogumil" w:date="2022-01-06T23:41:00Z"/>
              </w:rPr>
            </w:pPr>
            <w:ins w:id="291" w:author="Dariusz Bogumil" w:date="2022-01-06T23:41:00Z">
              <w:r>
                <w:t>Number</w:t>
              </w:r>
            </w:ins>
          </w:p>
        </w:tc>
        <w:tc>
          <w:tcPr>
            <w:tcW w:w="3913" w:type="dxa"/>
          </w:tcPr>
          <w:p w14:paraId="7309C330"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292" w:author="Dariusz Bogumil" w:date="2022-01-06T23:41:00Z"/>
              </w:rPr>
            </w:pPr>
          </w:p>
        </w:tc>
      </w:tr>
      <w:tr w:rsidR="00EF36D9" w:rsidRPr="0029386D" w14:paraId="15C5AFE1" w14:textId="77777777" w:rsidTr="00B004B4">
        <w:trPr>
          <w:ins w:id="293"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0F048702" w14:textId="5D7AA734" w:rsidR="00EF36D9" w:rsidRPr="007243C6" w:rsidRDefault="00EF36D9" w:rsidP="00B004B4">
            <w:pPr>
              <w:pStyle w:val="ListParagraph"/>
              <w:ind w:left="0"/>
              <w:jc w:val="left"/>
              <w:rPr>
                <w:ins w:id="294" w:author="Dariusz Bogumil" w:date="2022-01-06T23:41:00Z"/>
              </w:rPr>
            </w:pPr>
            <w:ins w:id="295" w:author="Dariusz Bogumil" w:date="2022-01-06T23:41:00Z">
              <w:r>
                <w:t>Current Monthly Billing</w:t>
              </w:r>
            </w:ins>
          </w:p>
        </w:tc>
        <w:tc>
          <w:tcPr>
            <w:tcW w:w="3624" w:type="dxa"/>
          </w:tcPr>
          <w:p w14:paraId="3BBC129F" w14:textId="7C467EAB"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296" w:author="Dariusz Bogumil" w:date="2022-01-06T23:41:00Z"/>
              </w:rPr>
            </w:pPr>
            <w:ins w:id="297" w:author="Dariusz Bogumil" w:date="2022-01-06T23:41:00Z">
              <w:r>
                <w:t>Monetary value</w:t>
              </w:r>
            </w:ins>
          </w:p>
        </w:tc>
        <w:tc>
          <w:tcPr>
            <w:tcW w:w="3913" w:type="dxa"/>
          </w:tcPr>
          <w:p w14:paraId="39232EC3"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298" w:author="Dariusz Bogumil" w:date="2022-01-06T23:41:00Z"/>
              </w:rPr>
            </w:pPr>
          </w:p>
        </w:tc>
      </w:tr>
      <w:tr w:rsidR="00EF36D9" w:rsidRPr="0029386D" w14:paraId="3BC23A2B" w14:textId="77777777" w:rsidTr="00B004B4">
        <w:trPr>
          <w:cnfStyle w:val="000000100000" w:firstRow="0" w:lastRow="0" w:firstColumn="0" w:lastColumn="0" w:oddVBand="0" w:evenVBand="0" w:oddHBand="1" w:evenHBand="0" w:firstRowFirstColumn="0" w:firstRowLastColumn="0" w:lastRowFirstColumn="0" w:lastRowLastColumn="0"/>
          <w:ins w:id="299" w:author="Dariusz Bogumil" w:date="2022-01-06T23:41:00Z"/>
        </w:trPr>
        <w:tc>
          <w:tcPr>
            <w:cnfStyle w:val="001000000000" w:firstRow="0" w:lastRow="0" w:firstColumn="1" w:lastColumn="0" w:oddVBand="0" w:evenVBand="0" w:oddHBand="0" w:evenHBand="0" w:firstRowFirstColumn="0" w:firstRowLastColumn="0" w:lastRowFirstColumn="0" w:lastRowLastColumn="0"/>
            <w:tcW w:w="2679" w:type="dxa"/>
          </w:tcPr>
          <w:p w14:paraId="7F2300BE" w14:textId="25AC7C9A" w:rsidR="00EF36D9" w:rsidRPr="007243C6" w:rsidRDefault="00EF36D9" w:rsidP="00EF36D9">
            <w:pPr>
              <w:pStyle w:val="ListParagraph"/>
              <w:ind w:left="0"/>
              <w:jc w:val="left"/>
              <w:rPr>
                <w:ins w:id="300" w:author="Dariusz Bogumil" w:date="2022-01-06T23:41:00Z"/>
              </w:rPr>
            </w:pPr>
            <w:ins w:id="301" w:author="Dariusz Bogumil" w:date="2022-01-06T23:42:00Z">
              <w:r>
                <w:t>Approx. Monthly Collections</w:t>
              </w:r>
            </w:ins>
          </w:p>
        </w:tc>
        <w:tc>
          <w:tcPr>
            <w:tcW w:w="3624" w:type="dxa"/>
          </w:tcPr>
          <w:p w14:paraId="7CE075ED" w14:textId="7EBC92E5"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02" w:author="Dariusz Bogumil" w:date="2022-01-06T23:41:00Z"/>
              </w:rPr>
            </w:pPr>
            <w:ins w:id="303" w:author="Dariusz Bogumil" w:date="2022-01-06T23:42:00Z">
              <w:r>
                <w:t>Monetary value</w:t>
              </w:r>
            </w:ins>
          </w:p>
        </w:tc>
        <w:tc>
          <w:tcPr>
            <w:tcW w:w="3913" w:type="dxa"/>
          </w:tcPr>
          <w:p w14:paraId="4A18FD82"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04" w:author="Dariusz Bogumil" w:date="2022-01-06T23:41:00Z"/>
              </w:rPr>
            </w:pPr>
          </w:p>
        </w:tc>
      </w:tr>
      <w:tr w:rsidR="00EF36D9" w:rsidRPr="0029386D" w14:paraId="19F0A726" w14:textId="77777777" w:rsidTr="00B004B4">
        <w:trPr>
          <w:ins w:id="305" w:author="Dariusz Bogumil" w:date="2022-01-06T23:40:00Z"/>
        </w:trPr>
        <w:tc>
          <w:tcPr>
            <w:cnfStyle w:val="001000000000" w:firstRow="0" w:lastRow="0" w:firstColumn="1" w:lastColumn="0" w:oddVBand="0" w:evenVBand="0" w:oddHBand="0" w:evenHBand="0" w:firstRowFirstColumn="0" w:firstRowLastColumn="0" w:lastRowFirstColumn="0" w:lastRowLastColumn="0"/>
            <w:tcW w:w="2679" w:type="dxa"/>
          </w:tcPr>
          <w:p w14:paraId="36D90A74" w14:textId="59EFFDC1" w:rsidR="00EF36D9" w:rsidRPr="007243C6" w:rsidRDefault="00EF36D9" w:rsidP="00EF36D9">
            <w:pPr>
              <w:pStyle w:val="ListParagraph"/>
              <w:ind w:left="0"/>
              <w:jc w:val="left"/>
              <w:rPr>
                <w:ins w:id="306" w:author="Dariusz Bogumil" w:date="2022-01-06T23:40:00Z"/>
              </w:rPr>
            </w:pPr>
            <w:ins w:id="307" w:author="Dariusz Bogumil" w:date="2022-01-06T23:42:00Z">
              <w:r>
                <w:t>Typical Negotiated Reductions</w:t>
              </w:r>
            </w:ins>
          </w:p>
        </w:tc>
        <w:tc>
          <w:tcPr>
            <w:tcW w:w="3624" w:type="dxa"/>
          </w:tcPr>
          <w:p w14:paraId="3F72D391" w14:textId="4B7C8F44" w:rsidR="00EF36D9" w:rsidRPr="0029386D" w:rsidRDefault="00EF36D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08" w:author="Dariusz Bogumil" w:date="2022-01-06T23:40:00Z"/>
              </w:rPr>
            </w:pPr>
            <w:ins w:id="309" w:author="Dariusz Bogumil" w:date="2022-01-06T23:42:00Z">
              <w:r>
                <w:t>Percent</w:t>
              </w:r>
            </w:ins>
          </w:p>
        </w:tc>
        <w:tc>
          <w:tcPr>
            <w:tcW w:w="3913" w:type="dxa"/>
          </w:tcPr>
          <w:p w14:paraId="332B29D5" w14:textId="77777777" w:rsidR="00EF36D9" w:rsidRPr="0029386D" w:rsidRDefault="00EF36D9" w:rsidP="00B004B4">
            <w:pPr>
              <w:pStyle w:val="ListParagraph"/>
              <w:ind w:left="0"/>
              <w:cnfStyle w:val="000000000000" w:firstRow="0" w:lastRow="0" w:firstColumn="0" w:lastColumn="0" w:oddVBand="0" w:evenVBand="0" w:oddHBand="0" w:evenHBand="0" w:firstRowFirstColumn="0" w:firstRowLastColumn="0" w:lastRowFirstColumn="0" w:lastRowLastColumn="0"/>
              <w:rPr>
                <w:ins w:id="310" w:author="Dariusz Bogumil" w:date="2022-01-06T23:40:00Z"/>
              </w:rPr>
            </w:pPr>
          </w:p>
        </w:tc>
      </w:tr>
      <w:tr w:rsidR="00EF36D9" w:rsidRPr="0029386D" w14:paraId="390119D6" w14:textId="77777777" w:rsidTr="00B004B4">
        <w:trPr>
          <w:cnfStyle w:val="000000100000" w:firstRow="0" w:lastRow="0" w:firstColumn="0" w:lastColumn="0" w:oddVBand="0" w:evenVBand="0" w:oddHBand="1" w:evenHBand="0" w:firstRowFirstColumn="0" w:firstRowLastColumn="0" w:lastRowFirstColumn="0" w:lastRowLastColumn="0"/>
          <w:ins w:id="311" w:author="Dariusz Bogumil" w:date="2022-01-06T23:43:00Z"/>
        </w:trPr>
        <w:tc>
          <w:tcPr>
            <w:cnfStyle w:val="001000000000" w:firstRow="0" w:lastRow="0" w:firstColumn="1" w:lastColumn="0" w:oddVBand="0" w:evenVBand="0" w:oddHBand="0" w:evenHBand="0" w:firstRowFirstColumn="0" w:firstRowLastColumn="0" w:lastRowFirstColumn="0" w:lastRowLastColumn="0"/>
            <w:tcW w:w="2679" w:type="dxa"/>
          </w:tcPr>
          <w:p w14:paraId="63CA29E8" w14:textId="1F00C4C8" w:rsidR="00EF36D9" w:rsidRPr="007243C6" w:rsidRDefault="00EF36D9" w:rsidP="00B004B4">
            <w:pPr>
              <w:pStyle w:val="ListParagraph"/>
              <w:ind w:left="0"/>
              <w:jc w:val="left"/>
              <w:rPr>
                <w:ins w:id="312" w:author="Dariusz Bogumil" w:date="2022-01-06T23:43:00Z"/>
              </w:rPr>
            </w:pPr>
            <w:ins w:id="313" w:author="Dariusz Bogumil" w:date="2022-01-06T23:43:00Z">
              <w:r>
                <w:t>Internal Financing (Amount)</w:t>
              </w:r>
            </w:ins>
          </w:p>
        </w:tc>
        <w:tc>
          <w:tcPr>
            <w:tcW w:w="3624" w:type="dxa"/>
          </w:tcPr>
          <w:p w14:paraId="5DB698A0" w14:textId="77777777" w:rsidR="00EF36D9" w:rsidRPr="0029386D" w:rsidRDefault="00EF36D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14" w:author="Dariusz Bogumil" w:date="2022-01-06T23:43:00Z"/>
              </w:rPr>
            </w:pPr>
            <w:ins w:id="315" w:author="Dariusz Bogumil" w:date="2022-01-06T23:43:00Z">
              <w:r>
                <w:t>Monetary value</w:t>
              </w:r>
            </w:ins>
          </w:p>
        </w:tc>
        <w:tc>
          <w:tcPr>
            <w:tcW w:w="3913" w:type="dxa"/>
          </w:tcPr>
          <w:p w14:paraId="410A08D1" w14:textId="77777777" w:rsidR="00EF36D9" w:rsidRPr="0029386D" w:rsidRDefault="00EF36D9" w:rsidP="00B004B4">
            <w:pPr>
              <w:pStyle w:val="ListParagraph"/>
              <w:ind w:left="0"/>
              <w:cnfStyle w:val="000000100000" w:firstRow="0" w:lastRow="0" w:firstColumn="0" w:lastColumn="0" w:oddVBand="0" w:evenVBand="0" w:oddHBand="1" w:evenHBand="0" w:firstRowFirstColumn="0" w:firstRowLastColumn="0" w:lastRowFirstColumn="0" w:lastRowLastColumn="0"/>
              <w:rPr>
                <w:ins w:id="316" w:author="Dariusz Bogumil" w:date="2022-01-06T23:43:00Z"/>
              </w:rPr>
            </w:pPr>
          </w:p>
        </w:tc>
      </w:tr>
      <w:tr w:rsidR="00302B1D" w:rsidRPr="0029386D" w14:paraId="63160B38"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E445DCB" w14:textId="47B4EECC" w:rsidR="00A05078" w:rsidRPr="007243C6" w:rsidRDefault="00957E5C" w:rsidP="00EC247B">
            <w:pPr>
              <w:pStyle w:val="ListParagraph"/>
              <w:ind w:left="0"/>
              <w:jc w:val="left"/>
            </w:pPr>
            <w:commentRangeStart w:id="317"/>
            <w:commentRangeStart w:id="318"/>
            <w:commentRangeStart w:id="319"/>
            <w:commentRangeStart w:id="320"/>
            <w:r w:rsidRPr="007243C6">
              <w:t>Total historical filed claims (at date of first contact)</w:t>
            </w:r>
          </w:p>
        </w:tc>
        <w:tc>
          <w:tcPr>
            <w:tcW w:w="3624" w:type="dxa"/>
          </w:tcPr>
          <w:p w14:paraId="15CE3DE6" w14:textId="6FC71061" w:rsidR="00A05078" w:rsidRPr="0029386D" w:rsidRDefault="00957E5C" w:rsidP="00957E5C">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commentRangeEnd w:id="317"/>
            <w:r w:rsidR="00882983">
              <w:rPr>
                <w:rStyle w:val="CommentReference"/>
                <w:szCs w:val="20"/>
              </w:rPr>
              <w:commentReference w:id="317"/>
            </w:r>
            <w:commentRangeEnd w:id="318"/>
            <w:r w:rsidR="00D0183A">
              <w:rPr>
                <w:rStyle w:val="CommentReference"/>
                <w:szCs w:val="20"/>
              </w:rPr>
              <w:commentReference w:id="318"/>
            </w:r>
            <w:r w:rsidR="00C46B13">
              <w:rPr>
                <w:rStyle w:val="CommentReference"/>
                <w:szCs w:val="20"/>
              </w:rPr>
              <w:commentReference w:id="320"/>
            </w:r>
            <w:commentRangeEnd w:id="319"/>
            <w:r w:rsidR="00EB32E9">
              <w:rPr>
                <w:rStyle w:val="CommentReference"/>
                <w:szCs w:val="20"/>
              </w:rPr>
              <w:commentReference w:id="319"/>
            </w:r>
          </w:p>
        </w:tc>
        <w:tc>
          <w:tcPr>
            <w:tcW w:w="3913" w:type="dxa"/>
          </w:tcPr>
          <w:p w14:paraId="2429650B" w14:textId="42CC5013" w:rsidR="00A05078" w:rsidRPr="0029386D" w:rsidRDefault="00A05078" w:rsidP="00957E5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320"/>
      <w:tr w:rsidR="00D0183A" w:rsidRPr="0029386D" w14:paraId="7E740AF2" w14:textId="77777777" w:rsidTr="00EB32E9">
        <w:trPr>
          <w:cnfStyle w:val="000000100000" w:firstRow="0" w:lastRow="0" w:firstColumn="0" w:lastColumn="0" w:oddVBand="0" w:evenVBand="0" w:oddHBand="1" w:evenHBand="0" w:firstRowFirstColumn="0" w:firstRowLastColumn="0" w:lastRowFirstColumn="0" w:lastRowLastColumn="0"/>
          <w:ins w:id="321" w:author="Dariusz Bogumil" w:date="2022-01-05T00:15:00Z"/>
        </w:trPr>
        <w:tc>
          <w:tcPr>
            <w:cnfStyle w:val="001000000000" w:firstRow="0" w:lastRow="0" w:firstColumn="1" w:lastColumn="0" w:oddVBand="0" w:evenVBand="0" w:oddHBand="0" w:evenHBand="0" w:firstRowFirstColumn="0" w:firstRowLastColumn="0" w:lastRowFirstColumn="0" w:lastRowLastColumn="0"/>
            <w:tcW w:w="2679" w:type="dxa"/>
          </w:tcPr>
          <w:p w14:paraId="018627CF" w14:textId="1A23B7B3" w:rsidR="00D0183A" w:rsidRPr="007243C6" w:rsidRDefault="00D0183A" w:rsidP="00011E9E">
            <w:pPr>
              <w:pStyle w:val="ListParagraph"/>
              <w:ind w:left="0"/>
              <w:jc w:val="left"/>
              <w:rPr>
                <w:ins w:id="322" w:author="Dariusz Bogumil" w:date="2022-01-05T00:15:00Z"/>
              </w:rPr>
            </w:pPr>
            <w:ins w:id="323" w:author="Dariusz Bogumil" w:date="2022-01-05T00:15:00Z">
              <w:r w:rsidRPr="007243C6">
                <w:t xml:space="preserve">Total historical filed </w:t>
              </w:r>
              <w:r>
                <w:t xml:space="preserve">AOB </w:t>
              </w:r>
              <w:r w:rsidRPr="007243C6">
                <w:t>claims (at date of first contact)</w:t>
              </w:r>
            </w:ins>
          </w:p>
        </w:tc>
        <w:tc>
          <w:tcPr>
            <w:tcW w:w="3624" w:type="dxa"/>
          </w:tcPr>
          <w:p w14:paraId="12B1D418" w14:textId="77777777" w:rsidR="00D0183A" w:rsidRPr="0029386D" w:rsidRDefault="00D0183A"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24" w:author="Dariusz Bogumil" w:date="2022-01-05T00:15:00Z"/>
              </w:rPr>
            </w:pPr>
            <w:ins w:id="325" w:author="Dariusz Bogumil" w:date="2022-01-05T00:15:00Z">
              <w:r>
                <w:t>Number</w:t>
              </w:r>
            </w:ins>
          </w:p>
        </w:tc>
        <w:tc>
          <w:tcPr>
            <w:tcW w:w="3913" w:type="dxa"/>
          </w:tcPr>
          <w:p w14:paraId="4B22506C" w14:textId="77777777" w:rsidR="00D0183A" w:rsidRPr="0029386D" w:rsidRDefault="00D0183A" w:rsidP="00011E9E">
            <w:pPr>
              <w:pStyle w:val="ListParagraph"/>
              <w:ind w:left="0"/>
              <w:cnfStyle w:val="000000100000" w:firstRow="0" w:lastRow="0" w:firstColumn="0" w:lastColumn="0" w:oddVBand="0" w:evenVBand="0" w:oddHBand="1" w:evenHBand="0" w:firstRowFirstColumn="0" w:firstRowLastColumn="0" w:lastRowFirstColumn="0" w:lastRowLastColumn="0"/>
              <w:rPr>
                <w:ins w:id="326" w:author="Dariusz Bogumil" w:date="2022-01-05T00:15:00Z"/>
              </w:rPr>
            </w:pPr>
          </w:p>
        </w:tc>
      </w:tr>
      <w:tr w:rsidR="00302B1D" w:rsidRPr="0029386D" w14:paraId="722984B9" w14:textId="77777777" w:rsidTr="00EB32E9">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1357B8E3" w14:textId="356433CA" w:rsidR="00A05078" w:rsidRPr="0029386D" w:rsidRDefault="00957E5C" w:rsidP="00957E5C">
            <w:pPr>
              <w:pStyle w:val="ListParagraph"/>
              <w:ind w:left="0"/>
              <w:jc w:val="left"/>
            </w:pPr>
            <w:r>
              <w:t>Provider KPIs</w:t>
            </w:r>
          </w:p>
        </w:tc>
        <w:tc>
          <w:tcPr>
            <w:tcW w:w="3624" w:type="dxa"/>
            <w:shd w:val="clear" w:color="auto" w:fill="FBD4B4" w:themeFill="accent6" w:themeFillTint="66"/>
          </w:tcPr>
          <w:p w14:paraId="251F0152" w14:textId="77777777" w:rsidR="00A05078" w:rsidRPr="0029386D" w:rsidRDefault="00A05078" w:rsidP="008674A8">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13" w:type="dxa"/>
            <w:shd w:val="clear" w:color="auto" w:fill="FBD4B4" w:themeFill="accent6" w:themeFillTint="66"/>
          </w:tcPr>
          <w:p w14:paraId="31826355" w14:textId="282C2E7A" w:rsidR="00A05078" w:rsidRPr="005F7845" w:rsidRDefault="00957E5C" w:rsidP="004A750D">
            <w:pPr>
              <w:pStyle w:val="ListParagraph"/>
              <w:ind w:left="0"/>
              <w:cnfStyle w:val="000000000000" w:firstRow="0" w:lastRow="0" w:firstColumn="0" w:lastColumn="0" w:oddVBand="0" w:evenVBand="0" w:oddHBand="0" w:evenHBand="0" w:firstRowFirstColumn="0" w:firstRowLastColumn="0" w:lastRowFirstColumn="0" w:lastRowLastColumn="0"/>
            </w:pPr>
            <w:commentRangeStart w:id="327"/>
            <w:commentRangeStart w:id="328"/>
            <w:r>
              <w:t>Calculated automatically</w:t>
            </w:r>
            <w:r w:rsidR="007243C6">
              <w:t xml:space="preserve"> once a week taking into account all claims from the last year </w:t>
            </w:r>
            <w:r w:rsidR="007243C6">
              <w:lastRenderedPageBreak/>
              <w:t xml:space="preserve">(365 days). To be checked if longer period should be used (i.e. 5 years or no limit). Detailed formulas should be described, taking into account </w:t>
            </w:r>
            <w:r w:rsidR="004A750D">
              <w:t>a status of</w:t>
            </w:r>
            <w:r w:rsidR="007243C6">
              <w:t xml:space="preserve"> claims</w:t>
            </w:r>
            <w:r w:rsidR="004A750D">
              <w:t xml:space="preserve"> (finished vs not finished, offered vs bought</w:t>
            </w:r>
            <w:r w:rsidR="007038A9">
              <w:t xml:space="preserve"> vs in litigation process</w:t>
            </w:r>
            <w:r w:rsidR="004A750D">
              <w:t xml:space="preserve">, </w:t>
            </w:r>
            <w:proofErr w:type="spellStart"/>
            <w:r w:rsidR="004A750D">
              <w:t>etc</w:t>
            </w:r>
            <w:proofErr w:type="spellEnd"/>
            <w:r w:rsidR="004A750D">
              <w:t>).</w:t>
            </w:r>
            <w:commentRangeEnd w:id="327"/>
            <w:r w:rsidR="00087221">
              <w:rPr>
                <w:rStyle w:val="CommentReference"/>
                <w:szCs w:val="20"/>
              </w:rPr>
              <w:commentReference w:id="327"/>
            </w:r>
            <w:commentRangeEnd w:id="328"/>
            <w:r w:rsidR="00A03659">
              <w:rPr>
                <w:rStyle w:val="CommentReference"/>
                <w:szCs w:val="20"/>
              </w:rPr>
              <w:commentReference w:id="328"/>
            </w:r>
          </w:p>
        </w:tc>
      </w:tr>
      <w:tr w:rsidR="00EB32E9" w:rsidRPr="0029386D" w14:paraId="76C005F2" w14:textId="77777777" w:rsidTr="00EB32E9">
        <w:trPr>
          <w:cnfStyle w:val="000000100000" w:firstRow="0" w:lastRow="0" w:firstColumn="0" w:lastColumn="0" w:oddVBand="0" w:evenVBand="0" w:oddHBand="1" w:evenHBand="0" w:firstRowFirstColumn="0" w:firstRowLastColumn="0" w:lastRowFirstColumn="0" w:lastRowLastColumn="0"/>
          <w:ins w:id="329"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39131528" w14:textId="0B8CD9F6" w:rsidR="00EB32E9" w:rsidRPr="004A750D" w:rsidRDefault="00EB32E9" w:rsidP="00EB32E9">
            <w:pPr>
              <w:pStyle w:val="ListParagraph"/>
              <w:ind w:left="0"/>
              <w:jc w:val="left"/>
              <w:rPr>
                <w:ins w:id="330" w:author="Dariusz Bogumil" w:date="2022-01-06T23:36:00Z"/>
              </w:rPr>
            </w:pPr>
            <w:ins w:id="331" w:author="Dariusz Bogumil" w:date="2022-01-06T23:36:00Z">
              <w:r>
                <w:lastRenderedPageBreak/>
                <w:t xml:space="preserve">Total Number of </w:t>
              </w:r>
            </w:ins>
            <w:ins w:id="332" w:author="Dariusz Bogumil" w:date="2022-01-06T23:37:00Z">
              <w:r>
                <w:t>F</w:t>
              </w:r>
            </w:ins>
            <w:ins w:id="333" w:author="Dariusz Bogumil" w:date="2022-01-06T23:36:00Z">
              <w:r>
                <w:t xml:space="preserve">iled </w:t>
              </w:r>
            </w:ins>
            <w:ins w:id="334" w:author="Dariusz Bogumil" w:date="2022-01-06T23:37:00Z">
              <w:r>
                <w:t>C</w:t>
              </w:r>
            </w:ins>
            <w:ins w:id="335" w:author="Dariusz Bogumil" w:date="2022-01-06T23:36:00Z">
              <w:r w:rsidRPr="004A750D">
                <w:t>laims</w:t>
              </w:r>
            </w:ins>
          </w:p>
        </w:tc>
        <w:tc>
          <w:tcPr>
            <w:tcW w:w="3624" w:type="dxa"/>
          </w:tcPr>
          <w:p w14:paraId="2C1F764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36" w:author="Dariusz Bogumil" w:date="2022-01-06T23:36:00Z"/>
              </w:rPr>
            </w:pPr>
            <w:ins w:id="337" w:author="Dariusz Bogumil" w:date="2022-01-06T23:36:00Z">
              <w:r>
                <w:t>Number</w:t>
              </w:r>
            </w:ins>
          </w:p>
        </w:tc>
        <w:tc>
          <w:tcPr>
            <w:tcW w:w="3913" w:type="dxa"/>
          </w:tcPr>
          <w:p w14:paraId="4E0A287C"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38" w:author="Dariusz Bogumil" w:date="2022-01-06T23:36:00Z"/>
              </w:rPr>
            </w:pPr>
          </w:p>
        </w:tc>
      </w:tr>
      <w:tr w:rsidR="00EB32E9" w:rsidRPr="0029386D" w14:paraId="00D48861" w14:textId="77777777" w:rsidTr="00EB32E9">
        <w:trPr>
          <w:ins w:id="339" w:author="Dariusz Bogumil" w:date="2022-01-06T23:36:00Z"/>
        </w:trPr>
        <w:tc>
          <w:tcPr>
            <w:cnfStyle w:val="001000000000" w:firstRow="0" w:lastRow="0" w:firstColumn="1" w:lastColumn="0" w:oddVBand="0" w:evenVBand="0" w:oddHBand="0" w:evenHBand="0" w:firstRowFirstColumn="0" w:firstRowLastColumn="0" w:lastRowFirstColumn="0" w:lastRowLastColumn="0"/>
            <w:tcW w:w="2679" w:type="dxa"/>
          </w:tcPr>
          <w:p w14:paraId="5ED07535" w14:textId="274769E8" w:rsidR="00EB32E9" w:rsidRPr="004A750D" w:rsidRDefault="00EB32E9" w:rsidP="00EB32E9">
            <w:pPr>
              <w:pStyle w:val="ListParagraph"/>
              <w:ind w:left="0"/>
              <w:jc w:val="left"/>
              <w:rPr>
                <w:ins w:id="340" w:author="Dariusz Bogumil" w:date="2022-01-06T23:36:00Z"/>
              </w:rPr>
            </w:pPr>
            <w:ins w:id="341" w:author="Dariusz Bogumil" w:date="2022-01-06T23:36:00Z">
              <w:r>
                <w:t xml:space="preserve">Total Number of </w:t>
              </w:r>
            </w:ins>
            <w:ins w:id="342" w:author="Dariusz Bogumil" w:date="2022-01-06T23:37:00Z">
              <w:r>
                <w:t>F</w:t>
              </w:r>
            </w:ins>
            <w:ins w:id="343" w:author="Dariusz Bogumil" w:date="2022-01-06T23:36:00Z">
              <w:r>
                <w:t xml:space="preserve">iled </w:t>
              </w:r>
            </w:ins>
            <w:ins w:id="344" w:author="Dariusz Bogumil" w:date="2022-01-06T23:37:00Z">
              <w:r>
                <w:t>AOB Claims</w:t>
              </w:r>
            </w:ins>
          </w:p>
        </w:tc>
        <w:tc>
          <w:tcPr>
            <w:tcW w:w="3624" w:type="dxa"/>
          </w:tcPr>
          <w:p w14:paraId="7E2D4BA4" w14:textId="77777777" w:rsidR="00EB32E9" w:rsidRPr="0029386D" w:rsidRDefault="00EB32E9"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345" w:author="Dariusz Bogumil" w:date="2022-01-06T23:36:00Z"/>
              </w:rPr>
            </w:pPr>
            <w:ins w:id="346" w:author="Dariusz Bogumil" w:date="2022-01-06T23:36:00Z">
              <w:r>
                <w:t>Number</w:t>
              </w:r>
            </w:ins>
          </w:p>
        </w:tc>
        <w:tc>
          <w:tcPr>
            <w:tcW w:w="3913" w:type="dxa"/>
          </w:tcPr>
          <w:p w14:paraId="2ABBC72B" w14:textId="77777777" w:rsidR="00EB32E9" w:rsidRPr="0029386D" w:rsidRDefault="00EB32E9" w:rsidP="00B004B4">
            <w:pPr>
              <w:pStyle w:val="ListParagraph"/>
              <w:ind w:left="0"/>
              <w:cnfStyle w:val="000000000000" w:firstRow="0" w:lastRow="0" w:firstColumn="0" w:lastColumn="0" w:oddVBand="0" w:evenVBand="0" w:oddHBand="0" w:evenHBand="0" w:firstRowFirstColumn="0" w:firstRowLastColumn="0" w:lastRowFirstColumn="0" w:lastRowLastColumn="0"/>
              <w:rPr>
                <w:ins w:id="347" w:author="Dariusz Bogumil" w:date="2022-01-06T23:36:00Z"/>
              </w:rPr>
            </w:pPr>
          </w:p>
        </w:tc>
      </w:tr>
      <w:tr w:rsidR="00EB32E9" w:rsidRPr="0029386D" w14:paraId="5E851947" w14:textId="77777777" w:rsidTr="00B004B4">
        <w:trPr>
          <w:cnfStyle w:val="000000100000" w:firstRow="0" w:lastRow="0" w:firstColumn="0" w:lastColumn="0" w:oddVBand="0" w:evenVBand="0" w:oddHBand="1" w:evenHBand="0" w:firstRowFirstColumn="0" w:firstRowLastColumn="0" w:lastRowFirstColumn="0" w:lastRowLastColumn="0"/>
          <w:ins w:id="348" w:author="Dariusz Bogumil" w:date="2022-01-06T23:37:00Z"/>
        </w:trPr>
        <w:tc>
          <w:tcPr>
            <w:cnfStyle w:val="001000000000" w:firstRow="0" w:lastRow="0" w:firstColumn="1" w:lastColumn="0" w:oddVBand="0" w:evenVBand="0" w:oddHBand="0" w:evenHBand="0" w:firstRowFirstColumn="0" w:firstRowLastColumn="0" w:lastRowFirstColumn="0" w:lastRowLastColumn="0"/>
            <w:tcW w:w="2679" w:type="dxa"/>
          </w:tcPr>
          <w:p w14:paraId="588CA6B6" w14:textId="084249AD" w:rsidR="00EB32E9" w:rsidRPr="004A750D" w:rsidRDefault="00EB32E9" w:rsidP="00B004B4">
            <w:pPr>
              <w:pStyle w:val="ListParagraph"/>
              <w:ind w:left="0"/>
              <w:jc w:val="left"/>
              <w:rPr>
                <w:ins w:id="349" w:author="Dariusz Bogumil" w:date="2022-01-06T23:37:00Z"/>
              </w:rPr>
            </w:pPr>
            <w:ins w:id="350" w:author="Dariusz Bogumil" w:date="2022-01-06T23:37:00Z">
              <w:r>
                <w:t>Percentage of AOB Claims</w:t>
              </w:r>
            </w:ins>
          </w:p>
        </w:tc>
        <w:tc>
          <w:tcPr>
            <w:tcW w:w="3624" w:type="dxa"/>
          </w:tcPr>
          <w:p w14:paraId="26E4827D" w14:textId="77777777" w:rsidR="00EB32E9" w:rsidRPr="0029386D" w:rsidRDefault="00EB32E9"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351" w:author="Dariusz Bogumil" w:date="2022-01-06T23:37:00Z"/>
              </w:rPr>
            </w:pPr>
            <w:ins w:id="352" w:author="Dariusz Bogumil" w:date="2022-01-06T23:37:00Z">
              <w:r>
                <w:t>Number</w:t>
              </w:r>
            </w:ins>
          </w:p>
        </w:tc>
        <w:tc>
          <w:tcPr>
            <w:tcW w:w="3913" w:type="dxa"/>
          </w:tcPr>
          <w:p w14:paraId="276EBE3E" w14:textId="77777777" w:rsidR="00EB32E9" w:rsidRPr="0029386D" w:rsidRDefault="00EB32E9" w:rsidP="00B004B4">
            <w:pPr>
              <w:pStyle w:val="ListParagraph"/>
              <w:ind w:left="0"/>
              <w:cnfStyle w:val="000000100000" w:firstRow="0" w:lastRow="0" w:firstColumn="0" w:lastColumn="0" w:oddVBand="0" w:evenVBand="0" w:oddHBand="1" w:evenHBand="0" w:firstRowFirstColumn="0" w:firstRowLastColumn="0" w:lastRowFirstColumn="0" w:lastRowLastColumn="0"/>
              <w:rPr>
                <w:ins w:id="353" w:author="Dariusz Bogumil" w:date="2022-01-06T23:37:00Z"/>
              </w:rPr>
            </w:pPr>
          </w:p>
        </w:tc>
      </w:tr>
      <w:tr w:rsidR="00302B1D" w:rsidRPr="0029386D" w14:paraId="2F22BC4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E153E64" w14:textId="77777777" w:rsidR="007243C6" w:rsidRPr="004A750D" w:rsidRDefault="007243C6" w:rsidP="00302B1D">
            <w:pPr>
              <w:pStyle w:val="ListParagraph"/>
              <w:ind w:left="0"/>
              <w:jc w:val="left"/>
            </w:pPr>
            <w:r w:rsidRPr="004A750D">
              <w:t>Average Face Value of claims</w:t>
            </w:r>
          </w:p>
        </w:tc>
        <w:tc>
          <w:tcPr>
            <w:tcW w:w="3624" w:type="dxa"/>
          </w:tcPr>
          <w:p w14:paraId="20075A5F"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5522B26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63D2F4BC"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629D1B92" w14:textId="59A9B939" w:rsidR="007243C6" w:rsidRPr="004A750D" w:rsidRDefault="007243C6" w:rsidP="00302B1D">
            <w:pPr>
              <w:pStyle w:val="ListParagraph"/>
              <w:ind w:left="0"/>
              <w:jc w:val="left"/>
            </w:pPr>
            <w:r w:rsidRPr="004A750D">
              <w:t>Average Claims handled per month</w:t>
            </w:r>
          </w:p>
        </w:tc>
        <w:tc>
          <w:tcPr>
            <w:tcW w:w="3624" w:type="dxa"/>
          </w:tcPr>
          <w:p w14:paraId="4037A9F3" w14:textId="77777777"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Number</w:t>
            </w:r>
          </w:p>
        </w:tc>
        <w:tc>
          <w:tcPr>
            <w:tcW w:w="3913" w:type="dxa"/>
          </w:tcPr>
          <w:p w14:paraId="327F970F" w14:textId="51FB139C" w:rsidR="007243C6" w:rsidRPr="0029386D" w:rsidRDefault="007038A9" w:rsidP="004A750D">
            <w:pPr>
              <w:pStyle w:val="ListParagraph"/>
              <w:ind w:left="0"/>
              <w:cnfStyle w:val="000000100000" w:firstRow="0" w:lastRow="0" w:firstColumn="0" w:lastColumn="0" w:oddVBand="0" w:evenVBand="0" w:oddHBand="1" w:evenHBand="0" w:firstRowFirstColumn="0" w:firstRowLastColumn="0" w:lastRowFirstColumn="0" w:lastRowLastColumn="0"/>
            </w:pPr>
            <w:r>
              <w:t xml:space="preserve">Example formula: </w:t>
            </w:r>
            <w:r w:rsidR="004A750D">
              <w:t xml:space="preserve">Average from the </w:t>
            </w:r>
            <w:r w:rsidR="004A750D" w:rsidRPr="007038A9">
              <w:rPr>
                <w:b/>
              </w:rPr>
              <w:t>last 12</w:t>
            </w:r>
            <w:r w:rsidR="004A750D">
              <w:t xml:space="preserve"> months: number of claims that were </w:t>
            </w:r>
            <w:r w:rsidR="004A750D" w:rsidRPr="007038A9">
              <w:rPr>
                <w:b/>
              </w:rPr>
              <w:t>bought</w:t>
            </w:r>
            <w:r w:rsidR="004A750D">
              <w:t xml:space="preserve"> during a calendar month </w:t>
            </w:r>
          </w:p>
        </w:tc>
      </w:tr>
      <w:tr w:rsidR="00302B1D" w:rsidRPr="0029386D" w14:paraId="45DC9153"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2F03CBC8" w14:textId="283D7CDE" w:rsidR="007243C6" w:rsidRPr="004A750D" w:rsidRDefault="007243C6" w:rsidP="00302B1D">
            <w:pPr>
              <w:pStyle w:val="ListParagraph"/>
              <w:ind w:left="0"/>
              <w:jc w:val="left"/>
            </w:pPr>
            <w:r w:rsidRPr="004A750D">
              <w:t>Average duration till case settled</w:t>
            </w:r>
          </w:p>
        </w:tc>
        <w:tc>
          <w:tcPr>
            <w:tcW w:w="3624" w:type="dxa"/>
          </w:tcPr>
          <w:p w14:paraId="3FAD7852" w14:textId="7777777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3913" w:type="dxa"/>
          </w:tcPr>
          <w:p w14:paraId="7CEDB242"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2D0889F4"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9C00707" w14:textId="72F92360" w:rsidR="007243C6" w:rsidRPr="004A750D" w:rsidRDefault="007243C6" w:rsidP="00302B1D">
            <w:pPr>
              <w:pStyle w:val="ListParagraph"/>
              <w:ind w:left="0"/>
              <w:jc w:val="left"/>
            </w:pPr>
            <w:r w:rsidRPr="004A750D">
              <w:t>% of cases having voluntary collection</w:t>
            </w:r>
          </w:p>
        </w:tc>
        <w:tc>
          <w:tcPr>
            <w:tcW w:w="3624" w:type="dxa"/>
          </w:tcPr>
          <w:p w14:paraId="16DA6446" w14:textId="38CE6370"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34584E8"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40025FC9"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BA12F08" w14:textId="0DFCFDB4" w:rsidR="007243C6" w:rsidRPr="004A750D" w:rsidRDefault="007243C6" w:rsidP="00302B1D">
            <w:pPr>
              <w:pStyle w:val="ListParagraph"/>
              <w:ind w:left="0"/>
              <w:jc w:val="left"/>
            </w:pPr>
            <w:r w:rsidRPr="004A750D">
              <w:t>% of cases going to litigation</w:t>
            </w:r>
          </w:p>
        </w:tc>
        <w:tc>
          <w:tcPr>
            <w:tcW w:w="3624" w:type="dxa"/>
          </w:tcPr>
          <w:p w14:paraId="31961422" w14:textId="0FDA6B1C"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658F281A"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3F0A94E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7AFD8F2F" w14:textId="191185BC" w:rsidR="007243C6" w:rsidRPr="004A750D" w:rsidRDefault="007243C6" w:rsidP="007243C6">
            <w:pPr>
              <w:pStyle w:val="ListParagraph"/>
              <w:ind w:left="0"/>
              <w:jc w:val="left"/>
            </w:pPr>
            <w:r w:rsidRPr="004A750D">
              <w:t>% of voluntary collection to total collection</w:t>
            </w:r>
          </w:p>
        </w:tc>
        <w:tc>
          <w:tcPr>
            <w:tcW w:w="3624" w:type="dxa"/>
          </w:tcPr>
          <w:p w14:paraId="6C6AF3C9" w14:textId="7DF7211D"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5E174DA5"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9F1F9F5"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362182E7" w14:textId="63F5E341" w:rsidR="007243C6" w:rsidRPr="004A750D" w:rsidRDefault="007243C6" w:rsidP="007243C6">
            <w:pPr>
              <w:pStyle w:val="ListParagraph"/>
              <w:ind w:left="0"/>
              <w:jc w:val="left"/>
            </w:pPr>
            <w:r w:rsidRPr="004A750D">
              <w:t>% of voluntary collection to face value</w:t>
            </w:r>
          </w:p>
        </w:tc>
        <w:tc>
          <w:tcPr>
            <w:tcW w:w="3624" w:type="dxa"/>
          </w:tcPr>
          <w:p w14:paraId="3EA7AC70" w14:textId="7F110CC7" w:rsidR="007243C6" w:rsidRPr="0029386D" w:rsidRDefault="007243C6"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418F1A55" w14:textId="77777777" w:rsidR="007243C6" w:rsidRPr="0029386D" w:rsidRDefault="007243C6"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0329FC96"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19B5C887" w14:textId="35A317DE" w:rsidR="007243C6" w:rsidRPr="004A750D" w:rsidRDefault="007243C6" w:rsidP="007243C6">
            <w:pPr>
              <w:pStyle w:val="ListParagraph"/>
              <w:ind w:left="0"/>
              <w:jc w:val="left"/>
            </w:pPr>
            <w:r w:rsidRPr="004A750D">
              <w:t>% of litigated collection to total collection</w:t>
            </w:r>
          </w:p>
        </w:tc>
        <w:tc>
          <w:tcPr>
            <w:tcW w:w="3624" w:type="dxa"/>
          </w:tcPr>
          <w:p w14:paraId="6DDA9910" w14:textId="22243AF4" w:rsidR="007243C6" w:rsidRPr="0029386D" w:rsidRDefault="007243C6"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3913" w:type="dxa"/>
          </w:tcPr>
          <w:p w14:paraId="762EF997" w14:textId="77777777" w:rsidR="007243C6" w:rsidRPr="0029386D" w:rsidRDefault="007243C6"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3005745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1797768" w14:textId="7F76B7EF" w:rsidR="00A05078" w:rsidRPr="004A750D" w:rsidRDefault="007243C6" w:rsidP="007243C6">
            <w:pPr>
              <w:pStyle w:val="ListParagraph"/>
              <w:ind w:left="0"/>
              <w:jc w:val="left"/>
            </w:pPr>
            <w:r w:rsidRPr="004A750D">
              <w:t>% of litigated collection to face value</w:t>
            </w:r>
          </w:p>
        </w:tc>
        <w:tc>
          <w:tcPr>
            <w:tcW w:w="3624" w:type="dxa"/>
          </w:tcPr>
          <w:p w14:paraId="56809D3B" w14:textId="22188EA1" w:rsidR="00A05078" w:rsidRPr="0029386D" w:rsidRDefault="007243C6" w:rsidP="008674A8">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3913" w:type="dxa"/>
          </w:tcPr>
          <w:p w14:paraId="1F1CD433" w14:textId="762825F2" w:rsidR="00A05078" w:rsidRPr="0029386D" w:rsidRDefault="00A05078" w:rsidP="005F7845">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63CE8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5C4D9A01" w14:textId="54119B63" w:rsidR="00A05078" w:rsidRPr="004A750D" w:rsidRDefault="007243C6" w:rsidP="007243C6">
            <w:pPr>
              <w:pStyle w:val="ListParagraph"/>
              <w:ind w:left="0"/>
              <w:jc w:val="left"/>
            </w:pPr>
            <w:commentRangeStart w:id="354"/>
            <w:commentRangeStart w:id="355"/>
            <w:r w:rsidRPr="004A750D">
              <w:t>% of written off cases</w:t>
            </w:r>
          </w:p>
        </w:tc>
        <w:tc>
          <w:tcPr>
            <w:tcW w:w="3624" w:type="dxa"/>
          </w:tcPr>
          <w:p w14:paraId="06DDA186" w14:textId="23247B6D" w:rsidR="00A05078" w:rsidRPr="0029386D" w:rsidRDefault="007243C6" w:rsidP="007243C6">
            <w:pPr>
              <w:pStyle w:val="ListParagraph"/>
              <w:ind w:left="0"/>
              <w:cnfStyle w:val="000000100000" w:firstRow="0" w:lastRow="0" w:firstColumn="0" w:lastColumn="0" w:oddVBand="0" w:evenVBand="0" w:oddHBand="1" w:evenHBand="0" w:firstRowFirstColumn="0" w:firstRowLastColumn="0" w:lastRowFirstColumn="0" w:lastRowLastColumn="0"/>
            </w:pPr>
            <w:r>
              <w:t>Percent</w:t>
            </w:r>
            <w:commentRangeEnd w:id="354"/>
            <w:r w:rsidR="00087221">
              <w:rPr>
                <w:rStyle w:val="CommentReference"/>
                <w:szCs w:val="20"/>
              </w:rPr>
              <w:commentReference w:id="354"/>
            </w:r>
            <w:commentRangeEnd w:id="355"/>
            <w:r w:rsidR="00942283">
              <w:rPr>
                <w:rStyle w:val="CommentReference"/>
                <w:szCs w:val="20"/>
              </w:rPr>
              <w:commentReference w:id="355"/>
            </w:r>
          </w:p>
        </w:tc>
        <w:tc>
          <w:tcPr>
            <w:tcW w:w="3913" w:type="dxa"/>
          </w:tcPr>
          <w:p w14:paraId="7F8A3D6F" w14:textId="4D0DC116"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pPr>
          </w:p>
        </w:tc>
      </w:tr>
      <w:tr w:rsidR="007654D0" w:rsidRPr="0029386D" w14:paraId="204848FA" w14:textId="77777777" w:rsidTr="00EB32E9">
        <w:trPr>
          <w:ins w:id="356" w:author="Dariusz Bogumil" w:date="2022-01-05T00:20:00Z"/>
        </w:trPr>
        <w:tc>
          <w:tcPr>
            <w:cnfStyle w:val="001000000000" w:firstRow="0" w:lastRow="0" w:firstColumn="1" w:lastColumn="0" w:oddVBand="0" w:evenVBand="0" w:oddHBand="0" w:evenHBand="0" w:firstRowFirstColumn="0" w:firstRowLastColumn="0" w:lastRowFirstColumn="0" w:lastRowLastColumn="0"/>
            <w:tcW w:w="2679" w:type="dxa"/>
          </w:tcPr>
          <w:p w14:paraId="4D43CB5A" w14:textId="20D8D527" w:rsidR="007654D0" w:rsidRPr="004A750D" w:rsidRDefault="007654D0" w:rsidP="007654D0">
            <w:pPr>
              <w:pStyle w:val="ListParagraph"/>
              <w:ind w:left="0"/>
              <w:jc w:val="left"/>
              <w:rPr>
                <w:ins w:id="357" w:author="Dariusz Bogumil" w:date="2022-01-05T00:20:00Z"/>
              </w:rPr>
            </w:pPr>
            <w:ins w:id="358" w:author="Dariusz Bogumil" w:date="2022-01-05T00:20:00Z">
              <w:r w:rsidRPr="004A750D">
                <w:t xml:space="preserve">% of </w:t>
              </w:r>
              <w:r>
                <w:t>buyback/swaps</w:t>
              </w:r>
            </w:ins>
          </w:p>
        </w:tc>
        <w:tc>
          <w:tcPr>
            <w:tcW w:w="3624" w:type="dxa"/>
          </w:tcPr>
          <w:p w14:paraId="3CDD1948"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59" w:author="Dariusz Bogumil" w:date="2022-01-05T00:20:00Z"/>
              </w:rPr>
            </w:pPr>
            <w:ins w:id="360" w:author="Dariusz Bogumil" w:date="2022-01-05T00:20:00Z">
              <w:r>
                <w:t>Percent</w:t>
              </w:r>
            </w:ins>
          </w:p>
        </w:tc>
        <w:tc>
          <w:tcPr>
            <w:tcW w:w="3913" w:type="dxa"/>
          </w:tcPr>
          <w:p w14:paraId="091FB3FB" w14:textId="77777777" w:rsidR="007654D0" w:rsidRPr="0029386D" w:rsidRDefault="007654D0" w:rsidP="00011E9E">
            <w:pPr>
              <w:pStyle w:val="ListParagraph"/>
              <w:ind w:left="0"/>
              <w:cnfStyle w:val="000000000000" w:firstRow="0" w:lastRow="0" w:firstColumn="0" w:lastColumn="0" w:oddVBand="0" w:evenVBand="0" w:oddHBand="0" w:evenHBand="0" w:firstRowFirstColumn="0" w:firstRowLastColumn="0" w:lastRowFirstColumn="0" w:lastRowLastColumn="0"/>
              <w:rPr>
                <w:ins w:id="361" w:author="Dariusz Bogumil" w:date="2022-01-05T00:20:00Z"/>
              </w:rPr>
            </w:pPr>
          </w:p>
        </w:tc>
      </w:tr>
      <w:tr w:rsidR="00302B1D" w:rsidRPr="0029386D" w14:paraId="6E36769D"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4DF3C6E1" w14:textId="39FE3600" w:rsidR="00A05078" w:rsidRPr="0029386D" w:rsidRDefault="007038A9" w:rsidP="007038A9">
            <w:pPr>
              <w:pStyle w:val="ListParagraph"/>
              <w:ind w:left="0"/>
              <w:jc w:val="left"/>
            </w:pPr>
            <w:r>
              <w:t>Underwriting and Approval</w:t>
            </w:r>
          </w:p>
        </w:tc>
        <w:tc>
          <w:tcPr>
            <w:tcW w:w="3624" w:type="dxa"/>
            <w:shd w:val="clear" w:color="auto" w:fill="FBD4B4" w:themeFill="accent6" w:themeFillTint="66"/>
          </w:tcPr>
          <w:p w14:paraId="4A39B8AE" w14:textId="77777777" w:rsidR="00A05078" w:rsidRPr="0029386D" w:rsidRDefault="00A05078" w:rsidP="008674A8">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3913" w:type="dxa"/>
            <w:shd w:val="clear" w:color="auto" w:fill="FBD4B4" w:themeFill="accent6" w:themeFillTint="66"/>
          </w:tcPr>
          <w:p w14:paraId="236ED6E3" w14:textId="77777777" w:rsidR="00A05078" w:rsidRPr="0029386D" w:rsidRDefault="00A05078" w:rsidP="008674A8">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302B1D" w:rsidRPr="0029386D" w14:paraId="3ACBBF1C"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680DF22" w14:textId="4E5C3DA2" w:rsidR="00A05078" w:rsidRPr="0029386D" w:rsidRDefault="00675160" w:rsidP="00BE6602">
            <w:pPr>
              <w:pStyle w:val="ListParagraph"/>
              <w:ind w:left="0"/>
              <w:jc w:val="left"/>
              <w:rPr>
                <w:b w:val="0"/>
              </w:rPr>
            </w:pPr>
            <w:r>
              <w:t>All eligibility criteria met?</w:t>
            </w:r>
          </w:p>
        </w:tc>
        <w:tc>
          <w:tcPr>
            <w:tcW w:w="3624" w:type="dxa"/>
          </w:tcPr>
          <w:p w14:paraId="7E148AEA" w14:textId="2C32D7F0" w:rsidR="00A05078" w:rsidRPr="0029386D" w:rsidRDefault="00675160" w:rsidP="00675160">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read-only, filled automatically</w:t>
            </w:r>
          </w:p>
        </w:tc>
        <w:tc>
          <w:tcPr>
            <w:tcW w:w="3913" w:type="dxa"/>
          </w:tcPr>
          <w:p w14:paraId="0142615B" w14:textId="77777777" w:rsidR="00A05078" w:rsidRDefault="00675160" w:rsidP="00675160">
            <w:pPr>
              <w:pStyle w:val="ListParagraph"/>
              <w:ind w:left="0"/>
              <w:cnfStyle w:val="000000000000" w:firstRow="0" w:lastRow="0" w:firstColumn="0" w:lastColumn="0" w:oddVBand="0" w:evenVBand="0" w:oddHBand="0" w:evenHBand="0" w:firstRowFirstColumn="0" w:firstRowLastColumn="0" w:lastRowFirstColumn="0" w:lastRowLastColumn="0"/>
            </w:pPr>
            <w:commentRangeStart w:id="362"/>
            <w:commentRangeStart w:id="363"/>
            <w:r>
              <w:t xml:space="preserve">Read only, filled automatically on the grounds of all eligibility </w:t>
            </w:r>
            <w:proofErr w:type="spellStart"/>
            <w:r>
              <w:t>criterias</w:t>
            </w:r>
            <w:proofErr w:type="spellEnd"/>
            <w:r>
              <w:t>:</w:t>
            </w:r>
            <w:commentRangeEnd w:id="362"/>
            <w:r w:rsidR="00036885">
              <w:rPr>
                <w:rStyle w:val="CommentReference"/>
                <w:szCs w:val="20"/>
              </w:rPr>
              <w:commentReference w:id="362"/>
            </w:r>
            <w:commentRangeEnd w:id="363"/>
            <w:r w:rsidR="007654D0">
              <w:rPr>
                <w:rStyle w:val="CommentReference"/>
                <w:szCs w:val="20"/>
              </w:rPr>
              <w:commentReference w:id="363"/>
            </w:r>
          </w:p>
          <w:p w14:paraId="7E96F84F" w14:textId="5E0E4CD0"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 xml:space="preserve">Yes (if all </w:t>
            </w:r>
            <w:proofErr w:type="spellStart"/>
            <w:r>
              <w:t>criterias</w:t>
            </w:r>
            <w:proofErr w:type="spellEnd"/>
            <w:r>
              <w:t xml:space="preserve"> are met)</w:t>
            </w:r>
          </w:p>
          <w:p w14:paraId="2949AE14" w14:textId="7FD615EE" w:rsidR="00675160"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lastRenderedPageBreak/>
              <w:t>No (if at least one criteria is not met)</w:t>
            </w:r>
          </w:p>
          <w:p w14:paraId="75222AAA" w14:textId="70BF5F5D" w:rsidR="00675160" w:rsidRPr="0029386D" w:rsidRDefault="00675160" w:rsidP="00A57696">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Conditionally (if at least one</w:t>
            </w:r>
            <w:r w:rsidR="002675CD">
              <w:t xml:space="preserve"> criteria is conditional and non</w:t>
            </w:r>
            <w:r>
              <w:t>e is not met)</w:t>
            </w:r>
          </w:p>
        </w:tc>
      </w:tr>
      <w:tr w:rsidR="00302B1D" w:rsidRPr="0029386D" w14:paraId="1DA2A205"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4965036B" w14:textId="34B023E2" w:rsidR="00A05078" w:rsidRPr="0029386D" w:rsidRDefault="00675160" w:rsidP="00BE6602">
            <w:pPr>
              <w:pStyle w:val="ListParagraph"/>
              <w:ind w:left="0"/>
              <w:jc w:val="left"/>
              <w:rPr>
                <w:b w:val="0"/>
              </w:rPr>
            </w:pPr>
            <w:commentRangeStart w:id="364"/>
            <w:r>
              <w:lastRenderedPageBreak/>
              <w:t>Conditions to meet eligibility criteria</w:t>
            </w:r>
          </w:p>
        </w:tc>
        <w:tc>
          <w:tcPr>
            <w:tcW w:w="3624" w:type="dxa"/>
          </w:tcPr>
          <w:p w14:paraId="2E28D342" w14:textId="6FC381BA" w:rsidR="00A05078" w:rsidRPr="0029386D" w:rsidRDefault="00A05078" w:rsidP="00675160">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r w:rsidR="00675160">
              <w:t>read only, filled automatically</w:t>
            </w:r>
          </w:p>
        </w:tc>
        <w:tc>
          <w:tcPr>
            <w:tcW w:w="3913" w:type="dxa"/>
          </w:tcPr>
          <w:p w14:paraId="6F3D4C3D" w14:textId="414662FC" w:rsidR="00A05078" w:rsidRPr="0029386D" w:rsidRDefault="00675160" w:rsidP="00BE6602">
            <w:pPr>
              <w:pStyle w:val="ListParagraph"/>
              <w:ind w:left="0"/>
              <w:cnfStyle w:val="000000100000" w:firstRow="0" w:lastRow="0" w:firstColumn="0" w:lastColumn="0" w:oddVBand="0" w:evenVBand="0" w:oddHBand="1" w:evenHBand="0" w:firstRowFirstColumn="0" w:firstRowLastColumn="0" w:lastRowFirstColumn="0" w:lastRowLastColumn="0"/>
            </w:pPr>
            <w:r>
              <w:t xml:space="preserve">Filled automatically as “Sum of comments of eligibility </w:t>
            </w:r>
            <w:proofErr w:type="spellStart"/>
            <w:r>
              <w:t>criterias</w:t>
            </w:r>
            <w:proofErr w:type="spellEnd"/>
            <w:r>
              <w:t xml:space="preserve"> marked as Conditionally eligible”</w:t>
            </w:r>
            <w:commentRangeEnd w:id="364"/>
            <w:r w:rsidR="00036885">
              <w:rPr>
                <w:rStyle w:val="CommentReference"/>
                <w:szCs w:val="20"/>
              </w:rPr>
              <w:commentReference w:id="364"/>
            </w:r>
          </w:p>
        </w:tc>
      </w:tr>
      <w:tr w:rsidR="00302B1D" w:rsidRPr="0029386D" w14:paraId="7A2D9A9E"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107679D6" w14:textId="7C4778B5" w:rsidR="00A05078" w:rsidRPr="0029386D" w:rsidRDefault="00302B1D" w:rsidP="00BE6602">
            <w:pPr>
              <w:pStyle w:val="ListParagraph"/>
              <w:ind w:left="0"/>
              <w:jc w:val="left"/>
              <w:rPr>
                <w:b w:val="0"/>
              </w:rPr>
            </w:pPr>
            <w:commentRangeStart w:id="365"/>
            <w:commentRangeStart w:id="366"/>
            <w:commentRangeStart w:id="367"/>
            <w:commentRangeStart w:id="368"/>
            <w:r>
              <w:t>S</w:t>
            </w:r>
            <w:r w:rsidR="00675160">
              <w:t>tatus</w:t>
            </w:r>
          </w:p>
        </w:tc>
        <w:tc>
          <w:tcPr>
            <w:tcW w:w="3624" w:type="dxa"/>
          </w:tcPr>
          <w:p w14:paraId="61E7C6BB" w14:textId="7D96ECE9" w:rsidR="00675160" w:rsidRDefault="00675160"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r w:rsidR="00C27999">
              <w:t>, in summary</w:t>
            </w:r>
            <w:r>
              <w:t>:</w:t>
            </w:r>
            <w:r w:rsidR="00302B1D">
              <w:t xml:space="preserve"> New/ Underwritten/ Approved/</w:t>
            </w:r>
          </w:p>
          <w:p w14:paraId="49D434D2" w14:textId="06636333" w:rsidR="00302B1D" w:rsidRPr="00302B1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pPr>
            <w:r>
              <w:t>Closed</w:t>
            </w:r>
          </w:p>
        </w:tc>
        <w:tc>
          <w:tcPr>
            <w:tcW w:w="3913" w:type="dxa"/>
          </w:tcPr>
          <w:p w14:paraId="6CFB27AA" w14:textId="60AF1267" w:rsidR="00A05078" w:rsidRPr="0029386D" w:rsidRDefault="00302B1D" w:rsidP="00BE6602">
            <w:pPr>
              <w:pStyle w:val="ListParagraph"/>
              <w:ind w:left="0"/>
              <w:cnfStyle w:val="000000000000" w:firstRow="0" w:lastRow="0" w:firstColumn="0" w:lastColumn="0" w:oddVBand="0" w:evenVBand="0" w:oddHBand="0" w:evenHBand="0" w:firstRowFirstColumn="0" w:firstRowLastColumn="0" w:lastRowFirstColumn="0" w:lastRowLastColumn="0"/>
            </w:pPr>
            <w:r>
              <w:t>Default: New. Changed by workflow only.</w:t>
            </w:r>
            <w:commentRangeEnd w:id="365"/>
            <w:r w:rsidR="00036885">
              <w:rPr>
                <w:rStyle w:val="CommentReference"/>
                <w:szCs w:val="20"/>
              </w:rPr>
              <w:commentReference w:id="365"/>
            </w:r>
            <w:commentRangeEnd w:id="366"/>
            <w:r w:rsidR="004D0493">
              <w:rPr>
                <w:rStyle w:val="CommentReference"/>
                <w:szCs w:val="20"/>
              </w:rPr>
              <w:commentReference w:id="366"/>
            </w:r>
            <w:r w:rsidR="00C46B13">
              <w:rPr>
                <w:rStyle w:val="CommentReference"/>
                <w:szCs w:val="20"/>
              </w:rPr>
              <w:commentReference w:id="367"/>
            </w:r>
            <w:r w:rsidR="00C27D77">
              <w:rPr>
                <w:rStyle w:val="CommentReference"/>
                <w:szCs w:val="20"/>
              </w:rPr>
              <w:commentReference w:id="368"/>
            </w:r>
          </w:p>
        </w:tc>
      </w:tr>
      <w:commentRangeEnd w:id="367"/>
      <w:commentRangeEnd w:id="368"/>
      <w:tr w:rsidR="00302B1D" w:rsidRPr="0029386D" w14:paraId="27BD18D0"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tcPr>
          <w:p w14:paraId="3A317ECD" w14:textId="13BFCE4D" w:rsidR="00A05078" w:rsidRPr="0029386D" w:rsidRDefault="00302B1D">
            <w:pPr>
              <w:pStyle w:val="ListParagraph"/>
              <w:ind w:left="0"/>
              <w:jc w:val="left"/>
              <w:rPr>
                <w:b w:val="0"/>
              </w:rPr>
            </w:pPr>
            <w:r>
              <w:t>Underwriter Name</w:t>
            </w:r>
          </w:p>
        </w:tc>
        <w:tc>
          <w:tcPr>
            <w:tcW w:w="3624" w:type="dxa"/>
          </w:tcPr>
          <w:p w14:paraId="2EAE8468" w14:textId="77777777" w:rsidR="00A05078" w:rsidRPr="0029386D" w:rsidRDefault="00A05078" w:rsidP="00BE6602">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required</w:t>
            </w:r>
          </w:p>
        </w:tc>
        <w:tc>
          <w:tcPr>
            <w:tcW w:w="3913" w:type="dxa"/>
          </w:tcPr>
          <w:p w14:paraId="781A65B7" w14:textId="3761DEDF" w:rsidR="00A05078" w:rsidRPr="0029386D" w:rsidRDefault="00A05078" w:rsidP="00BE6602">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6CC3F93B"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47E0CB77" w14:textId="5D6AB67D" w:rsidR="00A05078" w:rsidRPr="0029386D" w:rsidRDefault="00302B1D" w:rsidP="00BE6602">
            <w:pPr>
              <w:pStyle w:val="ListParagraph"/>
              <w:ind w:left="0"/>
              <w:jc w:val="left"/>
              <w:rPr>
                <w:b w:val="0"/>
              </w:rPr>
            </w:pPr>
            <w:r>
              <w:t>Approver Name</w:t>
            </w:r>
          </w:p>
        </w:tc>
        <w:tc>
          <w:tcPr>
            <w:tcW w:w="3624" w:type="dxa"/>
          </w:tcPr>
          <w:p w14:paraId="5D11DFC5" w14:textId="77777777" w:rsidR="00A05078" w:rsidRPr="0029386D" w:rsidRDefault="00A05078" w:rsidP="00BE6602">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required</w:t>
            </w:r>
          </w:p>
        </w:tc>
        <w:tc>
          <w:tcPr>
            <w:tcW w:w="3913" w:type="dxa"/>
          </w:tcPr>
          <w:p w14:paraId="11C279B6" w14:textId="40AFE89A" w:rsidR="00A05078" w:rsidRPr="0029386D" w:rsidRDefault="00A05078" w:rsidP="00BE6602">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302B1D" w14:paraId="4B440EC3" w14:textId="77777777" w:rsidTr="00EB32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79" w:type="dxa"/>
            <w:shd w:val="clear" w:color="auto" w:fill="FBD4B4" w:themeFill="accent6" w:themeFillTint="66"/>
          </w:tcPr>
          <w:p w14:paraId="2FD1DF76" w14:textId="6FEFA15E" w:rsidR="00A05078" w:rsidRPr="00302B1D" w:rsidRDefault="00A05078" w:rsidP="00DA02D7">
            <w:pPr>
              <w:pStyle w:val="Attributes-SectionName"/>
              <w:rPr>
                <w:b/>
              </w:rPr>
            </w:pPr>
            <w:r w:rsidRPr="00302B1D">
              <w:rPr>
                <w:b/>
              </w:rPr>
              <w:t>Notes</w:t>
            </w:r>
          </w:p>
        </w:tc>
        <w:tc>
          <w:tcPr>
            <w:tcW w:w="3624" w:type="dxa"/>
            <w:shd w:val="clear" w:color="auto" w:fill="FBD4B4" w:themeFill="accent6" w:themeFillTint="66"/>
          </w:tcPr>
          <w:p w14:paraId="5CC625D2"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c>
          <w:tcPr>
            <w:tcW w:w="3913" w:type="dxa"/>
            <w:shd w:val="clear" w:color="auto" w:fill="FBD4B4" w:themeFill="accent6" w:themeFillTint="66"/>
          </w:tcPr>
          <w:p w14:paraId="38A5CA06" w14:textId="77777777" w:rsidR="00A05078" w:rsidRPr="00302B1D" w:rsidRDefault="00A05078" w:rsidP="00DA02D7">
            <w:pPr>
              <w:pStyle w:val="Attributes-SectionName"/>
              <w:cnfStyle w:val="000000100000" w:firstRow="0" w:lastRow="0" w:firstColumn="0" w:lastColumn="0" w:oddVBand="0" w:evenVBand="0" w:oddHBand="1" w:evenHBand="0" w:firstRowFirstColumn="0" w:firstRowLastColumn="0" w:lastRowFirstColumn="0" w:lastRowLastColumn="0"/>
            </w:pPr>
          </w:p>
        </w:tc>
      </w:tr>
      <w:tr w:rsidR="00302B1D" w:rsidRPr="0029386D" w14:paraId="233982E7" w14:textId="77777777" w:rsidTr="00EB32E9">
        <w:tc>
          <w:tcPr>
            <w:cnfStyle w:val="001000000000" w:firstRow="0" w:lastRow="0" w:firstColumn="1" w:lastColumn="0" w:oddVBand="0" w:evenVBand="0" w:oddHBand="0" w:evenHBand="0" w:firstRowFirstColumn="0" w:firstRowLastColumn="0" w:lastRowFirstColumn="0" w:lastRowLastColumn="0"/>
            <w:tcW w:w="2679" w:type="dxa"/>
          </w:tcPr>
          <w:p w14:paraId="0486E737" w14:textId="3AE7964A" w:rsidR="00A05078" w:rsidRPr="0029386D" w:rsidRDefault="00A05078" w:rsidP="00DA02D7">
            <w:pPr>
              <w:pStyle w:val="ListParagraph"/>
              <w:ind w:left="0"/>
              <w:jc w:val="left"/>
              <w:rPr>
                <w:b w:val="0"/>
              </w:rPr>
            </w:pPr>
            <w:r>
              <w:t>Note</w:t>
            </w:r>
          </w:p>
        </w:tc>
        <w:tc>
          <w:tcPr>
            <w:tcW w:w="3624" w:type="dxa"/>
          </w:tcPr>
          <w:p w14:paraId="0D04A588" w14:textId="1C045B6A" w:rsidR="00A05078" w:rsidRPr="0029386D" w:rsidRDefault="00A05078" w:rsidP="00DA02D7">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3913" w:type="dxa"/>
          </w:tcPr>
          <w:p w14:paraId="064F1732" w14:textId="377B42BF" w:rsidR="00A05078" w:rsidRPr="0029386D" w:rsidRDefault="00A05078" w:rsidP="00DA02D7">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7F937FF6" w14:textId="77777777" w:rsidR="0059461D" w:rsidRDefault="0059461D" w:rsidP="0059461D"/>
    <w:p w14:paraId="761A1318" w14:textId="479813A0" w:rsidR="00CE4A18" w:rsidRDefault="00CE4A18" w:rsidP="00CE4A18">
      <w:pPr>
        <w:pStyle w:val="Heading3"/>
        <w:rPr>
          <w:ins w:id="369" w:author="Dariusz Bogumil" w:date="2022-01-04T23:33:00Z"/>
        </w:rPr>
      </w:pPr>
      <w:ins w:id="370" w:author="Dariusz Bogumil" w:date="2022-01-04T23:33:00Z">
        <w:r w:rsidRPr="00302B1D">
          <w:t>Ne</w:t>
        </w:r>
        <w:r>
          <w:t xml:space="preserve">sted data: Provider </w:t>
        </w:r>
      </w:ins>
      <w:ins w:id="371" w:author="Dariusz Bogumil" w:date="2022-01-04T23:34:00Z">
        <w:r>
          <w:t>Contacts</w:t>
        </w:r>
      </w:ins>
    </w:p>
    <w:p w14:paraId="615B64F2" w14:textId="1B9CE62B" w:rsidR="00CE4A18" w:rsidRDefault="00CE4A18" w:rsidP="00CE4A18">
      <w:pPr>
        <w:rPr>
          <w:ins w:id="372" w:author="Dariusz Bogumil" w:date="2022-01-04T23:35:00Z"/>
          <w:lang w:eastAsia="ja-JP"/>
        </w:rPr>
      </w:pPr>
      <w:ins w:id="373" w:author="Dariusz Bogumil" w:date="2022-01-04T23:33:00Z">
        <w:r>
          <w:rPr>
            <w:lang w:eastAsia="ja-JP"/>
          </w:rPr>
          <w:t xml:space="preserve">Provider </w:t>
        </w:r>
      </w:ins>
      <w:ins w:id="374" w:author="Dariusz Bogumil" w:date="2022-01-04T23:34:00Z">
        <w:r>
          <w:rPr>
            <w:lang w:eastAsia="ja-JP"/>
          </w:rPr>
          <w:t>Contacts can be used to store information both about company officers or members and some dedicated functional e-mails.</w:t>
        </w:r>
      </w:ins>
    </w:p>
    <w:tbl>
      <w:tblPr>
        <w:tblStyle w:val="LightList-Accent6"/>
        <w:tblW w:w="0" w:type="auto"/>
        <w:tblLook w:val="04A0" w:firstRow="1" w:lastRow="0" w:firstColumn="1" w:lastColumn="0" w:noHBand="0" w:noVBand="1"/>
      </w:tblPr>
      <w:tblGrid>
        <w:gridCol w:w="3314"/>
        <w:gridCol w:w="2633"/>
        <w:gridCol w:w="4269"/>
      </w:tblGrid>
      <w:tr w:rsidR="00CE4A18" w:rsidRPr="0029386D" w14:paraId="196C7527" w14:textId="77777777" w:rsidTr="00F677DF">
        <w:trPr>
          <w:cnfStyle w:val="100000000000" w:firstRow="1" w:lastRow="0" w:firstColumn="0" w:lastColumn="0" w:oddVBand="0" w:evenVBand="0" w:oddHBand="0" w:evenHBand="0" w:firstRowFirstColumn="0" w:firstRowLastColumn="0" w:lastRowFirstColumn="0" w:lastRowLastColumn="0"/>
          <w:ins w:id="375"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4F07EE7" w14:textId="77777777" w:rsidR="00CE4A18" w:rsidRPr="0029386D" w:rsidRDefault="00CE4A18" w:rsidP="00011E9E">
            <w:pPr>
              <w:pStyle w:val="ListParagraph"/>
              <w:ind w:left="0"/>
              <w:jc w:val="left"/>
              <w:rPr>
                <w:ins w:id="376" w:author="Dariusz Bogumil" w:date="2022-01-04T23:35:00Z"/>
              </w:rPr>
            </w:pPr>
            <w:ins w:id="377" w:author="Dariusz Bogumil" w:date="2022-01-04T23:35:00Z">
              <w:r w:rsidRPr="0029386D">
                <w:t>Section and Attribute</w:t>
              </w:r>
            </w:ins>
          </w:p>
        </w:tc>
        <w:tc>
          <w:tcPr>
            <w:tcW w:w="2633" w:type="dxa"/>
          </w:tcPr>
          <w:p w14:paraId="1941246F" w14:textId="77777777" w:rsidR="00CE4A18" w:rsidRPr="0029386D" w:rsidRDefault="00CE4A18"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378" w:author="Dariusz Bogumil" w:date="2022-01-04T23:35:00Z"/>
              </w:rPr>
            </w:pPr>
            <w:ins w:id="379" w:author="Dariusz Bogumil" w:date="2022-01-04T23:35:00Z">
              <w:r w:rsidRPr="0029386D">
                <w:t>Data type</w:t>
              </w:r>
            </w:ins>
          </w:p>
        </w:tc>
        <w:tc>
          <w:tcPr>
            <w:tcW w:w="4269" w:type="dxa"/>
          </w:tcPr>
          <w:p w14:paraId="731F78DC" w14:textId="77777777" w:rsidR="00CE4A18" w:rsidRPr="0029386D" w:rsidRDefault="00CE4A18" w:rsidP="00011E9E">
            <w:pPr>
              <w:pStyle w:val="ListParagraph"/>
              <w:ind w:left="0"/>
              <w:cnfStyle w:val="100000000000" w:firstRow="1" w:lastRow="0" w:firstColumn="0" w:lastColumn="0" w:oddVBand="0" w:evenVBand="0" w:oddHBand="0" w:evenHBand="0" w:firstRowFirstColumn="0" w:firstRowLastColumn="0" w:lastRowFirstColumn="0" w:lastRowLastColumn="0"/>
              <w:rPr>
                <w:ins w:id="380" w:author="Dariusz Bogumil" w:date="2022-01-04T23:35:00Z"/>
              </w:rPr>
            </w:pPr>
            <w:ins w:id="381" w:author="Dariusz Bogumil" w:date="2022-01-04T23:35:00Z">
              <w:r w:rsidRPr="0029386D">
                <w:t>Comments</w:t>
              </w:r>
            </w:ins>
          </w:p>
        </w:tc>
      </w:tr>
      <w:tr w:rsidR="00CE4A18" w:rsidRPr="0031539A" w14:paraId="55104C30" w14:textId="77777777" w:rsidTr="00F677DF">
        <w:trPr>
          <w:cnfStyle w:val="000000100000" w:firstRow="0" w:lastRow="0" w:firstColumn="0" w:lastColumn="0" w:oddVBand="0" w:evenVBand="0" w:oddHBand="1" w:evenHBand="0" w:firstRowFirstColumn="0" w:firstRowLastColumn="0" w:lastRowFirstColumn="0" w:lastRowLastColumn="0"/>
          <w:ins w:id="382"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70D71BED" w14:textId="5DA2D52B" w:rsidR="00CE4A18" w:rsidRPr="0031539A" w:rsidRDefault="00CE4A18" w:rsidP="00690AB9">
            <w:pPr>
              <w:pStyle w:val="ListParagraph"/>
              <w:ind w:left="0"/>
              <w:jc w:val="left"/>
              <w:rPr>
                <w:ins w:id="383" w:author="Dariusz Bogumil" w:date="2022-01-04T23:35:00Z"/>
                <w:b w:val="0"/>
              </w:rPr>
            </w:pPr>
            <w:ins w:id="384" w:author="Dariusz Bogumil" w:date="2022-01-04T23:35:00Z">
              <w:r>
                <w:t>Provider Contacts</w:t>
              </w:r>
            </w:ins>
          </w:p>
        </w:tc>
        <w:tc>
          <w:tcPr>
            <w:tcW w:w="2633" w:type="dxa"/>
          </w:tcPr>
          <w:p w14:paraId="07574D3C" w14:textId="77777777" w:rsidR="00CE4A18" w:rsidRPr="0031539A"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85" w:author="Dariusz Bogumil" w:date="2022-01-04T23:35:00Z"/>
              </w:rPr>
            </w:pPr>
          </w:p>
        </w:tc>
        <w:tc>
          <w:tcPr>
            <w:tcW w:w="4269" w:type="dxa"/>
          </w:tcPr>
          <w:p w14:paraId="3B3AAD1F" w14:textId="77777777" w:rsidR="00CE4A18" w:rsidRPr="00EB3AC0"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386" w:author="Dariusz Bogumil" w:date="2022-01-04T23:35:00Z"/>
                <w:b/>
              </w:rPr>
            </w:pPr>
            <w:ins w:id="387" w:author="Dariusz Bogumil" w:date="2022-01-04T23:35:00Z">
              <w:r w:rsidRPr="00EB3AC0">
                <w:rPr>
                  <w:b/>
                </w:rPr>
                <w:t>Nested in Providers module</w:t>
              </w:r>
            </w:ins>
          </w:p>
        </w:tc>
      </w:tr>
      <w:tr w:rsidR="00CE4A18" w:rsidRPr="0029386D" w14:paraId="0878EE55" w14:textId="77777777" w:rsidTr="00F677DF">
        <w:trPr>
          <w:ins w:id="388"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6D47A3AD" w14:textId="77777777" w:rsidR="00CE4A18" w:rsidRPr="0029386D" w:rsidRDefault="00CE4A18" w:rsidP="00011E9E">
            <w:pPr>
              <w:pStyle w:val="ListParagraph"/>
              <w:ind w:left="0"/>
              <w:jc w:val="left"/>
              <w:rPr>
                <w:ins w:id="389" w:author="Dariusz Bogumil" w:date="2022-01-04T23:35:00Z"/>
              </w:rPr>
            </w:pPr>
            <w:ins w:id="390" w:author="Dariusz Bogumil" w:date="2022-01-04T23:35:00Z">
              <w:r w:rsidRPr="0029386D">
                <w:t>Basic Information</w:t>
              </w:r>
            </w:ins>
          </w:p>
        </w:tc>
        <w:tc>
          <w:tcPr>
            <w:tcW w:w="2633" w:type="dxa"/>
            <w:shd w:val="clear" w:color="auto" w:fill="FBD4B4" w:themeFill="accent6" w:themeFillTint="66"/>
          </w:tcPr>
          <w:p w14:paraId="705F26AB" w14:textId="77777777" w:rsidR="00CE4A18" w:rsidRPr="0029386D" w:rsidRDefault="00CE4A18"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391" w:author="Dariusz Bogumil" w:date="2022-01-04T23:35:00Z"/>
                <w:b/>
              </w:rPr>
            </w:pPr>
          </w:p>
        </w:tc>
        <w:tc>
          <w:tcPr>
            <w:tcW w:w="4269" w:type="dxa"/>
            <w:shd w:val="clear" w:color="auto" w:fill="FBD4B4" w:themeFill="accent6" w:themeFillTint="66"/>
          </w:tcPr>
          <w:p w14:paraId="0D5B73DF" w14:textId="77777777" w:rsidR="00CE4A18" w:rsidRPr="0029386D"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392" w:author="Dariusz Bogumil" w:date="2022-01-04T23:35:00Z"/>
                <w:b/>
              </w:rPr>
            </w:pPr>
          </w:p>
        </w:tc>
      </w:tr>
      <w:tr w:rsidR="00CE4A18" w:rsidRPr="0029386D" w14:paraId="63A03A4A" w14:textId="77777777" w:rsidTr="00F677DF">
        <w:trPr>
          <w:cnfStyle w:val="000000100000" w:firstRow="0" w:lastRow="0" w:firstColumn="0" w:lastColumn="0" w:oddVBand="0" w:evenVBand="0" w:oddHBand="1" w:evenHBand="0" w:firstRowFirstColumn="0" w:firstRowLastColumn="0" w:lastRowFirstColumn="0" w:lastRowLastColumn="0"/>
          <w:ins w:id="393"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225BEED3" w14:textId="61AA498B" w:rsidR="00CE4A18" w:rsidRPr="007243C6" w:rsidRDefault="00CE4A18" w:rsidP="00011E9E">
            <w:pPr>
              <w:pStyle w:val="ListParagraph"/>
              <w:ind w:left="0"/>
              <w:jc w:val="left"/>
              <w:rPr>
                <w:ins w:id="394" w:author="Dariusz Bogumil" w:date="2022-01-04T23:35:00Z"/>
              </w:rPr>
            </w:pPr>
            <w:ins w:id="395" w:author="Dariusz Bogumil" w:date="2022-01-04T23:36:00Z">
              <w:r>
                <w:t>Provider Contact Name</w:t>
              </w:r>
            </w:ins>
          </w:p>
        </w:tc>
        <w:tc>
          <w:tcPr>
            <w:tcW w:w="2633" w:type="dxa"/>
          </w:tcPr>
          <w:p w14:paraId="3BE5D41E" w14:textId="07EF3F03"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396" w:author="Dariusz Bogumil" w:date="2022-01-04T23:35:00Z"/>
              </w:rPr>
            </w:pPr>
            <w:ins w:id="397" w:author="Dariusz Bogumil" w:date="2022-01-04T23:36:00Z">
              <w:r>
                <w:t>Text</w:t>
              </w:r>
            </w:ins>
          </w:p>
        </w:tc>
        <w:tc>
          <w:tcPr>
            <w:tcW w:w="4269" w:type="dxa"/>
          </w:tcPr>
          <w:p w14:paraId="7B0756F7" w14:textId="73EBC231" w:rsidR="00CE4A18" w:rsidRPr="0029386D" w:rsidRDefault="00CE4A18" w:rsidP="00690AB9">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398" w:author="Dariusz Bogumil" w:date="2022-01-04T23:35:00Z"/>
              </w:rPr>
            </w:pPr>
            <w:ins w:id="399" w:author="Dariusz Bogumil" w:date="2022-01-04T23:36:00Z">
              <w:r>
                <w:t>First and last name, functional e-mail account name, etc.</w:t>
              </w:r>
            </w:ins>
          </w:p>
        </w:tc>
      </w:tr>
      <w:tr w:rsidR="00F677DF" w:rsidRPr="0029386D" w14:paraId="3FEBED32" w14:textId="77777777" w:rsidTr="00F677DF">
        <w:trPr>
          <w:ins w:id="400" w:author="Dariusz Bogumil" w:date="2022-01-06T23:06:00Z"/>
        </w:trPr>
        <w:tc>
          <w:tcPr>
            <w:cnfStyle w:val="001000000000" w:firstRow="0" w:lastRow="0" w:firstColumn="1" w:lastColumn="0" w:oddVBand="0" w:evenVBand="0" w:oddHBand="0" w:evenHBand="0" w:firstRowFirstColumn="0" w:firstRowLastColumn="0" w:lastRowFirstColumn="0" w:lastRowLastColumn="0"/>
            <w:tcW w:w="3314" w:type="dxa"/>
          </w:tcPr>
          <w:p w14:paraId="12D3B75B" w14:textId="0FE60991" w:rsidR="00F677DF" w:rsidRPr="007243C6" w:rsidRDefault="00F677DF" w:rsidP="00B004B4">
            <w:pPr>
              <w:pStyle w:val="ListParagraph"/>
              <w:ind w:left="0"/>
              <w:jc w:val="left"/>
              <w:rPr>
                <w:ins w:id="401" w:author="Dariusz Bogumil" w:date="2022-01-06T23:06:00Z"/>
              </w:rPr>
            </w:pPr>
            <w:ins w:id="402" w:author="Dariusz Bogumil" w:date="2022-01-06T23:06:00Z">
              <w:r>
                <w:t>Provider Contact Type</w:t>
              </w:r>
            </w:ins>
          </w:p>
        </w:tc>
        <w:tc>
          <w:tcPr>
            <w:tcW w:w="2633" w:type="dxa"/>
          </w:tcPr>
          <w:p w14:paraId="45896649" w14:textId="77777777" w:rsidR="00F677DF"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03" w:author="Dariusz Bogumil" w:date="2022-01-06T23:06:00Z"/>
              </w:rPr>
            </w:pPr>
            <w:ins w:id="404" w:author="Dariusz Bogumil" w:date="2022-01-06T23:06:00Z">
              <w:r>
                <w:t>Picklist</w:t>
              </w:r>
            </w:ins>
          </w:p>
          <w:p w14:paraId="665687DC" w14:textId="4614E478"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5" w:author="Dariusz Bogumil" w:date="2022-01-06T23:06:00Z"/>
              </w:rPr>
              <w:pPrChange w:id="406"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07" w:author="Dariusz Bogumil" w:date="2022-01-06T23:06:00Z">
              <w:r>
                <w:t>Owner</w:t>
              </w:r>
            </w:ins>
            <w:ins w:id="408" w:author="Dariusz Bogumil" w:date="2022-01-06T23:11:00Z">
              <w:r>
                <w:t>/Principal</w:t>
              </w:r>
            </w:ins>
          </w:p>
          <w:p w14:paraId="08DAC8DE" w14:textId="7F5BFC02"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09" w:author="Dariusz Bogumil" w:date="2022-01-06T23:07:00Z"/>
              </w:rPr>
              <w:pPrChange w:id="410" w:author="Dariusz Bogumil" w:date="2022-01-06T23:10: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1" w:author="Dariusz Bogumil" w:date="2022-01-06T23:07:00Z">
              <w:r>
                <w:t>Member</w:t>
              </w:r>
            </w:ins>
            <w:ins w:id="412" w:author="Dariusz Bogumil" w:date="2022-01-06T23:10:00Z">
              <w:r>
                <w:t>/Officer</w:t>
              </w:r>
            </w:ins>
          </w:p>
          <w:p w14:paraId="63E1D1FA" w14:textId="77777777" w:rsid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3" w:author="Dariusz Bogumil" w:date="2022-01-06T23:06:00Z"/>
              </w:rPr>
              <w:pPrChange w:id="414"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5" w:author="Dariusz Bogumil" w:date="2022-01-06T23:06:00Z">
              <w:r>
                <w:t>Attorney</w:t>
              </w:r>
            </w:ins>
          </w:p>
          <w:p w14:paraId="5F2DD820" w14:textId="0F5063D3" w:rsidR="00F677DF" w:rsidRPr="00F677DF" w:rsidRDefault="00F677DF">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rPr>
                <w:ins w:id="416" w:author="Dariusz Bogumil" w:date="2022-01-06T23:06:00Z"/>
              </w:rPr>
              <w:pPrChange w:id="417" w:author="Dariusz Bogumil" w:date="2022-01-06T23:06:00Z">
                <w:pPr>
                  <w:pStyle w:val="ListParagraph"/>
                  <w:ind w:left="0"/>
                  <w:jc w:val="left"/>
                  <w:cnfStyle w:val="000000000000" w:firstRow="0" w:lastRow="0" w:firstColumn="0" w:lastColumn="0" w:oddVBand="0" w:evenVBand="0" w:oddHBand="0" w:evenHBand="0" w:firstRowFirstColumn="0" w:firstRowLastColumn="0" w:lastRowFirstColumn="0" w:lastRowLastColumn="0"/>
                </w:pPr>
              </w:pPrChange>
            </w:pPr>
            <w:ins w:id="418" w:author="Dariusz Bogumil" w:date="2022-01-06T23:07:00Z">
              <w:r>
                <w:t>Organization division</w:t>
              </w:r>
            </w:ins>
          </w:p>
        </w:tc>
        <w:tc>
          <w:tcPr>
            <w:tcW w:w="4269" w:type="dxa"/>
          </w:tcPr>
          <w:p w14:paraId="7CC93B0F" w14:textId="77777777" w:rsidR="00F677DF"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19" w:author="Dariusz Bogumil" w:date="2022-01-06T23:06:00Z"/>
              </w:rPr>
            </w:pPr>
          </w:p>
          <w:p w14:paraId="4EEB9CD1" w14:textId="77777777"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20" w:author="Dariusz Bogumil" w:date="2022-01-06T23:06:00Z"/>
              </w:rPr>
            </w:pPr>
          </w:p>
        </w:tc>
      </w:tr>
      <w:tr w:rsidR="00F677DF" w:rsidRPr="0029386D" w14:paraId="4E8330B6" w14:textId="77777777" w:rsidTr="00B004B4">
        <w:trPr>
          <w:cnfStyle w:val="000000100000" w:firstRow="0" w:lastRow="0" w:firstColumn="0" w:lastColumn="0" w:oddVBand="0" w:evenVBand="0" w:oddHBand="1" w:evenHBand="0" w:firstRowFirstColumn="0" w:firstRowLastColumn="0" w:lastRowFirstColumn="0" w:lastRowLastColumn="0"/>
          <w:ins w:id="421" w:author="Dariusz Bogumil" w:date="2022-01-06T23:11:00Z"/>
        </w:trPr>
        <w:tc>
          <w:tcPr>
            <w:cnfStyle w:val="001000000000" w:firstRow="0" w:lastRow="0" w:firstColumn="1" w:lastColumn="0" w:oddVBand="0" w:evenVBand="0" w:oddHBand="0" w:evenHBand="0" w:firstRowFirstColumn="0" w:firstRowLastColumn="0" w:lastRowFirstColumn="0" w:lastRowLastColumn="0"/>
            <w:tcW w:w="3314" w:type="dxa"/>
          </w:tcPr>
          <w:p w14:paraId="71B3653B" w14:textId="77777777" w:rsidR="00F677DF" w:rsidRPr="007243C6" w:rsidRDefault="00F677DF" w:rsidP="00B004B4">
            <w:pPr>
              <w:pStyle w:val="ListParagraph"/>
              <w:ind w:left="0"/>
              <w:jc w:val="left"/>
              <w:rPr>
                <w:ins w:id="422" w:author="Dariusz Bogumil" w:date="2022-01-06T23:11:00Z"/>
              </w:rPr>
            </w:pPr>
            <w:ins w:id="423" w:author="Dariusz Bogumil" w:date="2022-01-06T23:11:00Z">
              <w:r>
                <w:t>% Ownership</w:t>
              </w:r>
            </w:ins>
          </w:p>
        </w:tc>
        <w:tc>
          <w:tcPr>
            <w:tcW w:w="2633" w:type="dxa"/>
          </w:tcPr>
          <w:p w14:paraId="0A3F73F6"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24" w:author="Dariusz Bogumil" w:date="2022-01-06T23:11:00Z"/>
              </w:rPr>
            </w:pPr>
            <w:ins w:id="425" w:author="Dariusz Bogumil" w:date="2022-01-06T23:11:00Z">
              <w:r>
                <w:t>Percent</w:t>
              </w:r>
            </w:ins>
          </w:p>
        </w:tc>
        <w:tc>
          <w:tcPr>
            <w:tcW w:w="4269" w:type="dxa"/>
          </w:tcPr>
          <w:p w14:paraId="3F504AA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26" w:author="Dariusz Bogumil" w:date="2022-01-06T23:11:00Z"/>
              </w:rPr>
            </w:pPr>
          </w:p>
          <w:p w14:paraId="064CE1E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27" w:author="Dariusz Bogumil" w:date="2022-01-06T23:11:00Z"/>
              </w:rPr>
            </w:pPr>
          </w:p>
        </w:tc>
      </w:tr>
      <w:tr w:rsidR="00CE4A18" w:rsidRPr="0029386D" w14:paraId="7678B22D" w14:textId="77777777" w:rsidTr="00F677DF">
        <w:trPr>
          <w:ins w:id="428"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14E90CC4" w14:textId="6941569C" w:rsidR="00CE4A18" w:rsidRPr="007243C6" w:rsidRDefault="00CE4A18" w:rsidP="00011E9E">
            <w:pPr>
              <w:pStyle w:val="ListParagraph"/>
              <w:ind w:left="0"/>
              <w:jc w:val="left"/>
              <w:rPr>
                <w:ins w:id="429" w:author="Dariusz Bogumil" w:date="2022-01-04T23:35:00Z"/>
              </w:rPr>
            </w:pPr>
            <w:ins w:id="430" w:author="Dariusz Bogumil" w:date="2022-01-04T23:37:00Z">
              <w:r>
                <w:t>Social Security Number</w:t>
              </w:r>
            </w:ins>
          </w:p>
        </w:tc>
        <w:tc>
          <w:tcPr>
            <w:tcW w:w="2633" w:type="dxa"/>
          </w:tcPr>
          <w:p w14:paraId="4B9B738C" w14:textId="7F4DF617"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31" w:author="Dariusz Bogumil" w:date="2022-01-04T23:35:00Z"/>
              </w:rPr>
            </w:pPr>
            <w:ins w:id="432" w:author="Dariusz Bogumil" w:date="2022-01-04T23:35:00Z">
              <w:r w:rsidRPr="0029386D">
                <w:t>Text</w:t>
              </w:r>
            </w:ins>
          </w:p>
        </w:tc>
        <w:tc>
          <w:tcPr>
            <w:tcW w:w="4269" w:type="dxa"/>
          </w:tcPr>
          <w:p w14:paraId="25ACB27B" w14:textId="465B2DAB" w:rsidR="00CE4A18" w:rsidRDefault="00CE4A18" w:rsidP="00011E9E">
            <w:pPr>
              <w:pStyle w:val="ListParagraph"/>
              <w:ind w:left="0"/>
              <w:cnfStyle w:val="000000000000" w:firstRow="0" w:lastRow="0" w:firstColumn="0" w:lastColumn="0" w:oddVBand="0" w:evenVBand="0" w:oddHBand="0" w:evenHBand="0" w:firstRowFirstColumn="0" w:firstRowLastColumn="0" w:lastRowFirstColumn="0" w:lastRowLastColumn="0"/>
              <w:rPr>
                <w:ins w:id="433" w:author="Dariusz Bogumil" w:date="2022-01-04T23:35:00Z"/>
              </w:rPr>
            </w:pPr>
          </w:p>
          <w:p w14:paraId="6D47CC62" w14:textId="77777777" w:rsidR="00CE4A18" w:rsidRPr="0029386D" w:rsidRDefault="00CE4A18" w:rsidP="00011E9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34" w:author="Dariusz Bogumil" w:date="2022-01-04T23:35:00Z"/>
              </w:rPr>
            </w:pPr>
          </w:p>
        </w:tc>
      </w:tr>
      <w:tr w:rsidR="00F677DF" w:rsidRPr="0029386D" w14:paraId="3B9C8BB6" w14:textId="77777777" w:rsidTr="00B004B4">
        <w:trPr>
          <w:cnfStyle w:val="000000100000" w:firstRow="0" w:lastRow="0" w:firstColumn="0" w:lastColumn="0" w:oddVBand="0" w:evenVBand="0" w:oddHBand="1" w:evenHBand="0" w:firstRowFirstColumn="0" w:firstRowLastColumn="0" w:lastRowFirstColumn="0" w:lastRowLastColumn="0"/>
          <w:ins w:id="435" w:author="Dariusz Bogumil" w:date="2022-01-06T23:12:00Z"/>
        </w:trPr>
        <w:tc>
          <w:tcPr>
            <w:cnfStyle w:val="001000000000" w:firstRow="0" w:lastRow="0" w:firstColumn="1" w:lastColumn="0" w:oddVBand="0" w:evenVBand="0" w:oddHBand="0" w:evenHBand="0" w:firstRowFirstColumn="0" w:firstRowLastColumn="0" w:lastRowFirstColumn="0" w:lastRowLastColumn="0"/>
            <w:tcW w:w="3314" w:type="dxa"/>
          </w:tcPr>
          <w:p w14:paraId="3029C0E1" w14:textId="77777777" w:rsidR="00F677DF" w:rsidRPr="007243C6" w:rsidRDefault="00F677DF" w:rsidP="00B004B4">
            <w:pPr>
              <w:pStyle w:val="ListParagraph"/>
              <w:ind w:left="0"/>
              <w:jc w:val="left"/>
              <w:rPr>
                <w:ins w:id="436" w:author="Dariusz Bogumil" w:date="2022-01-06T23:12:00Z"/>
              </w:rPr>
            </w:pPr>
            <w:ins w:id="437" w:author="Dariusz Bogumil" w:date="2022-01-06T23:12:00Z">
              <w:r>
                <w:lastRenderedPageBreak/>
                <w:t>DOB</w:t>
              </w:r>
            </w:ins>
          </w:p>
        </w:tc>
        <w:tc>
          <w:tcPr>
            <w:tcW w:w="2633" w:type="dxa"/>
          </w:tcPr>
          <w:p w14:paraId="4CD9370D"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38" w:author="Dariusz Bogumil" w:date="2022-01-06T23:12:00Z"/>
              </w:rPr>
            </w:pPr>
            <w:ins w:id="439" w:author="Dariusz Bogumil" w:date="2022-01-06T23:12:00Z">
              <w:r>
                <w:t>Text</w:t>
              </w:r>
            </w:ins>
          </w:p>
        </w:tc>
        <w:tc>
          <w:tcPr>
            <w:tcW w:w="4269" w:type="dxa"/>
          </w:tcPr>
          <w:p w14:paraId="4421DA38" w14:textId="77777777" w:rsidR="00F677DF"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40" w:author="Dariusz Bogumil" w:date="2022-01-06T23:12:00Z"/>
              </w:rPr>
            </w:pPr>
          </w:p>
          <w:p w14:paraId="61BD70C8" w14:textId="77777777"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41" w:author="Dariusz Bogumil" w:date="2022-01-06T23:12:00Z"/>
              </w:rPr>
            </w:pPr>
          </w:p>
        </w:tc>
      </w:tr>
      <w:tr w:rsidR="00CE4A18" w:rsidRPr="0029386D" w14:paraId="3A6595C6" w14:textId="77777777" w:rsidTr="00F677DF">
        <w:trPr>
          <w:ins w:id="442"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0F585BD1" w14:textId="00188104" w:rsidR="00CE4A18" w:rsidRPr="007243C6" w:rsidRDefault="00CE4A18" w:rsidP="00011E9E">
            <w:pPr>
              <w:pStyle w:val="ListParagraph"/>
              <w:ind w:left="0"/>
              <w:jc w:val="left"/>
              <w:rPr>
                <w:ins w:id="443" w:author="Dariusz Bogumil" w:date="2022-01-04T23:35:00Z"/>
              </w:rPr>
            </w:pPr>
            <w:ins w:id="444" w:author="Dariusz Bogumil" w:date="2022-01-04T23:37:00Z">
              <w:r>
                <w:t>E-mail</w:t>
              </w:r>
            </w:ins>
          </w:p>
        </w:tc>
        <w:tc>
          <w:tcPr>
            <w:tcW w:w="2633" w:type="dxa"/>
          </w:tcPr>
          <w:p w14:paraId="4BC710F4" w14:textId="408C98C0" w:rsidR="00CE4A18" w:rsidRPr="0029386D" w:rsidRDefault="00CE4A18" w:rsidP="00690AB9">
            <w:pPr>
              <w:pStyle w:val="ListParagraph"/>
              <w:ind w:left="0"/>
              <w:jc w:val="left"/>
              <w:cnfStyle w:val="000000000000" w:firstRow="0" w:lastRow="0" w:firstColumn="0" w:lastColumn="0" w:oddVBand="0" w:evenVBand="0" w:oddHBand="0" w:evenHBand="0" w:firstRowFirstColumn="0" w:firstRowLastColumn="0" w:lastRowFirstColumn="0" w:lastRowLastColumn="0"/>
              <w:rPr>
                <w:ins w:id="445" w:author="Dariusz Bogumil" w:date="2022-01-04T23:35:00Z"/>
              </w:rPr>
            </w:pPr>
            <w:ins w:id="446" w:author="Dariusz Bogumil" w:date="2022-01-04T23:37:00Z">
              <w:r>
                <w:t>Text</w:t>
              </w:r>
            </w:ins>
          </w:p>
        </w:tc>
        <w:tc>
          <w:tcPr>
            <w:tcW w:w="4269" w:type="dxa"/>
          </w:tcPr>
          <w:p w14:paraId="2EE24B0A" w14:textId="7F4C3A02" w:rsidR="00CE4A18" w:rsidRPr="0029386D" w:rsidRDefault="00CE4A18" w:rsidP="00690AB9">
            <w:pPr>
              <w:pStyle w:val="ListParagraph"/>
              <w:ind w:left="0"/>
              <w:cnfStyle w:val="000000000000" w:firstRow="0" w:lastRow="0" w:firstColumn="0" w:lastColumn="0" w:oddVBand="0" w:evenVBand="0" w:oddHBand="0" w:evenHBand="0" w:firstRowFirstColumn="0" w:firstRowLastColumn="0" w:lastRowFirstColumn="0" w:lastRowLastColumn="0"/>
              <w:rPr>
                <w:ins w:id="447" w:author="Dariusz Bogumil" w:date="2022-01-04T23:35:00Z"/>
              </w:rPr>
            </w:pPr>
            <w:ins w:id="448" w:author="Dariusz Bogumil" w:date="2022-01-04T23:38:00Z">
              <w:r>
                <w:t xml:space="preserve">E-mails received to this e-mail address will be automatically assigned to </w:t>
              </w:r>
            </w:ins>
            <w:ins w:id="449" w:author="Dariusz Bogumil" w:date="2022-01-04T23:39:00Z">
              <w:r w:rsidR="00690AB9">
                <w:t>the Provider</w:t>
              </w:r>
            </w:ins>
            <w:ins w:id="450" w:author="Dariusz Bogumil" w:date="2022-01-04T23:40:00Z">
              <w:r w:rsidR="00690AB9">
                <w:t>, j</w:t>
              </w:r>
              <w:r w:rsidR="00F677DF">
                <w:t>ust like it is done for the mai</w:t>
              </w:r>
            </w:ins>
            <w:ins w:id="451" w:author="Dariusz Bogumil" w:date="2022-01-06T23:07:00Z">
              <w:r w:rsidR="00F677DF">
                <w:t>n</w:t>
              </w:r>
            </w:ins>
            <w:ins w:id="452" w:author="Dariusz Bogumil" w:date="2022-01-04T23:40:00Z">
              <w:r w:rsidR="00690AB9">
                <w:t xml:space="preserve"> Provider’s e-mail</w:t>
              </w:r>
            </w:ins>
            <w:ins w:id="453" w:author="Dariusz Bogumil" w:date="2022-01-04T23:39:00Z">
              <w:r w:rsidR="00690AB9">
                <w:t xml:space="preserve">. </w:t>
              </w:r>
            </w:ins>
          </w:p>
        </w:tc>
      </w:tr>
      <w:tr w:rsidR="00CE4A18" w:rsidRPr="0029386D" w14:paraId="62A02F33" w14:textId="77777777" w:rsidTr="00F677DF">
        <w:trPr>
          <w:cnfStyle w:val="000000100000" w:firstRow="0" w:lastRow="0" w:firstColumn="0" w:lastColumn="0" w:oddVBand="0" w:evenVBand="0" w:oddHBand="1" w:evenHBand="0" w:firstRowFirstColumn="0" w:firstRowLastColumn="0" w:lastRowFirstColumn="0" w:lastRowLastColumn="0"/>
          <w:ins w:id="454" w:author="Dariusz Bogumil" w:date="2022-01-04T23:35:00Z"/>
        </w:trPr>
        <w:tc>
          <w:tcPr>
            <w:cnfStyle w:val="001000000000" w:firstRow="0" w:lastRow="0" w:firstColumn="1" w:lastColumn="0" w:oddVBand="0" w:evenVBand="0" w:oddHBand="0" w:evenHBand="0" w:firstRowFirstColumn="0" w:firstRowLastColumn="0" w:lastRowFirstColumn="0" w:lastRowLastColumn="0"/>
            <w:tcW w:w="3314" w:type="dxa"/>
          </w:tcPr>
          <w:p w14:paraId="662FB048" w14:textId="35150C4E" w:rsidR="00CE4A18" w:rsidRPr="0029386D" w:rsidRDefault="00CE4A18" w:rsidP="00011E9E">
            <w:pPr>
              <w:pStyle w:val="ListParagraph"/>
              <w:ind w:left="0"/>
              <w:jc w:val="left"/>
              <w:rPr>
                <w:ins w:id="455" w:author="Dariusz Bogumil" w:date="2022-01-04T23:35:00Z"/>
                <w:b w:val="0"/>
              </w:rPr>
            </w:pPr>
            <w:ins w:id="456" w:author="Dariusz Bogumil" w:date="2022-01-04T23:38:00Z">
              <w:r>
                <w:t>Phone</w:t>
              </w:r>
            </w:ins>
          </w:p>
        </w:tc>
        <w:tc>
          <w:tcPr>
            <w:tcW w:w="2633" w:type="dxa"/>
          </w:tcPr>
          <w:p w14:paraId="4E8AB4D0" w14:textId="77777777" w:rsidR="00CE4A18" w:rsidRPr="0029386D" w:rsidRDefault="00CE4A18"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457" w:author="Dariusz Bogumil" w:date="2022-01-04T23:35:00Z"/>
              </w:rPr>
            </w:pPr>
            <w:ins w:id="458" w:author="Dariusz Bogumil" w:date="2022-01-04T23:35:00Z">
              <w:r w:rsidRPr="0029386D">
                <w:t>Text</w:t>
              </w:r>
            </w:ins>
          </w:p>
        </w:tc>
        <w:tc>
          <w:tcPr>
            <w:tcW w:w="4269" w:type="dxa"/>
          </w:tcPr>
          <w:p w14:paraId="3A4776AA" w14:textId="77777777" w:rsidR="00CE4A18" w:rsidRPr="0029386D" w:rsidRDefault="00CE4A18" w:rsidP="00011E9E">
            <w:pPr>
              <w:pStyle w:val="ListParagraph"/>
              <w:ind w:left="0"/>
              <w:cnfStyle w:val="000000100000" w:firstRow="0" w:lastRow="0" w:firstColumn="0" w:lastColumn="0" w:oddVBand="0" w:evenVBand="0" w:oddHBand="1" w:evenHBand="0" w:firstRowFirstColumn="0" w:firstRowLastColumn="0" w:lastRowFirstColumn="0" w:lastRowLastColumn="0"/>
              <w:rPr>
                <w:ins w:id="459" w:author="Dariusz Bogumil" w:date="2022-01-04T23:35:00Z"/>
              </w:rPr>
            </w:pPr>
          </w:p>
        </w:tc>
      </w:tr>
    </w:tbl>
    <w:p w14:paraId="7D7E1EA3" w14:textId="4146DDF5" w:rsidR="00F677DF" w:rsidRDefault="00F677DF" w:rsidP="00F677DF">
      <w:pPr>
        <w:pStyle w:val="Heading3"/>
        <w:rPr>
          <w:ins w:id="460" w:author="Dariusz Bogumil" w:date="2022-01-06T23:14:00Z"/>
        </w:rPr>
      </w:pPr>
      <w:ins w:id="461" w:author="Dariusz Bogumil" w:date="2022-01-06T23:14:00Z">
        <w:r w:rsidRPr="00302B1D">
          <w:t>Ne</w:t>
        </w:r>
        <w:r>
          <w:t>sted data: Provider References</w:t>
        </w:r>
      </w:ins>
    </w:p>
    <w:p w14:paraId="6A6A5151" w14:textId="5C7D0AAE" w:rsidR="00F677DF" w:rsidRDefault="00F677DF" w:rsidP="00F677DF">
      <w:pPr>
        <w:rPr>
          <w:ins w:id="462" w:author="Dariusz Bogumil" w:date="2022-01-06T23:14:00Z"/>
          <w:lang w:eastAsia="ja-JP"/>
        </w:rPr>
      </w:pPr>
    </w:p>
    <w:tbl>
      <w:tblPr>
        <w:tblStyle w:val="LightList-Accent6"/>
        <w:tblW w:w="0" w:type="auto"/>
        <w:tblLook w:val="04A0" w:firstRow="1" w:lastRow="0" w:firstColumn="1" w:lastColumn="0" w:noHBand="0" w:noVBand="1"/>
      </w:tblPr>
      <w:tblGrid>
        <w:gridCol w:w="3314"/>
        <w:gridCol w:w="2633"/>
        <w:gridCol w:w="4269"/>
      </w:tblGrid>
      <w:tr w:rsidR="00F677DF" w:rsidRPr="0029386D" w14:paraId="3D4737ED" w14:textId="77777777" w:rsidTr="00B004B4">
        <w:trPr>
          <w:cnfStyle w:val="100000000000" w:firstRow="1" w:lastRow="0" w:firstColumn="0" w:lastColumn="0" w:oddVBand="0" w:evenVBand="0" w:oddHBand="0" w:evenHBand="0" w:firstRowFirstColumn="0" w:firstRowLastColumn="0" w:lastRowFirstColumn="0" w:lastRowLastColumn="0"/>
          <w:ins w:id="463"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0BBE853E" w14:textId="77777777" w:rsidR="00F677DF" w:rsidRPr="0029386D" w:rsidRDefault="00F677DF" w:rsidP="00B004B4">
            <w:pPr>
              <w:pStyle w:val="ListParagraph"/>
              <w:ind w:left="0"/>
              <w:jc w:val="left"/>
              <w:rPr>
                <w:ins w:id="464" w:author="Dariusz Bogumil" w:date="2022-01-06T23:14:00Z"/>
              </w:rPr>
            </w:pPr>
            <w:ins w:id="465" w:author="Dariusz Bogumil" w:date="2022-01-06T23:14:00Z">
              <w:r w:rsidRPr="0029386D">
                <w:t>Section and Attribute</w:t>
              </w:r>
            </w:ins>
          </w:p>
        </w:tc>
        <w:tc>
          <w:tcPr>
            <w:tcW w:w="2633" w:type="dxa"/>
          </w:tcPr>
          <w:p w14:paraId="270A55D2" w14:textId="77777777" w:rsidR="00F677DF" w:rsidRPr="0029386D" w:rsidRDefault="00F677DF" w:rsidP="00B004B4">
            <w:pPr>
              <w:pStyle w:val="ListParagraph"/>
              <w:ind w:left="0"/>
              <w:jc w:val="left"/>
              <w:cnfStyle w:val="100000000000" w:firstRow="1" w:lastRow="0" w:firstColumn="0" w:lastColumn="0" w:oddVBand="0" w:evenVBand="0" w:oddHBand="0" w:evenHBand="0" w:firstRowFirstColumn="0" w:firstRowLastColumn="0" w:lastRowFirstColumn="0" w:lastRowLastColumn="0"/>
              <w:rPr>
                <w:ins w:id="466" w:author="Dariusz Bogumil" w:date="2022-01-06T23:14:00Z"/>
              </w:rPr>
            </w:pPr>
            <w:ins w:id="467" w:author="Dariusz Bogumil" w:date="2022-01-06T23:14:00Z">
              <w:r w:rsidRPr="0029386D">
                <w:t>Data type</w:t>
              </w:r>
            </w:ins>
          </w:p>
        </w:tc>
        <w:tc>
          <w:tcPr>
            <w:tcW w:w="4269" w:type="dxa"/>
          </w:tcPr>
          <w:p w14:paraId="528B18E7" w14:textId="77777777" w:rsidR="00F677DF" w:rsidRPr="0029386D" w:rsidRDefault="00F677DF" w:rsidP="00B004B4">
            <w:pPr>
              <w:pStyle w:val="ListParagraph"/>
              <w:ind w:left="0"/>
              <w:cnfStyle w:val="100000000000" w:firstRow="1" w:lastRow="0" w:firstColumn="0" w:lastColumn="0" w:oddVBand="0" w:evenVBand="0" w:oddHBand="0" w:evenHBand="0" w:firstRowFirstColumn="0" w:firstRowLastColumn="0" w:lastRowFirstColumn="0" w:lastRowLastColumn="0"/>
              <w:rPr>
                <w:ins w:id="468" w:author="Dariusz Bogumil" w:date="2022-01-06T23:14:00Z"/>
              </w:rPr>
            </w:pPr>
            <w:ins w:id="469" w:author="Dariusz Bogumil" w:date="2022-01-06T23:14:00Z">
              <w:r w:rsidRPr="0029386D">
                <w:t>Comments</w:t>
              </w:r>
            </w:ins>
          </w:p>
        </w:tc>
      </w:tr>
      <w:tr w:rsidR="00F677DF" w:rsidRPr="0031539A" w14:paraId="276ACD0B" w14:textId="77777777" w:rsidTr="00B004B4">
        <w:trPr>
          <w:cnfStyle w:val="000000100000" w:firstRow="0" w:lastRow="0" w:firstColumn="0" w:lastColumn="0" w:oddVBand="0" w:evenVBand="0" w:oddHBand="1" w:evenHBand="0" w:firstRowFirstColumn="0" w:firstRowLastColumn="0" w:lastRowFirstColumn="0" w:lastRowLastColumn="0"/>
          <w:ins w:id="470"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7039490D" w14:textId="5128CAA6" w:rsidR="00F677DF" w:rsidRPr="0031539A" w:rsidRDefault="00F677DF" w:rsidP="00F677DF">
            <w:pPr>
              <w:pStyle w:val="ListParagraph"/>
              <w:ind w:left="0"/>
              <w:jc w:val="left"/>
              <w:rPr>
                <w:ins w:id="471" w:author="Dariusz Bogumil" w:date="2022-01-06T23:14:00Z"/>
                <w:b w:val="0"/>
              </w:rPr>
            </w:pPr>
            <w:ins w:id="472" w:author="Dariusz Bogumil" w:date="2022-01-06T23:14:00Z">
              <w:r>
                <w:t xml:space="preserve">Provider </w:t>
              </w:r>
            </w:ins>
            <w:ins w:id="473" w:author="Dariusz Bogumil" w:date="2022-01-06T23:15:00Z">
              <w:r>
                <w:t>References</w:t>
              </w:r>
            </w:ins>
          </w:p>
        </w:tc>
        <w:tc>
          <w:tcPr>
            <w:tcW w:w="2633" w:type="dxa"/>
          </w:tcPr>
          <w:p w14:paraId="60B45C46" w14:textId="77777777" w:rsidR="00F677DF" w:rsidRPr="0031539A"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74" w:author="Dariusz Bogumil" w:date="2022-01-06T23:14:00Z"/>
              </w:rPr>
            </w:pPr>
          </w:p>
        </w:tc>
        <w:tc>
          <w:tcPr>
            <w:tcW w:w="4269" w:type="dxa"/>
          </w:tcPr>
          <w:p w14:paraId="0244E0A5" w14:textId="77777777" w:rsidR="00F677DF" w:rsidRPr="00EB3AC0"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475" w:author="Dariusz Bogumil" w:date="2022-01-06T23:14:00Z"/>
                <w:b/>
              </w:rPr>
            </w:pPr>
            <w:ins w:id="476" w:author="Dariusz Bogumil" w:date="2022-01-06T23:14:00Z">
              <w:r w:rsidRPr="00EB3AC0">
                <w:rPr>
                  <w:b/>
                </w:rPr>
                <w:t>Nested in Providers module</w:t>
              </w:r>
            </w:ins>
          </w:p>
        </w:tc>
      </w:tr>
      <w:tr w:rsidR="00F677DF" w:rsidRPr="0029386D" w14:paraId="4F58D7A4" w14:textId="77777777" w:rsidTr="00B004B4">
        <w:trPr>
          <w:ins w:id="477"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shd w:val="clear" w:color="auto" w:fill="FBD4B4" w:themeFill="accent6" w:themeFillTint="66"/>
          </w:tcPr>
          <w:p w14:paraId="4748F431" w14:textId="77777777" w:rsidR="00F677DF" w:rsidRPr="0029386D" w:rsidRDefault="00F677DF" w:rsidP="00B004B4">
            <w:pPr>
              <w:pStyle w:val="ListParagraph"/>
              <w:ind w:left="0"/>
              <w:jc w:val="left"/>
              <w:rPr>
                <w:ins w:id="478" w:author="Dariusz Bogumil" w:date="2022-01-06T23:14:00Z"/>
              </w:rPr>
            </w:pPr>
            <w:ins w:id="479" w:author="Dariusz Bogumil" w:date="2022-01-06T23:14:00Z">
              <w:r w:rsidRPr="0029386D">
                <w:t>Basic Information</w:t>
              </w:r>
            </w:ins>
          </w:p>
        </w:tc>
        <w:tc>
          <w:tcPr>
            <w:tcW w:w="2633" w:type="dxa"/>
            <w:shd w:val="clear" w:color="auto" w:fill="FBD4B4" w:themeFill="accent6" w:themeFillTint="66"/>
          </w:tcPr>
          <w:p w14:paraId="54CCDA6F"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80" w:author="Dariusz Bogumil" w:date="2022-01-06T23:14:00Z"/>
                <w:b/>
              </w:rPr>
            </w:pPr>
          </w:p>
        </w:tc>
        <w:tc>
          <w:tcPr>
            <w:tcW w:w="4269" w:type="dxa"/>
            <w:shd w:val="clear" w:color="auto" w:fill="FBD4B4" w:themeFill="accent6" w:themeFillTint="66"/>
          </w:tcPr>
          <w:p w14:paraId="51E4BDF9" w14:textId="77777777" w:rsidR="00F677DF" w:rsidRPr="0029386D" w:rsidRDefault="00F677DF" w:rsidP="00B004B4">
            <w:pPr>
              <w:pStyle w:val="ListParagraph"/>
              <w:ind w:left="0"/>
              <w:cnfStyle w:val="000000000000" w:firstRow="0" w:lastRow="0" w:firstColumn="0" w:lastColumn="0" w:oddVBand="0" w:evenVBand="0" w:oddHBand="0" w:evenHBand="0" w:firstRowFirstColumn="0" w:firstRowLastColumn="0" w:lastRowFirstColumn="0" w:lastRowLastColumn="0"/>
              <w:rPr>
                <w:ins w:id="481" w:author="Dariusz Bogumil" w:date="2022-01-06T23:14:00Z"/>
                <w:b/>
              </w:rPr>
            </w:pPr>
          </w:p>
        </w:tc>
      </w:tr>
      <w:tr w:rsidR="00F677DF" w:rsidRPr="0029386D" w14:paraId="7BE2F926" w14:textId="77777777" w:rsidTr="00B004B4">
        <w:trPr>
          <w:cnfStyle w:val="000000100000" w:firstRow="0" w:lastRow="0" w:firstColumn="0" w:lastColumn="0" w:oddVBand="0" w:evenVBand="0" w:oddHBand="1" w:evenHBand="0" w:firstRowFirstColumn="0" w:firstRowLastColumn="0" w:lastRowFirstColumn="0" w:lastRowLastColumn="0"/>
          <w:ins w:id="482" w:author="Dariusz Bogumil" w:date="2022-01-06T23:15:00Z"/>
        </w:trPr>
        <w:tc>
          <w:tcPr>
            <w:cnfStyle w:val="001000000000" w:firstRow="0" w:lastRow="0" w:firstColumn="1" w:lastColumn="0" w:oddVBand="0" w:evenVBand="0" w:oddHBand="0" w:evenHBand="0" w:firstRowFirstColumn="0" w:firstRowLastColumn="0" w:lastRowFirstColumn="0" w:lastRowLastColumn="0"/>
            <w:tcW w:w="3314" w:type="dxa"/>
          </w:tcPr>
          <w:p w14:paraId="2AAB5B42" w14:textId="77777777" w:rsidR="00F677DF" w:rsidRPr="007243C6" w:rsidRDefault="00F677DF" w:rsidP="00B004B4">
            <w:pPr>
              <w:pStyle w:val="ListParagraph"/>
              <w:ind w:left="0"/>
              <w:jc w:val="left"/>
              <w:rPr>
                <w:ins w:id="483" w:author="Dariusz Bogumil" w:date="2022-01-06T23:15:00Z"/>
              </w:rPr>
            </w:pPr>
            <w:ins w:id="484" w:author="Dariusz Bogumil" w:date="2022-01-06T23:15:00Z">
              <w:r>
                <w:t>Company Name</w:t>
              </w:r>
            </w:ins>
          </w:p>
        </w:tc>
        <w:tc>
          <w:tcPr>
            <w:tcW w:w="2633" w:type="dxa"/>
          </w:tcPr>
          <w:p w14:paraId="0AD8BCEF"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85" w:author="Dariusz Bogumil" w:date="2022-01-06T23:15:00Z"/>
              </w:rPr>
            </w:pPr>
            <w:ins w:id="486" w:author="Dariusz Bogumil" w:date="2022-01-06T23:15:00Z">
              <w:r>
                <w:t>Text</w:t>
              </w:r>
            </w:ins>
          </w:p>
        </w:tc>
        <w:tc>
          <w:tcPr>
            <w:tcW w:w="4269" w:type="dxa"/>
          </w:tcPr>
          <w:p w14:paraId="37D4DB04" w14:textId="5D5F2833" w:rsidR="00F677DF" w:rsidRPr="0029386D" w:rsidRDefault="00F677DF" w:rsidP="00B004B4">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rPr>
                <w:ins w:id="487" w:author="Dariusz Bogumil" w:date="2022-01-06T23:15:00Z"/>
              </w:rPr>
            </w:pPr>
          </w:p>
        </w:tc>
      </w:tr>
      <w:tr w:rsidR="00F677DF" w:rsidRPr="0029386D" w14:paraId="54CD2F25" w14:textId="77777777" w:rsidTr="00B004B4">
        <w:trPr>
          <w:ins w:id="488"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1E5594C8" w14:textId="49DD1F62" w:rsidR="00F677DF" w:rsidRPr="007243C6" w:rsidRDefault="00F677DF" w:rsidP="00F677DF">
            <w:pPr>
              <w:pStyle w:val="ListParagraph"/>
              <w:ind w:left="0"/>
              <w:jc w:val="left"/>
              <w:rPr>
                <w:ins w:id="489" w:author="Dariusz Bogumil" w:date="2022-01-06T23:14:00Z"/>
              </w:rPr>
            </w:pPr>
            <w:ins w:id="490" w:author="Dariusz Bogumil" w:date="2022-01-06T23:16:00Z">
              <w:r>
                <w:t>Contact</w:t>
              </w:r>
            </w:ins>
            <w:ins w:id="491" w:author="Dariusz Bogumil" w:date="2022-01-06T23:15:00Z">
              <w:r>
                <w:t xml:space="preserve"> </w:t>
              </w:r>
            </w:ins>
            <w:ins w:id="492" w:author="Dariusz Bogumil" w:date="2022-01-06T23:14:00Z">
              <w:r>
                <w:t>Name</w:t>
              </w:r>
            </w:ins>
          </w:p>
        </w:tc>
        <w:tc>
          <w:tcPr>
            <w:tcW w:w="2633" w:type="dxa"/>
          </w:tcPr>
          <w:p w14:paraId="54398D34" w14:textId="77777777" w:rsidR="00F677DF" w:rsidRPr="0029386D" w:rsidRDefault="00F677DF" w:rsidP="00B004B4">
            <w:pPr>
              <w:pStyle w:val="ListParagraph"/>
              <w:ind w:left="0"/>
              <w:jc w:val="left"/>
              <w:cnfStyle w:val="000000000000" w:firstRow="0" w:lastRow="0" w:firstColumn="0" w:lastColumn="0" w:oddVBand="0" w:evenVBand="0" w:oddHBand="0" w:evenHBand="0" w:firstRowFirstColumn="0" w:firstRowLastColumn="0" w:lastRowFirstColumn="0" w:lastRowLastColumn="0"/>
              <w:rPr>
                <w:ins w:id="493" w:author="Dariusz Bogumil" w:date="2022-01-06T23:14:00Z"/>
              </w:rPr>
            </w:pPr>
            <w:ins w:id="494" w:author="Dariusz Bogumil" w:date="2022-01-06T23:14:00Z">
              <w:r>
                <w:t>Text</w:t>
              </w:r>
            </w:ins>
          </w:p>
        </w:tc>
        <w:tc>
          <w:tcPr>
            <w:tcW w:w="4269" w:type="dxa"/>
          </w:tcPr>
          <w:p w14:paraId="3EEAE7D8" w14:textId="379C6FF3" w:rsidR="00F677DF" w:rsidRPr="0029386D" w:rsidRDefault="00F677DF" w:rsidP="00B004B4">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rPr>
                <w:ins w:id="495" w:author="Dariusz Bogumil" w:date="2022-01-06T23:14:00Z"/>
              </w:rPr>
            </w:pPr>
          </w:p>
        </w:tc>
      </w:tr>
      <w:tr w:rsidR="00F677DF" w:rsidRPr="0029386D" w14:paraId="6EA371C6" w14:textId="77777777" w:rsidTr="00B004B4">
        <w:trPr>
          <w:cnfStyle w:val="000000100000" w:firstRow="0" w:lastRow="0" w:firstColumn="0" w:lastColumn="0" w:oddVBand="0" w:evenVBand="0" w:oddHBand="1" w:evenHBand="0" w:firstRowFirstColumn="0" w:firstRowLastColumn="0" w:lastRowFirstColumn="0" w:lastRowLastColumn="0"/>
          <w:ins w:id="496" w:author="Dariusz Bogumil" w:date="2022-01-06T23:14:00Z"/>
        </w:trPr>
        <w:tc>
          <w:tcPr>
            <w:cnfStyle w:val="001000000000" w:firstRow="0" w:lastRow="0" w:firstColumn="1" w:lastColumn="0" w:oddVBand="0" w:evenVBand="0" w:oddHBand="0" w:evenHBand="0" w:firstRowFirstColumn="0" w:firstRowLastColumn="0" w:lastRowFirstColumn="0" w:lastRowLastColumn="0"/>
            <w:tcW w:w="3314" w:type="dxa"/>
          </w:tcPr>
          <w:p w14:paraId="3D1F54FD" w14:textId="77777777" w:rsidR="00F677DF" w:rsidRPr="0029386D" w:rsidRDefault="00F677DF" w:rsidP="00B004B4">
            <w:pPr>
              <w:pStyle w:val="ListParagraph"/>
              <w:ind w:left="0"/>
              <w:jc w:val="left"/>
              <w:rPr>
                <w:ins w:id="497" w:author="Dariusz Bogumil" w:date="2022-01-06T23:14:00Z"/>
                <w:b w:val="0"/>
              </w:rPr>
            </w:pPr>
            <w:ins w:id="498" w:author="Dariusz Bogumil" w:date="2022-01-06T23:14:00Z">
              <w:r>
                <w:t>Phone</w:t>
              </w:r>
            </w:ins>
          </w:p>
        </w:tc>
        <w:tc>
          <w:tcPr>
            <w:tcW w:w="2633" w:type="dxa"/>
          </w:tcPr>
          <w:p w14:paraId="760C401B" w14:textId="77777777" w:rsidR="00F677DF" w:rsidRPr="0029386D" w:rsidRDefault="00F677DF"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499" w:author="Dariusz Bogumil" w:date="2022-01-06T23:14:00Z"/>
              </w:rPr>
            </w:pPr>
            <w:ins w:id="500" w:author="Dariusz Bogumil" w:date="2022-01-06T23:14:00Z">
              <w:r w:rsidRPr="0029386D">
                <w:t>Text</w:t>
              </w:r>
            </w:ins>
          </w:p>
        </w:tc>
        <w:tc>
          <w:tcPr>
            <w:tcW w:w="4269" w:type="dxa"/>
          </w:tcPr>
          <w:p w14:paraId="4F042F9D" w14:textId="77777777" w:rsidR="00F677DF" w:rsidRPr="0029386D" w:rsidRDefault="00F677DF" w:rsidP="00B004B4">
            <w:pPr>
              <w:pStyle w:val="ListParagraph"/>
              <w:ind w:left="0"/>
              <w:cnfStyle w:val="000000100000" w:firstRow="0" w:lastRow="0" w:firstColumn="0" w:lastColumn="0" w:oddVBand="0" w:evenVBand="0" w:oddHBand="1" w:evenHBand="0" w:firstRowFirstColumn="0" w:firstRowLastColumn="0" w:lastRowFirstColumn="0" w:lastRowLastColumn="0"/>
              <w:rPr>
                <w:ins w:id="501" w:author="Dariusz Bogumil" w:date="2022-01-06T23:14:00Z"/>
              </w:rPr>
            </w:pPr>
          </w:p>
        </w:tc>
      </w:tr>
    </w:tbl>
    <w:p w14:paraId="0F50ADAC" w14:textId="77777777" w:rsidR="00F677DF" w:rsidRPr="00C27999" w:rsidRDefault="00F677DF" w:rsidP="00F677DF">
      <w:pPr>
        <w:rPr>
          <w:ins w:id="502" w:author="Dariusz Bogumil" w:date="2022-01-06T23:14:00Z"/>
          <w:lang w:eastAsia="ja-JP"/>
        </w:rPr>
      </w:pPr>
    </w:p>
    <w:p w14:paraId="6D36B80A" w14:textId="77777777" w:rsidR="00CE4A18" w:rsidRPr="00C27999" w:rsidRDefault="00CE4A18" w:rsidP="00CE4A18">
      <w:pPr>
        <w:rPr>
          <w:ins w:id="503" w:author="Dariusz Bogumil" w:date="2022-01-04T23:33:00Z"/>
          <w:lang w:eastAsia="ja-JP"/>
        </w:rPr>
      </w:pPr>
    </w:p>
    <w:p w14:paraId="0EBC7B52" w14:textId="29195D07" w:rsidR="00302B1D" w:rsidRDefault="00302B1D" w:rsidP="00302B1D">
      <w:pPr>
        <w:pStyle w:val="Heading3"/>
      </w:pPr>
      <w:r w:rsidRPr="00302B1D">
        <w:t>Nested data: Provider Eligibility Criteria</w:t>
      </w:r>
    </w:p>
    <w:p w14:paraId="5C69D45F" w14:textId="6C30A87F" w:rsidR="00C27999" w:rsidRPr="00C27999" w:rsidRDefault="00C27999" w:rsidP="00C27999">
      <w:pPr>
        <w:rPr>
          <w:lang w:eastAsia="ja-JP"/>
        </w:rPr>
      </w:pPr>
      <w:r>
        <w:rPr>
          <w:lang w:eastAsia="ja-JP"/>
        </w:rPr>
        <w:t>Provider Eligibility Criteria is filled automatically on creation of a new Provider. Users can edit answers and comments only.</w:t>
      </w:r>
    </w:p>
    <w:tbl>
      <w:tblPr>
        <w:tblStyle w:val="LightList-Accent6"/>
        <w:tblW w:w="0" w:type="auto"/>
        <w:tblLook w:val="04A0" w:firstRow="1" w:lastRow="0" w:firstColumn="1" w:lastColumn="0" w:noHBand="0" w:noVBand="1"/>
      </w:tblPr>
      <w:tblGrid>
        <w:gridCol w:w="3592"/>
        <w:gridCol w:w="1631"/>
        <w:gridCol w:w="4659"/>
      </w:tblGrid>
      <w:tr w:rsidR="00302B1D" w:rsidRPr="0029386D" w14:paraId="5A2DBFB0" w14:textId="77777777" w:rsidTr="00302B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57A87E3" w14:textId="77777777" w:rsidR="00302B1D" w:rsidRPr="0029386D" w:rsidRDefault="00302B1D" w:rsidP="00302B1D">
            <w:pPr>
              <w:pStyle w:val="ListParagraph"/>
              <w:ind w:left="0"/>
              <w:jc w:val="left"/>
            </w:pPr>
            <w:r w:rsidRPr="0029386D">
              <w:t>Section and Attribute</w:t>
            </w:r>
          </w:p>
        </w:tc>
        <w:tc>
          <w:tcPr>
            <w:tcW w:w="1631" w:type="dxa"/>
          </w:tcPr>
          <w:p w14:paraId="68BBE0AF" w14:textId="77777777" w:rsidR="00302B1D" w:rsidRPr="0029386D" w:rsidRDefault="00302B1D" w:rsidP="00302B1D">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0AA795E2" w14:textId="77777777" w:rsidR="00302B1D" w:rsidRPr="0029386D" w:rsidRDefault="00302B1D" w:rsidP="00302B1D">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302B1D" w:rsidRPr="0031539A" w14:paraId="26EFDF1A"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81FB2CF" w14:textId="5033A622" w:rsidR="00302B1D" w:rsidRPr="0031539A" w:rsidRDefault="00EB3AC0" w:rsidP="00302B1D">
            <w:pPr>
              <w:pStyle w:val="ListParagraph"/>
              <w:ind w:left="0"/>
              <w:jc w:val="left"/>
              <w:rPr>
                <w:b w:val="0"/>
              </w:rPr>
            </w:pPr>
            <w:r>
              <w:t>Provider Eligibility Criteria</w:t>
            </w:r>
          </w:p>
        </w:tc>
        <w:tc>
          <w:tcPr>
            <w:tcW w:w="1631" w:type="dxa"/>
          </w:tcPr>
          <w:p w14:paraId="631B69F1" w14:textId="77777777" w:rsidR="00302B1D" w:rsidRPr="0031539A" w:rsidRDefault="00302B1D"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DBC2BFA" w14:textId="2879A91F" w:rsidR="00302B1D" w:rsidRPr="00EB3AC0" w:rsidRDefault="00EB3AC0" w:rsidP="00302B1D">
            <w:pPr>
              <w:pStyle w:val="ListParagraph"/>
              <w:ind w:left="0"/>
              <w:cnfStyle w:val="000000100000" w:firstRow="0" w:lastRow="0" w:firstColumn="0" w:lastColumn="0" w:oddVBand="0" w:evenVBand="0" w:oddHBand="1" w:evenHBand="0" w:firstRowFirstColumn="0" w:firstRowLastColumn="0" w:lastRowFirstColumn="0" w:lastRowLastColumn="0"/>
              <w:rPr>
                <w:b/>
              </w:rPr>
            </w:pPr>
            <w:r w:rsidRPr="00EB3AC0">
              <w:rPr>
                <w:b/>
              </w:rPr>
              <w:t>Nested in Providers module</w:t>
            </w:r>
          </w:p>
        </w:tc>
      </w:tr>
      <w:tr w:rsidR="00302B1D" w:rsidRPr="0029386D" w14:paraId="5C6A0A32" w14:textId="77777777" w:rsidTr="00302B1D">
        <w:tc>
          <w:tcPr>
            <w:cnfStyle w:val="001000000000" w:firstRow="0" w:lastRow="0" w:firstColumn="1" w:lastColumn="0" w:oddVBand="0" w:evenVBand="0" w:oddHBand="0" w:evenHBand="0" w:firstRowFirstColumn="0" w:firstRowLastColumn="0" w:lastRowFirstColumn="0" w:lastRowLastColumn="0"/>
            <w:tcW w:w="3592" w:type="dxa"/>
            <w:shd w:val="clear" w:color="auto" w:fill="FBD4B4" w:themeFill="accent6" w:themeFillTint="66"/>
          </w:tcPr>
          <w:p w14:paraId="5B4EB4A5" w14:textId="77777777" w:rsidR="00302B1D" w:rsidRPr="0029386D" w:rsidRDefault="00302B1D" w:rsidP="00302B1D">
            <w:pPr>
              <w:pStyle w:val="ListParagraph"/>
              <w:ind w:left="0"/>
              <w:jc w:val="left"/>
            </w:pPr>
            <w:r w:rsidRPr="0029386D">
              <w:t>Basic Information</w:t>
            </w:r>
          </w:p>
        </w:tc>
        <w:tc>
          <w:tcPr>
            <w:tcW w:w="1631" w:type="dxa"/>
            <w:shd w:val="clear" w:color="auto" w:fill="FBD4B4" w:themeFill="accent6" w:themeFillTint="66"/>
          </w:tcPr>
          <w:p w14:paraId="757513BA" w14:textId="77777777" w:rsidR="00302B1D" w:rsidRPr="0029386D" w:rsidRDefault="00302B1D" w:rsidP="00302B1D">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782B517"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014D44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6E0B29B6" w14:textId="0A6614CA" w:rsidR="00C27999" w:rsidRPr="007243C6" w:rsidRDefault="00C27999" w:rsidP="00920F9C">
            <w:pPr>
              <w:pStyle w:val="ListParagraph"/>
              <w:ind w:left="0"/>
              <w:jc w:val="left"/>
            </w:pPr>
            <w:r>
              <w:t>Sequence number</w:t>
            </w:r>
          </w:p>
        </w:tc>
        <w:tc>
          <w:tcPr>
            <w:tcW w:w="1631" w:type="dxa"/>
          </w:tcPr>
          <w:p w14:paraId="3D4C1897" w14:textId="6CDFAFD8"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read only</w:t>
            </w:r>
          </w:p>
        </w:tc>
        <w:tc>
          <w:tcPr>
            <w:tcW w:w="4659" w:type="dxa"/>
          </w:tcPr>
          <w:p w14:paraId="1E1328E6" w14:textId="6B42E122"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302B1D" w:rsidRPr="0029386D" w14:paraId="24596BA2"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6B160E02" w14:textId="79B24BB6" w:rsidR="00302B1D" w:rsidRPr="007243C6" w:rsidRDefault="00EB3AC0" w:rsidP="00302B1D">
            <w:pPr>
              <w:pStyle w:val="ListParagraph"/>
              <w:ind w:left="0"/>
              <w:jc w:val="left"/>
            </w:pPr>
            <w:r>
              <w:t>Criteria</w:t>
            </w:r>
          </w:p>
        </w:tc>
        <w:tc>
          <w:tcPr>
            <w:tcW w:w="1631" w:type="dxa"/>
          </w:tcPr>
          <w:p w14:paraId="48244781" w14:textId="531522AA" w:rsidR="00302B1D" w:rsidRPr="0029386D" w:rsidRDefault="00302B1D"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 xml:space="preserve">Text, </w:t>
            </w:r>
            <w:r w:rsidR="00C27999">
              <w:t>read-only</w:t>
            </w:r>
            <w:r>
              <w:t>,</w:t>
            </w:r>
            <w:r w:rsidR="00C27999">
              <w:t xml:space="preserve"> </w:t>
            </w:r>
            <w:r>
              <w:t xml:space="preserve"> in summary</w:t>
            </w:r>
          </w:p>
        </w:tc>
        <w:tc>
          <w:tcPr>
            <w:tcW w:w="4659" w:type="dxa"/>
          </w:tcPr>
          <w:p w14:paraId="51B9C557" w14:textId="0324D985" w:rsidR="00302B1D" w:rsidRDefault="00EB3AC0" w:rsidP="00302B1D">
            <w:pPr>
              <w:pStyle w:val="ListParagraph"/>
              <w:ind w:left="0"/>
              <w:cnfStyle w:val="000000000000" w:firstRow="0" w:lastRow="0" w:firstColumn="0" w:lastColumn="0" w:oddVBand="0" w:evenVBand="0" w:oddHBand="0" w:evenHBand="0" w:firstRowFirstColumn="0" w:firstRowLastColumn="0" w:lastRowFirstColumn="0" w:lastRowLastColumn="0"/>
            </w:pPr>
            <w:r>
              <w:t xml:space="preserve">Current list of </w:t>
            </w:r>
            <w:proofErr w:type="spellStart"/>
            <w:r>
              <w:t>criterias</w:t>
            </w:r>
            <w:proofErr w:type="spellEnd"/>
            <w:r>
              <w:t>:</w:t>
            </w:r>
          </w:p>
          <w:p w14:paraId="32D8058B" w14:textId="2BB69401" w:rsidR="00EB3AC0" w:rsidRPr="0029386D" w:rsidRDefault="00EB3AC0" w:rsidP="00EB3AC0">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302B1D" w:rsidRPr="0029386D" w14:paraId="753A54AE"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1582D9EE" w14:textId="2E00D2AD" w:rsidR="00302B1D" w:rsidRPr="007243C6" w:rsidRDefault="00EB3AC0" w:rsidP="00302B1D">
            <w:pPr>
              <w:pStyle w:val="ListParagraph"/>
              <w:ind w:left="0"/>
              <w:jc w:val="left"/>
            </w:pPr>
            <w:r>
              <w:t>Is criteria met?</w:t>
            </w:r>
          </w:p>
        </w:tc>
        <w:tc>
          <w:tcPr>
            <w:tcW w:w="1631" w:type="dxa"/>
          </w:tcPr>
          <w:p w14:paraId="2D62EF06" w14:textId="4B3BE9CD" w:rsidR="00302B1D" w:rsidRPr="0029386D" w:rsidRDefault="00EB3AC0" w:rsidP="00302B1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Yes/ No/ </w:t>
            </w:r>
            <w:r>
              <w:lastRenderedPageBreak/>
              <w:t>Conditionally/ N/A</w:t>
            </w:r>
          </w:p>
        </w:tc>
        <w:tc>
          <w:tcPr>
            <w:tcW w:w="4659" w:type="dxa"/>
          </w:tcPr>
          <w:p w14:paraId="477882AF" w14:textId="06E8B375"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r w:rsidR="00302B1D" w:rsidRPr="0029386D" w14:paraId="0D8B2CEC" w14:textId="77777777" w:rsidTr="00302B1D">
        <w:tc>
          <w:tcPr>
            <w:cnfStyle w:val="001000000000" w:firstRow="0" w:lastRow="0" w:firstColumn="1" w:lastColumn="0" w:oddVBand="0" w:evenVBand="0" w:oddHBand="0" w:evenHBand="0" w:firstRowFirstColumn="0" w:firstRowLastColumn="0" w:lastRowFirstColumn="0" w:lastRowLastColumn="0"/>
            <w:tcW w:w="3592" w:type="dxa"/>
          </w:tcPr>
          <w:p w14:paraId="59CF80A2" w14:textId="6AF26BD8" w:rsidR="00302B1D" w:rsidRPr="0029386D" w:rsidRDefault="00EB3AC0" w:rsidP="00302B1D">
            <w:pPr>
              <w:pStyle w:val="ListParagraph"/>
              <w:ind w:left="0"/>
              <w:jc w:val="left"/>
              <w:rPr>
                <w:b w:val="0"/>
              </w:rPr>
            </w:pPr>
            <w:r>
              <w:lastRenderedPageBreak/>
              <w:t>Comments, if any</w:t>
            </w:r>
          </w:p>
        </w:tc>
        <w:tc>
          <w:tcPr>
            <w:tcW w:w="1631" w:type="dxa"/>
          </w:tcPr>
          <w:p w14:paraId="0886B693" w14:textId="7120258B" w:rsidR="00302B1D" w:rsidRPr="0029386D" w:rsidRDefault="00302B1D" w:rsidP="00EB3AC0">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659" w:type="dxa"/>
          </w:tcPr>
          <w:p w14:paraId="3316D236" w14:textId="77777777" w:rsidR="00302B1D" w:rsidRPr="0029386D" w:rsidRDefault="00302B1D" w:rsidP="00302B1D">
            <w:pPr>
              <w:pStyle w:val="ListParagraph"/>
              <w:ind w:left="0"/>
              <w:cnfStyle w:val="000000000000" w:firstRow="0" w:lastRow="0" w:firstColumn="0" w:lastColumn="0" w:oddVBand="0" w:evenVBand="0" w:oddHBand="0" w:evenHBand="0" w:firstRowFirstColumn="0" w:firstRowLastColumn="0" w:lastRowFirstColumn="0" w:lastRowLastColumn="0"/>
            </w:pPr>
          </w:p>
        </w:tc>
      </w:tr>
      <w:tr w:rsidR="00302B1D" w:rsidRPr="0029386D" w14:paraId="4F28B6A2" w14:textId="77777777" w:rsidTr="00302B1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92" w:type="dxa"/>
          </w:tcPr>
          <w:p w14:paraId="2F472244" w14:textId="43FAC6D4" w:rsidR="00302B1D" w:rsidRPr="0029386D" w:rsidRDefault="00EB3AC0" w:rsidP="00302B1D">
            <w:pPr>
              <w:pStyle w:val="ListParagraph"/>
              <w:ind w:left="0"/>
              <w:jc w:val="left"/>
              <w:rPr>
                <w:b w:val="0"/>
              </w:rPr>
            </w:pPr>
            <w:commentRangeStart w:id="504"/>
            <w:r>
              <w:t>Document</w:t>
            </w:r>
          </w:p>
        </w:tc>
        <w:tc>
          <w:tcPr>
            <w:tcW w:w="1631" w:type="dxa"/>
          </w:tcPr>
          <w:p w14:paraId="56FA5DF3" w14:textId="75D852AD" w:rsidR="00302B1D" w:rsidRPr="0029386D" w:rsidRDefault="00302B1D" w:rsidP="00EB3AC0">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Reference to </w:t>
            </w:r>
            <w:r w:rsidR="00EB3AC0">
              <w:t>Document</w:t>
            </w:r>
            <w:commentRangeEnd w:id="504"/>
            <w:r w:rsidR="002F3769">
              <w:rPr>
                <w:rStyle w:val="CommentReference"/>
                <w:szCs w:val="20"/>
              </w:rPr>
              <w:commentReference w:id="504"/>
            </w:r>
          </w:p>
        </w:tc>
        <w:tc>
          <w:tcPr>
            <w:tcW w:w="4659" w:type="dxa"/>
          </w:tcPr>
          <w:p w14:paraId="5DF3058C" w14:textId="77777777" w:rsidR="00302B1D" w:rsidRPr="0029386D" w:rsidRDefault="00302B1D" w:rsidP="00302B1D">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0753F162" w14:textId="77777777" w:rsidR="00DA0F4C" w:rsidRDefault="00DA0F4C" w:rsidP="00DA0F4C">
      <w:pPr>
        <w:pStyle w:val="NoSpacing"/>
      </w:pPr>
    </w:p>
    <w:p w14:paraId="6DFABE12" w14:textId="3018EDBF" w:rsidR="00882E47" w:rsidRPr="008C2A71" w:rsidRDefault="00882E47" w:rsidP="00DA0F4C">
      <w:pPr>
        <w:pStyle w:val="NoSpacing"/>
        <w:rPr>
          <w:rFonts w:asciiTheme="minorHAnsi" w:hAnsiTheme="minorHAnsi" w:cstheme="minorHAnsi"/>
          <w:lang w:val="en-US" w:eastAsia="ja-JP"/>
        </w:rPr>
      </w:pPr>
      <w:r w:rsidRPr="008C2A71">
        <w:rPr>
          <w:rFonts w:asciiTheme="minorHAnsi" w:hAnsiTheme="minorHAnsi" w:cstheme="minorHAnsi"/>
          <w:lang w:val="en-US" w:eastAsia="ja-JP"/>
        </w:rPr>
        <w:t xml:space="preserve">Initial list of </w:t>
      </w:r>
      <w:proofErr w:type="spellStart"/>
      <w:r w:rsidRPr="008C2A71">
        <w:rPr>
          <w:rFonts w:asciiTheme="minorHAnsi" w:hAnsiTheme="minorHAnsi" w:cstheme="minorHAnsi"/>
          <w:lang w:val="en-US" w:eastAsia="ja-JP"/>
        </w:rPr>
        <w:t>criterias</w:t>
      </w:r>
      <w:proofErr w:type="spellEnd"/>
      <w:r w:rsidRPr="008C2A71">
        <w:rPr>
          <w:rFonts w:asciiTheme="minorHAnsi" w:hAnsiTheme="minorHAnsi" w:cstheme="minorHAnsi"/>
          <w:lang w:val="en-US" w:eastAsia="ja-JP"/>
        </w:rPr>
        <w:t>:</w:t>
      </w:r>
    </w:p>
    <w:p w14:paraId="0EF3129F" w14:textId="77777777" w:rsidR="00882E47" w:rsidRDefault="00882E47" w:rsidP="008C2A71">
      <w:r>
        <w:t>1.</w:t>
      </w:r>
      <w:r>
        <w:tab/>
        <w:t>Service provider has been in business for minimum 1 year and offers services including, but not limited to:</w:t>
      </w:r>
    </w:p>
    <w:p w14:paraId="1E1E0B3F" w14:textId="77777777" w:rsidR="00882E47" w:rsidRDefault="00882E47" w:rsidP="008C2A71">
      <w:pPr>
        <w:ind w:left="720"/>
      </w:pPr>
      <w:r>
        <w:t>•</w:t>
      </w:r>
      <w:r>
        <w:tab/>
        <w:t>Mold testing</w:t>
      </w:r>
    </w:p>
    <w:p w14:paraId="01A22D2F" w14:textId="77777777" w:rsidR="00882E47" w:rsidRDefault="00882E47" w:rsidP="008C2A71">
      <w:pPr>
        <w:ind w:left="720"/>
      </w:pPr>
      <w:r>
        <w:t>•</w:t>
      </w:r>
      <w:r>
        <w:tab/>
        <w:t>Engineering testing</w:t>
      </w:r>
    </w:p>
    <w:p w14:paraId="45AC0784" w14:textId="77777777" w:rsidR="00882E47" w:rsidRDefault="00882E47" w:rsidP="008C2A71">
      <w:pPr>
        <w:ind w:left="720"/>
      </w:pPr>
      <w:r>
        <w:t>•</w:t>
      </w:r>
      <w:r>
        <w:tab/>
        <w:t>Mitigation</w:t>
      </w:r>
    </w:p>
    <w:p w14:paraId="73A92992" w14:textId="77777777" w:rsidR="00882E47" w:rsidRDefault="00882E47" w:rsidP="008C2A71">
      <w:pPr>
        <w:ind w:left="720"/>
      </w:pPr>
      <w:r>
        <w:t>•</w:t>
      </w:r>
      <w:r>
        <w:tab/>
        <w:t>Rebuild</w:t>
      </w:r>
    </w:p>
    <w:p w14:paraId="3BACAA72" w14:textId="77777777" w:rsidR="00882E47" w:rsidRDefault="00882E47" w:rsidP="008C2A71">
      <w:pPr>
        <w:ind w:left="720"/>
      </w:pPr>
      <w:r>
        <w:t>•</w:t>
      </w:r>
      <w:r>
        <w:tab/>
        <w:t>Remediation</w:t>
      </w:r>
    </w:p>
    <w:p w14:paraId="6A139A2C" w14:textId="77777777" w:rsidR="00882E47" w:rsidRDefault="00882E47" w:rsidP="008C2A71">
      <w:pPr>
        <w:ind w:left="720"/>
      </w:pPr>
      <w:r>
        <w:t>•</w:t>
      </w:r>
      <w:r>
        <w:tab/>
        <w:t>EMS – emergency services</w:t>
      </w:r>
    </w:p>
    <w:p w14:paraId="0D0E841F" w14:textId="7B245448" w:rsidR="00882E47" w:rsidRDefault="00882E47" w:rsidP="008C2A71">
      <w:r>
        <w:t>2.</w:t>
      </w:r>
      <w:r>
        <w:tab/>
        <w:t xml:space="preserve">Service provider’s licenses to do business is valid. </w:t>
      </w:r>
    </w:p>
    <w:p w14:paraId="00EF4F97" w14:textId="77777777" w:rsidR="00882E47" w:rsidRDefault="00882E47" w:rsidP="008C2A71">
      <w:r>
        <w:t>3.</w:t>
      </w:r>
      <w:r>
        <w:tab/>
        <w:t>Principal/owner has no felony criminal record or misdemeanors dealing with fraud or financial misconduct.</w:t>
      </w:r>
    </w:p>
    <w:p w14:paraId="77CCFB6A" w14:textId="77777777" w:rsidR="00882E47" w:rsidRDefault="00882E47" w:rsidP="008C2A71">
      <w:r>
        <w:t>4.</w:t>
      </w:r>
      <w:r>
        <w:tab/>
        <w:t>Service provider has no bankruptcy filing within the last five years.</w:t>
      </w:r>
    </w:p>
    <w:p w14:paraId="0DD60E1E" w14:textId="77777777" w:rsidR="00882E47" w:rsidRDefault="00882E47" w:rsidP="008C2A71">
      <w:r>
        <w:t>5.</w:t>
      </w:r>
      <w:r>
        <w:tab/>
        <w:t>Service provider has no active UCC filings from previous funders that encumber the purchased asset.</w:t>
      </w:r>
    </w:p>
    <w:p w14:paraId="67E8569C" w14:textId="77777777" w:rsidR="00882E47" w:rsidRDefault="00882E47" w:rsidP="008C2A71">
      <w:r>
        <w:t>6.</w:t>
      </w:r>
      <w:r>
        <w:tab/>
        <w:t>Service provider is registered and company filings are up-to-date.</w:t>
      </w:r>
    </w:p>
    <w:p w14:paraId="574F83F9" w14:textId="77777777" w:rsidR="00882E47" w:rsidRDefault="00882E47" w:rsidP="008C2A71">
      <w:r>
        <w:t>7.</w:t>
      </w:r>
      <w:r>
        <w:tab/>
        <w:t>Company financials, if available, are not prepared under liquidation basis.</w:t>
      </w:r>
    </w:p>
    <w:p w14:paraId="11FF6C86" w14:textId="2086D77A" w:rsidR="00882E47" w:rsidRDefault="00882E47" w:rsidP="008C2A71">
      <w:r w:rsidRPr="00882E47">
        <w:t>8.</w:t>
      </w:r>
      <w:r w:rsidRPr="00882E47">
        <w:tab/>
        <w:t>If existing Pay My Claim client, performance of service provider’s portfolio meets expectations (i.e., timing &amp; amount of collections, profit realized and reserves released are in line with model).</w:t>
      </w:r>
    </w:p>
    <w:p w14:paraId="1175DD2F" w14:textId="77777777" w:rsidR="00882E47" w:rsidRPr="008C2A71" w:rsidRDefault="00882E47" w:rsidP="00882E47">
      <w:pPr>
        <w:pStyle w:val="NoSpacing"/>
        <w:rPr>
          <w:lang w:val="en-US"/>
        </w:rPr>
      </w:pPr>
    </w:p>
    <w:p w14:paraId="0697538C" w14:textId="144DCDE0" w:rsidR="00EB3AC0" w:rsidRPr="00302B1D" w:rsidRDefault="00787A81" w:rsidP="00EB3AC0">
      <w:pPr>
        <w:pStyle w:val="Heading3"/>
      </w:pPr>
      <w:r>
        <w:t>Related modules</w:t>
      </w:r>
    </w:p>
    <w:p w14:paraId="68CB29A7" w14:textId="77777777" w:rsidR="00787A81" w:rsidRPr="0029386D" w:rsidRDefault="00787A81" w:rsidP="00A57696">
      <w:pPr>
        <w:pStyle w:val="ListParagraph"/>
        <w:numPr>
          <w:ilvl w:val="0"/>
          <w:numId w:val="38"/>
        </w:numPr>
      </w:pPr>
      <w:r w:rsidRPr="0029386D">
        <w:t>Updates (audit of all changes)</w:t>
      </w:r>
    </w:p>
    <w:p w14:paraId="5509D6BD" w14:textId="77777777" w:rsidR="00787A81" w:rsidRPr="0029386D" w:rsidRDefault="00787A81" w:rsidP="00A57696">
      <w:pPr>
        <w:pStyle w:val="ListParagraph"/>
        <w:numPr>
          <w:ilvl w:val="2"/>
          <w:numId w:val="38"/>
        </w:numPr>
      </w:pPr>
      <w:r w:rsidRPr="0029386D">
        <w:t>Read-only register of all changes (who, what, when)</w:t>
      </w:r>
    </w:p>
    <w:p w14:paraId="43535063" w14:textId="77777777" w:rsidR="00787A81" w:rsidRDefault="00787A81" w:rsidP="00A57696">
      <w:pPr>
        <w:pStyle w:val="ListParagraph"/>
        <w:numPr>
          <w:ilvl w:val="0"/>
          <w:numId w:val="38"/>
        </w:numPr>
      </w:pPr>
      <w:r>
        <w:t>Portfolios</w:t>
      </w:r>
    </w:p>
    <w:p w14:paraId="6E3FB1B7" w14:textId="335F1788" w:rsidR="00787A81" w:rsidRDefault="00787A81" w:rsidP="00A57696">
      <w:pPr>
        <w:pStyle w:val="ListParagraph"/>
        <w:numPr>
          <w:ilvl w:val="0"/>
          <w:numId w:val="38"/>
        </w:numPr>
      </w:pPr>
      <w:r>
        <w:t>Claims</w:t>
      </w:r>
      <w:r w:rsidR="003D0FF8">
        <w:t xml:space="preserve"> (also accessible through </w:t>
      </w:r>
      <w:r w:rsidR="003D0FF8">
        <w:sym w:font="Wingdings" w:char="F0E0"/>
      </w:r>
      <w:r w:rsidR="003D0FF8">
        <w:t>Portfolios</w:t>
      </w:r>
      <w:r w:rsidR="003D0FF8">
        <w:sym w:font="Wingdings" w:char="F0E0"/>
      </w:r>
      <w:r w:rsidR="003D0FF8">
        <w:t>Claims)</w:t>
      </w:r>
    </w:p>
    <w:p w14:paraId="66FF65AF" w14:textId="0506E102" w:rsidR="003D0FF8" w:rsidRDefault="00787A81" w:rsidP="00A57696">
      <w:pPr>
        <w:pStyle w:val="ListParagraph"/>
        <w:numPr>
          <w:ilvl w:val="0"/>
          <w:numId w:val="38"/>
        </w:numPr>
      </w:pPr>
      <w:r>
        <w:t>Payments</w:t>
      </w:r>
      <w:r w:rsidR="003D0FF8">
        <w:t xml:space="preserve"> (also accessible through </w:t>
      </w:r>
      <w:r w:rsidR="003D0FF8">
        <w:sym w:font="Wingdings" w:char="F0E0"/>
      </w:r>
      <w:r w:rsidR="003D0FF8">
        <w:t>Portfolios</w:t>
      </w:r>
      <w:r w:rsidR="003D0FF8">
        <w:sym w:font="Wingdings" w:char="F0E0"/>
      </w:r>
      <w:r w:rsidR="003D0FF8">
        <w:t>Payments)</w:t>
      </w:r>
    </w:p>
    <w:p w14:paraId="0CA38F4D" w14:textId="6F386F2C" w:rsidR="003D0FF8" w:rsidRDefault="00787A81" w:rsidP="00A57696">
      <w:pPr>
        <w:pStyle w:val="ListParagraph"/>
        <w:numPr>
          <w:ilvl w:val="0"/>
          <w:numId w:val="38"/>
        </w:numPr>
      </w:pPr>
      <w:r>
        <w:t>Documents</w:t>
      </w:r>
    </w:p>
    <w:p w14:paraId="5BB87429" w14:textId="4953413D" w:rsidR="00094518" w:rsidRDefault="00094518" w:rsidP="00A57696">
      <w:pPr>
        <w:pStyle w:val="ListParagraph"/>
        <w:numPr>
          <w:ilvl w:val="2"/>
          <w:numId w:val="38"/>
        </w:numPr>
        <w:rPr>
          <w:ins w:id="505" w:author="Dariusz Bogumil" w:date="2022-01-04T22:54:00Z"/>
        </w:rPr>
      </w:pPr>
      <w:ins w:id="506" w:author="Dariusz Bogumil" w:date="2022-01-04T22:54:00Z">
        <w:r>
          <w:lastRenderedPageBreak/>
          <w:t>Documents related to Provider: application form</w:t>
        </w:r>
      </w:ins>
      <w:ins w:id="507" w:author="Dariusz Bogumil" w:date="2022-01-04T22:56:00Z">
        <w:r>
          <w:t>s</w:t>
        </w:r>
      </w:ins>
      <w:ins w:id="508" w:author="Dariusz Bogumil" w:date="2022-01-04T22:55:00Z">
        <w:r>
          <w:t xml:space="preserve">, </w:t>
        </w:r>
      </w:ins>
      <w:ins w:id="509" w:author="Dariusz Bogumil" w:date="2022-01-04T23:16:00Z">
        <w:r w:rsidR="00456924">
          <w:t xml:space="preserve">W-9 form, </w:t>
        </w:r>
      </w:ins>
      <w:ins w:id="510" w:author="Dariusz Bogumil" w:date="2022-01-04T22:55:00Z">
        <w:r>
          <w:t xml:space="preserve">screenshots from some </w:t>
        </w:r>
      </w:ins>
      <w:ins w:id="511" w:author="Dariusz Bogumil" w:date="2022-01-04T22:56:00Z">
        <w:r>
          <w:t>external authorities (</w:t>
        </w:r>
      </w:ins>
      <w:ins w:id="512" w:author="Dariusz Bogumil" w:date="2022-01-04T22:58:00Z">
        <w:r>
          <w:t xml:space="preserve">if they cannot be </w:t>
        </w:r>
      </w:ins>
      <w:ins w:id="513" w:author="Dariusz Bogumil" w:date="2022-01-04T22:56:00Z">
        <w:r>
          <w:t xml:space="preserve">attached directly </w:t>
        </w:r>
      </w:ins>
      <w:ins w:id="514" w:author="Dariusz Bogumil" w:date="2022-01-04T22:58:00Z">
        <w:r>
          <w:t>to Provider Eligibility Criteria)</w:t>
        </w:r>
      </w:ins>
      <w:ins w:id="515" w:author="Dariusz Bogumil" w:date="2022-01-04T22:56:00Z">
        <w:r>
          <w:t xml:space="preserve">, </w:t>
        </w:r>
      </w:ins>
      <w:ins w:id="516" w:author="Dariusz Bogumil" w:date="2022-01-05T00:06:00Z">
        <w:r w:rsidR="00222A2E">
          <w:t xml:space="preserve">licenses, </w:t>
        </w:r>
      </w:ins>
      <w:ins w:id="517" w:author="Dariusz Bogumil" w:date="2022-01-04T22:59:00Z">
        <w:r>
          <w:t>underwriting reports</w:t>
        </w:r>
      </w:ins>
      <w:ins w:id="518" w:author="Dariusz Bogumil" w:date="2022-01-04T23:00:00Z">
        <w:r>
          <w:t xml:space="preserve"> (if needed)</w:t>
        </w:r>
      </w:ins>
      <w:ins w:id="519" w:author="Dariusz Bogumil" w:date="2022-01-04T22:59:00Z">
        <w:r>
          <w:t xml:space="preserve">, </w:t>
        </w:r>
      </w:ins>
      <w:ins w:id="520" w:author="Dariusz Bogumil" w:date="2022-01-04T22:56:00Z">
        <w:r>
          <w:t>other</w:t>
        </w:r>
      </w:ins>
      <w:ins w:id="521" w:author="Dariusz Bogumil" w:date="2022-01-04T22:58:00Z">
        <w:r>
          <w:t xml:space="preserve"> documents</w:t>
        </w:r>
      </w:ins>
    </w:p>
    <w:p w14:paraId="1B797853" w14:textId="48002031" w:rsidR="00787A81" w:rsidRDefault="003D0FF8" w:rsidP="00A57696">
      <w:pPr>
        <w:pStyle w:val="ListParagraph"/>
        <w:numPr>
          <w:ilvl w:val="2"/>
          <w:numId w:val="38"/>
        </w:numPr>
      </w:pPr>
      <w:r>
        <w:t>Documents attached to lower-level modules (i.e. Portfolios, Claims) are not visible here, as they could be excess</w:t>
      </w:r>
    </w:p>
    <w:p w14:paraId="483407E0" w14:textId="77777777" w:rsidR="00BA34E0" w:rsidRPr="0029386D" w:rsidRDefault="00BA34E0" w:rsidP="00A57696">
      <w:pPr>
        <w:pStyle w:val="ListParagraph"/>
        <w:numPr>
          <w:ilvl w:val="0"/>
          <w:numId w:val="38"/>
        </w:numPr>
      </w:pPr>
      <w:commentRangeStart w:id="522"/>
      <w:commentRangeStart w:id="523"/>
      <w:commentRangeStart w:id="524"/>
      <w:commentRangeStart w:id="525"/>
      <w:commentRangeStart w:id="526"/>
      <w:commentRangeStart w:id="527"/>
      <w:commentRangeStart w:id="528"/>
      <w:r w:rsidRPr="0029386D">
        <w:t>E-mails</w:t>
      </w:r>
      <w:commentRangeEnd w:id="522"/>
      <w:r w:rsidR="002F3769">
        <w:rPr>
          <w:rStyle w:val="CommentReference"/>
          <w:szCs w:val="20"/>
        </w:rPr>
        <w:commentReference w:id="522"/>
      </w:r>
      <w:commentRangeEnd w:id="523"/>
      <w:r w:rsidR="00A74410">
        <w:rPr>
          <w:rStyle w:val="CommentReference"/>
          <w:szCs w:val="20"/>
        </w:rPr>
        <w:commentReference w:id="523"/>
      </w:r>
      <w:commentRangeEnd w:id="524"/>
      <w:commentRangeEnd w:id="526"/>
      <w:commentRangeEnd w:id="527"/>
      <w:commentRangeEnd w:id="528"/>
      <w:r w:rsidR="00C46B13">
        <w:rPr>
          <w:rStyle w:val="CommentReference"/>
          <w:szCs w:val="20"/>
        </w:rPr>
        <w:commentReference w:id="524"/>
      </w:r>
      <w:commentRangeEnd w:id="525"/>
      <w:r w:rsidR="006E4499">
        <w:rPr>
          <w:rStyle w:val="CommentReference"/>
          <w:szCs w:val="20"/>
        </w:rPr>
        <w:commentReference w:id="525"/>
      </w:r>
      <w:r w:rsidR="009068C2">
        <w:rPr>
          <w:rStyle w:val="CommentReference"/>
          <w:szCs w:val="20"/>
        </w:rPr>
        <w:commentReference w:id="526"/>
      </w:r>
      <w:r w:rsidR="00C46B13">
        <w:rPr>
          <w:rStyle w:val="CommentReference"/>
          <w:szCs w:val="20"/>
        </w:rPr>
        <w:commentReference w:id="527"/>
      </w:r>
      <w:r w:rsidR="00B016B9">
        <w:rPr>
          <w:rStyle w:val="CommentReference"/>
          <w:szCs w:val="20"/>
        </w:rPr>
        <w:commentReference w:id="528"/>
      </w:r>
    </w:p>
    <w:p w14:paraId="2BFA9F35" w14:textId="77777777" w:rsidR="00D50E1D" w:rsidRDefault="00BA34E0" w:rsidP="00A57696">
      <w:pPr>
        <w:pStyle w:val="ListParagraph"/>
        <w:numPr>
          <w:ilvl w:val="2"/>
          <w:numId w:val="38"/>
        </w:numPr>
        <w:rPr>
          <w:ins w:id="529" w:author="Dariusz Bogumil" w:date="2022-01-06T22:35:00Z"/>
        </w:rPr>
      </w:pPr>
      <w:r w:rsidRPr="0029386D">
        <w:t xml:space="preserve">A list of e-mails referring the </w:t>
      </w:r>
      <w:r w:rsidR="00787A81">
        <w:t>Provider</w:t>
      </w:r>
      <w:r w:rsidRPr="0029386D">
        <w:t xml:space="preserve"> – both automatically sent from the system and incoming mails imported from mail server; </w:t>
      </w:r>
    </w:p>
    <w:p w14:paraId="0F1EF970" w14:textId="453DB633" w:rsidR="00BA34E0" w:rsidRDefault="00BA34E0" w:rsidP="00A57696">
      <w:pPr>
        <w:pStyle w:val="ListParagraph"/>
        <w:numPr>
          <w:ilvl w:val="2"/>
          <w:numId w:val="38"/>
        </w:numPr>
        <w:rPr>
          <w:ins w:id="530" w:author="Dariusz Bogumil" w:date="2022-01-06T22:27:00Z"/>
        </w:rPr>
      </w:pPr>
      <w:del w:id="531" w:author="Dariusz Bogumil" w:date="2022-01-06T22:35:00Z">
        <w:r w:rsidRPr="0029386D" w:rsidDel="00D50E1D">
          <w:delText xml:space="preserve">user can manually assign a mail to a </w:delText>
        </w:r>
        <w:r w:rsidR="00787A81" w:rsidDel="00D50E1D">
          <w:delText>Provider</w:delText>
        </w:r>
      </w:del>
      <w:ins w:id="532" w:author="Dariusz Bogumil" w:date="2022-01-06T22:27:00Z">
        <w:r w:rsidR="00B7447B">
          <w:t>The rules to automatically match an e-mail to the Provider:</w:t>
        </w:r>
      </w:ins>
    </w:p>
    <w:p w14:paraId="6F029929" w14:textId="60681559" w:rsidR="00B7447B" w:rsidRDefault="001C3838">
      <w:pPr>
        <w:pStyle w:val="ListParagraph"/>
        <w:numPr>
          <w:ilvl w:val="3"/>
          <w:numId w:val="38"/>
        </w:numPr>
        <w:rPr>
          <w:ins w:id="533" w:author="Dariusz Bogumil" w:date="2022-01-06T22:30:00Z"/>
        </w:rPr>
        <w:pPrChange w:id="534" w:author="Dariusz Bogumil" w:date="2022-01-06T22:27:00Z">
          <w:pPr>
            <w:pStyle w:val="ListParagraph"/>
            <w:numPr>
              <w:ilvl w:val="2"/>
              <w:numId w:val="38"/>
            </w:numPr>
            <w:ind w:left="2160" w:hanging="180"/>
          </w:pPr>
        </w:pPrChange>
      </w:pPr>
      <w:ins w:id="535" w:author="Dariusz Bogumil" w:date="2022-01-06T22:43:00Z">
        <w:r>
          <w:t>If the</w:t>
        </w:r>
      </w:ins>
      <w:ins w:id="536" w:author="Dariusz Bogumil" w:date="2022-01-06T22:29:00Z">
        <w:r w:rsidR="00B7447B">
          <w:t xml:space="preserve"> subject of th</w:t>
        </w:r>
      </w:ins>
      <w:ins w:id="537" w:author="Dariusz Bogumil" w:date="2022-01-06T22:43:00Z">
        <w:r>
          <w:t>e</w:t>
        </w:r>
      </w:ins>
      <w:ins w:id="538" w:author="Dariusz Bogumil" w:date="2022-01-06T22:29:00Z">
        <w:r w:rsidR="00B7447B">
          <w:t xml:space="preserve"> e-mail contains </w:t>
        </w:r>
      </w:ins>
      <w:ins w:id="539" w:author="Dariusz Bogumil" w:date="2022-01-06T22:43:00Z">
        <w:r>
          <w:t xml:space="preserve">the </w:t>
        </w:r>
      </w:ins>
      <w:ins w:id="540" w:author="Dariusz Bogumil" w:date="2022-01-06T22:45:00Z">
        <w:r>
          <w:t xml:space="preserve">text </w:t>
        </w:r>
      </w:ins>
      <w:ins w:id="541" w:author="Dariusz Bogumil" w:date="2022-01-06T22:29:00Z">
        <w:r w:rsidR="00B7447B">
          <w:t>“</w:t>
        </w:r>
      </w:ins>
      <w:ins w:id="542" w:author="Dariusz Bogumil" w:date="2022-01-06T22:43:00Z">
        <w:r>
          <w:t>[</w:t>
        </w:r>
      </w:ins>
      <w:proofErr w:type="spellStart"/>
      <w:ins w:id="543" w:author="Dariusz Bogumil" w:date="2022-01-06T22:29:00Z">
        <w:r>
          <w:t>Provider.Provider</w:t>
        </w:r>
      </w:ins>
      <w:proofErr w:type="spellEnd"/>
      <w:ins w:id="544" w:author="Dariusz Bogumil" w:date="2022-01-06T22:43:00Z">
        <w:r>
          <w:t xml:space="preserve"> Name]</w:t>
        </w:r>
      </w:ins>
      <w:ins w:id="545" w:author="Dariusz Bogumil" w:date="2022-01-06T22:30:00Z">
        <w:r w:rsidR="00B7447B">
          <w:t>”</w:t>
        </w:r>
      </w:ins>
      <w:ins w:id="546" w:author="Dariusz Bogumil" w:date="2022-01-06T22:47:00Z">
        <w:r>
          <w:t xml:space="preserve"> or “[</w:t>
        </w:r>
      </w:ins>
      <w:proofErr w:type="spellStart"/>
      <w:ins w:id="547" w:author="Dariusz Bogumil" w:date="2022-01-06T22:48:00Z">
        <w:r>
          <w:t>Provider.Provider</w:t>
        </w:r>
        <w:proofErr w:type="spellEnd"/>
        <w:r>
          <w:t xml:space="preserve"> Shortcut (in capital letters)”]</w:t>
        </w:r>
      </w:ins>
      <w:ins w:id="548" w:author="Dariusz Bogumil" w:date="2022-01-06T22:31:00Z">
        <w:r w:rsidR="00B7447B">
          <w:t xml:space="preserve"> </w:t>
        </w:r>
        <w:r w:rsidR="00B7447B">
          <w:sym w:font="Wingdings" w:char="F0E0"/>
        </w:r>
        <w:r w:rsidR="00B7447B">
          <w:t xml:space="preserve"> assign this e-mail to this Provider</w:t>
        </w:r>
      </w:ins>
      <w:ins w:id="549" w:author="Dariusz Bogumil" w:date="2022-01-06T22:46:00Z">
        <w:r>
          <w:t xml:space="preserve">, </w:t>
        </w:r>
      </w:ins>
      <w:ins w:id="550" w:author="Dariusz Bogumil" w:date="2022-01-06T22:47:00Z">
        <w:r>
          <w:t>continue matching other Provider</w:t>
        </w:r>
      </w:ins>
      <w:ins w:id="551" w:author="Dariusz Bogumil" w:date="2022-01-06T22:49:00Z">
        <w:r>
          <w:t>s</w:t>
        </w:r>
      </w:ins>
    </w:p>
    <w:p w14:paraId="1E1FD87E" w14:textId="6F1525A2" w:rsidR="00B7447B" w:rsidRDefault="00B7447B">
      <w:pPr>
        <w:pStyle w:val="ListParagraph"/>
        <w:numPr>
          <w:ilvl w:val="3"/>
          <w:numId w:val="38"/>
        </w:numPr>
        <w:rPr>
          <w:ins w:id="552" w:author="Dariusz Bogumil" w:date="2022-01-06T22:51:00Z"/>
        </w:rPr>
        <w:pPrChange w:id="553" w:author="Dariusz Bogumil" w:date="2022-01-06T22:27:00Z">
          <w:pPr>
            <w:pStyle w:val="ListParagraph"/>
            <w:numPr>
              <w:ilvl w:val="2"/>
              <w:numId w:val="38"/>
            </w:numPr>
            <w:ind w:left="2160" w:hanging="180"/>
          </w:pPr>
        </w:pPrChange>
      </w:pPr>
      <w:ins w:id="554" w:author="Dariusz Bogumil" w:date="2022-01-06T22:30:00Z">
        <w:r>
          <w:t>If the first rule does not match any Provider</w:t>
        </w:r>
      </w:ins>
      <w:ins w:id="555" w:author="Dariusz Bogumil" w:date="2022-01-06T22:45:00Z">
        <w:r w:rsidR="001C3838">
          <w:t>,</w:t>
        </w:r>
      </w:ins>
      <w:ins w:id="556" w:author="Dariusz Bogumil" w:date="2022-01-06T22:31:00Z">
        <w:r>
          <w:t xml:space="preserve"> try to </w:t>
        </w:r>
      </w:ins>
      <w:ins w:id="557" w:author="Dariusz Bogumil" w:date="2022-01-06T22:34:00Z">
        <w:r w:rsidR="00D50E1D">
          <w:t>match Sender or Recipient address with “</w:t>
        </w:r>
        <w:proofErr w:type="spellStart"/>
        <w:r w:rsidR="00D50E1D">
          <w:t>Provider.E</w:t>
        </w:r>
        <w:proofErr w:type="spellEnd"/>
        <w:r w:rsidR="00D50E1D">
          <w:t xml:space="preserve">-mail” or any “Provider </w:t>
        </w:r>
        <w:proofErr w:type="spellStart"/>
        <w:r w:rsidR="00D50E1D">
          <w:t>Contact.E</w:t>
        </w:r>
        <w:proofErr w:type="spellEnd"/>
        <w:r w:rsidR="00D50E1D">
          <w:t>-mail”</w:t>
        </w:r>
      </w:ins>
      <w:ins w:id="558" w:author="Dariusz Bogumil" w:date="2022-01-06T22:37:00Z">
        <w:r w:rsidR="00D50E1D">
          <w:t xml:space="preserve"> (without matching e-mail subject)</w:t>
        </w:r>
      </w:ins>
    </w:p>
    <w:p w14:paraId="7D2BD88D" w14:textId="0A6D25F4" w:rsidR="001C3838" w:rsidRDefault="001C3838">
      <w:pPr>
        <w:pStyle w:val="ListParagraph"/>
        <w:numPr>
          <w:ilvl w:val="3"/>
          <w:numId w:val="38"/>
        </w:numPr>
        <w:rPr>
          <w:ins w:id="559" w:author="Dariusz Bogumil" w:date="2022-01-06T22:35:00Z"/>
        </w:rPr>
        <w:pPrChange w:id="560" w:author="Dariusz Bogumil" w:date="2022-01-06T22:27:00Z">
          <w:pPr>
            <w:pStyle w:val="ListParagraph"/>
            <w:numPr>
              <w:ilvl w:val="2"/>
              <w:numId w:val="38"/>
            </w:numPr>
            <w:ind w:left="2160" w:hanging="180"/>
          </w:pPr>
        </w:pPrChange>
      </w:pPr>
      <w:ins w:id="561" w:author="Dariusz Bogumil" w:date="2022-01-06T22:51:00Z">
        <w:r>
          <w:t xml:space="preserve">At first try to match active Providers only. If none is matched, try to match inactive </w:t>
        </w:r>
      </w:ins>
      <w:ins w:id="562" w:author="Dariusz Bogumil" w:date="2022-01-06T22:52:00Z">
        <w:r>
          <w:t>Provide</w:t>
        </w:r>
        <w:r w:rsidR="00A37166">
          <w:t>r</w:t>
        </w:r>
        <w:r>
          <w:t>s.</w:t>
        </w:r>
      </w:ins>
    </w:p>
    <w:p w14:paraId="3645CAA9" w14:textId="31E0ADEE" w:rsidR="00D50E1D" w:rsidRDefault="00D50E1D" w:rsidP="00D50E1D">
      <w:pPr>
        <w:pStyle w:val="ListParagraph"/>
        <w:numPr>
          <w:ilvl w:val="2"/>
          <w:numId w:val="38"/>
        </w:numPr>
        <w:rPr>
          <w:ins w:id="563" w:author="Dariusz Bogumil" w:date="2022-01-06T22:36:00Z"/>
        </w:rPr>
      </w:pPr>
      <w:ins w:id="564" w:author="Dariusz Bogumil" w:date="2022-01-06T22:37:00Z">
        <w:r>
          <w:t>These rules allow to assign one e-mail to more than one Provider at a time</w:t>
        </w:r>
      </w:ins>
      <w:ins w:id="565" w:author="Dariusz Bogumil" w:date="2022-01-06T22:39:00Z">
        <w:r>
          <w:t xml:space="preserve"> (if the same e-mail </w:t>
        </w:r>
      </w:ins>
      <w:ins w:id="566" w:author="Dariusz Bogumil" w:date="2022-01-06T22:40:00Z">
        <w:r>
          <w:t xml:space="preserve">address </w:t>
        </w:r>
      </w:ins>
      <w:ins w:id="567" w:author="Dariusz Bogumil" w:date="2022-01-06T22:39:00Z">
        <w:r>
          <w:t>is used by more than one Provider or its contacts</w:t>
        </w:r>
      </w:ins>
      <w:ins w:id="568" w:author="Dariusz Bogumil" w:date="2022-01-06T22:40:00Z">
        <w:r>
          <w:t>)</w:t>
        </w:r>
      </w:ins>
    </w:p>
    <w:p w14:paraId="1E1A9C6E" w14:textId="6C2D7CE3" w:rsidR="00D50E1D" w:rsidRPr="0029386D" w:rsidRDefault="00D50E1D" w:rsidP="00D50E1D">
      <w:pPr>
        <w:pStyle w:val="ListParagraph"/>
        <w:numPr>
          <w:ilvl w:val="2"/>
          <w:numId w:val="38"/>
        </w:numPr>
      </w:pPr>
      <w:ins w:id="569" w:author="Dariusz Bogumil" w:date="2022-01-06T22:35:00Z">
        <w:r>
          <w:t>U</w:t>
        </w:r>
        <w:r w:rsidRPr="0029386D">
          <w:t xml:space="preserve">ser can manually assign </w:t>
        </w:r>
        <w:r>
          <w:t xml:space="preserve">or </w:t>
        </w:r>
        <w:proofErr w:type="spellStart"/>
        <w:r>
          <w:t>unassign</w:t>
        </w:r>
        <w:proofErr w:type="spellEnd"/>
        <w:r>
          <w:t xml:space="preserve"> any </w:t>
        </w:r>
        <w:r w:rsidRPr="0029386D">
          <w:t xml:space="preserve">a mail to a </w:t>
        </w:r>
        <w:r>
          <w:t xml:space="preserve">Provider. </w:t>
        </w:r>
      </w:ins>
    </w:p>
    <w:p w14:paraId="32540818" w14:textId="77777777" w:rsidR="00BA34E0" w:rsidRPr="0029386D" w:rsidRDefault="00BA34E0" w:rsidP="00A57696">
      <w:pPr>
        <w:pStyle w:val="ListParagraph"/>
        <w:numPr>
          <w:ilvl w:val="0"/>
          <w:numId w:val="38"/>
        </w:numPr>
      </w:pPr>
      <w:r w:rsidRPr="0029386D">
        <w:t>Calls</w:t>
      </w:r>
      <w:r>
        <w:t xml:space="preserve"> (Activities)</w:t>
      </w:r>
    </w:p>
    <w:p w14:paraId="5CC7425B" w14:textId="77777777" w:rsidR="00BA34E0" w:rsidRDefault="00BA34E0" w:rsidP="00A57696">
      <w:pPr>
        <w:pStyle w:val="ListParagraph"/>
        <w:numPr>
          <w:ilvl w:val="2"/>
          <w:numId w:val="38"/>
        </w:numPr>
        <w:rPr>
          <w:ins w:id="570" w:author="Dariusz Bogumil" w:date="2022-01-05T00:31:00Z"/>
        </w:rPr>
      </w:pPr>
      <w:r w:rsidRPr="0029386D">
        <w:t>A list of telephone calls – managed manually by users</w:t>
      </w:r>
    </w:p>
    <w:p w14:paraId="30AC5C17" w14:textId="23C3E0A8" w:rsidR="004D0493" w:rsidRDefault="004D0493">
      <w:pPr>
        <w:pStyle w:val="ListParagraph"/>
        <w:numPr>
          <w:ilvl w:val="0"/>
          <w:numId w:val="38"/>
        </w:numPr>
        <w:rPr>
          <w:ins w:id="571" w:author="Dariusz Bogumil" w:date="2022-01-05T00:31:00Z"/>
        </w:rPr>
        <w:pPrChange w:id="572" w:author="Dariusz Bogumil" w:date="2022-01-05T00:31:00Z">
          <w:pPr>
            <w:pStyle w:val="ListParagraph"/>
            <w:numPr>
              <w:ilvl w:val="2"/>
              <w:numId w:val="38"/>
            </w:numPr>
            <w:ind w:left="2160" w:hanging="180"/>
          </w:pPr>
        </w:pPrChange>
      </w:pPr>
      <w:ins w:id="573" w:author="Dariusz Bogumil" w:date="2022-01-05T00:31:00Z">
        <w:r>
          <w:t>Investors</w:t>
        </w:r>
      </w:ins>
    </w:p>
    <w:p w14:paraId="74380279" w14:textId="5AD64896" w:rsidR="004D0493" w:rsidRPr="0029386D" w:rsidRDefault="004D0493" w:rsidP="004D0493">
      <w:pPr>
        <w:pStyle w:val="ListParagraph"/>
        <w:numPr>
          <w:ilvl w:val="2"/>
          <w:numId w:val="38"/>
        </w:numPr>
      </w:pPr>
      <w:ins w:id="574" w:author="Dariusz Bogumil" w:date="2022-01-05T00:31:00Z">
        <w:r>
          <w:t>Many-to-many relation</w:t>
        </w:r>
      </w:ins>
    </w:p>
    <w:p w14:paraId="064E4BD5" w14:textId="77777777" w:rsidR="0029386D" w:rsidRDefault="0029386D" w:rsidP="00422924">
      <w:pPr>
        <w:pStyle w:val="ListParagraph"/>
      </w:pPr>
    </w:p>
    <w:p w14:paraId="1593DFF6" w14:textId="55171AED" w:rsidR="00DA0F4C" w:rsidRPr="00302B1D" w:rsidRDefault="00DA0F4C" w:rsidP="00DA0F4C">
      <w:pPr>
        <w:pStyle w:val="Heading3"/>
      </w:pPr>
      <w:commentRangeStart w:id="575"/>
      <w:r>
        <w:t>Dashboard</w:t>
      </w:r>
      <w:r w:rsidR="003D0FF8">
        <w:t xml:space="preserve"> (a quick overview of data)</w:t>
      </w:r>
      <w:commentRangeEnd w:id="575"/>
      <w:r w:rsidR="00DD07FB">
        <w:rPr>
          <w:rStyle w:val="CommentReference"/>
          <w:rFonts w:asciiTheme="minorHAnsi" w:hAnsiTheme="minorHAnsi"/>
          <w:b w:val="0"/>
          <w:bCs w:val="0"/>
          <w:szCs w:val="20"/>
          <w:lang w:eastAsia="en-US"/>
        </w:rPr>
        <w:commentReference w:id="575"/>
      </w:r>
    </w:p>
    <w:p w14:paraId="0009DDF0" w14:textId="3372FCF8" w:rsidR="00DA0F4C" w:rsidRDefault="00DA0F4C" w:rsidP="00A57696">
      <w:pPr>
        <w:pStyle w:val="ListParagraph"/>
        <w:numPr>
          <w:ilvl w:val="0"/>
          <w:numId w:val="39"/>
        </w:numPr>
      </w:pPr>
      <w:r>
        <w:t>Summary fields</w:t>
      </w:r>
    </w:p>
    <w:p w14:paraId="42077727" w14:textId="4B1D1CB0" w:rsidR="00DA0F4C" w:rsidRDefault="00DA0F4C" w:rsidP="00A57696">
      <w:pPr>
        <w:pStyle w:val="ListParagraph"/>
        <w:numPr>
          <w:ilvl w:val="0"/>
          <w:numId w:val="39"/>
        </w:numPr>
      </w:pPr>
      <w:r>
        <w:t>Proposals (</w:t>
      </w:r>
      <w:r w:rsidR="007E1BED">
        <w:t>Portfolios in onboarding process)</w:t>
      </w:r>
    </w:p>
    <w:p w14:paraId="36E267E0" w14:textId="5B7A762A" w:rsidR="007E1BED" w:rsidRDefault="007E1BED" w:rsidP="00A57696">
      <w:pPr>
        <w:pStyle w:val="ListParagraph"/>
        <w:numPr>
          <w:ilvl w:val="0"/>
          <w:numId w:val="39"/>
        </w:numPr>
      </w:pPr>
      <w:r>
        <w:t>Claims</w:t>
      </w:r>
    </w:p>
    <w:p w14:paraId="74E6F60E" w14:textId="0F23A39E" w:rsidR="007E1BED" w:rsidRDefault="007E1BED" w:rsidP="00A57696">
      <w:pPr>
        <w:pStyle w:val="ListParagraph"/>
        <w:numPr>
          <w:ilvl w:val="0"/>
          <w:numId w:val="39"/>
        </w:numPr>
      </w:pPr>
      <w:r>
        <w:t>History</w:t>
      </w:r>
    </w:p>
    <w:p w14:paraId="56EF8C27" w14:textId="77777777" w:rsidR="007E1BED" w:rsidRDefault="007E1BED" w:rsidP="007E1BED"/>
    <w:p w14:paraId="03123503" w14:textId="3558B1D8" w:rsidR="0059461D" w:rsidRDefault="0059461D" w:rsidP="00787A81">
      <w:pPr>
        <w:pStyle w:val="Heading3"/>
      </w:pPr>
      <w:r>
        <w:t>Access Rights:</w:t>
      </w:r>
    </w:p>
    <w:p w14:paraId="30EDFEE7" w14:textId="1E09C43F" w:rsidR="0059461D" w:rsidRDefault="0059461D" w:rsidP="00A57696">
      <w:pPr>
        <w:pStyle w:val="ListParagraph"/>
        <w:numPr>
          <w:ilvl w:val="0"/>
          <w:numId w:val="12"/>
        </w:numPr>
      </w:pPr>
      <w:r>
        <w:t>All CMS Users can view data.</w:t>
      </w:r>
    </w:p>
    <w:p w14:paraId="342DD76E" w14:textId="3BE9A3A6" w:rsidR="00787A81" w:rsidRDefault="00787A81" w:rsidP="00A57696">
      <w:pPr>
        <w:pStyle w:val="ListParagraph"/>
        <w:numPr>
          <w:ilvl w:val="0"/>
          <w:numId w:val="12"/>
        </w:numPr>
      </w:pPr>
      <w:r>
        <w:t>Provider Account Managers and Approvers can edit data.</w:t>
      </w:r>
    </w:p>
    <w:p w14:paraId="214216CB" w14:textId="6BFBF4C2" w:rsidR="0059461D" w:rsidRDefault="00787A81" w:rsidP="00A57696">
      <w:pPr>
        <w:pStyle w:val="ListParagraph"/>
        <w:numPr>
          <w:ilvl w:val="0"/>
          <w:numId w:val="12"/>
        </w:numPr>
      </w:pPr>
      <w:r>
        <w:t xml:space="preserve">No user but Administrator </w:t>
      </w:r>
      <w:r w:rsidR="0059461D">
        <w:t>can delete an entry from this module.</w:t>
      </w:r>
    </w:p>
    <w:p w14:paraId="0D37E3CF" w14:textId="67D4A2D3" w:rsidR="00787A81" w:rsidRDefault="00787A81" w:rsidP="00A57696">
      <w:pPr>
        <w:pStyle w:val="ListParagraph"/>
        <w:numPr>
          <w:ilvl w:val="0"/>
          <w:numId w:val="12"/>
        </w:numPr>
      </w:pPr>
      <w:r>
        <w:t>Only Approvers can use workflow to Approve a Provider.</w:t>
      </w:r>
    </w:p>
    <w:p w14:paraId="26AB81B7" w14:textId="77777777" w:rsidR="0059461D" w:rsidRPr="0029386D" w:rsidRDefault="0059461D" w:rsidP="0059461D"/>
    <w:p w14:paraId="0AF1EAF2" w14:textId="41EFED81" w:rsidR="00894504" w:rsidRDefault="00457CDC" w:rsidP="00787A81">
      <w:pPr>
        <w:pStyle w:val="Heading3"/>
      </w:pPr>
      <w:r>
        <w:t>Manual</w:t>
      </w:r>
      <w:r w:rsidR="00787A81">
        <w:t xml:space="preserve"> and automatic actions (workflows)</w:t>
      </w:r>
    </w:p>
    <w:tbl>
      <w:tblPr>
        <w:tblStyle w:val="LightList-Accent6"/>
        <w:tblW w:w="9747" w:type="dxa"/>
        <w:tblLook w:val="04A0" w:firstRow="1" w:lastRow="0" w:firstColumn="1" w:lastColumn="0" w:noHBand="0" w:noVBand="1"/>
      </w:tblPr>
      <w:tblGrid>
        <w:gridCol w:w="2989"/>
        <w:gridCol w:w="1313"/>
        <w:gridCol w:w="1823"/>
        <w:gridCol w:w="3622"/>
      </w:tblGrid>
      <w:tr w:rsidR="00C27999" w:rsidRPr="0029386D" w14:paraId="25F5B416" w14:textId="77777777" w:rsidTr="00DA0F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58DC397" w14:textId="7F5945F4" w:rsidR="00787A81" w:rsidRPr="0029386D" w:rsidRDefault="00787A81" w:rsidP="00920F9C">
            <w:pPr>
              <w:pStyle w:val="ListParagraph"/>
              <w:ind w:left="0"/>
              <w:jc w:val="left"/>
            </w:pPr>
            <w:r>
              <w:t>Workflow name</w:t>
            </w:r>
          </w:p>
        </w:tc>
        <w:tc>
          <w:tcPr>
            <w:tcW w:w="1313" w:type="dxa"/>
          </w:tcPr>
          <w:p w14:paraId="5DDDD5D6" w14:textId="1E438826" w:rsidR="00787A81"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823" w:type="dxa"/>
          </w:tcPr>
          <w:p w14:paraId="4A954D46" w14:textId="631405C1" w:rsidR="00787A81" w:rsidRPr="0029386D" w:rsidRDefault="00787A81"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622" w:type="dxa"/>
          </w:tcPr>
          <w:p w14:paraId="5CC252F7" w14:textId="606EAE26" w:rsidR="00787A81" w:rsidRPr="0029386D" w:rsidRDefault="00787A81" w:rsidP="00920F9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C27999" w:rsidRPr="0029386D" w14:paraId="775E82BC"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59B83A5B" w14:textId="3BF8BDE4" w:rsidR="00787A81" w:rsidRPr="007243C6" w:rsidRDefault="00787A81" w:rsidP="00920F9C">
            <w:pPr>
              <w:pStyle w:val="ListParagraph"/>
              <w:ind w:left="0"/>
              <w:jc w:val="left"/>
            </w:pPr>
            <w:r>
              <w:t>Underwrite</w:t>
            </w:r>
          </w:p>
        </w:tc>
        <w:tc>
          <w:tcPr>
            <w:tcW w:w="1313" w:type="dxa"/>
          </w:tcPr>
          <w:p w14:paraId="4854181C" w14:textId="5A536F58" w:rsidR="00787A81" w:rsidRPr="0029386D" w:rsidRDefault="00787A81"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6E5A9697" w14:textId="26C6A483" w:rsidR="00787A81" w:rsidRDefault="00787A81" w:rsidP="00787A81">
            <w:pPr>
              <w:pStyle w:val="ListParagraph"/>
              <w:ind w:left="0"/>
              <w:jc w:val="left"/>
              <w:cnfStyle w:val="000000100000" w:firstRow="0" w:lastRow="0" w:firstColumn="0" w:lastColumn="0" w:oddVBand="0" w:evenVBand="0" w:oddHBand="1" w:evenHBand="0" w:firstRowFirstColumn="0" w:firstRowLastColumn="0" w:lastRowFirstColumn="0" w:lastRowLastColumn="0"/>
            </w:pPr>
            <w:r>
              <w:t>User R</w:t>
            </w:r>
            <w:r w:rsidR="002675CD">
              <w:t>ole =</w:t>
            </w:r>
            <w:r>
              <w:t xml:space="preserve"> Underwriter</w:t>
            </w:r>
            <w:r w:rsidR="002675CD">
              <w:t xml:space="preserve"> or Approver</w:t>
            </w:r>
          </w:p>
          <w:p w14:paraId="0BA3ABC0" w14:textId="284F0445" w:rsidR="00787A81" w:rsidRPr="0029386D" w:rsidRDefault="00787A81"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AND Status </w:t>
            </w:r>
            <w:r w:rsidR="002675CD">
              <w:t>=</w:t>
            </w:r>
            <w:r>
              <w:t xml:space="preserve"> New AND </w:t>
            </w:r>
            <w:r w:rsidR="002675CD">
              <w:t>All eligibility criteria met? = Yes or Conditionally</w:t>
            </w:r>
          </w:p>
        </w:tc>
        <w:tc>
          <w:tcPr>
            <w:tcW w:w="3622" w:type="dxa"/>
          </w:tcPr>
          <w:p w14:paraId="3527470D" w14:textId="5F4885F4" w:rsidR="00787A81"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Underwritten</w:t>
            </w:r>
          </w:p>
          <w:p w14:paraId="2D60D880" w14:textId="7C47BC13" w:rsidR="002675CD" w:rsidRPr="0029386D" w:rsidRDefault="002675CD"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Underwriter Name := current user</w:t>
            </w:r>
          </w:p>
        </w:tc>
      </w:tr>
      <w:tr w:rsidR="00C27999" w:rsidRPr="0029386D" w14:paraId="2928B63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7FCA5723" w14:textId="087770B2" w:rsidR="00787A81" w:rsidRPr="007243C6" w:rsidRDefault="002675CD" w:rsidP="00920F9C">
            <w:pPr>
              <w:pStyle w:val="ListParagraph"/>
              <w:ind w:left="0"/>
              <w:jc w:val="left"/>
            </w:pPr>
            <w:r>
              <w:t>Approve</w:t>
            </w:r>
          </w:p>
        </w:tc>
        <w:tc>
          <w:tcPr>
            <w:tcW w:w="1313" w:type="dxa"/>
          </w:tcPr>
          <w:p w14:paraId="4015F524" w14:textId="5935809E" w:rsidR="00787A81"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E4C2C6" w14:textId="49B3FFB6" w:rsidR="002675C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w:t>
            </w:r>
          </w:p>
          <w:p w14:paraId="107DC8D6" w14:textId="5F0EE3A9" w:rsidR="00787A81"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Underwritten</w:t>
            </w:r>
          </w:p>
        </w:tc>
        <w:tc>
          <w:tcPr>
            <w:tcW w:w="3622" w:type="dxa"/>
          </w:tcPr>
          <w:p w14:paraId="71A0236C" w14:textId="40D4B925" w:rsidR="002675C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Approved</w:t>
            </w:r>
          </w:p>
          <w:p w14:paraId="448E7B9B" w14:textId="1A85DAEC" w:rsidR="00787A81" w:rsidRPr="0029386D" w:rsidRDefault="002675CD" w:rsidP="002675CD">
            <w:pPr>
              <w:pStyle w:val="ListParagraph"/>
              <w:ind w:left="0"/>
              <w:cnfStyle w:val="000000000000" w:firstRow="0" w:lastRow="0" w:firstColumn="0" w:lastColumn="0" w:oddVBand="0" w:evenVBand="0" w:oddHBand="0" w:evenHBand="0" w:firstRowFirstColumn="0" w:firstRowLastColumn="0" w:lastRowFirstColumn="0" w:lastRowLastColumn="0"/>
            </w:pPr>
            <w:r>
              <w:t>Set Approver Name := current user</w:t>
            </w:r>
          </w:p>
        </w:tc>
      </w:tr>
      <w:tr w:rsidR="00DA0F4C" w:rsidRPr="0029386D" w14:paraId="0ED42D3A" w14:textId="77777777" w:rsidTr="00DA0F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7A0E9527" w14:textId="3766B156" w:rsidR="002675CD" w:rsidRPr="007243C6" w:rsidRDefault="002675CD" w:rsidP="00920F9C">
            <w:pPr>
              <w:pStyle w:val="ListParagraph"/>
              <w:ind w:left="0"/>
              <w:jc w:val="left"/>
            </w:pPr>
            <w:r>
              <w:t>Close</w:t>
            </w:r>
          </w:p>
        </w:tc>
        <w:tc>
          <w:tcPr>
            <w:tcW w:w="1313" w:type="dxa"/>
          </w:tcPr>
          <w:p w14:paraId="1C7CE8F7" w14:textId="77777777"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823" w:type="dxa"/>
          </w:tcPr>
          <w:p w14:paraId="7F01FF81" w14:textId="03463071" w:rsidR="002675CD" w:rsidRDefault="002675CD"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User Role = Approver or Underwriter</w:t>
            </w:r>
          </w:p>
          <w:p w14:paraId="0AB3E569" w14:textId="1895F206" w:rsidR="002675CD" w:rsidRPr="0029386D" w:rsidRDefault="002675CD" w:rsidP="002675CD">
            <w:pPr>
              <w:pStyle w:val="ListParagraph"/>
              <w:ind w:left="0"/>
              <w:jc w:val="left"/>
              <w:cnfStyle w:val="000000100000" w:firstRow="0" w:lastRow="0" w:firstColumn="0" w:lastColumn="0" w:oddVBand="0" w:evenVBand="0" w:oddHBand="1" w:evenHBand="0" w:firstRowFirstColumn="0" w:firstRowLastColumn="0" w:lastRowFirstColumn="0" w:lastRowLastColumn="0"/>
            </w:pPr>
            <w:r>
              <w:t>AND Status = Approved or Underwritten or New</w:t>
            </w:r>
          </w:p>
        </w:tc>
        <w:tc>
          <w:tcPr>
            <w:tcW w:w="3622" w:type="dxa"/>
          </w:tcPr>
          <w:p w14:paraId="427EA030" w14:textId="3093A723" w:rsidR="002675CD" w:rsidRPr="0029386D" w:rsidRDefault="002675CD" w:rsidP="002675CD">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Set Status := Closed</w:t>
            </w:r>
          </w:p>
        </w:tc>
      </w:tr>
      <w:tr w:rsidR="00DA0F4C" w:rsidRPr="0029386D" w14:paraId="7041408C"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0E8ADC5A" w14:textId="2896567F" w:rsidR="002675CD" w:rsidRPr="007243C6" w:rsidRDefault="002675CD" w:rsidP="00920F9C">
            <w:pPr>
              <w:pStyle w:val="ListParagraph"/>
              <w:ind w:left="0"/>
              <w:jc w:val="left"/>
            </w:pPr>
            <w:r>
              <w:t>Reopen</w:t>
            </w:r>
          </w:p>
        </w:tc>
        <w:tc>
          <w:tcPr>
            <w:tcW w:w="1313" w:type="dxa"/>
          </w:tcPr>
          <w:p w14:paraId="00343042"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Manual</w:t>
            </w:r>
          </w:p>
        </w:tc>
        <w:tc>
          <w:tcPr>
            <w:tcW w:w="1823" w:type="dxa"/>
          </w:tcPr>
          <w:p w14:paraId="6D2BF2FF"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4A16021F" w14:textId="3E14000F" w:rsidR="002675CD" w:rsidRPr="0029386D" w:rsidRDefault="002675CD" w:rsidP="002675CD">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95C2D43" w14:textId="14792275" w:rsidR="002675CD" w:rsidRPr="0029386D" w:rsidRDefault="002675CD" w:rsidP="002675CD">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Set Status := New</w:t>
            </w:r>
          </w:p>
        </w:tc>
      </w:tr>
      <w:tr w:rsidR="00C27999" w:rsidRPr="0029386D" w14:paraId="5C86FBEA"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288891A3" w14:textId="57764148" w:rsidR="00C27999" w:rsidRPr="007243C6" w:rsidRDefault="00C27999" w:rsidP="00C27999">
            <w:pPr>
              <w:pStyle w:val="ListParagraph"/>
              <w:ind w:left="0"/>
              <w:jc w:val="left"/>
            </w:pPr>
            <w:r>
              <w:lastRenderedPageBreak/>
              <w:t>ON_CREATE</w:t>
            </w:r>
          </w:p>
        </w:tc>
        <w:tc>
          <w:tcPr>
            <w:tcW w:w="1313" w:type="dxa"/>
          </w:tcPr>
          <w:p w14:paraId="1A47F33B" w14:textId="2BCDA861" w:rsidR="00C27999" w:rsidRDefault="00C27999" w:rsidP="00C27999">
            <w:pPr>
              <w:pStyle w:val="ListParagraph"/>
              <w:ind w:left="0"/>
              <w:jc w:val="left"/>
              <w:cnfStyle w:val="000000100000" w:firstRow="0" w:lastRow="0" w:firstColumn="0" w:lastColumn="0" w:oddVBand="0" w:evenVBand="0" w:oddHBand="1" w:evenHBand="0" w:firstRowFirstColumn="0" w:firstRowLastColumn="0" w:lastRowFirstColumn="0" w:lastRowLastColumn="0"/>
            </w:pPr>
            <w:r>
              <w:t>On create</w:t>
            </w:r>
          </w:p>
        </w:tc>
        <w:tc>
          <w:tcPr>
            <w:tcW w:w="1823" w:type="dxa"/>
          </w:tcPr>
          <w:p w14:paraId="36ECF512" w14:textId="0BC1672F"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181AEF12" w14:textId="345A6DED" w:rsidR="00C27999"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r>
              <w:t>Initialize the list of Provider Eligibility Criteria</w:t>
            </w:r>
          </w:p>
          <w:p w14:paraId="5C524DFE" w14:textId="77777777" w:rsidR="00C27999" w:rsidRPr="0029386D" w:rsidRDefault="00C27999" w:rsidP="00920F9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DA0F4C" w:rsidRPr="0029386D" w14:paraId="1AC5FCD0"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3A035410" w14:textId="6411B81B" w:rsidR="002675CD" w:rsidRPr="007243C6" w:rsidRDefault="002675CD" w:rsidP="00920F9C">
            <w:pPr>
              <w:pStyle w:val="ListParagraph"/>
              <w:ind w:left="0"/>
              <w:jc w:val="left"/>
            </w:pPr>
            <w:r>
              <w:t>CALCULATE_KPIS</w:t>
            </w:r>
          </w:p>
        </w:tc>
        <w:tc>
          <w:tcPr>
            <w:tcW w:w="1313" w:type="dxa"/>
          </w:tcPr>
          <w:p w14:paraId="2CBCA9CE" w14:textId="487C9753"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On schedule, once a week, Saturday 3 AM</w:t>
            </w:r>
          </w:p>
        </w:tc>
        <w:tc>
          <w:tcPr>
            <w:tcW w:w="1823" w:type="dxa"/>
          </w:tcPr>
          <w:p w14:paraId="5CCAFBF5" w14:textId="77777777" w:rsidR="002675C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User Role = Approver or Underwriter</w:t>
            </w:r>
          </w:p>
          <w:p w14:paraId="7230C1B7" w14:textId="77777777" w:rsidR="002675CD" w:rsidRPr="0029386D" w:rsidRDefault="002675CD"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AND Status = Closed</w:t>
            </w:r>
          </w:p>
        </w:tc>
        <w:tc>
          <w:tcPr>
            <w:tcW w:w="3622" w:type="dxa"/>
          </w:tcPr>
          <w:p w14:paraId="481C2C08" w14:textId="1A942C07" w:rsidR="00DA0F4C" w:rsidRDefault="00577CEE"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Calculate all fields in Provider KPIs section. </w:t>
            </w:r>
            <w:r w:rsidR="00DA0F4C">
              <w:t>Do not save these results as a change in history.</w:t>
            </w:r>
          </w:p>
          <w:p w14:paraId="3943F1F3" w14:textId="77777777" w:rsidR="00DA0F4C" w:rsidRDefault="00DA0F4C"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r>
              <w:t xml:space="preserve">Call </w:t>
            </w:r>
            <w:r w:rsidRPr="00DA0F4C">
              <w:t>CALCULATE_YEARS_IN_BUSINESS</w:t>
            </w:r>
            <w:r>
              <w:t>.</w:t>
            </w:r>
          </w:p>
          <w:p w14:paraId="53846FE8" w14:textId="25BF795F" w:rsidR="002675CD" w:rsidRPr="0029386D" w:rsidRDefault="002675CD" w:rsidP="00577CEE">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C27999" w:rsidRPr="0029386D" w14:paraId="24152DFC" w14:textId="77777777" w:rsidTr="00920F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9" w:type="dxa"/>
          </w:tcPr>
          <w:p w14:paraId="419B4E42" w14:textId="77777777" w:rsidR="00C27999" w:rsidRPr="00DA0F4C" w:rsidRDefault="00C27999" w:rsidP="00920F9C">
            <w:pPr>
              <w:pStyle w:val="ListParagraph"/>
              <w:ind w:left="0"/>
              <w:jc w:val="left"/>
            </w:pPr>
            <w:r w:rsidRPr="00DA0F4C">
              <w:t>CALCULATE_YEARS_IN_BUSINESS</w:t>
            </w:r>
          </w:p>
        </w:tc>
        <w:tc>
          <w:tcPr>
            <w:tcW w:w="1313" w:type="dxa"/>
          </w:tcPr>
          <w:p w14:paraId="7E16168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On change of </w:t>
            </w:r>
            <w:r w:rsidRPr="007243C6">
              <w:t>Date of License granted</w:t>
            </w:r>
          </w:p>
        </w:tc>
        <w:tc>
          <w:tcPr>
            <w:tcW w:w="1823" w:type="dxa"/>
          </w:tcPr>
          <w:p w14:paraId="306A85F1"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622" w:type="dxa"/>
          </w:tcPr>
          <w:p w14:paraId="01A14D0A" w14:textId="45AC323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r>
              <w:t>Calculate “</w:t>
            </w:r>
            <w:r w:rsidRPr="007243C6">
              <w:t>Years in business</w:t>
            </w:r>
            <w:r>
              <w:t>”. Do not save these results as a change in history.</w:t>
            </w:r>
          </w:p>
        </w:tc>
      </w:tr>
      <w:tr w:rsidR="00C27999" w:rsidRPr="0029386D" w14:paraId="2E2E5FE3" w14:textId="77777777" w:rsidTr="00DA0F4C">
        <w:tc>
          <w:tcPr>
            <w:cnfStyle w:val="001000000000" w:firstRow="0" w:lastRow="0" w:firstColumn="1" w:lastColumn="0" w:oddVBand="0" w:evenVBand="0" w:oddHBand="0" w:evenHBand="0" w:firstRowFirstColumn="0" w:firstRowLastColumn="0" w:lastRowFirstColumn="0" w:lastRowLastColumn="0"/>
            <w:tcW w:w="2989" w:type="dxa"/>
          </w:tcPr>
          <w:p w14:paraId="19E210DA" w14:textId="144E0968" w:rsidR="00787A81" w:rsidRPr="00DA0F4C" w:rsidRDefault="00C27999" w:rsidP="00C27999">
            <w:pPr>
              <w:pStyle w:val="ListParagraph"/>
              <w:ind w:left="0"/>
              <w:jc w:val="left"/>
            </w:pPr>
            <w:r>
              <w:t>CHECK_ELIGIBILITY</w:t>
            </w:r>
          </w:p>
        </w:tc>
        <w:tc>
          <w:tcPr>
            <w:tcW w:w="1313" w:type="dxa"/>
          </w:tcPr>
          <w:p w14:paraId="78062D55" w14:textId="6BBF97C8" w:rsidR="00787A81" w:rsidRPr="0029386D" w:rsidRDefault="00DA0F4C" w:rsidP="00C27999">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On change of </w:t>
            </w:r>
            <w:r w:rsidR="00C27999">
              <w:t xml:space="preserve">any Provider Eligibility </w:t>
            </w:r>
            <w:proofErr w:type="spellStart"/>
            <w:r w:rsidR="00C27999">
              <w:t>Criteria.Is</w:t>
            </w:r>
            <w:proofErr w:type="spellEnd"/>
            <w:r w:rsidR="00C27999">
              <w:t xml:space="preserve"> Criteria met?</w:t>
            </w:r>
          </w:p>
        </w:tc>
        <w:tc>
          <w:tcPr>
            <w:tcW w:w="1823" w:type="dxa"/>
          </w:tcPr>
          <w:p w14:paraId="10AD44A1" w14:textId="062B97C8" w:rsidR="00787A81" w:rsidRPr="0029386D" w:rsidRDefault="00787A81"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622" w:type="dxa"/>
          </w:tcPr>
          <w:p w14:paraId="622E8843" w14:textId="76F83CFE" w:rsidR="00787A81" w:rsidRPr="0029386D" w:rsidRDefault="00DA0F4C" w:rsidP="00920F9C">
            <w:pPr>
              <w:pStyle w:val="ListParagraph"/>
              <w:ind w:left="0"/>
              <w:cnfStyle w:val="000000000000" w:firstRow="0" w:lastRow="0" w:firstColumn="0" w:lastColumn="0" w:oddVBand="0" w:evenVBand="0" w:oddHBand="0" w:evenHBand="0" w:firstRowFirstColumn="0" w:firstRowLastColumn="0" w:lastRowFirstColumn="0" w:lastRowLastColumn="0"/>
            </w:pPr>
            <w:r>
              <w:t xml:space="preserve">Calculate </w:t>
            </w:r>
            <w:r w:rsidR="00C27999">
              <w:t>“All eligibility criteria met?”</w:t>
            </w:r>
          </w:p>
        </w:tc>
      </w:tr>
    </w:tbl>
    <w:p w14:paraId="39B27BAB" w14:textId="77777777" w:rsidR="00787A81" w:rsidRPr="00787A81" w:rsidRDefault="00787A81" w:rsidP="00787A81">
      <w:pPr>
        <w:rPr>
          <w:lang w:eastAsia="ja-JP"/>
        </w:rPr>
      </w:pPr>
    </w:p>
    <w:p w14:paraId="1FA8322E" w14:textId="45A5F942" w:rsidR="0059461D" w:rsidRDefault="007E1BED" w:rsidP="007E1BED">
      <w:pPr>
        <w:pStyle w:val="Heading2"/>
      </w:pPr>
      <w:bookmarkStart w:id="576" w:name="_Toc91614547"/>
      <w:r>
        <w:t>Portfolios</w:t>
      </w:r>
      <w:bookmarkEnd w:id="576"/>
    </w:p>
    <w:p w14:paraId="06EFAEE6" w14:textId="77777777" w:rsidR="00094518" w:rsidRDefault="003D0FF8" w:rsidP="008674A8">
      <w:pPr>
        <w:rPr>
          <w:ins w:id="577" w:author="Dariusz Bogumil" w:date="2022-01-04T22:51:00Z"/>
          <w:lang w:eastAsia="ja-JP"/>
        </w:rPr>
      </w:pPr>
      <w:r>
        <w:rPr>
          <w:lang w:eastAsia="ja-JP"/>
        </w:rPr>
        <w:t>A</w:t>
      </w:r>
      <w:r w:rsidRPr="003D0FF8">
        <w:rPr>
          <w:lang w:eastAsia="ja-JP"/>
        </w:rPr>
        <w:t xml:space="preserve"> Portfolio object groups </w:t>
      </w:r>
      <w:r>
        <w:rPr>
          <w:lang w:eastAsia="ja-JP"/>
        </w:rPr>
        <w:t>C</w:t>
      </w:r>
      <w:r w:rsidRPr="003D0FF8">
        <w:rPr>
          <w:lang w:eastAsia="ja-JP"/>
        </w:rPr>
        <w:t xml:space="preserve">laims that are offered by a Provider and </w:t>
      </w:r>
      <w:r>
        <w:rPr>
          <w:lang w:eastAsia="ja-JP"/>
        </w:rPr>
        <w:t xml:space="preserve">can be </w:t>
      </w:r>
      <w:r w:rsidRPr="003D0FF8">
        <w:rPr>
          <w:lang w:eastAsia="ja-JP"/>
        </w:rPr>
        <w:t xml:space="preserve">purchased after </w:t>
      </w:r>
      <w:commentRangeStart w:id="578"/>
      <w:commentRangeStart w:id="579"/>
      <w:r w:rsidRPr="003D0FF8">
        <w:rPr>
          <w:lang w:eastAsia="ja-JP"/>
        </w:rPr>
        <w:t>approval</w:t>
      </w:r>
      <w:commentRangeEnd w:id="578"/>
      <w:r w:rsidR="0085239E">
        <w:rPr>
          <w:rStyle w:val="CommentReference"/>
          <w:szCs w:val="20"/>
        </w:rPr>
        <w:commentReference w:id="578"/>
      </w:r>
      <w:commentRangeEnd w:id="579"/>
      <w:r w:rsidR="00F61BAF">
        <w:rPr>
          <w:rStyle w:val="CommentReference"/>
          <w:szCs w:val="20"/>
        </w:rPr>
        <w:commentReference w:id="579"/>
      </w:r>
      <w:r>
        <w:rPr>
          <w:lang w:eastAsia="ja-JP"/>
        </w:rPr>
        <w:t>.</w:t>
      </w:r>
      <w:ins w:id="580" w:author="Dariusz Bogumil" w:date="2022-01-04T22:51:00Z">
        <w:r w:rsidR="00094518" w:rsidRPr="00094518">
          <w:rPr>
            <w:lang w:eastAsia="ja-JP"/>
          </w:rPr>
          <w:t xml:space="preserve"> </w:t>
        </w:r>
      </w:ins>
    </w:p>
    <w:p w14:paraId="0977E001" w14:textId="34155D6F" w:rsidR="008674A8" w:rsidRDefault="00094518" w:rsidP="008674A8">
      <w:pPr>
        <w:rPr>
          <w:lang w:eastAsia="ja-JP"/>
        </w:rPr>
      </w:pPr>
      <w:moveToRangeStart w:id="581" w:author="Dariusz Bogumil" w:date="2022-01-04T22:51:00Z" w:name="move92229123"/>
      <w:commentRangeStart w:id="582"/>
      <w:moveTo w:id="583" w:author="Dariusz Bogumil" w:date="2022-01-04T22:51:00Z">
        <w:r>
          <w:rPr>
            <w:lang w:eastAsia="ja-JP"/>
          </w:rPr>
          <w:t>A portfolio cannot be closed until there are twenty individual claims present with the largest claim being no more than 15% of claim pool.</w:t>
        </w:r>
        <w:commentRangeEnd w:id="582"/>
        <w:r>
          <w:rPr>
            <w:rStyle w:val="CommentReference"/>
            <w:szCs w:val="20"/>
          </w:rPr>
          <w:commentReference w:id="582"/>
        </w:r>
      </w:moveTo>
      <w:moveToRangeEnd w:id="581"/>
    </w:p>
    <w:p w14:paraId="7165EBC5" w14:textId="7AE1F20C" w:rsidR="004533FB" w:rsidRDefault="004533FB" w:rsidP="008674A8">
      <w:pPr>
        <w:rPr>
          <w:lang w:eastAsia="ja-JP"/>
        </w:rPr>
      </w:pPr>
      <w:r>
        <w:rPr>
          <w:lang w:eastAsia="ja-JP"/>
        </w:rPr>
        <w:t xml:space="preserve">Before acceptance the Portfolio plays a role of a Proposal. Its Program and list of Claims can be changed. Subsequent versions of </w:t>
      </w:r>
      <w:commentRangeStart w:id="584"/>
      <w:r>
        <w:rPr>
          <w:lang w:eastAsia="ja-JP"/>
        </w:rPr>
        <w:t xml:space="preserve">Proposals </w:t>
      </w:r>
      <w:commentRangeEnd w:id="584"/>
      <w:r w:rsidR="0085239E">
        <w:rPr>
          <w:rStyle w:val="CommentReference"/>
          <w:szCs w:val="20"/>
        </w:rPr>
        <w:commentReference w:id="584"/>
      </w:r>
      <w:r>
        <w:rPr>
          <w:lang w:eastAsia="ja-JP"/>
        </w:rPr>
        <w:t xml:space="preserve">can be created and sent to the Provider. They are reflected in History as well as in historical Documents (if created). </w:t>
      </w:r>
    </w:p>
    <w:p w14:paraId="490FBB6F" w14:textId="4B1E37A2" w:rsidR="004533FB" w:rsidRDefault="004533FB" w:rsidP="008674A8">
      <w:pPr>
        <w:rPr>
          <w:lang w:eastAsia="ja-JP"/>
        </w:rPr>
      </w:pPr>
      <w:r>
        <w:rPr>
          <w:lang w:eastAsia="ja-JP"/>
        </w:rPr>
        <w:t>After buying the Portfolio, its configuration should not be changed</w:t>
      </w:r>
      <w:r w:rsidR="001E40C6">
        <w:rPr>
          <w:lang w:eastAsia="ja-JP"/>
        </w:rPr>
        <w:t xml:space="preserve">. </w:t>
      </w:r>
      <w:commentRangeStart w:id="585"/>
      <w:commentRangeStart w:id="586"/>
      <w:commentRangeStart w:id="587"/>
      <w:commentRangeStart w:id="588"/>
      <w:r w:rsidR="001E40C6">
        <w:rPr>
          <w:lang w:eastAsia="ja-JP"/>
        </w:rPr>
        <w:t xml:space="preserve">Only Payments should be added (presumably automatically, that process will be defined in the next phase). </w:t>
      </w:r>
      <w:commentRangeEnd w:id="585"/>
      <w:r w:rsidR="00E84C5B">
        <w:rPr>
          <w:rStyle w:val="CommentReference"/>
          <w:szCs w:val="20"/>
        </w:rPr>
        <w:commentReference w:id="585"/>
      </w:r>
      <w:commentRangeEnd w:id="586"/>
      <w:r w:rsidR="007952A4">
        <w:rPr>
          <w:rStyle w:val="CommentReference"/>
          <w:szCs w:val="20"/>
        </w:rPr>
        <w:commentReference w:id="586"/>
      </w:r>
      <w:commentRangeEnd w:id="587"/>
      <w:r w:rsidR="00956105">
        <w:rPr>
          <w:rStyle w:val="CommentReference"/>
          <w:szCs w:val="20"/>
        </w:rPr>
        <w:commentReference w:id="587"/>
      </w:r>
      <w:commentRangeEnd w:id="588"/>
      <w:r w:rsidR="00B004B4">
        <w:rPr>
          <w:rStyle w:val="CommentReference"/>
          <w:szCs w:val="20"/>
        </w:rPr>
        <w:commentReference w:id="588"/>
      </w:r>
    </w:p>
    <w:p w14:paraId="4270DF61" w14:textId="78936D19" w:rsidR="00EE4246" w:rsidRDefault="003D0FF8" w:rsidP="008674A8">
      <w:pPr>
        <w:rPr>
          <w:lang w:eastAsia="ja-JP"/>
        </w:rPr>
      </w:pPr>
      <w:r>
        <w:rPr>
          <w:lang w:eastAsia="ja-JP"/>
        </w:rPr>
        <w:t>Payments to Providers are done on the level of Portfolios rather than single Claims.</w:t>
      </w:r>
    </w:p>
    <w:p w14:paraId="5F5C9284" w14:textId="77777777" w:rsidR="003D0FF8" w:rsidRDefault="003D0FF8" w:rsidP="008674A8">
      <w:pPr>
        <w:rPr>
          <w:lang w:eastAsia="ja-JP"/>
        </w:rPr>
      </w:pPr>
    </w:p>
    <w:p w14:paraId="4CE26344" w14:textId="6EFFA332" w:rsidR="00C27999" w:rsidRPr="00C27999" w:rsidRDefault="008674A8" w:rsidP="00C27999">
      <w:pPr>
        <w:pStyle w:val="Heading3"/>
      </w:pPr>
      <w:r w:rsidRPr="00B075AC">
        <w:t>Attributes:</w:t>
      </w:r>
    </w:p>
    <w:tbl>
      <w:tblPr>
        <w:tblStyle w:val="LightList-Accent6"/>
        <w:tblW w:w="0" w:type="auto"/>
        <w:tblLook w:val="04A0" w:firstRow="1" w:lastRow="0" w:firstColumn="1" w:lastColumn="0" w:noHBand="0" w:noVBand="1"/>
      </w:tblPr>
      <w:tblGrid>
        <w:gridCol w:w="2637"/>
        <w:gridCol w:w="3018"/>
        <w:gridCol w:w="4561"/>
      </w:tblGrid>
      <w:tr w:rsidR="00C27999" w:rsidRPr="0029386D" w14:paraId="2164C410" w14:textId="77777777" w:rsidTr="00F22B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BDEED9D" w14:textId="77777777" w:rsidR="00C27999" w:rsidRPr="0029386D" w:rsidRDefault="00C27999" w:rsidP="00920F9C">
            <w:pPr>
              <w:pStyle w:val="ListParagraph"/>
              <w:ind w:left="0"/>
              <w:jc w:val="left"/>
            </w:pPr>
            <w:r w:rsidRPr="0029386D">
              <w:t>Section and Attribute</w:t>
            </w:r>
          </w:p>
        </w:tc>
        <w:tc>
          <w:tcPr>
            <w:tcW w:w="2563" w:type="dxa"/>
          </w:tcPr>
          <w:p w14:paraId="624E9512" w14:textId="77777777" w:rsidR="00C27999" w:rsidRPr="0029386D" w:rsidRDefault="00C27999" w:rsidP="00920F9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7BB9C919" w14:textId="77777777" w:rsidR="00C27999" w:rsidRPr="0029386D" w:rsidRDefault="00C27999" w:rsidP="00920F9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C27999" w:rsidRPr="0031539A" w14:paraId="604F673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C25695" w14:textId="3FFFE8DB" w:rsidR="00C27999" w:rsidRPr="0031539A" w:rsidRDefault="00C27999" w:rsidP="00920F9C">
            <w:pPr>
              <w:pStyle w:val="ListParagraph"/>
              <w:ind w:left="0"/>
              <w:jc w:val="left"/>
              <w:rPr>
                <w:b w:val="0"/>
              </w:rPr>
            </w:pPr>
            <w:r>
              <w:lastRenderedPageBreak/>
              <w:t>Portfolios</w:t>
            </w:r>
          </w:p>
        </w:tc>
        <w:tc>
          <w:tcPr>
            <w:tcW w:w="2563" w:type="dxa"/>
          </w:tcPr>
          <w:p w14:paraId="07805186" w14:textId="77777777" w:rsidR="00C27999" w:rsidRPr="0031539A"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60C4286A" w14:textId="7D59708A" w:rsidR="00C27999" w:rsidRPr="0031539A" w:rsidRDefault="00F22B88" w:rsidP="00F22B88">
            <w:pPr>
              <w:pStyle w:val="ListParagraph"/>
              <w:ind w:left="0"/>
              <w:cnfStyle w:val="000000100000" w:firstRow="0" w:lastRow="0" w:firstColumn="0" w:lastColumn="0" w:oddVBand="0" w:evenVBand="0" w:oddHBand="1" w:evenHBand="0" w:firstRowFirstColumn="0" w:firstRowLastColumn="0" w:lastRowFirstColumn="0" w:lastRowLastColumn="0"/>
            </w:pPr>
            <w:r>
              <w:t>Internal ID: PF_[year]/[month]/[number 4d, reset monthly]</w:t>
            </w:r>
          </w:p>
        </w:tc>
      </w:tr>
      <w:tr w:rsidR="00C27999" w:rsidRPr="0029386D" w14:paraId="3F521CF2"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1367FDE" w14:textId="77777777" w:rsidR="00C27999" w:rsidRPr="0029386D" w:rsidRDefault="00C27999" w:rsidP="00920F9C">
            <w:pPr>
              <w:pStyle w:val="ListParagraph"/>
              <w:ind w:left="0"/>
              <w:jc w:val="left"/>
            </w:pPr>
            <w:r w:rsidRPr="0029386D">
              <w:t>Basic Information</w:t>
            </w:r>
          </w:p>
        </w:tc>
        <w:tc>
          <w:tcPr>
            <w:tcW w:w="2563" w:type="dxa"/>
            <w:shd w:val="clear" w:color="auto" w:fill="FBD4B4" w:themeFill="accent6" w:themeFillTint="66"/>
          </w:tcPr>
          <w:p w14:paraId="02D442EA"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2417C7A0"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421F4" w:rsidRPr="0029386D" w14:paraId="5EC2748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BE58829" w14:textId="0ABCD8F5" w:rsidR="005421F4" w:rsidRPr="007243C6" w:rsidRDefault="005421F4" w:rsidP="008E1929">
            <w:pPr>
              <w:pStyle w:val="ListParagraph"/>
              <w:ind w:left="0"/>
              <w:jc w:val="left"/>
            </w:pPr>
            <w:r>
              <w:t>Portfolio</w:t>
            </w:r>
            <w:r w:rsidR="008E1929">
              <w:t xml:space="preserve"> ID or Portfolio </w:t>
            </w:r>
            <w:r>
              <w:t>Name</w:t>
            </w:r>
          </w:p>
        </w:tc>
        <w:tc>
          <w:tcPr>
            <w:tcW w:w="2563" w:type="dxa"/>
          </w:tcPr>
          <w:p w14:paraId="1FA56816"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r>
              <w:t>, in summary</w:t>
            </w:r>
          </w:p>
        </w:tc>
        <w:tc>
          <w:tcPr>
            <w:tcW w:w="4659" w:type="dxa"/>
          </w:tcPr>
          <w:p w14:paraId="2796C9A5" w14:textId="0B3DBC9C" w:rsidR="005421F4" w:rsidRPr="0029386D"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verified: It can be set automatically, for example as “Provider Shortcut + sequence number” or “Provider Shortcut + Internal ID (without prefix)”. Alternatively it can be set manually – in such a case we suggest to use “Portfolio Name” field.</w:t>
            </w:r>
          </w:p>
        </w:tc>
      </w:tr>
      <w:tr w:rsidR="00C27999" w:rsidRPr="0029386D" w14:paraId="20C26EA4"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C2D35E6" w14:textId="47E6D55E" w:rsidR="00C27999" w:rsidRPr="007243C6" w:rsidRDefault="005421F4" w:rsidP="00920F9C">
            <w:pPr>
              <w:pStyle w:val="ListParagraph"/>
              <w:ind w:left="0"/>
              <w:jc w:val="left"/>
            </w:pPr>
            <w:r>
              <w:t>Provider</w:t>
            </w:r>
          </w:p>
        </w:tc>
        <w:tc>
          <w:tcPr>
            <w:tcW w:w="2563" w:type="dxa"/>
          </w:tcPr>
          <w:p w14:paraId="7D79850E" w14:textId="7D3B240E" w:rsidR="00C27999" w:rsidRPr="0029386D" w:rsidRDefault="005421F4"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w:t>
            </w:r>
            <w:r w:rsidR="00C27999" w:rsidRPr="0029386D">
              <w:t>, mandatory</w:t>
            </w:r>
            <w:r w:rsidR="00C27999">
              <w:t>, in summary</w:t>
            </w:r>
          </w:p>
        </w:tc>
        <w:tc>
          <w:tcPr>
            <w:tcW w:w="4659" w:type="dxa"/>
          </w:tcPr>
          <w:p w14:paraId="39F25562"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16BA522C"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1B3B7B" w14:textId="07C1A52D" w:rsidR="00C27999" w:rsidRPr="007243C6" w:rsidRDefault="008E1A83" w:rsidP="00920F9C">
            <w:pPr>
              <w:pStyle w:val="ListParagraph"/>
              <w:ind w:left="0"/>
              <w:jc w:val="left"/>
            </w:pPr>
            <w:r>
              <w:t>Status</w:t>
            </w:r>
          </w:p>
        </w:tc>
        <w:tc>
          <w:tcPr>
            <w:tcW w:w="2563" w:type="dxa"/>
          </w:tcPr>
          <w:p w14:paraId="55C5B679" w14:textId="77777777" w:rsidR="00C27999"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7F0C36E6" w14:textId="1E485D3B" w:rsidR="00920F9C" w:rsidRDefault="00C27999"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E1A83">
              <w:t>New</w:t>
            </w:r>
            <w:r w:rsidR="00920F9C">
              <w:t>, proposal preparation</w:t>
            </w:r>
          </w:p>
          <w:p w14:paraId="785B7EE6" w14:textId="4DDCDBFC" w:rsidR="00EF5427"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Proposal </w:t>
            </w:r>
            <w:r w:rsidR="00EF5427">
              <w:t>sent</w:t>
            </w:r>
            <w:r>
              <w:t xml:space="preserve">, </w:t>
            </w:r>
          </w:p>
          <w:p w14:paraId="040A665C" w14:textId="090D3EE0" w:rsidR="008E1A83"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waiting for acceptance</w:t>
            </w:r>
            <w:r w:rsidR="00EF5427">
              <w:t xml:space="preserve"> by Provider</w:t>
            </w:r>
          </w:p>
          <w:p w14:paraId="02793775" w14:textId="7D9AC0BA" w:rsidR="008E1A83" w:rsidRDefault="008E1A83"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Bought</w:t>
            </w:r>
            <w:r w:rsidR="00920F9C">
              <w:t>, in litigation</w:t>
            </w:r>
          </w:p>
          <w:p w14:paraId="43D73AB7" w14:textId="29E1081C"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Litigation f</w:t>
            </w:r>
            <w:r>
              <w:t>inished (?)</w:t>
            </w:r>
          </w:p>
          <w:p w14:paraId="3CE62517" w14:textId="229497F4" w:rsidR="00920F9C"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39962A22" w14:textId="017CEF5C" w:rsidR="00EF5427" w:rsidRDefault="00EF5427"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p>
          <w:p w14:paraId="45C391C0" w14:textId="62BA8F7E" w:rsidR="00920F9C" w:rsidRDefault="00920F9C" w:rsidP="008E1A8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commentRangeStart w:id="589"/>
            <w:commentRangeStart w:id="590"/>
            <w:commentRangeStart w:id="591"/>
            <w:commentRangeStart w:id="592"/>
            <w:r w:rsidR="00EF5427">
              <w:t>Portfolio rejected</w:t>
            </w:r>
            <w:commentRangeEnd w:id="589"/>
            <w:r w:rsidR="009063AE">
              <w:rPr>
                <w:rStyle w:val="CommentReference"/>
                <w:szCs w:val="20"/>
              </w:rPr>
              <w:commentReference w:id="589"/>
            </w:r>
            <w:commentRangeEnd w:id="590"/>
            <w:r w:rsidR="007952A4">
              <w:rPr>
                <w:rStyle w:val="CommentReference"/>
                <w:szCs w:val="20"/>
              </w:rPr>
              <w:commentReference w:id="590"/>
            </w:r>
            <w:commentRangeEnd w:id="591"/>
            <w:r w:rsidR="00956105">
              <w:rPr>
                <w:rStyle w:val="CommentReference"/>
                <w:szCs w:val="20"/>
              </w:rPr>
              <w:commentReference w:id="591"/>
            </w:r>
            <w:commentRangeEnd w:id="592"/>
            <w:r w:rsidR="00C61F2B">
              <w:rPr>
                <w:rStyle w:val="CommentReference"/>
                <w:szCs w:val="20"/>
              </w:rPr>
              <w:commentReference w:id="592"/>
            </w:r>
          </w:p>
          <w:p w14:paraId="1A8A45EF" w14:textId="16DB02F5" w:rsidR="00920F9C" w:rsidRPr="0029386D" w:rsidRDefault="00920F9C"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EF5427">
              <w:t>Proposal r</w:t>
            </w:r>
            <w:r>
              <w:t>ejected by Provider</w:t>
            </w:r>
          </w:p>
        </w:tc>
        <w:tc>
          <w:tcPr>
            <w:tcW w:w="4659" w:type="dxa"/>
          </w:tcPr>
          <w:p w14:paraId="45A99B5E" w14:textId="44442A08" w:rsidR="00C27999" w:rsidRPr="0029386D" w:rsidRDefault="008E1A83" w:rsidP="00920F9C">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 is to be defined.</w:t>
            </w:r>
            <w:r w:rsidR="00920F9C">
              <w:t xml:space="preserve"> Each status should describe current state and what actions should follow.</w:t>
            </w:r>
            <w:r w:rsidR="00F22B88">
              <w:t xml:space="preserve"> Both positive and negative scenario statuses should be foreseen.</w:t>
            </w:r>
          </w:p>
        </w:tc>
      </w:tr>
      <w:tr w:rsidR="00C27999" w:rsidRPr="0029386D" w14:paraId="54B0E4B6"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04EF207A" w14:textId="45BABD0B" w:rsidR="00C27999" w:rsidRPr="0029386D" w:rsidRDefault="00920F9C" w:rsidP="00920F9C">
            <w:pPr>
              <w:pStyle w:val="ListParagraph"/>
              <w:ind w:left="0"/>
              <w:jc w:val="left"/>
              <w:rPr>
                <w:b w:val="0"/>
              </w:rPr>
            </w:pPr>
            <w:r>
              <w:t>Program</w:t>
            </w:r>
          </w:p>
        </w:tc>
        <w:tc>
          <w:tcPr>
            <w:tcW w:w="2563" w:type="dxa"/>
          </w:tcPr>
          <w:p w14:paraId="64BDAE87" w14:textId="3EC7AAC6" w:rsidR="00C27999" w:rsidRPr="0029386D" w:rsidRDefault="00920F9C"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Programs, required, in summary</w:t>
            </w:r>
          </w:p>
        </w:tc>
        <w:tc>
          <w:tcPr>
            <w:tcW w:w="4659" w:type="dxa"/>
          </w:tcPr>
          <w:p w14:paraId="5BDD5273"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C27999" w:rsidRPr="0029386D" w14:paraId="442CA5C8"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142F947" w14:textId="77777777" w:rsidR="00C27999" w:rsidRPr="0029386D" w:rsidRDefault="00C27999" w:rsidP="00920F9C">
            <w:pPr>
              <w:pStyle w:val="ListParagraph"/>
              <w:ind w:left="0"/>
              <w:jc w:val="left"/>
              <w:rPr>
                <w:b w:val="0"/>
              </w:rPr>
            </w:pPr>
            <w:r>
              <w:t>Assigned to</w:t>
            </w:r>
          </w:p>
        </w:tc>
        <w:tc>
          <w:tcPr>
            <w:tcW w:w="2563" w:type="dxa"/>
          </w:tcPr>
          <w:p w14:paraId="2161E67F"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 or Group</w:t>
            </w:r>
            <w:r w:rsidRPr="0029386D">
              <w:t>, mandatory</w:t>
            </w:r>
            <w:r>
              <w:t>, in summary</w:t>
            </w:r>
          </w:p>
        </w:tc>
        <w:tc>
          <w:tcPr>
            <w:tcW w:w="4659" w:type="dxa"/>
          </w:tcPr>
          <w:p w14:paraId="43D4577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4692A0FD"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FE0C7EA" w14:textId="01E02F7E" w:rsidR="00C27999" w:rsidRPr="0029386D" w:rsidRDefault="00EF5427" w:rsidP="00EF5427">
            <w:pPr>
              <w:pStyle w:val="ListParagraph"/>
              <w:ind w:left="0"/>
              <w:jc w:val="left"/>
            </w:pPr>
            <w:r>
              <w:t>Status Info</w:t>
            </w:r>
          </w:p>
        </w:tc>
        <w:tc>
          <w:tcPr>
            <w:tcW w:w="2563" w:type="dxa"/>
            <w:shd w:val="clear" w:color="auto" w:fill="FBD4B4" w:themeFill="accent6" w:themeFillTint="66"/>
          </w:tcPr>
          <w:p w14:paraId="6D62492D" w14:textId="77777777" w:rsidR="00C27999" w:rsidRPr="0029386D" w:rsidRDefault="00C27999" w:rsidP="00920F9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6E9E363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C27999" w:rsidRPr="0029386D" w14:paraId="6924C3C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236EEFE" w14:textId="648D0F86" w:rsidR="00C27999" w:rsidRPr="0029386D" w:rsidRDefault="00EF5427" w:rsidP="00920F9C">
            <w:pPr>
              <w:pStyle w:val="ListParagraph"/>
              <w:ind w:left="0"/>
              <w:jc w:val="left"/>
              <w:rPr>
                <w:b w:val="0"/>
              </w:rPr>
            </w:pPr>
            <w:r>
              <w:t>Created date</w:t>
            </w:r>
          </w:p>
        </w:tc>
        <w:tc>
          <w:tcPr>
            <w:tcW w:w="2563" w:type="dxa"/>
          </w:tcPr>
          <w:p w14:paraId="107B3B07" w14:textId="09B050E4" w:rsidR="00C27999" w:rsidRPr="0029386D" w:rsidRDefault="00EF5427" w:rsidP="00EF5427">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r w:rsidR="00C27999">
              <w:t xml:space="preserve">, </w:t>
            </w:r>
            <w:r>
              <w:t>filled automatically</w:t>
            </w:r>
          </w:p>
        </w:tc>
        <w:tc>
          <w:tcPr>
            <w:tcW w:w="4659" w:type="dxa"/>
          </w:tcPr>
          <w:p w14:paraId="62942A39" w14:textId="14FCFC9B"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06CAB4E8"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42772818" w14:textId="3BA1EB9D" w:rsidR="00C27999" w:rsidRPr="0029386D" w:rsidRDefault="00EF5427" w:rsidP="00920F9C">
            <w:pPr>
              <w:pStyle w:val="ListParagraph"/>
              <w:ind w:left="0"/>
              <w:jc w:val="left"/>
              <w:rPr>
                <w:b w:val="0"/>
              </w:rPr>
            </w:pPr>
            <w:r>
              <w:t>Proposal sent date</w:t>
            </w:r>
          </w:p>
        </w:tc>
        <w:tc>
          <w:tcPr>
            <w:tcW w:w="2563" w:type="dxa"/>
          </w:tcPr>
          <w:p w14:paraId="7049FE27" w14:textId="697D143D"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1A80B69" w14:textId="48739249"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tr w:rsidR="00EF5427" w:rsidRPr="0029386D" w14:paraId="3C4DEEE1"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C6AEAC" w14:textId="5545C45F" w:rsidR="00EF5427" w:rsidRPr="0029386D" w:rsidRDefault="00EF5427" w:rsidP="00EF5427">
            <w:pPr>
              <w:pStyle w:val="ListParagraph"/>
              <w:ind w:left="0"/>
              <w:jc w:val="left"/>
              <w:rPr>
                <w:b w:val="0"/>
              </w:rPr>
            </w:pPr>
            <w:r>
              <w:t>Proposal underwriter name</w:t>
            </w:r>
          </w:p>
        </w:tc>
        <w:tc>
          <w:tcPr>
            <w:tcW w:w="2563" w:type="dxa"/>
          </w:tcPr>
          <w:p w14:paraId="4727C5FD" w14:textId="46DE3888" w:rsidR="00EF5427" w:rsidRPr="0029386D" w:rsidRDefault="00EF542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Users, filled automatically</w:t>
            </w:r>
          </w:p>
        </w:tc>
        <w:tc>
          <w:tcPr>
            <w:tcW w:w="4659" w:type="dxa"/>
          </w:tcPr>
          <w:p w14:paraId="5BE35C04" w14:textId="77777777" w:rsidR="00EF5427" w:rsidRPr="0029386D" w:rsidRDefault="00EF542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29386D" w14:paraId="72CFB79F" w14:textId="77777777" w:rsidTr="00F22B88">
        <w:tc>
          <w:tcPr>
            <w:cnfStyle w:val="001000000000" w:firstRow="0" w:lastRow="0" w:firstColumn="1" w:lastColumn="0" w:oddVBand="0" w:evenVBand="0" w:oddHBand="0" w:evenHBand="0" w:firstRowFirstColumn="0" w:firstRowLastColumn="0" w:lastRowFirstColumn="0" w:lastRowLastColumn="0"/>
            <w:tcW w:w="2660" w:type="dxa"/>
          </w:tcPr>
          <w:p w14:paraId="298AE221" w14:textId="3FF55348" w:rsidR="00C27999" w:rsidRPr="0029386D" w:rsidRDefault="00EF5427" w:rsidP="00920F9C">
            <w:pPr>
              <w:pStyle w:val="ListParagraph"/>
              <w:ind w:left="0"/>
              <w:jc w:val="left"/>
              <w:rPr>
                <w:b w:val="0"/>
              </w:rPr>
            </w:pPr>
            <w:commentRangeStart w:id="593"/>
            <w:commentRangeStart w:id="594"/>
            <w:commentRangeStart w:id="595"/>
            <w:r>
              <w:t>Purchase date</w:t>
            </w:r>
          </w:p>
        </w:tc>
        <w:tc>
          <w:tcPr>
            <w:tcW w:w="2563" w:type="dxa"/>
          </w:tcPr>
          <w:p w14:paraId="5011C828" w14:textId="56C57F01" w:rsidR="00C27999" w:rsidRPr="0029386D" w:rsidRDefault="00EF5427" w:rsidP="00920F9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commentRangeEnd w:id="593"/>
            <w:r w:rsidR="00C36ABF">
              <w:rPr>
                <w:rStyle w:val="CommentReference"/>
                <w:szCs w:val="20"/>
              </w:rPr>
              <w:commentReference w:id="593"/>
            </w:r>
            <w:commentRangeEnd w:id="594"/>
            <w:r w:rsidR="00011E9E">
              <w:rPr>
                <w:rStyle w:val="CommentReference"/>
                <w:szCs w:val="20"/>
              </w:rPr>
              <w:commentReference w:id="594"/>
            </w:r>
            <w:r w:rsidR="008B4DE6">
              <w:rPr>
                <w:rStyle w:val="CommentReference"/>
                <w:szCs w:val="20"/>
              </w:rPr>
              <w:commentReference w:id="595"/>
            </w:r>
          </w:p>
        </w:tc>
        <w:tc>
          <w:tcPr>
            <w:tcW w:w="4659" w:type="dxa"/>
          </w:tcPr>
          <w:p w14:paraId="55387AE6" w14:textId="77777777" w:rsidR="00C27999" w:rsidRPr="0029386D" w:rsidRDefault="00C27999" w:rsidP="00920F9C">
            <w:pPr>
              <w:pStyle w:val="ListParagraph"/>
              <w:ind w:left="0"/>
              <w:cnfStyle w:val="000000000000" w:firstRow="0" w:lastRow="0" w:firstColumn="0" w:lastColumn="0" w:oddVBand="0" w:evenVBand="0" w:oddHBand="0" w:evenHBand="0" w:firstRowFirstColumn="0" w:firstRowLastColumn="0" w:lastRowFirstColumn="0" w:lastRowLastColumn="0"/>
            </w:pPr>
          </w:p>
        </w:tc>
      </w:tr>
      <w:commentRangeEnd w:id="595"/>
      <w:tr w:rsidR="00EF5427" w:rsidRPr="00302B1D" w14:paraId="634A9F54"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CB78407" w14:textId="11A815AA" w:rsidR="00EF5427" w:rsidRPr="00302B1D" w:rsidRDefault="00844570" w:rsidP="00457CDC">
            <w:pPr>
              <w:pStyle w:val="Attributes-SectionName"/>
              <w:rPr>
                <w:b/>
              </w:rPr>
            </w:pPr>
            <w:r>
              <w:rPr>
                <w:b/>
              </w:rPr>
              <w:t>Proposal</w:t>
            </w:r>
            <w:r w:rsidR="00EF5427">
              <w:rPr>
                <w:b/>
              </w:rPr>
              <w:t xml:space="preserve"> Summary</w:t>
            </w:r>
          </w:p>
        </w:tc>
        <w:tc>
          <w:tcPr>
            <w:tcW w:w="2563" w:type="dxa"/>
            <w:shd w:val="clear" w:color="auto" w:fill="FBD4B4" w:themeFill="accent6" w:themeFillTint="66"/>
          </w:tcPr>
          <w:p w14:paraId="2750FA27" w14:textId="77777777" w:rsidR="00EF5427" w:rsidRPr="00302B1D" w:rsidRDefault="00EF5427" w:rsidP="00457CDC">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68997C83" w14:textId="326F9343" w:rsidR="00EF5427" w:rsidRPr="00F22B88" w:rsidRDefault="00F22B88" w:rsidP="00844570">
            <w:pPr>
              <w:pStyle w:val="Attributes-SectionName"/>
              <w:cnfStyle w:val="000000100000" w:firstRow="0" w:lastRow="0" w:firstColumn="0" w:lastColumn="0" w:oddVBand="0" w:evenVBand="0" w:oddHBand="1"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on change of Program </w:t>
            </w:r>
            <w:r>
              <w:rPr>
                <w:b w:val="0"/>
              </w:rPr>
              <w:lastRenderedPageBreak/>
              <w:t>chosen and manually (useful in case of change in definition of Program)</w:t>
            </w:r>
            <w:r w:rsidR="005421F4">
              <w:rPr>
                <w:b w:val="0"/>
              </w:rPr>
              <w:t xml:space="preserve">. </w:t>
            </w:r>
            <w:r w:rsidR="00844570">
              <w:rPr>
                <w:b w:val="0"/>
              </w:rPr>
              <w:t xml:space="preserve">Calculation is done only in case Status is one of proposal statuses (not litigation). </w:t>
            </w:r>
            <w:r w:rsidR="005421F4">
              <w:rPr>
                <w:b w:val="0"/>
              </w:rPr>
              <w:t>The formulas are to be described.</w:t>
            </w:r>
          </w:p>
        </w:tc>
      </w:tr>
      <w:tr w:rsidR="005421F4" w:rsidRPr="0029386D" w14:paraId="74C4D00E"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26E421B" w14:textId="7881D69C" w:rsidR="005421F4" w:rsidRPr="0029386D" w:rsidRDefault="005421F4" w:rsidP="005421F4">
            <w:pPr>
              <w:pStyle w:val="ListParagraph"/>
              <w:ind w:left="0"/>
              <w:jc w:val="left"/>
              <w:rPr>
                <w:b w:val="0"/>
              </w:rPr>
            </w:pPr>
            <w:r>
              <w:lastRenderedPageBreak/>
              <w:t>Total Number of Claims</w:t>
            </w:r>
          </w:p>
        </w:tc>
        <w:tc>
          <w:tcPr>
            <w:tcW w:w="2563" w:type="dxa"/>
          </w:tcPr>
          <w:p w14:paraId="5AEAA580" w14:textId="3A6E0462"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Number, in summary</w:t>
            </w:r>
          </w:p>
        </w:tc>
        <w:tc>
          <w:tcPr>
            <w:tcW w:w="4659" w:type="dxa"/>
          </w:tcPr>
          <w:p w14:paraId="76DC1955" w14:textId="28D45C38" w:rsidR="005421F4" w:rsidRPr="005421F4" w:rsidRDefault="005421F4"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To be decided: </w:t>
            </w:r>
            <w:r w:rsidR="00844570">
              <w:t xml:space="preserve">number of </w:t>
            </w:r>
            <w:r>
              <w:t xml:space="preserve">all claims </w:t>
            </w:r>
            <w:r w:rsidRPr="00C36ABF">
              <w:rPr>
                <w:highlight w:val="yellow"/>
                <w:rPrChange w:id="596" w:author="Paul Soberon" w:date="2022-01-03T20:14:00Z">
                  <w:rPr/>
                </w:rPrChange>
              </w:rPr>
              <w:t>or only accepted (not rejected) claims</w:t>
            </w:r>
            <w:r>
              <w:t xml:space="preserve"> </w:t>
            </w:r>
          </w:p>
        </w:tc>
      </w:tr>
      <w:tr w:rsidR="00F22B88" w:rsidRPr="0029386D" w14:paraId="72D90AE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CA0619" w14:textId="77777777" w:rsidR="00F22B88" w:rsidRPr="0029386D" w:rsidRDefault="00F22B88" w:rsidP="00457CDC">
            <w:pPr>
              <w:pStyle w:val="ListParagraph"/>
              <w:ind w:left="0"/>
              <w:jc w:val="left"/>
              <w:rPr>
                <w:b w:val="0"/>
              </w:rPr>
            </w:pPr>
            <w:commentRangeStart w:id="597"/>
            <w:r>
              <w:t>Total Claim Value</w:t>
            </w:r>
          </w:p>
        </w:tc>
        <w:tc>
          <w:tcPr>
            <w:tcW w:w="2563" w:type="dxa"/>
          </w:tcPr>
          <w:p w14:paraId="7658A427" w14:textId="60E3183B" w:rsidR="00F22B88" w:rsidRPr="0029386D" w:rsidRDefault="00F22B88"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5421F4">
              <w:t>, in summary</w:t>
            </w:r>
          </w:p>
        </w:tc>
        <w:tc>
          <w:tcPr>
            <w:tcW w:w="4659" w:type="dxa"/>
          </w:tcPr>
          <w:p w14:paraId="419E596A" w14:textId="0D813CFC" w:rsidR="00F22B88" w:rsidRPr="005421F4" w:rsidRDefault="005421F4" w:rsidP="005421F4">
            <w:pPr>
              <w:pStyle w:val="ListParagraph"/>
              <w:ind w:left="0"/>
              <w:cnfStyle w:val="000000100000" w:firstRow="0" w:lastRow="0" w:firstColumn="0" w:lastColumn="0" w:oddVBand="0" w:evenVBand="0" w:oddHBand="1" w:evenHBand="0" w:firstRowFirstColumn="0" w:firstRowLastColumn="0" w:lastRowFirstColumn="0" w:lastRowLastColumn="0"/>
            </w:pPr>
            <w:r>
              <w:t xml:space="preserve">To be decided: </w:t>
            </w:r>
            <w:r w:rsidR="00844570">
              <w:t>sum of values</w:t>
            </w:r>
            <w:ins w:id="598" w:author="Dariusz Bogumil" w:date="2022-01-05T00:53:00Z">
              <w:r w:rsidR="001C6C1A">
                <w:t xml:space="preserve"> (Total Bill Amount)</w:t>
              </w:r>
            </w:ins>
            <w:r w:rsidR="00844570">
              <w:t xml:space="preserve"> from </w:t>
            </w:r>
            <w:r>
              <w:t xml:space="preserve">all claims </w:t>
            </w:r>
            <w:r w:rsidRPr="00C36ABF">
              <w:rPr>
                <w:highlight w:val="yellow"/>
                <w:rPrChange w:id="599" w:author="Paul Soberon" w:date="2022-01-03T20:15:00Z">
                  <w:rPr/>
                </w:rPrChange>
              </w:rPr>
              <w:t>or only accepted (not rejected) claims</w:t>
            </w:r>
            <w:r>
              <w:t xml:space="preserve"> </w:t>
            </w:r>
            <w:commentRangeEnd w:id="597"/>
            <w:r w:rsidR="0047423B">
              <w:rPr>
                <w:rStyle w:val="CommentReference"/>
                <w:szCs w:val="20"/>
              </w:rPr>
              <w:commentReference w:id="597"/>
            </w:r>
          </w:p>
        </w:tc>
      </w:tr>
      <w:tr w:rsidR="00011E9E" w:rsidRPr="0029386D" w14:paraId="2C71D66F" w14:textId="77777777" w:rsidTr="00011E9E">
        <w:trPr>
          <w:ins w:id="600" w:author="Dariusz Bogumil" w:date="2022-01-05T00:49:00Z"/>
        </w:trPr>
        <w:tc>
          <w:tcPr>
            <w:cnfStyle w:val="001000000000" w:firstRow="0" w:lastRow="0" w:firstColumn="1" w:lastColumn="0" w:oddVBand="0" w:evenVBand="0" w:oddHBand="0" w:evenHBand="0" w:firstRowFirstColumn="0" w:firstRowLastColumn="0" w:lastRowFirstColumn="0" w:lastRowLastColumn="0"/>
            <w:tcW w:w="2660" w:type="dxa"/>
          </w:tcPr>
          <w:p w14:paraId="78FFBD5F" w14:textId="2332F747" w:rsidR="00011E9E" w:rsidRPr="0029386D" w:rsidRDefault="00011E9E" w:rsidP="001C6C1A">
            <w:pPr>
              <w:pStyle w:val="ListParagraph"/>
              <w:ind w:left="0"/>
              <w:jc w:val="left"/>
              <w:rPr>
                <w:ins w:id="601" w:author="Dariusz Bogumil" w:date="2022-01-05T00:49:00Z"/>
                <w:b w:val="0"/>
              </w:rPr>
            </w:pPr>
            <w:ins w:id="602" w:author="Dariusz Bogumil" w:date="2022-01-05T00:49:00Z">
              <w:r>
                <w:rPr>
                  <w:rFonts w:ascii="Calibri" w:hAnsi="Calibri" w:cs="Calibri"/>
                  <w:color w:val="000000"/>
                  <w:szCs w:val="22"/>
                  <w:lang w:eastAsia="pl-PL"/>
                </w:rPr>
                <w:t xml:space="preserve">Adjusted </w:t>
              </w:r>
              <w:r w:rsidRPr="001C6C1A">
                <w:rPr>
                  <w:rFonts w:ascii="Calibri" w:hAnsi="Calibri" w:cs="Calibri"/>
                  <w:color w:val="000000"/>
                  <w:szCs w:val="22"/>
                  <w:highlight w:val="yellow"/>
                  <w:lang w:eastAsia="pl-PL"/>
                  <w:rPrChange w:id="603" w:author="Dariusz Bogumil" w:date="2022-01-05T00:54:00Z">
                    <w:rPr>
                      <w:rFonts w:ascii="Calibri" w:hAnsi="Calibri" w:cs="Calibri"/>
                      <w:color w:val="000000"/>
                      <w:szCs w:val="22"/>
                      <w:lang w:eastAsia="pl-PL"/>
                    </w:rPr>
                  </w:rPrChange>
                </w:rPr>
                <w:t xml:space="preserve">Claim </w:t>
              </w:r>
              <w:r>
                <w:rPr>
                  <w:rFonts w:ascii="Calibri" w:hAnsi="Calibri" w:cs="Calibri"/>
                  <w:color w:val="000000"/>
                  <w:szCs w:val="22"/>
                  <w:lang w:eastAsia="pl-PL"/>
                </w:rPr>
                <w:t>Value</w:t>
              </w:r>
            </w:ins>
          </w:p>
        </w:tc>
        <w:tc>
          <w:tcPr>
            <w:tcW w:w="2563" w:type="dxa"/>
          </w:tcPr>
          <w:p w14:paraId="0610EF4F" w14:textId="77777777" w:rsidR="00011E9E" w:rsidRPr="0029386D" w:rsidRDefault="00011E9E"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604" w:author="Dariusz Bogumil" w:date="2022-01-05T00:49:00Z"/>
              </w:rPr>
            </w:pPr>
            <w:ins w:id="605" w:author="Dariusz Bogumil" w:date="2022-01-05T00:49:00Z">
              <w:r>
                <w:t>Monetary value</w:t>
              </w:r>
            </w:ins>
          </w:p>
        </w:tc>
        <w:tc>
          <w:tcPr>
            <w:tcW w:w="4659" w:type="dxa"/>
          </w:tcPr>
          <w:p w14:paraId="52B95EAC" w14:textId="007B1ED0" w:rsidR="00011E9E" w:rsidRPr="0029386D" w:rsidRDefault="00011E9E" w:rsidP="00011E9E">
            <w:pPr>
              <w:pStyle w:val="ListParagraph"/>
              <w:ind w:left="0"/>
              <w:cnfStyle w:val="000000000000" w:firstRow="0" w:lastRow="0" w:firstColumn="0" w:lastColumn="0" w:oddVBand="0" w:evenVBand="0" w:oddHBand="0" w:evenHBand="0" w:firstRowFirstColumn="0" w:firstRowLastColumn="0" w:lastRowFirstColumn="0" w:lastRowLastColumn="0"/>
              <w:rPr>
                <w:ins w:id="606" w:author="Dariusz Bogumil" w:date="2022-01-05T00:49:00Z"/>
              </w:rPr>
            </w:pPr>
            <w:ins w:id="607" w:author="Dariusz Bogumil" w:date="2022-01-05T00:50:00Z">
              <w:r>
                <w:t xml:space="preserve">To be decided: sum of values </w:t>
              </w:r>
            </w:ins>
            <w:ins w:id="608" w:author="Dariusz Bogumil" w:date="2022-01-05T00:53:00Z">
              <w:r w:rsidR="001C6C1A">
                <w:t xml:space="preserve">(Adjusted Face Value) </w:t>
              </w:r>
            </w:ins>
            <w:ins w:id="609" w:author="Dariusz Bogumil" w:date="2022-01-05T00:50:00Z">
              <w:r>
                <w:t xml:space="preserve">from all claims </w:t>
              </w:r>
              <w:r w:rsidRPr="00BE7B0A">
                <w:rPr>
                  <w:highlight w:val="yellow"/>
                </w:rPr>
                <w:t>or only accepted (not rejected) claims</w:t>
              </w:r>
              <w:r>
                <w:t xml:space="preserve"> </w:t>
              </w:r>
            </w:ins>
          </w:p>
        </w:tc>
      </w:tr>
      <w:tr w:rsidR="005421F4" w:rsidRPr="0029386D" w14:paraId="208587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01B5207" w14:textId="0AE1FEB7" w:rsidR="005421F4" w:rsidRPr="0029386D" w:rsidRDefault="005421F4" w:rsidP="00457CDC">
            <w:pPr>
              <w:pStyle w:val="ListParagraph"/>
              <w:ind w:left="0"/>
              <w:jc w:val="left"/>
              <w:rPr>
                <w:b w:val="0"/>
              </w:rPr>
            </w:pPr>
            <w:commentRangeStart w:id="610"/>
            <w:del w:id="611" w:author="Dariusz Bogumil" w:date="2022-01-05T00:50:00Z">
              <w:r w:rsidRPr="005421F4" w:rsidDel="00011E9E">
                <w:rPr>
                  <w:rFonts w:ascii="Calibri" w:hAnsi="Calibri" w:cs="Calibri"/>
                  <w:color w:val="000000"/>
                  <w:szCs w:val="22"/>
                  <w:lang w:eastAsia="pl-PL"/>
                </w:rPr>
                <w:delText>Advance Amount</w:delText>
              </w:r>
            </w:del>
            <w:commentRangeEnd w:id="610"/>
            <w:ins w:id="612" w:author="Dariusz Bogumil" w:date="2022-01-05T00:50:00Z">
              <w:r w:rsidR="00011E9E">
                <w:rPr>
                  <w:rFonts w:ascii="Calibri" w:hAnsi="Calibri" w:cs="Calibri"/>
                  <w:color w:val="000000"/>
                  <w:szCs w:val="22"/>
                  <w:lang w:eastAsia="pl-PL"/>
                </w:rPr>
                <w:t>Purchase Price</w:t>
              </w:r>
            </w:ins>
            <w:r w:rsidR="00C36ABF">
              <w:rPr>
                <w:rStyle w:val="CommentReference"/>
                <w:b w:val="0"/>
                <w:bCs w:val="0"/>
                <w:szCs w:val="20"/>
              </w:rPr>
              <w:commentReference w:id="610"/>
            </w:r>
          </w:p>
        </w:tc>
        <w:tc>
          <w:tcPr>
            <w:tcW w:w="2563" w:type="dxa"/>
          </w:tcPr>
          <w:p w14:paraId="6326C6B5" w14:textId="77777777" w:rsidR="005421F4" w:rsidRPr="0029386D" w:rsidRDefault="005421F4"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61A20ACF" w14:textId="77777777" w:rsidR="005421F4" w:rsidRPr="0029386D" w:rsidRDefault="005421F4" w:rsidP="00457CDC">
            <w:pPr>
              <w:pStyle w:val="ListParagraph"/>
              <w:ind w:left="0"/>
              <w:cnfStyle w:val="000000100000" w:firstRow="0" w:lastRow="0" w:firstColumn="0" w:lastColumn="0" w:oddVBand="0" w:evenVBand="0" w:oddHBand="1" w:evenHBand="0" w:firstRowFirstColumn="0" w:firstRowLastColumn="0" w:lastRowFirstColumn="0" w:lastRowLastColumn="0"/>
            </w:pPr>
            <w:r>
              <w:t xml:space="preserve">Total claim value * </w:t>
            </w:r>
            <w:proofErr w:type="spellStart"/>
            <w:r>
              <w:t>Program.Purchase</w:t>
            </w:r>
            <w:proofErr w:type="spellEnd"/>
            <w:r>
              <w:t xml:space="preserve"> price %</w:t>
            </w:r>
          </w:p>
        </w:tc>
      </w:tr>
      <w:tr w:rsidR="005421F4" w:rsidRPr="0029386D" w14:paraId="1361D2C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D9D03D4" w14:textId="45EF44F5" w:rsidR="005421F4" w:rsidRPr="0029386D" w:rsidRDefault="005421F4" w:rsidP="00457CDC">
            <w:pPr>
              <w:pStyle w:val="ListParagraph"/>
              <w:ind w:left="0"/>
              <w:jc w:val="left"/>
              <w:rPr>
                <w:b w:val="0"/>
              </w:rPr>
            </w:pPr>
            <w:commentRangeStart w:id="613"/>
            <w:commentRangeStart w:id="614"/>
            <w:commentRangeStart w:id="615"/>
            <w:commentRangeStart w:id="616"/>
            <w:del w:id="617" w:author="Dariusz Bogumil" w:date="2022-01-05T00:55:00Z">
              <w:r w:rsidDel="001C6C1A">
                <w:rPr>
                  <w:rFonts w:ascii="Calibri" w:hAnsi="Calibri" w:cs="Calibri"/>
                  <w:color w:val="000000"/>
                  <w:szCs w:val="22"/>
                  <w:lang w:eastAsia="pl-PL"/>
                </w:rPr>
                <w:delText>Preferred Return</w:delText>
              </w:r>
              <w:commentRangeEnd w:id="613"/>
              <w:r w:rsidR="00C36ABF" w:rsidDel="001C6C1A">
                <w:rPr>
                  <w:rStyle w:val="CommentReference"/>
                  <w:b w:val="0"/>
                  <w:bCs w:val="0"/>
                  <w:szCs w:val="20"/>
                </w:rPr>
                <w:commentReference w:id="613"/>
              </w:r>
            </w:del>
            <w:commentRangeEnd w:id="614"/>
            <w:r w:rsidR="001D6E5E">
              <w:rPr>
                <w:rStyle w:val="CommentReference"/>
                <w:b w:val="0"/>
                <w:bCs w:val="0"/>
                <w:szCs w:val="20"/>
              </w:rPr>
              <w:commentReference w:id="614"/>
            </w:r>
            <w:ins w:id="618" w:author="Dariusz Bogumil" w:date="2022-01-05T00:55:00Z">
              <w:r w:rsidR="001C6C1A">
                <w:rPr>
                  <w:rFonts w:ascii="Calibri" w:hAnsi="Calibri" w:cs="Calibri"/>
                  <w:color w:val="000000"/>
                  <w:szCs w:val="22"/>
                  <w:lang w:eastAsia="pl-PL"/>
                </w:rPr>
                <w:t>Factor Fee</w:t>
              </w:r>
            </w:ins>
          </w:p>
        </w:tc>
        <w:tc>
          <w:tcPr>
            <w:tcW w:w="2563" w:type="dxa"/>
          </w:tcPr>
          <w:p w14:paraId="4BA8C0DE" w14:textId="77777777" w:rsidR="005421F4" w:rsidRPr="0029386D" w:rsidRDefault="005421F4"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3FBF139" w14:textId="36AC19EB" w:rsidR="005421F4" w:rsidRPr="0029386D" w:rsidRDefault="001C6C1A" w:rsidP="001C6C1A">
            <w:pPr>
              <w:pStyle w:val="ListParagraph"/>
              <w:ind w:left="0"/>
              <w:cnfStyle w:val="000000000000" w:firstRow="0" w:lastRow="0" w:firstColumn="0" w:lastColumn="0" w:oddVBand="0" w:evenVBand="0" w:oddHBand="0" w:evenHBand="0" w:firstRowFirstColumn="0" w:firstRowLastColumn="0" w:lastRowFirstColumn="0" w:lastRowLastColumn="0"/>
            </w:pPr>
            <w:ins w:id="619" w:author="Dariusz Bogumil" w:date="2022-01-05T00:56:00Z">
              <w:r>
                <w:t xml:space="preserve">Total claim value * </w:t>
              </w:r>
              <w:proofErr w:type="spellStart"/>
              <w:r>
                <w:t>Program.Factor</w:t>
              </w:r>
              <w:proofErr w:type="spellEnd"/>
              <w:r>
                <w:t xml:space="preserve"> Fee</w:t>
              </w:r>
            </w:ins>
            <w:ins w:id="620" w:author="Dariusz Bogumil" w:date="2022-01-05T00:57:00Z">
              <w:r>
                <w:t xml:space="preserve">% </w:t>
              </w:r>
            </w:ins>
            <w:ins w:id="621" w:author="Dariusz Bogumil" w:date="2022-01-05T01:05:00Z">
              <w:r w:rsidR="001D6E5E">
                <w:t xml:space="preserve">or </w:t>
              </w:r>
            </w:ins>
            <w:ins w:id="622" w:author="Dariusz Bogumil" w:date="2022-01-05T00:57:00Z">
              <w:r>
                <w:t>with the use of Factor Fee Algorithm</w:t>
              </w:r>
            </w:ins>
            <w:del w:id="623" w:author="Dariusz Bogumil" w:date="2022-01-05T00:56:00Z">
              <w:r w:rsidR="005421F4" w:rsidDel="001C6C1A">
                <w:delText>?</w:delText>
              </w:r>
            </w:del>
            <w:commentRangeEnd w:id="615"/>
            <w:r w:rsidR="00BD5104">
              <w:rPr>
                <w:rStyle w:val="CommentReference"/>
                <w:szCs w:val="20"/>
              </w:rPr>
              <w:commentReference w:id="615"/>
            </w:r>
            <w:commentRangeEnd w:id="616"/>
            <w:r w:rsidR="001D6E5E">
              <w:rPr>
                <w:rStyle w:val="CommentReference"/>
                <w:szCs w:val="20"/>
              </w:rPr>
              <w:commentReference w:id="616"/>
            </w:r>
          </w:p>
        </w:tc>
      </w:tr>
      <w:tr w:rsidR="00EF5427" w:rsidRPr="0029386D" w14:paraId="75B7DC03"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618E059" w14:textId="484A6946" w:rsidR="00EF5427" w:rsidRPr="0029386D" w:rsidRDefault="001D6E5E" w:rsidP="00457CDC">
            <w:pPr>
              <w:pStyle w:val="ListParagraph"/>
              <w:ind w:left="0"/>
              <w:jc w:val="left"/>
              <w:rPr>
                <w:b w:val="0"/>
              </w:rPr>
            </w:pPr>
            <w:ins w:id="624" w:author="Dariusz Bogumil" w:date="2022-01-05T01:06:00Z">
              <w:r>
                <w:rPr>
                  <w:rFonts w:ascii="Calibri" w:hAnsi="Calibri" w:cs="Calibri"/>
                  <w:color w:val="000000"/>
                  <w:szCs w:val="22"/>
                  <w:lang w:eastAsia="pl-PL"/>
                </w:rPr>
                <w:t xml:space="preserve">Refundable </w:t>
              </w:r>
            </w:ins>
            <w:commentRangeStart w:id="625"/>
            <w:r w:rsidR="005421F4">
              <w:rPr>
                <w:rFonts w:ascii="Calibri" w:hAnsi="Calibri" w:cs="Calibri"/>
                <w:color w:val="000000"/>
                <w:szCs w:val="22"/>
                <w:lang w:eastAsia="pl-PL"/>
              </w:rPr>
              <w:t>Reserve</w:t>
            </w:r>
            <w:del w:id="626" w:author="Dariusz Bogumil" w:date="2022-01-05T01:06:00Z">
              <w:r w:rsidR="005421F4" w:rsidDel="001D6E5E">
                <w:rPr>
                  <w:rFonts w:ascii="Calibri" w:hAnsi="Calibri" w:cs="Calibri"/>
                  <w:color w:val="000000"/>
                  <w:szCs w:val="22"/>
                  <w:lang w:eastAsia="pl-PL"/>
                </w:rPr>
                <w:delText>s</w:delText>
              </w:r>
            </w:del>
          </w:p>
        </w:tc>
        <w:tc>
          <w:tcPr>
            <w:tcW w:w="2563" w:type="dxa"/>
          </w:tcPr>
          <w:p w14:paraId="23638D07" w14:textId="7B77CD46" w:rsidR="00EF5427" w:rsidRPr="0029386D" w:rsidRDefault="00F22B88" w:rsidP="00F22B88">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25FF17" w14:textId="032AC04D" w:rsidR="00EF5427" w:rsidRPr="0029386D" w:rsidRDefault="005421F4" w:rsidP="001D6E5E">
            <w:pPr>
              <w:pStyle w:val="ListParagraph"/>
              <w:ind w:left="0"/>
              <w:cnfStyle w:val="000000100000" w:firstRow="0" w:lastRow="0" w:firstColumn="0" w:lastColumn="0" w:oddVBand="0" w:evenVBand="0" w:oddHBand="1" w:evenHBand="0" w:firstRowFirstColumn="0" w:firstRowLastColumn="0" w:lastRowFirstColumn="0" w:lastRowLastColumn="0"/>
            </w:pPr>
            <w:del w:id="627" w:author="Dariusz Bogumil" w:date="2022-01-05T01:06:00Z">
              <w:r w:rsidDel="001D6E5E">
                <w:delText xml:space="preserve">Total </w:delText>
              </w:r>
            </w:del>
            <w:ins w:id="628" w:author="Dariusz Bogumil" w:date="2022-01-05T01:06:00Z">
              <w:r w:rsidR="001D6E5E">
                <w:t xml:space="preserve">Adjusted </w:t>
              </w:r>
            </w:ins>
            <w:r>
              <w:t xml:space="preserve">claim value </w:t>
            </w:r>
            <w:ins w:id="629" w:author="Dariusz Bogumil" w:date="2022-01-05T01:07:00Z">
              <w:r w:rsidR="001D6E5E">
                <w:t>– Purchase Price – Factor Fee</w:t>
              </w:r>
            </w:ins>
            <w:del w:id="630" w:author="Dariusz Bogumil" w:date="2022-01-05T01:07:00Z">
              <w:r w:rsidDel="001D6E5E">
                <w:delText>* Program.Cash reserve %</w:delText>
              </w:r>
              <w:commentRangeEnd w:id="625"/>
              <w:r w:rsidR="00856FA2" w:rsidDel="001D6E5E">
                <w:rPr>
                  <w:rStyle w:val="CommentReference"/>
                  <w:szCs w:val="20"/>
                </w:rPr>
                <w:commentReference w:id="625"/>
              </w:r>
            </w:del>
          </w:p>
        </w:tc>
      </w:tr>
      <w:tr w:rsidR="00844570" w:rsidRPr="00302B1D" w14:paraId="0093FF26"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5CB18B9" w14:textId="0CEB0165" w:rsidR="00844570" w:rsidRPr="00302B1D" w:rsidRDefault="009E3617" w:rsidP="00457CDC">
            <w:pPr>
              <w:pStyle w:val="Attributes-SectionName"/>
              <w:rPr>
                <w:b/>
              </w:rPr>
            </w:pPr>
            <w:r>
              <w:rPr>
                <w:b/>
              </w:rPr>
              <w:t>Financial</w:t>
            </w:r>
            <w:r w:rsidR="00844570">
              <w:rPr>
                <w:b/>
              </w:rPr>
              <w:t xml:space="preserve"> Summary</w:t>
            </w:r>
          </w:p>
        </w:tc>
        <w:tc>
          <w:tcPr>
            <w:tcW w:w="2563" w:type="dxa"/>
            <w:shd w:val="clear" w:color="auto" w:fill="FBD4B4" w:themeFill="accent6" w:themeFillTint="66"/>
          </w:tcPr>
          <w:p w14:paraId="3B80577C" w14:textId="77777777" w:rsidR="00844570" w:rsidRPr="00302B1D" w:rsidRDefault="00844570"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5A90790" w14:textId="11C175C4" w:rsidR="00844570" w:rsidRPr="00F22B88" w:rsidRDefault="00844570" w:rsidP="00B21CD7">
            <w:pPr>
              <w:pStyle w:val="Attributes-SectionName"/>
              <w:cnfStyle w:val="000000000000" w:firstRow="0" w:lastRow="0" w:firstColumn="0" w:lastColumn="0" w:oddVBand="0" w:evenVBand="0" w:oddHBand="0" w:evenHBand="0" w:firstRowFirstColumn="0" w:firstRowLastColumn="0" w:lastRowFirstColumn="0" w:lastRowLastColumn="0"/>
              <w:rPr>
                <w:b w:val="0"/>
              </w:rPr>
            </w:pPr>
            <w:r w:rsidRPr="00F22B88">
              <w:rPr>
                <w:b w:val="0"/>
              </w:rPr>
              <w:t xml:space="preserve">Calculated automatically </w:t>
            </w:r>
            <w:r>
              <w:rPr>
                <w:b w:val="0"/>
              </w:rPr>
              <w:t xml:space="preserve">on every change in Claims included in the Portfolio and manually (useful in case of change in choice or definition of Program). Calculation is done only in case Status is one of litigation or final statuses. The formulas are </w:t>
            </w:r>
            <w:r w:rsidR="00B21CD7">
              <w:rPr>
                <w:b w:val="0"/>
              </w:rPr>
              <w:t xml:space="preserve">simple sums from respective fields in accepted (?) Claims </w:t>
            </w:r>
            <w:r>
              <w:rPr>
                <w:b w:val="0"/>
              </w:rPr>
              <w:t>.</w:t>
            </w:r>
          </w:p>
        </w:tc>
      </w:tr>
      <w:tr w:rsidR="00844570" w:rsidRPr="0029386D" w14:paraId="7282916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5556E5" w14:textId="6093066D" w:rsidR="00844570" w:rsidRPr="0029386D" w:rsidRDefault="00844570" w:rsidP="00844570">
            <w:pPr>
              <w:pStyle w:val="ListParagraph"/>
              <w:ind w:left="0"/>
              <w:jc w:val="left"/>
              <w:rPr>
                <w:b w:val="0"/>
              </w:rPr>
            </w:pPr>
            <w:r>
              <w:t>Total Number of Accepted Claims</w:t>
            </w:r>
          </w:p>
        </w:tc>
        <w:tc>
          <w:tcPr>
            <w:tcW w:w="2563" w:type="dxa"/>
          </w:tcPr>
          <w:p w14:paraId="77F36DAC"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Number, in summary</w:t>
            </w:r>
          </w:p>
        </w:tc>
        <w:tc>
          <w:tcPr>
            <w:tcW w:w="4659" w:type="dxa"/>
          </w:tcPr>
          <w:p w14:paraId="50C3618F" w14:textId="2DAE78F6"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1D6E5E" w:rsidRPr="0029386D" w14:paraId="07F7C1B8" w14:textId="77777777" w:rsidTr="00B84B18">
        <w:trPr>
          <w:ins w:id="631" w:author="Dariusz Bogumil" w:date="2022-01-05T01:08:00Z"/>
        </w:trPr>
        <w:tc>
          <w:tcPr>
            <w:cnfStyle w:val="001000000000" w:firstRow="0" w:lastRow="0" w:firstColumn="1" w:lastColumn="0" w:oddVBand="0" w:evenVBand="0" w:oddHBand="0" w:evenHBand="0" w:firstRowFirstColumn="0" w:firstRowLastColumn="0" w:lastRowFirstColumn="0" w:lastRowLastColumn="0"/>
            <w:tcW w:w="2660" w:type="dxa"/>
          </w:tcPr>
          <w:p w14:paraId="451E8BDE" w14:textId="4704DCBA" w:rsidR="001D6E5E" w:rsidRPr="0029386D" w:rsidRDefault="001D6E5E" w:rsidP="001D6E5E">
            <w:pPr>
              <w:pStyle w:val="ListParagraph"/>
              <w:ind w:left="0"/>
              <w:jc w:val="left"/>
              <w:rPr>
                <w:ins w:id="632" w:author="Dariusz Bogumil" w:date="2022-01-05T01:08:00Z"/>
                <w:b w:val="0"/>
              </w:rPr>
            </w:pPr>
            <w:ins w:id="633" w:author="Dariusz Bogumil" w:date="2022-01-05T01:08:00Z">
              <w:r>
                <w:t xml:space="preserve">Total Number of </w:t>
              </w:r>
            </w:ins>
            <w:ins w:id="634" w:author="Dariusz Bogumil" w:date="2022-01-05T01:09:00Z">
              <w:r>
                <w:t>Paid</w:t>
              </w:r>
            </w:ins>
            <w:ins w:id="635" w:author="Dariusz Bogumil" w:date="2022-01-05T01:08:00Z">
              <w:r>
                <w:t xml:space="preserve"> Claims</w:t>
              </w:r>
            </w:ins>
          </w:p>
        </w:tc>
        <w:tc>
          <w:tcPr>
            <w:tcW w:w="2563" w:type="dxa"/>
          </w:tcPr>
          <w:p w14:paraId="3FE890AD" w14:textId="77777777" w:rsidR="001D6E5E" w:rsidRPr="0029386D" w:rsidRDefault="001D6E5E" w:rsidP="00B84B18">
            <w:pPr>
              <w:pStyle w:val="ListParagraph"/>
              <w:ind w:left="0"/>
              <w:jc w:val="left"/>
              <w:cnfStyle w:val="000000000000" w:firstRow="0" w:lastRow="0" w:firstColumn="0" w:lastColumn="0" w:oddVBand="0" w:evenVBand="0" w:oddHBand="0" w:evenHBand="0" w:firstRowFirstColumn="0" w:firstRowLastColumn="0" w:lastRowFirstColumn="0" w:lastRowLastColumn="0"/>
              <w:rPr>
                <w:ins w:id="636" w:author="Dariusz Bogumil" w:date="2022-01-05T01:08:00Z"/>
              </w:rPr>
            </w:pPr>
            <w:ins w:id="637" w:author="Dariusz Bogumil" w:date="2022-01-05T01:08:00Z">
              <w:r>
                <w:t>Number, in summary</w:t>
              </w:r>
            </w:ins>
          </w:p>
        </w:tc>
        <w:tc>
          <w:tcPr>
            <w:tcW w:w="4659" w:type="dxa"/>
          </w:tcPr>
          <w:p w14:paraId="58030C32" w14:textId="55637F45" w:rsidR="001D6E5E" w:rsidRPr="005421F4" w:rsidRDefault="001D6E5E" w:rsidP="00B84B18">
            <w:pPr>
              <w:pStyle w:val="ListParagraph"/>
              <w:ind w:left="0"/>
              <w:cnfStyle w:val="000000000000" w:firstRow="0" w:lastRow="0" w:firstColumn="0" w:lastColumn="0" w:oddVBand="0" w:evenVBand="0" w:oddHBand="0" w:evenHBand="0" w:firstRowFirstColumn="0" w:firstRowLastColumn="0" w:lastRowFirstColumn="0" w:lastRowLastColumn="0"/>
              <w:rPr>
                <w:ins w:id="638" w:author="Dariusz Bogumil" w:date="2022-01-05T01:08:00Z"/>
              </w:rPr>
            </w:pPr>
            <w:ins w:id="639" w:author="Dariusz Bogumil" w:date="2022-01-05T01:09:00Z">
              <w:r>
                <w:t>Which Claims should be understood as “paid”? With any payment attached, fully paid, paid in some percent, based on status instead of payments</w:t>
              </w:r>
            </w:ins>
            <w:ins w:id="640" w:author="Dariusz Bogumil" w:date="2022-01-05T01:10:00Z">
              <w:r>
                <w:t>?</w:t>
              </w:r>
            </w:ins>
          </w:p>
        </w:tc>
      </w:tr>
      <w:tr w:rsidR="00844570" w:rsidRPr="0029386D" w14:paraId="6AA01D6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4459D95" w14:textId="1C58138A" w:rsidR="00844570" w:rsidRPr="0029386D" w:rsidRDefault="00844570" w:rsidP="00457CDC">
            <w:pPr>
              <w:pStyle w:val="ListParagraph"/>
              <w:ind w:left="0"/>
              <w:jc w:val="left"/>
              <w:rPr>
                <w:b w:val="0"/>
              </w:rPr>
            </w:pPr>
            <w:r>
              <w:t>Total Value of Accepted Claims</w:t>
            </w:r>
          </w:p>
        </w:tc>
        <w:tc>
          <w:tcPr>
            <w:tcW w:w="2563" w:type="dxa"/>
          </w:tcPr>
          <w:p w14:paraId="1DBB1584" w14:textId="77777777" w:rsidR="00844570" w:rsidRPr="0029386D" w:rsidRDefault="00844570"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 in summary</w:t>
            </w:r>
          </w:p>
        </w:tc>
        <w:tc>
          <w:tcPr>
            <w:tcW w:w="4659" w:type="dxa"/>
          </w:tcPr>
          <w:p w14:paraId="2D352383"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844570" w:rsidRPr="0029386D" w14:paraId="6A0EF6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B952BE9" w14:textId="7D0A5727" w:rsidR="00844570" w:rsidRPr="0029386D" w:rsidRDefault="00844570" w:rsidP="00457CDC">
            <w:pPr>
              <w:pStyle w:val="ListParagraph"/>
              <w:ind w:left="0"/>
              <w:jc w:val="left"/>
              <w:rPr>
                <w:b w:val="0"/>
              </w:rPr>
            </w:pPr>
            <w:r>
              <w:t>Total Adjusted Face Value</w:t>
            </w:r>
          </w:p>
        </w:tc>
        <w:tc>
          <w:tcPr>
            <w:tcW w:w="2563" w:type="dxa"/>
          </w:tcPr>
          <w:p w14:paraId="44C254F3" w14:textId="14694074" w:rsidR="00844570" w:rsidRPr="0029386D" w:rsidRDefault="00844570" w:rsidP="00B21CD7">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E41B6CE" w14:textId="368B8D31" w:rsidR="00844570" w:rsidRPr="005421F4" w:rsidRDefault="00844570"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844570" w:rsidRPr="0029386D" w14:paraId="10A23199"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B1145C2" w14:textId="739AB93E" w:rsidR="00844570" w:rsidRPr="0029386D" w:rsidRDefault="00844570" w:rsidP="00B21CD7">
            <w:pPr>
              <w:pStyle w:val="ListParagraph"/>
              <w:ind w:left="0"/>
              <w:jc w:val="left"/>
              <w:rPr>
                <w:b w:val="0"/>
              </w:rPr>
            </w:pPr>
            <w:r>
              <w:t xml:space="preserve">Total Purchase </w:t>
            </w:r>
            <w:r w:rsidR="00B21CD7">
              <w:t>P</w:t>
            </w:r>
            <w:r>
              <w:t>rice</w:t>
            </w:r>
          </w:p>
        </w:tc>
        <w:tc>
          <w:tcPr>
            <w:tcW w:w="2563" w:type="dxa"/>
          </w:tcPr>
          <w:p w14:paraId="40AE1538" w14:textId="6DA95686" w:rsidR="00844570" w:rsidRPr="0029386D" w:rsidRDefault="00844570" w:rsidP="00B21CD7">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7170D4D7" w14:textId="77777777" w:rsidR="00844570" w:rsidRPr="005421F4" w:rsidRDefault="00844570"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8052B7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17FC0114" w14:textId="77777777" w:rsidR="00B21CD7" w:rsidRPr="0029386D" w:rsidRDefault="00B21CD7" w:rsidP="00457CDC">
            <w:pPr>
              <w:pStyle w:val="ListParagraph"/>
              <w:ind w:left="0"/>
              <w:jc w:val="left"/>
              <w:rPr>
                <w:b w:val="0"/>
              </w:rPr>
            </w:pPr>
            <w:r>
              <w:t>Total Voluntary Collections</w:t>
            </w:r>
          </w:p>
        </w:tc>
        <w:tc>
          <w:tcPr>
            <w:tcW w:w="2563" w:type="dxa"/>
          </w:tcPr>
          <w:p w14:paraId="39C226BF"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5535FD" w14:textId="2BC51F8D" w:rsidR="00B21CD7" w:rsidRPr="005421F4" w:rsidRDefault="00B21CD7" w:rsidP="00E373B9">
            <w:pPr>
              <w:pStyle w:val="ListParagraph"/>
              <w:ind w:left="0"/>
              <w:cnfStyle w:val="000000000000" w:firstRow="0" w:lastRow="0" w:firstColumn="0" w:lastColumn="0" w:oddVBand="0" w:evenVBand="0" w:oddHBand="0" w:evenHBand="0" w:firstRowFirstColumn="0" w:firstRowLastColumn="0" w:lastRowFirstColumn="0" w:lastRowLastColumn="0"/>
            </w:pPr>
            <w:r>
              <w:t>Sum of incoming payments</w:t>
            </w:r>
            <w:ins w:id="641" w:author="Dariusz Bogumil" w:date="2022-01-04T22:28:00Z">
              <w:r w:rsidR="00A34A62">
                <w:t xml:space="preserve"> (Receivables)</w:t>
              </w:r>
            </w:ins>
            <w:r>
              <w:t xml:space="preserve"> filtered by type=Voluntary Collection</w:t>
            </w:r>
          </w:p>
        </w:tc>
      </w:tr>
      <w:tr w:rsidR="00B21CD7" w:rsidRPr="0029386D" w14:paraId="2C29614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962288F" w14:textId="6E69215C" w:rsidR="00B21CD7" w:rsidRPr="0029386D" w:rsidRDefault="00B21CD7" w:rsidP="00B21CD7">
            <w:pPr>
              <w:pStyle w:val="ListParagraph"/>
              <w:ind w:left="0"/>
              <w:jc w:val="left"/>
              <w:rPr>
                <w:b w:val="0"/>
              </w:rPr>
            </w:pPr>
            <w:r>
              <w:lastRenderedPageBreak/>
              <w:t>Total Pre-suit Collections</w:t>
            </w:r>
          </w:p>
        </w:tc>
        <w:tc>
          <w:tcPr>
            <w:tcW w:w="2563" w:type="dxa"/>
          </w:tcPr>
          <w:p w14:paraId="75BAE11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D5A4C2F" w14:textId="061E56D6" w:rsidR="00B21CD7" w:rsidRPr="005421F4" w:rsidRDefault="00B21CD7" w:rsidP="00B21CD7">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payments </w:t>
            </w:r>
            <w:ins w:id="642" w:author="Dariusz Bogumil" w:date="2022-01-04T22:28:00Z">
              <w:r w:rsidR="00A34A62">
                <w:t xml:space="preserve">(Receivables) </w:t>
              </w:r>
            </w:ins>
            <w:r>
              <w:t>filtered by type=Pre-suit Collection</w:t>
            </w:r>
          </w:p>
        </w:tc>
      </w:tr>
      <w:tr w:rsidR="00B21CD7" w:rsidRPr="0029386D" w14:paraId="7631AE0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865941" w14:textId="21C90F21" w:rsidR="00B21CD7" w:rsidRPr="0029386D" w:rsidRDefault="00B21CD7" w:rsidP="00B21CD7">
            <w:pPr>
              <w:pStyle w:val="ListParagraph"/>
              <w:ind w:left="0"/>
              <w:jc w:val="left"/>
              <w:rPr>
                <w:b w:val="0"/>
              </w:rPr>
            </w:pPr>
            <w:commentRangeStart w:id="643"/>
            <w:commentRangeStart w:id="644"/>
            <w:r>
              <w:t>Total Litigated Collections</w:t>
            </w:r>
          </w:p>
        </w:tc>
        <w:tc>
          <w:tcPr>
            <w:tcW w:w="2563" w:type="dxa"/>
          </w:tcPr>
          <w:p w14:paraId="1F1AF8B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8C55A9A" w14:textId="54F604DE" w:rsidR="00B21CD7" w:rsidRPr="005421F4" w:rsidRDefault="00B21CD7" w:rsidP="00B21CD7">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payments </w:t>
            </w:r>
            <w:ins w:id="645" w:author="Dariusz Bogumil" w:date="2022-01-04T22:29:00Z">
              <w:r w:rsidR="00A34A62">
                <w:t xml:space="preserve">(Receivables) </w:t>
              </w:r>
            </w:ins>
            <w:r>
              <w:t>filtered by type=Litigated Collection</w:t>
            </w:r>
            <w:commentRangeEnd w:id="643"/>
            <w:r w:rsidR="00263566">
              <w:rPr>
                <w:rStyle w:val="CommentReference"/>
                <w:szCs w:val="20"/>
              </w:rPr>
              <w:commentReference w:id="643"/>
            </w:r>
            <w:commentRangeEnd w:id="644"/>
            <w:r w:rsidR="0015532A">
              <w:rPr>
                <w:rStyle w:val="CommentReference"/>
                <w:szCs w:val="20"/>
              </w:rPr>
              <w:commentReference w:id="644"/>
            </w:r>
          </w:p>
        </w:tc>
      </w:tr>
      <w:tr w:rsidR="00B21CD7" w:rsidRPr="0029386D" w14:paraId="372458C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AEDDB1E" w14:textId="2AFEF8C7" w:rsidR="00B21CD7" w:rsidRPr="0029386D" w:rsidRDefault="00B21CD7" w:rsidP="00B21CD7">
            <w:pPr>
              <w:pStyle w:val="ListParagraph"/>
              <w:ind w:left="0"/>
              <w:jc w:val="left"/>
              <w:rPr>
                <w:b w:val="0"/>
              </w:rPr>
            </w:pPr>
            <w:commentRangeStart w:id="646"/>
            <w:commentRangeStart w:id="647"/>
            <w:r>
              <w:t>Total Buybacks</w:t>
            </w:r>
          </w:p>
        </w:tc>
        <w:tc>
          <w:tcPr>
            <w:tcW w:w="2563" w:type="dxa"/>
          </w:tcPr>
          <w:p w14:paraId="41FBFDE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commentRangeEnd w:id="646"/>
            <w:r w:rsidR="00263566">
              <w:rPr>
                <w:rStyle w:val="CommentReference"/>
                <w:szCs w:val="20"/>
              </w:rPr>
              <w:commentReference w:id="646"/>
            </w:r>
            <w:commentRangeEnd w:id="647"/>
            <w:r w:rsidR="0015532A">
              <w:rPr>
                <w:rStyle w:val="CommentReference"/>
                <w:szCs w:val="20"/>
              </w:rPr>
              <w:commentReference w:id="647"/>
            </w:r>
          </w:p>
        </w:tc>
        <w:tc>
          <w:tcPr>
            <w:tcW w:w="4659" w:type="dxa"/>
          </w:tcPr>
          <w:p w14:paraId="7B48E920" w14:textId="129ABD8B"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A6682A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8339104" w14:textId="77777777" w:rsidR="00B21CD7" w:rsidRPr="0029386D" w:rsidRDefault="00B21CD7" w:rsidP="00457CDC">
            <w:pPr>
              <w:pStyle w:val="ListParagraph"/>
              <w:ind w:left="0"/>
              <w:jc w:val="left"/>
              <w:rPr>
                <w:b w:val="0"/>
              </w:rPr>
            </w:pPr>
            <w:r>
              <w:t>Total Payments Received</w:t>
            </w:r>
          </w:p>
        </w:tc>
        <w:tc>
          <w:tcPr>
            <w:tcW w:w="2563" w:type="dxa"/>
          </w:tcPr>
          <w:p w14:paraId="6D4F46F4"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561F7A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0F56233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AE46D5" w14:textId="1AF8D5D6" w:rsidR="00B21CD7" w:rsidRPr="0029386D" w:rsidRDefault="00B21CD7" w:rsidP="00B21CD7">
            <w:pPr>
              <w:pStyle w:val="ListParagraph"/>
              <w:ind w:left="0"/>
              <w:jc w:val="left"/>
              <w:rPr>
                <w:b w:val="0"/>
              </w:rPr>
            </w:pPr>
            <w:r>
              <w:t>Total Balance</w:t>
            </w:r>
          </w:p>
        </w:tc>
        <w:tc>
          <w:tcPr>
            <w:tcW w:w="2563" w:type="dxa"/>
          </w:tcPr>
          <w:p w14:paraId="2DE04C3F"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0D9D1E6"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69E67F35"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691094E" w14:textId="3EC0770B" w:rsidR="00B21CD7" w:rsidRPr="0029386D" w:rsidRDefault="00B21CD7" w:rsidP="00B21CD7">
            <w:pPr>
              <w:pStyle w:val="ListParagraph"/>
              <w:ind w:left="0"/>
              <w:jc w:val="left"/>
              <w:rPr>
                <w:b w:val="0"/>
              </w:rPr>
            </w:pPr>
            <w:commentRangeStart w:id="648"/>
            <w:commentRangeStart w:id="649"/>
            <w:r>
              <w:t>Total Write-offs</w:t>
            </w:r>
          </w:p>
        </w:tc>
        <w:tc>
          <w:tcPr>
            <w:tcW w:w="2563" w:type="dxa"/>
          </w:tcPr>
          <w:p w14:paraId="351EF4DD"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commentRangeEnd w:id="648"/>
            <w:r w:rsidR="00263566">
              <w:rPr>
                <w:rStyle w:val="CommentReference"/>
                <w:szCs w:val="20"/>
              </w:rPr>
              <w:commentReference w:id="648"/>
            </w:r>
            <w:commentRangeEnd w:id="649"/>
            <w:r w:rsidR="0015532A">
              <w:rPr>
                <w:rStyle w:val="CommentReference"/>
                <w:szCs w:val="20"/>
              </w:rPr>
              <w:commentReference w:id="649"/>
            </w:r>
          </w:p>
        </w:tc>
        <w:tc>
          <w:tcPr>
            <w:tcW w:w="4659" w:type="dxa"/>
          </w:tcPr>
          <w:p w14:paraId="7FA4A1F7"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3850615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AAB0578" w14:textId="02BE02B0" w:rsidR="00B21CD7" w:rsidRPr="0029386D" w:rsidRDefault="00B21CD7" w:rsidP="00B21CD7">
            <w:pPr>
              <w:pStyle w:val="ListParagraph"/>
              <w:ind w:left="0"/>
              <w:jc w:val="left"/>
              <w:rPr>
                <w:b w:val="0"/>
              </w:rPr>
            </w:pPr>
            <w:r>
              <w:t>Total Profit</w:t>
            </w:r>
          </w:p>
        </w:tc>
        <w:tc>
          <w:tcPr>
            <w:tcW w:w="2563" w:type="dxa"/>
          </w:tcPr>
          <w:p w14:paraId="1DFDB80B"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98A439B"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1889DD63"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EB2D36A" w14:textId="536D5766" w:rsidR="00B21CD7" w:rsidRPr="0029386D" w:rsidRDefault="00B21CD7" w:rsidP="00B21CD7">
            <w:pPr>
              <w:pStyle w:val="ListParagraph"/>
              <w:ind w:left="0"/>
              <w:jc w:val="left"/>
              <w:rPr>
                <w:b w:val="0"/>
              </w:rPr>
            </w:pPr>
            <w:r>
              <w:t>Total Projected Profit</w:t>
            </w:r>
          </w:p>
        </w:tc>
        <w:tc>
          <w:tcPr>
            <w:tcW w:w="2563" w:type="dxa"/>
          </w:tcPr>
          <w:p w14:paraId="2D658C09"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BB9F8C8"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5421F4" w14:paraId="15B29FE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BFED270" w14:textId="65E97DAF" w:rsidR="00B21CD7" w:rsidRPr="0029386D" w:rsidRDefault="00B21CD7" w:rsidP="00B21CD7">
            <w:pPr>
              <w:pStyle w:val="ListParagraph"/>
              <w:ind w:left="0"/>
              <w:jc w:val="left"/>
              <w:rPr>
                <w:b w:val="0"/>
              </w:rPr>
            </w:pPr>
            <w:r>
              <w:t>Total Hurdle</w:t>
            </w:r>
          </w:p>
        </w:tc>
        <w:tc>
          <w:tcPr>
            <w:tcW w:w="2563" w:type="dxa"/>
          </w:tcPr>
          <w:p w14:paraId="79DC0AB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994349A"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5421F4" w14:paraId="00E9329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00AC73D4" w14:textId="2A11514E" w:rsidR="00B21CD7" w:rsidRPr="0029386D" w:rsidRDefault="00B21CD7" w:rsidP="00B21CD7">
            <w:pPr>
              <w:pStyle w:val="ListParagraph"/>
              <w:ind w:left="0"/>
              <w:jc w:val="left"/>
              <w:rPr>
                <w:b w:val="0"/>
              </w:rPr>
            </w:pPr>
            <w:r>
              <w:t>Total Hurdle %</w:t>
            </w:r>
          </w:p>
        </w:tc>
        <w:tc>
          <w:tcPr>
            <w:tcW w:w="2563" w:type="dxa"/>
          </w:tcPr>
          <w:p w14:paraId="72E42D81" w14:textId="49B84932"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36B2B57C" w14:textId="0BE3B84B"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B21CD7" w:rsidRPr="0029386D" w14:paraId="47A3D74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FF6AC71" w14:textId="37C5B0FC" w:rsidR="00B21CD7" w:rsidRPr="0029386D" w:rsidRDefault="00B21CD7" w:rsidP="0015532A">
            <w:pPr>
              <w:pStyle w:val="ListParagraph"/>
              <w:ind w:left="0"/>
              <w:jc w:val="left"/>
              <w:rPr>
                <w:b w:val="0"/>
              </w:rPr>
            </w:pPr>
            <w:r>
              <w:t xml:space="preserve">Total </w:t>
            </w:r>
            <w:commentRangeStart w:id="650"/>
            <w:del w:id="651" w:author="Dariusz Bogumil" w:date="2022-01-05T01:15:00Z">
              <w:r w:rsidDel="0015532A">
                <w:delText xml:space="preserve">Initial </w:delText>
              </w:r>
            </w:del>
            <w:ins w:id="652" w:author="Dariusz Bogumil" w:date="2022-01-05T01:15:00Z">
              <w:r w:rsidR="0015532A">
                <w:t xml:space="preserve">Refundable </w:t>
              </w:r>
            </w:ins>
            <w:r>
              <w:t>Reserve</w:t>
            </w:r>
            <w:commentRangeEnd w:id="650"/>
            <w:r w:rsidR="00263566">
              <w:rPr>
                <w:rStyle w:val="CommentReference"/>
                <w:b w:val="0"/>
                <w:bCs w:val="0"/>
                <w:szCs w:val="20"/>
              </w:rPr>
              <w:commentReference w:id="650"/>
            </w:r>
          </w:p>
        </w:tc>
        <w:tc>
          <w:tcPr>
            <w:tcW w:w="2563" w:type="dxa"/>
          </w:tcPr>
          <w:p w14:paraId="15425048"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C0E9CD8"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B21CD7" w:rsidRPr="0029386D" w14:paraId="260DF9D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38652DF" w14:textId="296EE81A" w:rsidR="00B21CD7" w:rsidRPr="0029386D" w:rsidRDefault="00B21CD7" w:rsidP="00B21CD7">
            <w:pPr>
              <w:pStyle w:val="ListParagraph"/>
              <w:ind w:left="0"/>
              <w:jc w:val="left"/>
              <w:rPr>
                <w:b w:val="0"/>
              </w:rPr>
            </w:pPr>
            <w:r>
              <w:t>Total Final Reserve</w:t>
            </w:r>
          </w:p>
        </w:tc>
        <w:tc>
          <w:tcPr>
            <w:tcW w:w="2563" w:type="dxa"/>
          </w:tcPr>
          <w:p w14:paraId="032628EE" w14:textId="77777777"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9FCE5EF" w14:textId="77777777" w:rsidR="00B21CD7" w:rsidRPr="005421F4" w:rsidRDefault="00B21CD7"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B21CD7" w:rsidRPr="0029386D" w14:paraId="62FD4D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1375D52" w14:textId="1CAD07D6" w:rsidR="00B21CD7" w:rsidRPr="0029386D" w:rsidRDefault="00B21CD7" w:rsidP="00B21CD7">
            <w:pPr>
              <w:pStyle w:val="ListParagraph"/>
              <w:ind w:left="0"/>
              <w:jc w:val="left"/>
              <w:rPr>
                <w:b w:val="0"/>
              </w:rPr>
            </w:pPr>
            <w:r>
              <w:t>Total Reserves to be Released</w:t>
            </w:r>
          </w:p>
        </w:tc>
        <w:tc>
          <w:tcPr>
            <w:tcW w:w="2563" w:type="dxa"/>
          </w:tcPr>
          <w:p w14:paraId="4403B196" w14:textId="77777777" w:rsidR="00B21CD7" w:rsidRPr="0029386D" w:rsidRDefault="00B21CD7"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CC09412" w14:textId="77777777" w:rsidR="00B21CD7" w:rsidRPr="005421F4" w:rsidRDefault="00B21CD7"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C27999" w:rsidRPr="00302B1D" w14:paraId="2AE55788" w14:textId="77777777" w:rsidTr="00F22B88">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F1765CB" w14:textId="77777777" w:rsidR="00C27999" w:rsidRPr="00302B1D" w:rsidRDefault="00C27999" w:rsidP="00920F9C">
            <w:pPr>
              <w:pStyle w:val="Attributes-SectionName"/>
              <w:rPr>
                <w:b/>
              </w:rPr>
            </w:pPr>
            <w:r w:rsidRPr="00302B1D">
              <w:rPr>
                <w:b/>
              </w:rPr>
              <w:t>Notes</w:t>
            </w:r>
          </w:p>
        </w:tc>
        <w:tc>
          <w:tcPr>
            <w:tcW w:w="2563" w:type="dxa"/>
            <w:shd w:val="clear" w:color="auto" w:fill="FBD4B4" w:themeFill="accent6" w:themeFillTint="66"/>
          </w:tcPr>
          <w:p w14:paraId="6FA90A97"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430827A2" w14:textId="77777777" w:rsidR="00C27999" w:rsidRPr="00302B1D" w:rsidRDefault="00C27999" w:rsidP="00920F9C">
            <w:pPr>
              <w:pStyle w:val="Attributes-SectionName"/>
              <w:cnfStyle w:val="000000000000" w:firstRow="0" w:lastRow="0" w:firstColumn="0" w:lastColumn="0" w:oddVBand="0" w:evenVBand="0" w:oddHBand="0" w:evenHBand="0" w:firstRowFirstColumn="0" w:firstRowLastColumn="0" w:lastRowFirstColumn="0" w:lastRowLastColumn="0"/>
            </w:pPr>
          </w:p>
        </w:tc>
      </w:tr>
      <w:tr w:rsidR="00C27999" w:rsidRPr="0029386D" w14:paraId="64E03D80" w14:textId="77777777" w:rsidTr="00F22B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5BC28A" w14:textId="77777777" w:rsidR="00C27999" w:rsidRPr="0029386D" w:rsidRDefault="00C27999" w:rsidP="00920F9C">
            <w:pPr>
              <w:pStyle w:val="ListParagraph"/>
              <w:ind w:left="0"/>
              <w:jc w:val="left"/>
              <w:rPr>
                <w:b w:val="0"/>
              </w:rPr>
            </w:pPr>
            <w:r>
              <w:t>Note</w:t>
            </w:r>
          </w:p>
        </w:tc>
        <w:tc>
          <w:tcPr>
            <w:tcW w:w="2563" w:type="dxa"/>
          </w:tcPr>
          <w:p w14:paraId="4A430292" w14:textId="77777777" w:rsidR="00C27999" w:rsidRPr="0029386D" w:rsidRDefault="00C27999" w:rsidP="00920F9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7C67E19" w14:textId="77777777" w:rsidR="00C27999" w:rsidRPr="0029386D" w:rsidRDefault="00C27999" w:rsidP="00920F9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13A28ADC" w14:textId="77777777" w:rsidR="00C27999" w:rsidRDefault="00C27999" w:rsidP="00C27999">
      <w:pPr>
        <w:rPr>
          <w:lang w:eastAsia="ja-JP"/>
        </w:rPr>
      </w:pPr>
    </w:p>
    <w:p w14:paraId="4D9660CF" w14:textId="77777777" w:rsidR="00B21CD7" w:rsidRPr="00302B1D" w:rsidRDefault="00B21CD7" w:rsidP="00B21CD7">
      <w:pPr>
        <w:pStyle w:val="Heading3"/>
      </w:pPr>
      <w:r>
        <w:t>Related modules</w:t>
      </w:r>
    </w:p>
    <w:p w14:paraId="1D0CD465" w14:textId="77777777" w:rsidR="00B21CD7" w:rsidRPr="0029386D" w:rsidRDefault="00B21CD7" w:rsidP="00A57696">
      <w:pPr>
        <w:pStyle w:val="ListParagraph"/>
        <w:numPr>
          <w:ilvl w:val="0"/>
          <w:numId w:val="42"/>
        </w:numPr>
      </w:pPr>
      <w:r w:rsidRPr="0029386D">
        <w:t>Updates (audit of all changes)</w:t>
      </w:r>
    </w:p>
    <w:p w14:paraId="103CEF73" w14:textId="77777777" w:rsidR="00B21CD7" w:rsidRPr="0029386D" w:rsidRDefault="00B21CD7" w:rsidP="00A57696">
      <w:pPr>
        <w:pStyle w:val="ListParagraph"/>
        <w:numPr>
          <w:ilvl w:val="2"/>
          <w:numId w:val="42"/>
        </w:numPr>
      </w:pPr>
      <w:r w:rsidRPr="0029386D">
        <w:t>Read-only register of all changes (who, what, when)</w:t>
      </w:r>
    </w:p>
    <w:p w14:paraId="75E01095" w14:textId="0624A859" w:rsidR="00B21CD7" w:rsidRDefault="00B21CD7" w:rsidP="00A57696">
      <w:pPr>
        <w:pStyle w:val="ListParagraph"/>
        <w:numPr>
          <w:ilvl w:val="0"/>
          <w:numId w:val="42"/>
        </w:numPr>
      </w:pPr>
      <w:r>
        <w:t>Claims</w:t>
      </w:r>
    </w:p>
    <w:p w14:paraId="2FE91007" w14:textId="13EC53E6" w:rsidR="00B21CD7" w:rsidRDefault="00B21CD7" w:rsidP="00A57696">
      <w:pPr>
        <w:pStyle w:val="ListParagraph"/>
        <w:numPr>
          <w:ilvl w:val="0"/>
          <w:numId w:val="42"/>
        </w:numPr>
      </w:pPr>
      <w:r>
        <w:t>Payments (</w:t>
      </w:r>
      <w:r w:rsidR="00457CDC">
        <w:t xml:space="preserve">Payments can be connected with Claims and Portfolios or Portfolios only, so </w:t>
      </w:r>
      <w:r>
        <w:t xml:space="preserve">some </w:t>
      </w:r>
      <w:r w:rsidR="00457CDC">
        <w:t xml:space="preserve">same </w:t>
      </w:r>
      <w:r>
        <w:t xml:space="preserve">Payments are also accessible through </w:t>
      </w:r>
      <w:r>
        <w:sym w:font="Wingdings" w:char="F0E0"/>
      </w:r>
      <w:r>
        <w:t>Claims</w:t>
      </w:r>
      <w:r>
        <w:sym w:font="Wingdings" w:char="F0E0"/>
      </w:r>
      <w:r>
        <w:t>Payments)</w:t>
      </w:r>
    </w:p>
    <w:p w14:paraId="1B18A59A" w14:textId="77777777" w:rsidR="00B21CD7" w:rsidRDefault="00B21CD7" w:rsidP="00A57696">
      <w:pPr>
        <w:pStyle w:val="ListParagraph"/>
        <w:numPr>
          <w:ilvl w:val="0"/>
          <w:numId w:val="42"/>
        </w:numPr>
      </w:pPr>
      <w:r>
        <w:t>Documents</w:t>
      </w:r>
    </w:p>
    <w:p w14:paraId="1B95BC3F" w14:textId="053512D7" w:rsidR="00B21CD7" w:rsidRDefault="00B21CD7" w:rsidP="00A57696">
      <w:pPr>
        <w:pStyle w:val="ListParagraph"/>
        <w:numPr>
          <w:ilvl w:val="2"/>
          <w:numId w:val="42"/>
        </w:numPr>
      </w:pPr>
      <w:r>
        <w:t>Documents attached to lower-level modules (i.e. Claims</w:t>
      </w:r>
      <w:r w:rsidR="00457CDC">
        <w:t>, Payments</w:t>
      </w:r>
      <w:r>
        <w:t xml:space="preserve">) are </w:t>
      </w:r>
      <w:r w:rsidR="00457CDC">
        <w:t>also</w:t>
      </w:r>
      <w:r>
        <w:t xml:space="preserve"> visib</w:t>
      </w:r>
      <w:r w:rsidR="00457CDC">
        <w:t>le here</w:t>
      </w:r>
    </w:p>
    <w:p w14:paraId="5A63724F" w14:textId="77777777" w:rsidR="00B21CD7" w:rsidRPr="0029386D" w:rsidRDefault="00B21CD7" w:rsidP="00A57696">
      <w:pPr>
        <w:pStyle w:val="ListParagraph"/>
        <w:numPr>
          <w:ilvl w:val="0"/>
          <w:numId w:val="42"/>
        </w:numPr>
      </w:pPr>
      <w:r w:rsidRPr="0029386D">
        <w:t>E-mails</w:t>
      </w:r>
    </w:p>
    <w:p w14:paraId="33729871" w14:textId="77777777" w:rsidR="00A37166" w:rsidRDefault="00B21CD7" w:rsidP="00A57696">
      <w:pPr>
        <w:pStyle w:val="ListParagraph"/>
        <w:numPr>
          <w:ilvl w:val="2"/>
          <w:numId w:val="42"/>
        </w:numPr>
        <w:rPr>
          <w:ins w:id="653" w:author="Dariusz Bogumil" w:date="2022-01-06T22:52:00Z"/>
        </w:rPr>
      </w:pPr>
      <w:r w:rsidRPr="0029386D">
        <w:t xml:space="preserve">A list of e-mails referring the </w:t>
      </w:r>
      <w:r w:rsidR="00457CDC">
        <w:t>Portfolio</w:t>
      </w:r>
      <w:r w:rsidRPr="0029386D">
        <w:t xml:space="preserve"> – both automatically sent from the system and incoming mails imported from mail server; </w:t>
      </w:r>
    </w:p>
    <w:p w14:paraId="31701B75" w14:textId="6276DB13" w:rsidR="00A37166" w:rsidRDefault="00A37166" w:rsidP="00A57696">
      <w:pPr>
        <w:pStyle w:val="ListParagraph"/>
        <w:numPr>
          <w:ilvl w:val="2"/>
          <w:numId w:val="42"/>
        </w:numPr>
        <w:rPr>
          <w:ins w:id="654" w:author="Dariusz Bogumil" w:date="2022-01-06T22:52:00Z"/>
        </w:rPr>
      </w:pPr>
      <w:ins w:id="655" w:author="Dariusz Bogumil" w:date="2022-01-06T22:52:00Z">
        <w:r>
          <w:lastRenderedPageBreak/>
          <w:t xml:space="preserve">If the subject of the e-mail contains the text “[Portfolio </w:t>
        </w:r>
      </w:ins>
      <w:ins w:id="656" w:author="Dariusz Bogumil" w:date="2022-01-06T22:53:00Z">
        <w:r>
          <w:t>ID</w:t>
        </w:r>
      </w:ins>
      <w:ins w:id="657" w:author="Dariusz Bogumil" w:date="2022-01-06T22:52:00Z">
        <w:r>
          <w:t xml:space="preserve">]” </w:t>
        </w:r>
        <w:r>
          <w:sym w:font="Wingdings" w:char="F0E0"/>
        </w:r>
        <w:r>
          <w:t xml:space="preserve"> assign this e-mail to this </w:t>
        </w:r>
      </w:ins>
      <w:ins w:id="658" w:author="Dariusz Bogumil" w:date="2022-01-06T22:53:00Z">
        <w:r>
          <w:t>Portfolio</w:t>
        </w:r>
      </w:ins>
    </w:p>
    <w:p w14:paraId="34252E18" w14:textId="4E4EE9D0" w:rsidR="00B21CD7" w:rsidRPr="0029386D" w:rsidRDefault="00B21CD7" w:rsidP="00A57696">
      <w:pPr>
        <w:pStyle w:val="ListParagraph"/>
        <w:numPr>
          <w:ilvl w:val="2"/>
          <w:numId w:val="42"/>
        </w:numPr>
      </w:pPr>
      <w:r w:rsidRPr="0029386D">
        <w:t xml:space="preserve">user can manually assign a mail to a </w:t>
      </w:r>
      <w:r w:rsidR="00457CDC">
        <w:t>Portfolio</w:t>
      </w:r>
    </w:p>
    <w:p w14:paraId="1166300E" w14:textId="77777777" w:rsidR="00B21CD7" w:rsidRPr="0029386D" w:rsidRDefault="00B21CD7" w:rsidP="00A57696">
      <w:pPr>
        <w:pStyle w:val="ListParagraph"/>
        <w:numPr>
          <w:ilvl w:val="0"/>
          <w:numId w:val="42"/>
        </w:numPr>
      </w:pPr>
      <w:r w:rsidRPr="0029386D">
        <w:t>Calls</w:t>
      </w:r>
      <w:r>
        <w:t xml:space="preserve"> (Activities)</w:t>
      </w:r>
    </w:p>
    <w:p w14:paraId="184E3AB1" w14:textId="77777777" w:rsidR="00B21CD7" w:rsidRPr="0029386D" w:rsidRDefault="00B21CD7" w:rsidP="00A57696">
      <w:pPr>
        <w:pStyle w:val="ListParagraph"/>
        <w:numPr>
          <w:ilvl w:val="2"/>
          <w:numId w:val="42"/>
        </w:numPr>
      </w:pPr>
      <w:r w:rsidRPr="0029386D">
        <w:t>A list of telephone calls – managed manually by users</w:t>
      </w:r>
    </w:p>
    <w:p w14:paraId="0C2E5539" w14:textId="77777777" w:rsidR="00B21CD7" w:rsidRDefault="00B21CD7" w:rsidP="00B21CD7">
      <w:pPr>
        <w:pStyle w:val="ListParagraph"/>
      </w:pPr>
    </w:p>
    <w:p w14:paraId="688812AB" w14:textId="77777777" w:rsidR="00B21CD7" w:rsidRPr="00302B1D" w:rsidRDefault="00B21CD7" w:rsidP="00B21CD7">
      <w:pPr>
        <w:pStyle w:val="Heading3"/>
      </w:pPr>
      <w:r>
        <w:t>Dashboard (a quick overview of data)</w:t>
      </w:r>
    </w:p>
    <w:p w14:paraId="47411558" w14:textId="77777777" w:rsidR="00B21CD7" w:rsidRDefault="00B21CD7" w:rsidP="00A57696">
      <w:pPr>
        <w:pStyle w:val="ListParagraph"/>
        <w:numPr>
          <w:ilvl w:val="0"/>
          <w:numId w:val="40"/>
        </w:numPr>
      </w:pPr>
      <w:r>
        <w:t>Summary fields</w:t>
      </w:r>
    </w:p>
    <w:p w14:paraId="7A273DA7" w14:textId="77777777" w:rsidR="00B21CD7" w:rsidRDefault="00B21CD7" w:rsidP="00A57696">
      <w:pPr>
        <w:pStyle w:val="ListParagraph"/>
        <w:numPr>
          <w:ilvl w:val="0"/>
          <w:numId w:val="40"/>
        </w:numPr>
      </w:pPr>
      <w:r>
        <w:t>Claims</w:t>
      </w:r>
    </w:p>
    <w:p w14:paraId="283CD08E" w14:textId="5EA0ACA1" w:rsidR="00457CDC" w:rsidRDefault="00457CDC" w:rsidP="00A57696">
      <w:pPr>
        <w:pStyle w:val="ListParagraph"/>
        <w:numPr>
          <w:ilvl w:val="0"/>
          <w:numId w:val="40"/>
        </w:numPr>
      </w:pPr>
      <w:r>
        <w:t>Documents</w:t>
      </w:r>
    </w:p>
    <w:p w14:paraId="31D8A0E1" w14:textId="385EF14B" w:rsidR="00457CDC" w:rsidRDefault="00457CDC" w:rsidP="00A57696">
      <w:pPr>
        <w:pStyle w:val="ListParagraph"/>
        <w:numPr>
          <w:ilvl w:val="0"/>
          <w:numId w:val="40"/>
        </w:numPr>
      </w:pPr>
      <w:r>
        <w:t>Payments</w:t>
      </w:r>
    </w:p>
    <w:p w14:paraId="4E752E72" w14:textId="77777777" w:rsidR="00B21CD7" w:rsidRDefault="00B21CD7" w:rsidP="00A57696">
      <w:pPr>
        <w:pStyle w:val="ListParagraph"/>
        <w:numPr>
          <w:ilvl w:val="0"/>
          <w:numId w:val="40"/>
        </w:numPr>
      </w:pPr>
      <w:r>
        <w:t>History</w:t>
      </w:r>
    </w:p>
    <w:p w14:paraId="0083B225" w14:textId="77777777" w:rsidR="00B21CD7" w:rsidRDefault="00B21CD7" w:rsidP="00B21CD7"/>
    <w:p w14:paraId="5755EA0A" w14:textId="77777777" w:rsidR="00B21CD7" w:rsidRDefault="00B21CD7" w:rsidP="00B21CD7">
      <w:pPr>
        <w:pStyle w:val="Heading3"/>
      </w:pPr>
      <w:r>
        <w:t>Access Rights:</w:t>
      </w:r>
    </w:p>
    <w:p w14:paraId="16006F1B" w14:textId="77777777" w:rsidR="00B21CD7" w:rsidRDefault="00B21CD7" w:rsidP="00A57696">
      <w:pPr>
        <w:pStyle w:val="ListParagraph"/>
        <w:numPr>
          <w:ilvl w:val="0"/>
          <w:numId w:val="41"/>
        </w:numPr>
      </w:pPr>
      <w:r>
        <w:t>All CMS Users can view data.</w:t>
      </w:r>
    </w:p>
    <w:p w14:paraId="29B32C36" w14:textId="77777777" w:rsidR="00B21CD7" w:rsidRDefault="00B21CD7" w:rsidP="00A57696">
      <w:pPr>
        <w:pStyle w:val="ListParagraph"/>
        <w:numPr>
          <w:ilvl w:val="0"/>
          <w:numId w:val="41"/>
        </w:numPr>
      </w:pPr>
      <w:r>
        <w:t>Provider Account Managers and Approvers can edit data.</w:t>
      </w:r>
    </w:p>
    <w:p w14:paraId="59B3DF72" w14:textId="77777777" w:rsidR="00B21CD7" w:rsidRDefault="00B21CD7" w:rsidP="00A57696">
      <w:pPr>
        <w:pStyle w:val="ListParagraph"/>
        <w:numPr>
          <w:ilvl w:val="0"/>
          <w:numId w:val="41"/>
        </w:numPr>
      </w:pPr>
      <w:r>
        <w:t>No user but Administrator can delete an entry from this module.</w:t>
      </w:r>
    </w:p>
    <w:p w14:paraId="00450530" w14:textId="77777777" w:rsidR="00B21CD7" w:rsidRPr="0029386D" w:rsidRDefault="00B21CD7" w:rsidP="00B21CD7"/>
    <w:p w14:paraId="72E4B0F7" w14:textId="35938D12" w:rsidR="00B21CD7" w:rsidRDefault="00457CDC" w:rsidP="00B21CD7">
      <w:pPr>
        <w:pStyle w:val="Heading3"/>
      </w:pPr>
      <w:r>
        <w:t>Manual</w:t>
      </w:r>
      <w:r w:rsidR="00B21CD7">
        <w:t xml:space="preserve">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B21CD7" w:rsidRPr="0029386D" w14:paraId="0E9B1DBF"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A65EC37" w14:textId="77777777" w:rsidR="00B21CD7" w:rsidRPr="0029386D" w:rsidRDefault="00B21CD7" w:rsidP="00457CDC">
            <w:pPr>
              <w:pStyle w:val="ListParagraph"/>
              <w:ind w:left="0"/>
              <w:jc w:val="left"/>
            </w:pPr>
            <w:r>
              <w:t>Workflow name</w:t>
            </w:r>
          </w:p>
        </w:tc>
        <w:tc>
          <w:tcPr>
            <w:tcW w:w="1781" w:type="dxa"/>
          </w:tcPr>
          <w:p w14:paraId="4323E534" w14:textId="77777777" w:rsidR="00B21CD7"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31CD2F5" w14:textId="77777777" w:rsidR="00B21CD7" w:rsidRPr="0029386D" w:rsidRDefault="00B21CD7"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13D5DD65" w14:textId="77777777" w:rsidR="00B21CD7" w:rsidRPr="0029386D" w:rsidRDefault="00B21CD7"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64B8CF26"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D74DD07" w14:textId="77777777" w:rsidR="00457CDC" w:rsidRPr="007243C6" w:rsidRDefault="00457CDC" w:rsidP="00457CDC">
            <w:pPr>
              <w:pStyle w:val="ListParagraph"/>
              <w:ind w:left="0"/>
              <w:jc w:val="left"/>
            </w:pPr>
            <w:r>
              <w:t>Underwriting process</w:t>
            </w:r>
          </w:p>
        </w:tc>
        <w:tc>
          <w:tcPr>
            <w:tcW w:w="1781" w:type="dxa"/>
          </w:tcPr>
          <w:p w14:paraId="4750201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Manual</w:t>
            </w:r>
          </w:p>
        </w:tc>
        <w:tc>
          <w:tcPr>
            <w:tcW w:w="1760" w:type="dxa"/>
          </w:tcPr>
          <w:p w14:paraId="67EC2EA7"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6AC6B91F"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BFAA9A5"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120C0F84" w14:textId="77777777" w:rsidR="00457CDC" w:rsidRPr="007243C6" w:rsidRDefault="00457CDC" w:rsidP="00457CDC">
            <w:pPr>
              <w:pStyle w:val="ListParagraph"/>
              <w:ind w:left="0"/>
              <w:jc w:val="left"/>
            </w:pPr>
            <w:r>
              <w:t>Automatic calculation of summaries from Claims</w:t>
            </w:r>
          </w:p>
        </w:tc>
        <w:tc>
          <w:tcPr>
            <w:tcW w:w="1781" w:type="dxa"/>
          </w:tcPr>
          <w:p w14:paraId="73BBF68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t>Automatic+Manual</w:t>
            </w:r>
            <w:proofErr w:type="spellEnd"/>
          </w:p>
        </w:tc>
        <w:tc>
          <w:tcPr>
            <w:tcW w:w="1760" w:type="dxa"/>
          </w:tcPr>
          <w:p w14:paraId="0CED35A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0330A370"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1DB28B38"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8AF5515" w14:textId="77777777" w:rsidR="00457CDC" w:rsidRPr="007243C6" w:rsidRDefault="00457CDC" w:rsidP="00457CDC">
            <w:pPr>
              <w:pStyle w:val="ListParagraph"/>
              <w:ind w:left="0"/>
              <w:jc w:val="left"/>
            </w:pPr>
            <w:r>
              <w:t>Generation of documents with the use of templates, sending these documents to Providers</w:t>
            </w:r>
          </w:p>
        </w:tc>
        <w:tc>
          <w:tcPr>
            <w:tcW w:w="1781" w:type="dxa"/>
          </w:tcPr>
          <w:p w14:paraId="195FC1E6"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roofErr w:type="spellStart"/>
            <w:r>
              <w:t>Automatic+Manual</w:t>
            </w:r>
            <w:proofErr w:type="spellEnd"/>
          </w:p>
        </w:tc>
        <w:tc>
          <w:tcPr>
            <w:tcW w:w="1760" w:type="dxa"/>
          </w:tcPr>
          <w:p w14:paraId="099E620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1C239FB4"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B21CD7" w:rsidRPr="0029386D" w14:paraId="51A10B4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6FD0E8BF" w14:textId="64174D99" w:rsidR="00B21CD7" w:rsidRPr="007243C6" w:rsidRDefault="00457CDC" w:rsidP="00457CDC">
            <w:pPr>
              <w:pStyle w:val="ListParagraph"/>
              <w:ind w:left="0"/>
              <w:jc w:val="left"/>
            </w:pPr>
            <w:r>
              <w:t>Notifications about new Portfolio, changes in Claims and/or Payments</w:t>
            </w:r>
          </w:p>
        </w:tc>
        <w:tc>
          <w:tcPr>
            <w:tcW w:w="1781" w:type="dxa"/>
          </w:tcPr>
          <w:p w14:paraId="3C7DE8B7" w14:textId="68AD0FBC" w:rsidR="00B21CD7"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Automatic</w:t>
            </w:r>
          </w:p>
        </w:tc>
        <w:tc>
          <w:tcPr>
            <w:tcW w:w="1760" w:type="dxa"/>
          </w:tcPr>
          <w:p w14:paraId="7B7311CA" w14:textId="57E0D59F" w:rsidR="00B21CD7" w:rsidRPr="0029386D" w:rsidRDefault="00B21CD7"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7518C095" w14:textId="70571580" w:rsidR="00B21CD7" w:rsidRPr="0029386D" w:rsidRDefault="00B21CD7"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10219625" w14:textId="77777777" w:rsidR="00457CDC" w:rsidRDefault="00457CDC" w:rsidP="00457CDC">
      <w:pPr>
        <w:pStyle w:val="NoSpacing"/>
      </w:pPr>
    </w:p>
    <w:p w14:paraId="07A2FE2B" w14:textId="66FAE5E2" w:rsidR="00457CDC" w:rsidRDefault="00457CDC" w:rsidP="00457CDC">
      <w:pPr>
        <w:pStyle w:val="Heading2"/>
      </w:pPr>
      <w:bookmarkStart w:id="659" w:name="_Toc91614548"/>
      <w:r>
        <w:lastRenderedPageBreak/>
        <w:t>Claims</w:t>
      </w:r>
      <w:bookmarkEnd w:id="659"/>
    </w:p>
    <w:p w14:paraId="4F077592" w14:textId="4558399E" w:rsidR="00457CDC" w:rsidRDefault="00457CDC" w:rsidP="00457CDC">
      <w:pPr>
        <w:rPr>
          <w:lang w:eastAsia="ja-JP"/>
        </w:rPr>
      </w:pPr>
      <w:r>
        <w:rPr>
          <w:lang w:eastAsia="ja-JP"/>
        </w:rPr>
        <w:t>A</w:t>
      </w:r>
      <w:r w:rsidRPr="00457CDC">
        <w:rPr>
          <w:lang w:eastAsia="ja-JP"/>
        </w:rPr>
        <w:t xml:space="preserve"> Claim object describes each individual claim</w:t>
      </w:r>
      <w:r>
        <w:rPr>
          <w:lang w:eastAsia="ja-JP"/>
        </w:rPr>
        <w:t xml:space="preserve"> both in onboarding and litigation phase.</w:t>
      </w:r>
    </w:p>
    <w:p w14:paraId="20B58E07" w14:textId="77777777" w:rsidR="00DB3FAA" w:rsidRDefault="00DB3FAA" w:rsidP="00DB3FAA">
      <w:pPr>
        <w:rPr>
          <w:lang w:eastAsia="ja-JP"/>
        </w:rPr>
      </w:pPr>
    </w:p>
    <w:p w14:paraId="183D647D" w14:textId="77777777" w:rsidR="00DB3FAA" w:rsidRDefault="00DB3FAA" w:rsidP="00DB3FAA">
      <w:pPr>
        <w:rPr>
          <w:lang w:eastAsia="ja-JP"/>
        </w:rPr>
      </w:pPr>
      <w:commentRangeStart w:id="660"/>
      <w:r>
        <w:rPr>
          <w:lang w:eastAsia="ja-JP"/>
        </w:rPr>
        <w:t xml:space="preserve">It should be decided if onboarding and provider-related data should be separated from litigation data more strictly. </w:t>
      </w:r>
      <w:r w:rsidRPr="00DB3FAA">
        <w:rPr>
          <w:lang w:eastAsia="ja-JP"/>
        </w:rPr>
        <w:t>The premises for separating this data in two related modules instead of</w:t>
      </w:r>
      <w:r>
        <w:rPr>
          <w:lang w:eastAsia="ja-JP"/>
        </w:rPr>
        <w:t xml:space="preserve"> one are</w:t>
      </w:r>
      <w:r w:rsidRPr="00DB3FAA">
        <w:rPr>
          <w:lang w:eastAsia="ja-JP"/>
        </w:rPr>
        <w:t>:</w:t>
      </w:r>
      <w:r>
        <w:rPr>
          <w:lang w:eastAsia="ja-JP"/>
        </w:rPr>
        <w:t xml:space="preserve"> </w:t>
      </w:r>
    </w:p>
    <w:p w14:paraId="0ACB9073" w14:textId="77777777" w:rsidR="00DB3FAA" w:rsidRDefault="00DB3FAA" w:rsidP="00DB3FAA">
      <w:pPr>
        <w:pStyle w:val="ListParagraph"/>
        <w:numPr>
          <w:ilvl w:val="0"/>
          <w:numId w:val="11"/>
        </w:numPr>
        <w:rPr>
          <w:lang w:eastAsia="ja-JP"/>
        </w:rPr>
      </w:pPr>
      <w:r>
        <w:rPr>
          <w:lang w:eastAsia="ja-JP"/>
        </w:rPr>
        <w:t xml:space="preserve">litigation of more than one claim in one common court case/lawsuit, </w:t>
      </w:r>
    </w:p>
    <w:p w14:paraId="3B576C0B" w14:textId="7FB9F0FF" w:rsidR="00DB3FAA" w:rsidRDefault="00DB3FAA" w:rsidP="00DB3FAA">
      <w:pPr>
        <w:pStyle w:val="ListParagraph"/>
        <w:numPr>
          <w:ilvl w:val="0"/>
          <w:numId w:val="11"/>
        </w:numPr>
        <w:rPr>
          <w:lang w:eastAsia="ja-JP"/>
        </w:rPr>
      </w:pPr>
      <w:r>
        <w:rPr>
          <w:lang w:eastAsia="ja-JP"/>
        </w:rPr>
        <w:t xml:space="preserve">strict separation of user rights to edit data, </w:t>
      </w:r>
    </w:p>
    <w:p w14:paraId="68402435" w14:textId="1B5F6E7C" w:rsidR="00DB3FAA" w:rsidRDefault="00DB3FAA" w:rsidP="00DB3FAA">
      <w:pPr>
        <w:pStyle w:val="ListParagraph"/>
        <w:numPr>
          <w:ilvl w:val="0"/>
          <w:numId w:val="11"/>
        </w:numPr>
        <w:rPr>
          <w:lang w:eastAsia="ja-JP"/>
        </w:rPr>
      </w:pPr>
      <w:r>
        <w:rPr>
          <w:lang w:eastAsia="ja-JP"/>
        </w:rPr>
        <w:t>separate range of data that is interesting for users with different roles.</w:t>
      </w:r>
      <w:commentRangeEnd w:id="660"/>
      <w:r w:rsidR="00A10584">
        <w:rPr>
          <w:rStyle w:val="CommentReference"/>
          <w:szCs w:val="20"/>
        </w:rPr>
        <w:commentReference w:id="660"/>
      </w:r>
    </w:p>
    <w:p w14:paraId="49EA96F3" w14:textId="74397274" w:rsidR="00DB3FAA" w:rsidRDefault="00DB3FAA" w:rsidP="00DB3FAA">
      <w:pPr>
        <w:rPr>
          <w:lang w:eastAsia="ja-JP"/>
        </w:rPr>
      </w:pPr>
      <w:r w:rsidRPr="00DB3FAA">
        <w:rPr>
          <w:lang w:eastAsia="ja-JP"/>
        </w:rPr>
        <w:t xml:space="preserve">The premises for </w:t>
      </w:r>
      <w:r>
        <w:rPr>
          <w:lang w:eastAsia="ja-JP"/>
        </w:rPr>
        <w:t xml:space="preserve">using one module instead of </w:t>
      </w:r>
      <w:r w:rsidRPr="00DB3FAA">
        <w:rPr>
          <w:lang w:eastAsia="ja-JP"/>
        </w:rPr>
        <w:t>two related</w:t>
      </w:r>
      <w:r>
        <w:rPr>
          <w:lang w:eastAsia="ja-JP"/>
        </w:rPr>
        <w:t xml:space="preserve"> but separate</w:t>
      </w:r>
      <w:r w:rsidRPr="00DB3FAA">
        <w:rPr>
          <w:lang w:eastAsia="ja-JP"/>
        </w:rPr>
        <w:t xml:space="preserve"> modules</w:t>
      </w:r>
      <w:r>
        <w:rPr>
          <w:lang w:eastAsia="ja-JP"/>
        </w:rPr>
        <w:t xml:space="preserve"> are</w:t>
      </w:r>
      <w:r w:rsidRPr="00DB3FAA">
        <w:rPr>
          <w:lang w:eastAsia="ja-JP"/>
        </w:rPr>
        <w:t>:</w:t>
      </w:r>
      <w:r>
        <w:rPr>
          <w:lang w:eastAsia="ja-JP"/>
        </w:rPr>
        <w:t xml:space="preserve"> </w:t>
      </w:r>
    </w:p>
    <w:p w14:paraId="628BFFB7" w14:textId="560EE06F" w:rsidR="00DB3FAA" w:rsidRDefault="00DB3FAA" w:rsidP="00DB3FAA">
      <w:pPr>
        <w:pStyle w:val="ListParagraph"/>
        <w:numPr>
          <w:ilvl w:val="0"/>
          <w:numId w:val="11"/>
        </w:numPr>
        <w:rPr>
          <w:lang w:eastAsia="ja-JP"/>
        </w:rPr>
      </w:pPr>
      <w:r>
        <w:rPr>
          <w:lang w:eastAsia="ja-JP"/>
        </w:rPr>
        <w:t>visibility of all fields on one screen – useful when every user can be</w:t>
      </w:r>
      <w:r w:rsidR="00166648">
        <w:rPr>
          <w:lang w:eastAsia="ja-JP"/>
        </w:rPr>
        <w:t xml:space="preserve"> interested in every data field,</w:t>
      </w:r>
    </w:p>
    <w:p w14:paraId="1F0676F9" w14:textId="13C4E216" w:rsidR="00166648" w:rsidRDefault="00166648" w:rsidP="00DB3FAA">
      <w:pPr>
        <w:pStyle w:val="ListParagraph"/>
        <w:numPr>
          <w:ilvl w:val="0"/>
          <w:numId w:val="11"/>
        </w:numPr>
        <w:rPr>
          <w:lang w:eastAsia="ja-JP"/>
        </w:rPr>
      </w:pPr>
      <w:r>
        <w:rPr>
          <w:lang w:eastAsia="ja-JP"/>
        </w:rPr>
        <w:t>easier to maintain by users as no data is duplicated.</w:t>
      </w:r>
    </w:p>
    <w:p w14:paraId="701655B7" w14:textId="268C16DA" w:rsidR="00DB3FAA" w:rsidRDefault="00DB3FAA" w:rsidP="00DB3FAA">
      <w:pPr>
        <w:rPr>
          <w:lang w:eastAsia="ja-JP"/>
        </w:rPr>
      </w:pPr>
      <w:r>
        <w:rPr>
          <w:lang w:eastAsia="ja-JP"/>
        </w:rPr>
        <w:t xml:space="preserve">In both cases it will be possible to create </w:t>
      </w:r>
      <w:r w:rsidR="00166648">
        <w:rPr>
          <w:lang w:eastAsia="ja-JP"/>
        </w:rPr>
        <w:t xml:space="preserve">“wide” </w:t>
      </w:r>
      <w:r>
        <w:rPr>
          <w:lang w:eastAsia="ja-JP"/>
        </w:rPr>
        <w:t xml:space="preserve">reports with </w:t>
      </w:r>
      <w:r w:rsidR="00166648">
        <w:rPr>
          <w:lang w:eastAsia="ja-JP"/>
        </w:rPr>
        <w:t>both onboarding and litigation data.</w:t>
      </w:r>
    </w:p>
    <w:p w14:paraId="5AE8D08A" w14:textId="30951679" w:rsidR="00DB3FAA" w:rsidRDefault="00DB3FAA" w:rsidP="00DB3FAA">
      <w:pPr>
        <w:rPr>
          <w:lang w:eastAsia="ja-JP"/>
        </w:rPr>
      </w:pPr>
      <w:r>
        <w:rPr>
          <w:lang w:eastAsia="ja-JP"/>
        </w:rPr>
        <w:tab/>
      </w:r>
    </w:p>
    <w:p w14:paraId="0052FC75" w14:textId="4325E6C4" w:rsidR="006B2284" w:rsidRDefault="006B2284" w:rsidP="00457CDC">
      <w:pPr>
        <w:rPr>
          <w:lang w:eastAsia="ja-JP"/>
        </w:rPr>
      </w:pPr>
      <w:r>
        <w:rPr>
          <w:lang w:eastAsia="ja-JP"/>
        </w:rPr>
        <w:t>The list of fields in this module is to be verified carefully, as both missing and redundant fields are</w:t>
      </w:r>
      <w:r w:rsidRPr="006B2284">
        <w:rPr>
          <w:lang w:eastAsia="ja-JP"/>
        </w:rPr>
        <w:t xml:space="preserve"> unfavorable</w:t>
      </w:r>
      <w:r>
        <w:rPr>
          <w:lang w:eastAsia="ja-JP"/>
        </w:rPr>
        <w:t>.</w:t>
      </w:r>
      <w:r w:rsidR="00166648">
        <w:rPr>
          <w:lang w:eastAsia="ja-JP"/>
        </w:rPr>
        <w:t xml:space="preserve"> The same refers to the lists of picklist values (various statuses and types).</w:t>
      </w:r>
    </w:p>
    <w:p w14:paraId="75C3EE01" w14:textId="1E485CFB" w:rsidR="00457CDC" w:rsidRPr="00C27999" w:rsidRDefault="00457CDC" w:rsidP="00457CDC">
      <w:pPr>
        <w:pStyle w:val="Heading3"/>
      </w:pPr>
      <w:r w:rsidRPr="00B075AC">
        <w:t>Attributes:</w:t>
      </w:r>
    </w:p>
    <w:tbl>
      <w:tblPr>
        <w:tblStyle w:val="LightList-Accent6"/>
        <w:tblW w:w="0" w:type="auto"/>
        <w:tblLook w:val="04A0" w:firstRow="1" w:lastRow="0" w:firstColumn="1" w:lastColumn="0" w:noHBand="0" w:noVBand="1"/>
      </w:tblPr>
      <w:tblGrid>
        <w:gridCol w:w="2660"/>
        <w:gridCol w:w="2563"/>
        <w:gridCol w:w="4659"/>
      </w:tblGrid>
      <w:tr w:rsidR="00457CDC" w:rsidRPr="0029386D" w14:paraId="6A5894E4"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88E99DD" w14:textId="77777777" w:rsidR="00457CDC" w:rsidRPr="0029386D" w:rsidRDefault="00457CDC" w:rsidP="00457CDC">
            <w:pPr>
              <w:pStyle w:val="ListParagraph"/>
              <w:ind w:left="0"/>
              <w:jc w:val="left"/>
            </w:pPr>
            <w:r w:rsidRPr="0029386D">
              <w:t>Section and Attribute</w:t>
            </w:r>
          </w:p>
        </w:tc>
        <w:tc>
          <w:tcPr>
            <w:tcW w:w="2563" w:type="dxa"/>
          </w:tcPr>
          <w:p w14:paraId="11B1BD15"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659" w:type="dxa"/>
          </w:tcPr>
          <w:p w14:paraId="6AAF839A"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457CDC" w:rsidRPr="0031539A" w14:paraId="76BA7620"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354E8E2" w14:textId="3DE61D19" w:rsidR="00457CDC" w:rsidRPr="0031539A" w:rsidRDefault="00457CDC" w:rsidP="00457CDC">
            <w:pPr>
              <w:pStyle w:val="ListParagraph"/>
              <w:ind w:left="0"/>
              <w:jc w:val="left"/>
              <w:rPr>
                <w:b w:val="0"/>
              </w:rPr>
            </w:pPr>
            <w:r>
              <w:t>Claims</w:t>
            </w:r>
          </w:p>
        </w:tc>
        <w:tc>
          <w:tcPr>
            <w:tcW w:w="2563" w:type="dxa"/>
          </w:tcPr>
          <w:p w14:paraId="4B77222F" w14:textId="77777777" w:rsidR="00457CDC" w:rsidRPr="0031539A"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467371F" w14:textId="0449AF77" w:rsidR="00457CDC" w:rsidRPr="0031539A" w:rsidRDefault="00457CDC" w:rsidP="00BC7D7A">
            <w:pPr>
              <w:pStyle w:val="ListParagraph"/>
              <w:ind w:left="0"/>
              <w:cnfStyle w:val="000000100000" w:firstRow="0" w:lastRow="0" w:firstColumn="0" w:lastColumn="0" w:oddVBand="0" w:evenVBand="0" w:oddHBand="1" w:evenHBand="0" w:firstRowFirstColumn="0" w:firstRowLastColumn="0" w:lastRowFirstColumn="0" w:lastRowLastColumn="0"/>
            </w:pPr>
            <w:r>
              <w:t xml:space="preserve">Internal ID: CL_[year]/[month]/[number </w:t>
            </w:r>
            <w:r w:rsidR="00BC7D7A">
              <w:t>6</w:t>
            </w:r>
            <w:r>
              <w:t>d, reset monthly]</w:t>
            </w:r>
          </w:p>
        </w:tc>
      </w:tr>
      <w:tr w:rsidR="00457CDC" w:rsidRPr="0029386D" w14:paraId="64EC4742"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6A52AFF8" w14:textId="77777777" w:rsidR="00457CDC" w:rsidRPr="0029386D" w:rsidRDefault="00457CDC" w:rsidP="00457CDC">
            <w:pPr>
              <w:pStyle w:val="ListParagraph"/>
              <w:ind w:left="0"/>
              <w:jc w:val="left"/>
            </w:pPr>
            <w:r w:rsidRPr="0029386D">
              <w:t>Basic Information</w:t>
            </w:r>
          </w:p>
        </w:tc>
        <w:tc>
          <w:tcPr>
            <w:tcW w:w="2563" w:type="dxa"/>
            <w:shd w:val="clear" w:color="auto" w:fill="FBD4B4" w:themeFill="accent6" w:themeFillTint="66"/>
          </w:tcPr>
          <w:p w14:paraId="0135B129"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03DA333C"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66648" w:rsidRPr="0029386D" w14:paraId="0F6E53A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201E72" w14:textId="7CD835B4" w:rsidR="00166648" w:rsidRPr="007243C6" w:rsidRDefault="00166648" w:rsidP="008E1929">
            <w:pPr>
              <w:pStyle w:val="ListParagraph"/>
              <w:ind w:left="0"/>
              <w:jc w:val="left"/>
            </w:pPr>
            <w:r>
              <w:t xml:space="preserve">Claim </w:t>
            </w:r>
            <w:r w:rsidR="008E1929">
              <w:t>ID</w:t>
            </w:r>
          </w:p>
        </w:tc>
        <w:tc>
          <w:tcPr>
            <w:tcW w:w="2563" w:type="dxa"/>
          </w:tcPr>
          <w:p w14:paraId="003CB1D1" w14:textId="58FD50BA" w:rsidR="00166648" w:rsidRPr="0029386D" w:rsidRDefault="00166648" w:rsidP="008E1929">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 xml:space="preserve">Text, </w:t>
            </w:r>
            <w:r w:rsidR="008E1929">
              <w:t>automatically calculated</w:t>
            </w:r>
            <w:r>
              <w:t>, in summary</w:t>
            </w:r>
          </w:p>
        </w:tc>
        <w:tc>
          <w:tcPr>
            <w:tcW w:w="4659" w:type="dxa"/>
          </w:tcPr>
          <w:p w14:paraId="4F3ABDF2" w14:textId="6AEB209B" w:rsidR="00166648"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To be defined</w:t>
            </w:r>
            <w:r w:rsidR="00804A11">
              <w:t xml:space="preserve"> algorithm to </w:t>
            </w:r>
            <w:r>
              <w:t xml:space="preserve">set </w:t>
            </w:r>
            <w:r w:rsidR="00804A11">
              <w:t xml:space="preserve">it </w:t>
            </w:r>
            <w:r>
              <w:t>automatically</w:t>
            </w:r>
            <w:r w:rsidR="00804A11">
              <w:t>.</w:t>
            </w:r>
            <w:r>
              <w:t xml:space="preserve"> </w:t>
            </w:r>
            <w:r w:rsidR="00804A11">
              <w:t xml:space="preserve">For example: </w:t>
            </w:r>
            <w:r>
              <w:t>“</w:t>
            </w:r>
            <w:r w:rsidR="00804A11">
              <w:t xml:space="preserve">CL_ + </w:t>
            </w:r>
            <w:r>
              <w:t>Provider Shortcut + sequence number” or “</w:t>
            </w:r>
            <w:r w:rsidR="00804A11">
              <w:t xml:space="preserve">Internal ID + </w:t>
            </w:r>
            <w:r>
              <w:t>Provider Shortcut” or “</w:t>
            </w:r>
            <w:r w:rsidR="00804A11">
              <w:t xml:space="preserve">CL + </w:t>
            </w:r>
            <w:r>
              <w:t xml:space="preserve">Portfolio ID + sequence number". </w:t>
            </w:r>
          </w:p>
          <w:p w14:paraId="4FED7C5D" w14:textId="77777777" w:rsidR="008E1929" w:rsidRDefault="008E1929" w:rsidP="008E1929">
            <w:pPr>
              <w:pStyle w:val="ListParagraph"/>
              <w:ind w:left="0"/>
              <w:cnfStyle w:val="000000100000" w:firstRow="0" w:lastRow="0" w:firstColumn="0" w:lastColumn="0" w:oddVBand="0" w:evenVBand="0" w:oddHBand="1" w:evenHBand="0" w:firstRowFirstColumn="0" w:firstRowLastColumn="0" w:lastRowFirstColumn="0" w:lastRowLastColumn="0"/>
            </w:pPr>
            <w:r>
              <w:t>This field replaces both Claim ID (</w:t>
            </w:r>
            <w:proofErr w:type="spellStart"/>
            <w:r>
              <w:t>PortfolioTrak</w:t>
            </w:r>
            <w:proofErr w:type="spellEnd"/>
            <w:r>
              <w:t xml:space="preserve">) and </w:t>
            </w:r>
            <w:r w:rsidR="00804A11">
              <w:t>File No (</w:t>
            </w:r>
            <w:proofErr w:type="spellStart"/>
            <w:r w:rsidR="00804A11">
              <w:t>LawSpades</w:t>
            </w:r>
            <w:proofErr w:type="spellEnd"/>
            <w:r w:rsidR="00804A11">
              <w:t>).</w:t>
            </w:r>
          </w:p>
          <w:p w14:paraId="337E4D75" w14:textId="582E52D0" w:rsidR="00804A11" w:rsidRPr="0029386D" w:rsidRDefault="00804A11" w:rsidP="00804A11">
            <w:pPr>
              <w:pStyle w:val="ListParagraph"/>
              <w:ind w:left="0"/>
              <w:cnfStyle w:val="000000100000" w:firstRow="0" w:lastRow="0" w:firstColumn="0" w:lastColumn="0" w:oddVBand="0" w:evenVBand="0" w:oddHBand="1" w:evenHBand="0" w:firstRowFirstColumn="0" w:firstRowLastColumn="0" w:lastRowFirstColumn="0" w:lastRowLastColumn="0"/>
            </w:pPr>
            <w:r>
              <w:t>To be verified if Claim ID is needed at all as it is not needed by the system internally. Maybe Internal ID and/or Claim Number is sufficient.</w:t>
            </w:r>
          </w:p>
        </w:tc>
      </w:tr>
      <w:tr w:rsidR="00457CDC" w:rsidRPr="0029386D" w14:paraId="6A9FF7B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77698BD" w14:textId="64C8E761" w:rsidR="00457CDC" w:rsidRPr="007243C6" w:rsidRDefault="00976082" w:rsidP="00F85CBF">
            <w:pPr>
              <w:pStyle w:val="ListParagraph"/>
              <w:ind w:left="0"/>
              <w:jc w:val="left"/>
            </w:pPr>
            <w:r>
              <w:t>Claim</w:t>
            </w:r>
            <w:r w:rsidR="00457CDC">
              <w:t xml:space="preserve"> </w:t>
            </w:r>
            <w:r w:rsidR="00F85CBF">
              <w:t>Number</w:t>
            </w:r>
          </w:p>
        </w:tc>
        <w:tc>
          <w:tcPr>
            <w:tcW w:w="2563" w:type="dxa"/>
          </w:tcPr>
          <w:p w14:paraId="7BCE6026"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 mandatory</w:t>
            </w:r>
            <w:r>
              <w:t>, in summary</w:t>
            </w:r>
          </w:p>
        </w:tc>
        <w:tc>
          <w:tcPr>
            <w:tcW w:w="4659" w:type="dxa"/>
          </w:tcPr>
          <w:p w14:paraId="374B9BAC" w14:textId="76284C34" w:rsidR="00457CDC" w:rsidRPr="0029386D" w:rsidRDefault="00804A11" w:rsidP="00804A11">
            <w:pPr>
              <w:pStyle w:val="ListParagraph"/>
              <w:ind w:left="0"/>
              <w:cnfStyle w:val="000000000000" w:firstRow="0" w:lastRow="0" w:firstColumn="0" w:lastColumn="0" w:oddVBand="0" w:evenVBand="0" w:oddHBand="0" w:evenHBand="0" w:firstRowFirstColumn="0" w:firstRowLastColumn="0" w:lastRowFirstColumn="0" w:lastRowLastColumn="0"/>
            </w:pPr>
            <w:r>
              <w:t>Manually set by Users. In general it should be unique, but the system does not enforce that.</w:t>
            </w:r>
          </w:p>
        </w:tc>
      </w:tr>
      <w:tr w:rsidR="00F85CBF" w:rsidRPr="0029386D" w14:paraId="66E408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5322723" w14:textId="77777777" w:rsidR="00F85CBF" w:rsidRPr="007243C6" w:rsidRDefault="00F85CBF" w:rsidP="006B2284">
            <w:pPr>
              <w:pStyle w:val="ListParagraph"/>
              <w:ind w:left="0"/>
              <w:jc w:val="left"/>
            </w:pPr>
            <w:r>
              <w:lastRenderedPageBreak/>
              <w:t>Provider</w:t>
            </w:r>
          </w:p>
        </w:tc>
        <w:tc>
          <w:tcPr>
            <w:tcW w:w="2563" w:type="dxa"/>
          </w:tcPr>
          <w:p w14:paraId="00144B47" w14:textId="77777777" w:rsidR="00F85CBF" w:rsidRPr="0029386D" w:rsidRDefault="00F85CBF"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r w:rsidRPr="0029386D">
              <w:t>, mandatory</w:t>
            </w:r>
            <w:r>
              <w:t>, in summary</w:t>
            </w:r>
          </w:p>
        </w:tc>
        <w:tc>
          <w:tcPr>
            <w:tcW w:w="4659" w:type="dxa"/>
          </w:tcPr>
          <w:p w14:paraId="259882F0" w14:textId="77777777" w:rsidR="00F85CBF" w:rsidRPr="0029386D" w:rsidRDefault="00F85CBF"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F85CBF" w:rsidRPr="0029386D" w14:paraId="0697397F"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9D7165" w14:textId="77777777" w:rsidR="00F85CBF" w:rsidRPr="0029386D" w:rsidRDefault="00F85CBF" w:rsidP="006B2284">
            <w:pPr>
              <w:pStyle w:val="ListParagraph"/>
              <w:ind w:left="0"/>
              <w:jc w:val="left"/>
              <w:rPr>
                <w:b w:val="0"/>
              </w:rPr>
            </w:pPr>
            <w:r>
              <w:t>Portfolio</w:t>
            </w:r>
          </w:p>
        </w:tc>
        <w:tc>
          <w:tcPr>
            <w:tcW w:w="2563" w:type="dxa"/>
          </w:tcPr>
          <w:p w14:paraId="6514210F" w14:textId="0F18F76A" w:rsidR="00F85CBF" w:rsidRPr="0029386D" w:rsidRDefault="00F85CBF" w:rsidP="00F85CBF">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Portfolios, mandatory, in summary</w:t>
            </w:r>
          </w:p>
        </w:tc>
        <w:tc>
          <w:tcPr>
            <w:tcW w:w="4659" w:type="dxa"/>
          </w:tcPr>
          <w:p w14:paraId="50451DDB" w14:textId="77777777" w:rsidR="00F85CBF" w:rsidRPr="0029386D" w:rsidRDefault="00F85CBF"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004B4" w:rsidRPr="0029386D" w14:paraId="3A081280" w14:textId="77777777" w:rsidTr="00B004B4">
        <w:trPr>
          <w:cnfStyle w:val="000000100000" w:firstRow="0" w:lastRow="0" w:firstColumn="0" w:lastColumn="0" w:oddVBand="0" w:evenVBand="0" w:oddHBand="1" w:evenHBand="0" w:firstRowFirstColumn="0" w:firstRowLastColumn="0" w:lastRowFirstColumn="0" w:lastRowLastColumn="0"/>
          <w:ins w:id="661" w:author="Dariusz Bogumil" w:date="2022-01-07T00:12:00Z"/>
        </w:trPr>
        <w:tc>
          <w:tcPr>
            <w:cnfStyle w:val="001000000000" w:firstRow="0" w:lastRow="0" w:firstColumn="1" w:lastColumn="0" w:oddVBand="0" w:evenVBand="0" w:oddHBand="0" w:evenHBand="0" w:firstRowFirstColumn="0" w:firstRowLastColumn="0" w:lastRowFirstColumn="0" w:lastRowLastColumn="0"/>
            <w:tcW w:w="2660" w:type="dxa"/>
          </w:tcPr>
          <w:p w14:paraId="217DB2B3" w14:textId="00A474DE" w:rsidR="00B004B4" w:rsidRPr="0029386D" w:rsidRDefault="00B004B4" w:rsidP="00B004B4">
            <w:pPr>
              <w:pStyle w:val="ListParagraph"/>
              <w:ind w:left="0"/>
              <w:jc w:val="left"/>
              <w:rPr>
                <w:ins w:id="662" w:author="Dariusz Bogumil" w:date="2022-01-07T00:12:00Z"/>
                <w:b w:val="0"/>
              </w:rPr>
            </w:pPr>
            <w:ins w:id="663" w:author="Dariusz Bogumil" w:date="2022-01-07T00:12:00Z">
              <w:r>
                <w:t>Portfolio Purchase No.</w:t>
              </w:r>
            </w:ins>
          </w:p>
        </w:tc>
        <w:tc>
          <w:tcPr>
            <w:tcW w:w="2563" w:type="dxa"/>
          </w:tcPr>
          <w:p w14:paraId="6E3D33CC" w14:textId="42A7C4D4" w:rsidR="00B004B4" w:rsidRPr="0029386D" w:rsidRDefault="00B004B4" w:rsidP="00B004B4">
            <w:pPr>
              <w:pStyle w:val="ListParagraph"/>
              <w:ind w:left="0"/>
              <w:jc w:val="left"/>
              <w:cnfStyle w:val="000000100000" w:firstRow="0" w:lastRow="0" w:firstColumn="0" w:lastColumn="0" w:oddVBand="0" w:evenVBand="0" w:oddHBand="1" w:evenHBand="0" w:firstRowFirstColumn="0" w:firstRowLastColumn="0" w:lastRowFirstColumn="0" w:lastRowLastColumn="0"/>
              <w:rPr>
                <w:ins w:id="664" w:author="Dariusz Bogumil" w:date="2022-01-07T00:12:00Z"/>
              </w:rPr>
            </w:pPr>
            <w:ins w:id="665" w:author="Dariusz Bogumil" w:date="2022-01-07T00:12:00Z">
              <w:r>
                <w:t>Text</w:t>
              </w:r>
            </w:ins>
          </w:p>
        </w:tc>
        <w:tc>
          <w:tcPr>
            <w:tcW w:w="4659" w:type="dxa"/>
          </w:tcPr>
          <w:p w14:paraId="3CF910D8" w14:textId="2454846E" w:rsidR="00B004B4" w:rsidRPr="0029386D" w:rsidRDefault="00B004B4" w:rsidP="00B004B4">
            <w:pPr>
              <w:pStyle w:val="ListParagraph"/>
              <w:ind w:left="0"/>
              <w:cnfStyle w:val="000000100000" w:firstRow="0" w:lastRow="0" w:firstColumn="0" w:lastColumn="0" w:oddVBand="0" w:evenVBand="0" w:oddHBand="1" w:evenHBand="0" w:firstRowFirstColumn="0" w:firstRowLastColumn="0" w:lastRowFirstColumn="0" w:lastRowLastColumn="0"/>
              <w:rPr>
                <w:ins w:id="666" w:author="Dariusz Bogumil" w:date="2022-01-07T00:12:00Z"/>
              </w:rPr>
            </w:pPr>
            <w:ins w:id="667" w:author="Dariusz Bogumil" w:date="2022-01-07T00:12:00Z">
              <w:r>
                <w:t xml:space="preserve">E.g. 1A, 1B, 1C – used in case of partial purchases of one </w:t>
              </w:r>
            </w:ins>
            <w:ins w:id="668" w:author="Dariusz Bogumil" w:date="2022-01-07T00:13:00Z">
              <w:r>
                <w:t>Portfolio</w:t>
              </w:r>
            </w:ins>
          </w:p>
        </w:tc>
      </w:tr>
      <w:tr w:rsidR="00090A55" w:rsidRPr="0029386D" w14:paraId="79E3C9AB"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CDE0C29" w14:textId="3D925B72" w:rsidR="00090A55" w:rsidRPr="0029386D" w:rsidRDefault="00090A55" w:rsidP="006B2284">
            <w:pPr>
              <w:pStyle w:val="ListParagraph"/>
              <w:ind w:left="0"/>
              <w:jc w:val="left"/>
              <w:rPr>
                <w:b w:val="0"/>
              </w:rPr>
            </w:pPr>
            <w:r>
              <w:t>Provider of Service</w:t>
            </w:r>
          </w:p>
        </w:tc>
        <w:tc>
          <w:tcPr>
            <w:tcW w:w="2563" w:type="dxa"/>
          </w:tcPr>
          <w:p w14:paraId="4D855E08" w14:textId="2504411B" w:rsidR="00090A55" w:rsidRPr="0029386D" w:rsidRDefault="00090A55" w:rsidP="00090A55">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Providers of Service, mandatory, in summary</w:t>
            </w:r>
          </w:p>
        </w:tc>
        <w:tc>
          <w:tcPr>
            <w:tcW w:w="4659" w:type="dxa"/>
          </w:tcPr>
          <w:p w14:paraId="10752A48" w14:textId="1DD2DD68" w:rsidR="00090A55" w:rsidRPr="0029386D" w:rsidRDefault="00090A55"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verified if it is different object than Provider</w:t>
            </w:r>
          </w:p>
        </w:tc>
      </w:tr>
      <w:tr w:rsidR="005870E4" w:rsidRPr="0029386D" w14:paraId="7C7E704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B748F02" w14:textId="77777777" w:rsidR="005870E4" w:rsidRPr="0029386D" w:rsidRDefault="005870E4" w:rsidP="006B2284">
            <w:pPr>
              <w:pStyle w:val="ListParagraph"/>
              <w:ind w:left="0"/>
              <w:jc w:val="left"/>
              <w:rPr>
                <w:b w:val="0"/>
              </w:rPr>
            </w:pPr>
            <w:r>
              <w:t>Category</w:t>
            </w:r>
          </w:p>
        </w:tc>
        <w:tc>
          <w:tcPr>
            <w:tcW w:w="2563" w:type="dxa"/>
          </w:tcPr>
          <w:p w14:paraId="119F06B0" w14:textId="550A307B" w:rsidR="005870E4" w:rsidRPr="0029386D" w:rsidRDefault="005870E4" w:rsidP="005870E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w:t>
            </w:r>
          </w:p>
        </w:tc>
        <w:tc>
          <w:tcPr>
            <w:tcW w:w="4659" w:type="dxa"/>
          </w:tcPr>
          <w:p w14:paraId="1CD041F1" w14:textId="77777777" w:rsidR="005870E4" w:rsidRPr="0029386D" w:rsidRDefault="005870E4"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defined: the list of options</w:t>
            </w:r>
          </w:p>
        </w:tc>
      </w:tr>
      <w:tr w:rsidR="00202CCE" w:rsidRPr="0029386D" w14:paraId="7A87F99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5AFB6027" w14:textId="77777777" w:rsidR="00202CCE" w:rsidRPr="0029386D" w:rsidRDefault="00202CCE" w:rsidP="006B2284">
            <w:pPr>
              <w:pStyle w:val="ListParagraph"/>
              <w:ind w:left="0"/>
              <w:jc w:val="left"/>
              <w:rPr>
                <w:b w:val="0"/>
              </w:rPr>
            </w:pPr>
            <w:r>
              <w:t>Type of Job</w:t>
            </w:r>
          </w:p>
        </w:tc>
        <w:tc>
          <w:tcPr>
            <w:tcW w:w="2563" w:type="dxa"/>
          </w:tcPr>
          <w:p w14:paraId="4E29102E" w14:textId="77777777" w:rsidR="00202CCE"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r w:rsidR="006B2284">
              <w:t xml:space="preserve"> or Multiple-choice picklist</w:t>
            </w:r>
            <w:r>
              <w:t>, mandatory</w:t>
            </w:r>
            <w:r w:rsidR="00E50640">
              <w:t>:</w:t>
            </w:r>
          </w:p>
          <w:p w14:paraId="78A4929A" w14:textId="3E4A1010" w:rsidR="00E50640" w:rsidRPr="0029386D" w:rsidRDefault="00E50640"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proofErr w:type="spellStart"/>
            <w:r w:rsidRPr="00E50640">
              <w:t>Assessment,Dryout,Roof</w:t>
            </w:r>
            <w:proofErr w:type="spellEnd"/>
            <w:r w:rsidRPr="00E50640">
              <w:t xml:space="preserve"> </w:t>
            </w:r>
            <w:proofErr w:type="spellStart"/>
            <w:r w:rsidRPr="00E50640">
              <w:t>tarping,Sanitization</w:t>
            </w:r>
            <w:proofErr w:type="spellEnd"/>
            <w:r>
              <w:t>, …</w:t>
            </w:r>
          </w:p>
        </w:tc>
        <w:tc>
          <w:tcPr>
            <w:tcW w:w="4659" w:type="dxa"/>
          </w:tcPr>
          <w:p w14:paraId="5C99275D" w14:textId="59C16EED"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r w:rsidR="006B2284">
              <w:t>. To be verified if single or multiple choice.</w:t>
            </w:r>
          </w:p>
        </w:tc>
      </w:tr>
      <w:tr w:rsidR="00202CCE" w:rsidRPr="0029386D" w14:paraId="12003C4E"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9E2D889" w14:textId="77777777" w:rsidR="00202CCE" w:rsidRPr="0029386D" w:rsidRDefault="00202CCE" w:rsidP="006B2284">
            <w:pPr>
              <w:pStyle w:val="ListParagraph"/>
              <w:ind w:left="0"/>
              <w:jc w:val="left"/>
              <w:rPr>
                <w:b w:val="0"/>
              </w:rPr>
            </w:pPr>
            <w:r>
              <w:t>Type of Claim</w:t>
            </w:r>
          </w:p>
        </w:tc>
        <w:tc>
          <w:tcPr>
            <w:tcW w:w="2563" w:type="dxa"/>
          </w:tcPr>
          <w:p w14:paraId="0E99EF7E"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AOB / HO</w:t>
            </w:r>
          </w:p>
        </w:tc>
        <w:tc>
          <w:tcPr>
            <w:tcW w:w="4659" w:type="dxa"/>
          </w:tcPr>
          <w:p w14:paraId="428561A8"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r>
              <w:t>To be verified</w:t>
            </w:r>
          </w:p>
        </w:tc>
      </w:tr>
      <w:tr w:rsidR="00202CCE" w:rsidRPr="0029386D" w14:paraId="7A4EAE1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60CD292" w14:textId="45780628" w:rsidR="00202CCE" w:rsidRPr="0029386D" w:rsidRDefault="00202CCE" w:rsidP="006B2284">
            <w:pPr>
              <w:pStyle w:val="ListParagraph"/>
              <w:ind w:left="0"/>
              <w:jc w:val="left"/>
              <w:rPr>
                <w:b w:val="0"/>
              </w:rPr>
            </w:pPr>
            <w:r>
              <w:t>Damages Model</w:t>
            </w:r>
          </w:p>
        </w:tc>
        <w:tc>
          <w:tcPr>
            <w:tcW w:w="2563" w:type="dxa"/>
          </w:tcPr>
          <w:p w14:paraId="64F72FA9"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659" w:type="dxa"/>
          </w:tcPr>
          <w:p w14:paraId="79EC5390"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r>
              <w:t>To be defined: the list of options</w:t>
            </w:r>
          </w:p>
        </w:tc>
      </w:tr>
      <w:tr w:rsidR="00F85CBF" w:rsidRPr="0029386D" w14:paraId="374F880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0A12AC" w14:textId="70683F74" w:rsidR="00F85CBF" w:rsidRPr="0029386D" w:rsidRDefault="00F85CBF" w:rsidP="006B2284">
            <w:pPr>
              <w:pStyle w:val="ListParagraph"/>
              <w:ind w:left="0"/>
              <w:jc w:val="left"/>
              <w:rPr>
                <w:b w:val="0"/>
              </w:rPr>
            </w:pPr>
            <w:r>
              <w:t>Case</w:t>
            </w:r>
          </w:p>
        </w:tc>
        <w:tc>
          <w:tcPr>
            <w:tcW w:w="2563" w:type="dxa"/>
          </w:tcPr>
          <w:p w14:paraId="5E7B2F1E" w14:textId="71688AF6" w:rsidR="00F85CBF" w:rsidRPr="0029386D" w:rsidRDefault="00F85CBF" w:rsidP="00F85CBF">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Cases, in summary</w:t>
            </w:r>
          </w:p>
        </w:tc>
        <w:tc>
          <w:tcPr>
            <w:tcW w:w="4659" w:type="dxa"/>
          </w:tcPr>
          <w:p w14:paraId="36CB7B8C" w14:textId="14A827EB" w:rsidR="00F85CBF" w:rsidRPr="0029386D" w:rsidRDefault="005870E4" w:rsidP="00166648">
            <w:pPr>
              <w:pStyle w:val="ListParagraph"/>
              <w:ind w:left="0"/>
              <w:cnfStyle w:val="000000100000" w:firstRow="0" w:lastRow="0" w:firstColumn="0" w:lastColumn="0" w:oddVBand="0" w:evenVBand="0" w:oddHBand="1" w:evenHBand="0" w:firstRowFirstColumn="0" w:firstRowLastColumn="0" w:lastRowFirstColumn="0" w:lastRowLastColumn="0"/>
            </w:pPr>
            <w:r>
              <w:t>To be verified if such module is necessary (</w:t>
            </w:r>
            <w:r w:rsidR="00166648">
              <w:t xml:space="preserve">see comments above; a rule of thumb: </w:t>
            </w:r>
            <w:r>
              <w:t>if “one claim = one case” then it is not needed)</w:t>
            </w:r>
          </w:p>
        </w:tc>
      </w:tr>
      <w:tr w:rsidR="009D7102" w:rsidRPr="0029386D" w14:paraId="4461939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EA3020A" w14:textId="716378B2" w:rsidR="009D7102" w:rsidRPr="0029386D" w:rsidRDefault="009D7102" w:rsidP="009D7102">
            <w:pPr>
              <w:pStyle w:val="ListParagraph"/>
              <w:ind w:left="0"/>
              <w:jc w:val="left"/>
            </w:pPr>
            <w:r>
              <w:t>Insurance Details</w:t>
            </w:r>
          </w:p>
        </w:tc>
        <w:tc>
          <w:tcPr>
            <w:tcW w:w="2563" w:type="dxa"/>
            <w:shd w:val="clear" w:color="auto" w:fill="FBD4B4" w:themeFill="accent6" w:themeFillTint="66"/>
          </w:tcPr>
          <w:p w14:paraId="6E91F6EC"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0BAABE6"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D7102" w:rsidRPr="0029386D" w14:paraId="1CBFC8B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7E0FE8" w14:textId="77777777" w:rsidR="009D7102" w:rsidRPr="007243C6" w:rsidRDefault="009D7102" w:rsidP="001838A3">
            <w:pPr>
              <w:pStyle w:val="ListParagraph"/>
              <w:ind w:left="0"/>
              <w:jc w:val="left"/>
            </w:pPr>
            <w:r>
              <w:t>Claimant</w:t>
            </w:r>
          </w:p>
        </w:tc>
        <w:tc>
          <w:tcPr>
            <w:tcW w:w="2563" w:type="dxa"/>
          </w:tcPr>
          <w:p w14:paraId="32351DC9"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Claimants</w:t>
            </w:r>
            <w:r w:rsidRPr="0029386D">
              <w:t>, mandatory</w:t>
            </w:r>
            <w:r>
              <w:t>, in summary</w:t>
            </w:r>
          </w:p>
        </w:tc>
        <w:tc>
          <w:tcPr>
            <w:tcW w:w="4659" w:type="dxa"/>
          </w:tcPr>
          <w:p w14:paraId="3AC46E14"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0AB8BE74"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484BB7A" w14:textId="77777777" w:rsidR="009D7102" w:rsidRPr="007243C6" w:rsidRDefault="009D7102" w:rsidP="001838A3">
            <w:pPr>
              <w:pStyle w:val="ListParagraph"/>
              <w:ind w:left="0"/>
              <w:jc w:val="left"/>
            </w:pPr>
            <w:r>
              <w:t>Insurer</w:t>
            </w:r>
          </w:p>
        </w:tc>
        <w:tc>
          <w:tcPr>
            <w:tcW w:w="2563" w:type="dxa"/>
          </w:tcPr>
          <w:p w14:paraId="7318EF5D"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Insurers</w:t>
            </w:r>
            <w:r w:rsidRPr="0029386D">
              <w:t>, mandatory</w:t>
            </w:r>
            <w:r>
              <w:t>, in summary</w:t>
            </w:r>
          </w:p>
        </w:tc>
        <w:tc>
          <w:tcPr>
            <w:tcW w:w="4659" w:type="dxa"/>
          </w:tcPr>
          <w:p w14:paraId="1EA3BDE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0E9936D5"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C6F2DD2" w14:textId="77777777" w:rsidR="009D7102" w:rsidRPr="007243C6" w:rsidRDefault="009D7102" w:rsidP="001838A3">
            <w:pPr>
              <w:pStyle w:val="ListParagraph"/>
              <w:ind w:left="0"/>
              <w:jc w:val="left"/>
            </w:pPr>
            <w:r>
              <w:t>Insurance Policy Details</w:t>
            </w:r>
          </w:p>
        </w:tc>
        <w:tc>
          <w:tcPr>
            <w:tcW w:w="2563" w:type="dxa"/>
          </w:tcPr>
          <w:p w14:paraId="003DCEA6"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Large Text</w:t>
            </w:r>
          </w:p>
        </w:tc>
        <w:tc>
          <w:tcPr>
            <w:tcW w:w="4659" w:type="dxa"/>
          </w:tcPr>
          <w:p w14:paraId="5E2D656F"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9D7102" w:rsidRPr="0029386D" w14:paraId="2716C19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6D953A2" w14:textId="77777777" w:rsidR="009D7102" w:rsidRPr="007243C6" w:rsidRDefault="009D7102" w:rsidP="001838A3">
            <w:pPr>
              <w:pStyle w:val="ListParagraph"/>
              <w:ind w:left="0"/>
              <w:jc w:val="left"/>
            </w:pPr>
            <w:r>
              <w:t>Insurance Policy</w:t>
            </w:r>
          </w:p>
        </w:tc>
        <w:tc>
          <w:tcPr>
            <w:tcW w:w="2563" w:type="dxa"/>
          </w:tcPr>
          <w:p w14:paraId="7A6A47EA" w14:textId="77777777" w:rsidR="009D7102" w:rsidRPr="0029386D" w:rsidRDefault="009D7102"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4659" w:type="dxa"/>
          </w:tcPr>
          <w:p w14:paraId="5A55C295" w14:textId="77777777" w:rsidR="009D7102" w:rsidRPr="0029386D" w:rsidRDefault="009D7102"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9D7102" w:rsidRPr="0029386D" w14:paraId="3D47F05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F0DBA8A" w14:textId="77777777" w:rsidR="009D7102" w:rsidRPr="007243C6" w:rsidRDefault="009D7102" w:rsidP="001838A3">
            <w:pPr>
              <w:pStyle w:val="ListParagraph"/>
              <w:ind w:left="0"/>
              <w:jc w:val="left"/>
            </w:pPr>
            <w:r>
              <w:t>Policy Number</w:t>
            </w:r>
          </w:p>
        </w:tc>
        <w:tc>
          <w:tcPr>
            <w:tcW w:w="2563" w:type="dxa"/>
          </w:tcPr>
          <w:p w14:paraId="3CB9FD33" w14:textId="77777777" w:rsidR="009D7102" w:rsidRPr="0029386D" w:rsidRDefault="009D7102"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r w:rsidRPr="0029386D">
              <w:t>, mandatory</w:t>
            </w:r>
          </w:p>
        </w:tc>
        <w:tc>
          <w:tcPr>
            <w:tcW w:w="4659" w:type="dxa"/>
          </w:tcPr>
          <w:p w14:paraId="463368CA" w14:textId="77777777" w:rsidR="009D7102" w:rsidRPr="0029386D" w:rsidRDefault="009D7102"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7D83BF7C" w14:textId="77777777" w:rsidTr="001838A3">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496CA160" w14:textId="1864808C" w:rsidR="00E50640" w:rsidRPr="0029386D" w:rsidRDefault="00E50640" w:rsidP="001838A3">
            <w:pPr>
              <w:pStyle w:val="ListParagraph"/>
              <w:ind w:left="0"/>
              <w:jc w:val="left"/>
            </w:pPr>
            <w:r>
              <w:t>Onboarding and Provider Communications</w:t>
            </w:r>
          </w:p>
        </w:tc>
        <w:tc>
          <w:tcPr>
            <w:tcW w:w="2563" w:type="dxa"/>
            <w:shd w:val="clear" w:color="auto" w:fill="FBD4B4" w:themeFill="accent6" w:themeFillTint="66"/>
          </w:tcPr>
          <w:p w14:paraId="6777C986"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659" w:type="dxa"/>
            <w:shd w:val="clear" w:color="auto" w:fill="FBD4B4" w:themeFill="accent6" w:themeFillTint="66"/>
          </w:tcPr>
          <w:p w14:paraId="797AF7DD"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E50640" w:rsidRPr="0029386D" w14:paraId="5B92B76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01873DB" w14:textId="77777777" w:rsidR="00E50640" w:rsidRPr="007243C6" w:rsidRDefault="00E50640" w:rsidP="001838A3">
            <w:pPr>
              <w:pStyle w:val="ListParagraph"/>
              <w:ind w:left="0"/>
              <w:jc w:val="left"/>
            </w:pPr>
            <w:r>
              <w:t>Onboarding Status</w:t>
            </w:r>
          </w:p>
        </w:tc>
        <w:tc>
          <w:tcPr>
            <w:tcW w:w="2563" w:type="dxa"/>
          </w:tcPr>
          <w:p w14:paraId="35216330"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5CE6FEFA"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New</w:t>
            </w:r>
          </w:p>
          <w:p w14:paraId="24D0B528" w14:textId="77777777" w:rsidR="00E50640"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lastRenderedPageBreak/>
              <w:t>- Accepted</w:t>
            </w:r>
          </w:p>
          <w:p w14:paraId="75C28E6E"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 Rejected</w:t>
            </w:r>
          </w:p>
        </w:tc>
        <w:tc>
          <w:tcPr>
            <w:tcW w:w="4659" w:type="dxa"/>
          </w:tcPr>
          <w:p w14:paraId="43DEF611" w14:textId="77777777" w:rsidR="00E50640" w:rsidRPr="0029386D"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r>
              <w:lastRenderedPageBreak/>
              <w:t>This list of statuses is to be defined. I assume that Onboarding status shell be simple as it is subsidiary to Portfolio Status.</w:t>
            </w:r>
          </w:p>
        </w:tc>
      </w:tr>
      <w:tr w:rsidR="00E50640" w:rsidRPr="0029386D" w14:paraId="5BB570A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7CA746D" w14:textId="77777777" w:rsidR="00E50640" w:rsidRPr="0029386D" w:rsidRDefault="00E50640" w:rsidP="001838A3">
            <w:pPr>
              <w:pStyle w:val="ListParagraph"/>
              <w:ind w:left="0"/>
              <w:jc w:val="left"/>
              <w:rPr>
                <w:b w:val="0"/>
              </w:rPr>
            </w:pPr>
            <w:r>
              <w:lastRenderedPageBreak/>
              <w:t>Assigned to</w:t>
            </w:r>
          </w:p>
        </w:tc>
        <w:tc>
          <w:tcPr>
            <w:tcW w:w="2563" w:type="dxa"/>
          </w:tcPr>
          <w:p w14:paraId="1CE152D7"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r w:rsidRPr="0029386D">
              <w:t>, mandatory</w:t>
            </w:r>
            <w:r>
              <w:t>, in summary</w:t>
            </w:r>
          </w:p>
        </w:tc>
        <w:tc>
          <w:tcPr>
            <w:tcW w:w="4659" w:type="dxa"/>
          </w:tcPr>
          <w:p w14:paraId="0B33C266"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FEBB701"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1B612304" w14:textId="77777777" w:rsidR="00457CDC" w:rsidRPr="0029386D" w:rsidRDefault="00457CDC" w:rsidP="00457CDC">
            <w:pPr>
              <w:pStyle w:val="ListParagraph"/>
              <w:ind w:left="0"/>
              <w:jc w:val="left"/>
            </w:pPr>
            <w:r>
              <w:t>Status Info</w:t>
            </w:r>
          </w:p>
        </w:tc>
        <w:tc>
          <w:tcPr>
            <w:tcW w:w="2563" w:type="dxa"/>
            <w:shd w:val="clear" w:color="auto" w:fill="FBD4B4" w:themeFill="accent6" w:themeFillTint="66"/>
          </w:tcPr>
          <w:p w14:paraId="788919BB"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659" w:type="dxa"/>
            <w:shd w:val="clear" w:color="auto" w:fill="FBD4B4" w:themeFill="accent6" w:themeFillTint="66"/>
          </w:tcPr>
          <w:p w14:paraId="3EAD0D80"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rPr>
                <w:b/>
              </w:rPr>
            </w:pPr>
          </w:p>
        </w:tc>
      </w:tr>
      <w:tr w:rsidR="00457CDC" w:rsidRPr="0029386D" w14:paraId="66430ECD"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0D84A1F" w14:textId="77777777" w:rsidR="00457CDC" w:rsidRPr="0029386D" w:rsidRDefault="00457CDC" w:rsidP="00457CDC">
            <w:pPr>
              <w:pStyle w:val="ListParagraph"/>
              <w:ind w:left="0"/>
              <w:jc w:val="left"/>
              <w:rPr>
                <w:b w:val="0"/>
              </w:rPr>
            </w:pPr>
            <w:r>
              <w:t>Created date</w:t>
            </w:r>
          </w:p>
        </w:tc>
        <w:tc>
          <w:tcPr>
            <w:tcW w:w="2563" w:type="dxa"/>
          </w:tcPr>
          <w:p w14:paraId="64A0804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7C65BE50" w14:textId="77777777" w:rsidR="00457CDC" w:rsidRPr="0029386D"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6B2284" w:rsidRPr="0029386D" w14:paraId="34B74E3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B1B2BEE" w14:textId="77777777" w:rsidR="006B2284" w:rsidRPr="0029386D" w:rsidRDefault="006B2284" w:rsidP="006B2284">
            <w:pPr>
              <w:pStyle w:val="ListParagraph"/>
              <w:ind w:left="0"/>
              <w:jc w:val="left"/>
              <w:rPr>
                <w:b w:val="0"/>
              </w:rPr>
            </w:pPr>
            <w:r>
              <w:t>DOL</w:t>
            </w:r>
          </w:p>
        </w:tc>
        <w:tc>
          <w:tcPr>
            <w:tcW w:w="2563" w:type="dxa"/>
          </w:tcPr>
          <w:p w14:paraId="1C711A76" w14:textId="77777777" w:rsidR="006B2284" w:rsidRPr="0029386D" w:rsidRDefault="006B2284"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3A10E1E8" w14:textId="77777777" w:rsidR="006B2284" w:rsidRPr="005421F4" w:rsidRDefault="006B2284" w:rsidP="006B2284">
            <w:pPr>
              <w:pStyle w:val="ListParagraph"/>
              <w:ind w:left="0"/>
              <w:cnfStyle w:val="000000100000" w:firstRow="0" w:lastRow="0" w:firstColumn="0" w:lastColumn="0" w:oddVBand="0" w:evenVBand="0" w:oddHBand="1" w:evenHBand="0" w:firstRowFirstColumn="0" w:firstRowLastColumn="0" w:lastRowFirstColumn="0" w:lastRowLastColumn="0"/>
            </w:pPr>
            <w:r>
              <w:t>Date of ?</w:t>
            </w:r>
          </w:p>
        </w:tc>
      </w:tr>
      <w:tr w:rsidR="006B2284" w:rsidRPr="0029386D" w14:paraId="57015869"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7411C2D" w14:textId="77777777" w:rsidR="006B2284" w:rsidRPr="0029386D" w:rsidRDefault="006B2284" w:rsidP="006B2284">
            <w:pPr>
              <w:pStyle w:val="ListParagraph"/>
              <w:ind w:left="0"/>
              <w:jc w:val="left"/>
              <w:rPr>
                <w:b w:val="0"/>
              </w:rPr>
            </w:pPr>
            <w:r>
              <w:t>DOS</w:t>
            </w:r>
          </w:p>
        </w:tc>
        <w:tc>
          <w:tcPr>
            <w:tcW w:w="2563" w:type="dxa"/>
          </w:tcPr>
          <w:p w14:paraId="17E2D606" w14:textId="77777777" w:rsidR="006B2284" w:rsidRPr="0029386D" w:rsidRDefault="006B2284"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74395867" w14:textId="77777777" w:rsidR="006B2284" w:rsidRPr="005421F4" w:rsidRDefault="006B2284" w:rsidP="006B2284">
            <w:pPr>
              <w:pStyle w:val="ListParagraph"/>
              <w:ind w:left="0"/>
              <w:cnfStyle w:val="000000000000" w:firstRow="0" w:lastRow="0" w:firstColumn="0" w:lastColumn="0" w:oddVBand="0" w:evenVBand="0" w:oddHBand="0" w:evenHBand="0" w:firstRowFirstColumn="0" w:firstRowLastColumn="0" w:lastRowFirstColumn="0" w:lastRowLastColumn="0"/>
            </w:pPr>
            <w:r>
              <w:t>Date of Service?</w:t>
            </w:r>
          </w:p>
        </w:tc>
      </w:tr>
      <w:tr w:rsidR="00202CCE" w:rsidRPr="0029386D" w14:paraId="6BDC6DC7"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F2BD1E7" w14:textId="152E8DF1" w:rsidR="00202CCE" w:rsidRPr="0029386D" w:rsidRDefault="00202CCE" w:rsidP="006B2284">
            <w:pPr>
              <w:pStyle w:val="ListParagraph"/>
              <w:ind w:left="0"/>
              <w:jc w:val="left"/>
              <w:rPr>
                <w:b w:val="0"/>
              </w:rPr>
            </w:pPr>
            <w:r>
              <w:t>Voluntary collection started date</w:t>
            </w:r>
          </w:p>
        </w:tc>
        <w:tc>
          <w:tcPr>
            <w:tcW w:w="2563" w:type="dxa"/>
          </w:tcPr>
          <w:p w14:paraId="6F205971"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47142BAD" w14:textId="77777777" w:rsidR="00202CCE" w:rsidRPr="0029386D" w:rsidRDefault="00202CCE"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312C4372"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DB67090" w14:textId="77777777" w:rsidR="00202CCE" w:rsidRPr="0029386D" w:rsidRDefault="00202CCE" w:rsidP="006B2284">
            <w:pPr>
              <w:pStyle w:val="ListParagraph"/>
              <w:ind w:left="0"/>
              <w:jc w:val="left"/>
              <w:rPr>
                <w:b w:val="0"/>
              </w:rPr>
            </w:pPr>
            <w:r>
              <w:t>Litigation started date</w:t>
            </w:r>
          </w:p>
        </w:tc>
        <w:tc>
          <w:tcPr>
            <w:tcW w:w="2563" w:type="dxa"/>
          </w:tcPr>
          <w:p w14:paraId="7B08FB3B"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229B0C1C"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7DE8343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59BC589" w14:textId="2D7F9396" w:rsidR="00457CDC" w:rsidRPr="0029386D" w:rsidRDefault="00202CCE" w:rsidP="00202CCE">
            <w:pPr>
              <w:pStyle w:val="ListParagraph"/>
              <w:ind w:left="0"/>
              <w:jc w:val="left"/>
              <w:rPr>
                <w:b w:val="0"/>
              </w:rPr>
            </w:pPr>
            <w:r>
              <w:t>Litigation finished</w:t>
            </w:r>
            <w:r w:rsidR="00457CDC">
              <w:t xml:space="preserve"> date</w:t>
            </w:r>
          </w:p>
        </w:tc>
        <w:tc>
          <w:tcPr>
            <w:tcW w:w="2563" w:type="dxa"/>
          </w:tcPr>
          <w:p w14:paraId="33F5E44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7B44150B"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5DF642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79B6D9CC" w14:textId="77777777" w:rsidR="00202CCE" w:rsidRPr="0029386D" w:rsidRDefault="00202CCE" w:rsidP="006B2284">
            <w:pPr>
              <w:pStyle w:val="ListParagraph"/>
              <w:ind w:left="0"/>
              <w:jc w:val="left"/>
              <w:rPr>
                <w:b w:val="0"/>
              </w:rPr>
            </w:pPr>
            <w:r>
              <w:t>Claim closed date</w:t>
            </w:r>
          </w:p>
        </w:tc>
        <w:tc>
          <w:tcPr>
            <w:tcW w:w="2563" w:type="dxa"/>
          </w:tcPr>
          <w:p w14:paraId="76CE679C"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filled automatically</w:t>
            </w:r>
          </w:p>
        </w:tc>
        <w:tc>
          <w:tcPr>
            <w:tcW w:w="4659" w:type="dxa"/>
          </w:tcPr>
          <w:p w14:paraId="6769B94A" w14:textId="77777777" w:rsidR="00202CCE" w:rsidRPr="0029386D"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6E3338C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F958418" w14:textId="22368D44" w:rsidR="00457CDC" w:rsidRPr="0029386D" w:rsidRDefault="00202CCE" w:rsidP="00457CDC">
            <w:pPr>
              <w:pStyle w:val="ListParagraph"/>
              <w:ind w:left="0"/>
              <w:jc w:val="left"/>
              <w:rPr>
                <w:b w:val="0"/>
              </w:rPr>
            </w:pPr>
            <w:r>
              <w:t>Last change</w:t>
            </w:r>
            <w:r w:rsidR="00457CDC">
              <w:t xml:space="preserve"> date</w:t>
            </w:r>
          </w:p>
        </w:tc>
        <w:tc>
          <w:tcPr>
            <w:tcW w:w="2563" w:type="dxa"/>
          </w:tcPr>
          <w:p w14:paraId="35F95C8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Date, filled automatically</w:t>
            </w:r>
          </w:p>
        </w:tc>
        <w:tc>
          <w:tcPr>
            <w:tcW w:w="4659" w:type="dxa"/>
          </w:tcPr>
          <w:p w14:paraId="3A5F1EF4"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6B3BE9B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7AD8F131" w14:textId="78311870" w:rsidR="00457CDC" w:rsidRPr="00302B1D" w:rsidRDefault="00166648" w:rsidP="00166648">
            <w:pPr>
              <w:pStyle w:val="Attributes-SectionName"/>
              <w:rPr>
                <w:b/>
              </w:rPr>
            </w:pPr>
            <w:r>
              <w:rPr>
                <w:b/>
              </w:rPr>
              <w:t>Litigation</w:t>
            </w:r>
          </w:p>
        </w:tc>
        <w:tc>
          <w:tcPr>
            <w:tcW w:w="2563" w:type="dxa"/>
            <w:shd w:val="clear" w:color="auto" w:fill="FBD4B4" w:themeFill="accent6" w:themeFillTint="66"/>
          </w:tcPr>
          <w:p w14:paraId="6FA9CD9F"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60425175" w14:textId="07A022AD" w:rsidR="00457CDC" w:rsidRPr="00F22B88" w:rsidRDefault="00457CDC" w:rsidP="00FF43EA">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144E21" w:rsidRPr="0029386D" w14:paraId="30FB7F1B"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BBE8A6" w14:textId="77777777" w:rsidR="00144E21" w:rsidRPr="007243C6" w:rsidRDefault="00144E21" w:rsidP="006B2284">
            <w:pPr>
              <w:pStyle w:val="ListParagraph"/>
              <w:ind w:left="0"/>
              <w:jc w:val="left"/>
            </w:pPr>
            <w:r>
              <w:t>Litigation Status</w:t>
            </w:r>
          </w:p>
        </w:tc>
        <w:tc>
          <w:tcPr>
            <w:tcW w:w="2563" w:type="dxa"/>
          </w:tcPr>
          <w:p w14:paraId="2ED9200B"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Picklist, mandatory, in summary: </w:t>
            </w:r>
          </w:p>
          <w:p w14:paraId="4DFBDEF6" w14:textId="2CEBC6AD" w:rsidR="008156AB"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commentRangeStart w:id="669"/>
            <w:r>
              <w:t xml:space="preserve">- </w:t>
            </w:r>
            <w:proofErr w:type="spellStart"/>
            <w:r w:rsidR="008156AB" w:rsidRPr="008156AB">
              <w:t>Presuit</w:t>
            </w:r>
            <w:proofErr w:type="spellEnd"/>
            <w:r w:rsidR="008156AB">
              <w:t xml:space="preserve"> d</w:t>
            </w:r>
            <w:r w:rsidR="008156AB" w:rsidRPr="008156AB">
              <w:t xml:space="preserve">emand </w:t>
            </w:r>
            <w:r w:rsidR="008156AB">
              <w:t>l</w:t>
            </w:r>
            <w:r w:rsidR="008156AB" w:rsidRPr="008156AB">
              <w:t xml:space="preserve">etter </w:t>
            </w:r>
            <w:r w:rsidR="008156AB">
              <w:t>sent, waiting for response from Insurer</w:t>
            </w:r>
          </w:p>
          <w:p w14:paraId="0726974E" w14:textId="2DF60BF9"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 </w:t>
            </w:r>
            <w:r w:rsidR="008156AB" w:rsidRPr="008156AB">
              <w:t xml:space="preserve">Voluntary </w:t>
            </w:r>
            <w:r w:rsidR="008156AB">
              <w:t>d</w:t>
            </w:r>
            <w:r w:rsidR="008156AB" w:rsidRPr="008156AB">
              <w:t>ismissal with Fees</w:t>
            </w:r>
          </w:p>
          <w:p w14:paraId="6E872F39"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Litigation finished, waiting for payments (?)</w:t>
            </w:r>
          </w:p>
          <w:p w14:paraId="532B9E22"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Final payments done (?)</w:t>
            </w:r>
          </w:p>
          <w:p w14:paraId="4B5E64EE" w14:textId="77777777" w:rsidR="00144E21"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w:t>
            </w:r>
            <w:commentRangeEnd w:id="669"/>
            <w:r w:rsidR="000B17C3">
              <w:rPr>
                <w:rStyle w:val="CommentReference"/>
                <w:szCs w:val="20"/>
              </w:rPr>
              <w:commentReference w:id="669"/>
            </w:r>
          </w:p>
          <w:p w14:paraId="7F52CB7C" w14:textId="77777777" w:rsidR="00144E21" w:rsidRPr="0029386D" w:rsidRDefault="00144E21"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265549C3" w14:textId="4093AD85" w:rsidR="00144E21" w:rsidRPr="0029386D" w:rsidRDefault="00144E21" w:rsidP="006B2284">
            <w:pPr>
              <w:pStyle w:val="ListParagraph"/>
              <w:ind w:left="0"/>
              <w:cnfStyle w:val="000000100000" w:firstRow="0" w:lastRow="0" w:firstColumn="0" w:lastColumn="0" w:oddVBand="0" w:evenVBand="0" w:oddHBand="1" w:evenHBand="0" w:firstRowFirstColumn="0" w:firstRowLastColumn="0" w:lastRowFirstColumn="0" w:lastRowLastColumn="0"/>
            </w:pPr>
            <w:r>
              <w:t>This list of statuses</w:t>
            </w:r>
            <w:r w:rsidR="008156AB">
              <w:t xml:space="preserve"> and their changes</w:t>
            </w:r>
            <w:r>
              <w:t xml:space="preserve"> is to be defined. </w:t>
            </w:r>
            <w:r w:rsidR="008156AB">
              <w:t xml:space="preserve">“Current Status” in </w:t>
            </w:r>
            <w:proofErr w:type="spellStart"/>
            <w:r w:rsidR="008156AB">
              <w:t>LawSpades</w:t>
            </w:r>
            <w:proofErr w:type="spellEnd"/>
            <w:r w:rsidR="008156AB">
              <w:t xml:space="preserve"> contains ca. 100 statuses – probably too many to use it conveniently (both to choose it while editing and to analyze it in reports)..</w:t>
            </w:r>
          </w:p>
        </w:tc>
      </w:tr>
      <w:tr w:rsidR="008156AB" w:rsidRPr="0029386D" w14:paraId="3BF063F8"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43589893" w14:textId="77777777" w:rsidR="008156AB" w:rsidRPr="007243C6" w:rsidRDefault="008156AB" w:rsidP="001838A3">
            <w:pPr>
              <w:pStyle w:val="ListParagraph"/>
              <w:ind w:left="0"/>
              <w:jc w:val="left"/>
            </w:pPr>
            <w:r>
              <w:t>Litigation Status Comment</w:t>
            </w:r>
          </w:p>
        </w:tc>
        <w:tc>
          <w:tcPr>
            <w:tcW w:w="2563" w:type="dxa"/>
          </w:tcPr>
          <w:p w14:paraId="38E2186B" w14:textId="77777777" w:rsidR="008156AB" w:rsidRPr="0029386D" w:rsidRDefault="008156AB"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4659" w:type="dxa"/>
          </w:tcPr>
          <w:p w14:paraId="54CF9E15" w14:textId="77777777" w:rsidR="008156AB" w:rsidRPr="0029386D" w:rsidRDefault="008156AB"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8156AB" w:rsidRPr="0029386D" w14:paraId="2B60AFED"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B3A1270" w14:textId="12776E07" w:rsidR="008156AB" w:rsidRPr="007243C6" w:rsidRDefault="008156AB" w:rsidP="008156AB">
            <w:pPr>
              <w:pStyle w:val="ListParagraph"/>
              <w:ind w:left="0"/>
              <w:jc w:val="left"/>
            </w:pPr>
            <w:r>
              <w:t>Denial Reason</w:t>
            </w:r>
          </w:p>
        </w:tc>
        <w:tc>
          <w:tcPr>
            <w:tcW w:w="2563" w:type="dxa"/>
          </w:tcPr>
          <w:p w14:paraId="523A3D44" w14:textId="716B79E5" w:rsidR="008156AB"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Multiple choice picklist</w:t>
            </w:r>
          </w:p>
          <w:p w14:paraId="0642515B" w14:textId="2757112A" w:rsidR="008156AB" w:rsidRPr="0029386D" w:rsidRDefault="008156AB"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659" w:type="dxa"/>
          </w:tcPr>
          <w:p w14:paraId="3937C3D6" w14:textId="59C4879C" w:rsidR="008156AB" w:rsidRPr="0029386D" w:rsidRDefault="008156AB" w:rsidP="008156AB">
            <w:pPr>
              <w:pStyle w:val="ListParagraph"/>
              <w:ind w:left="0"/>
              <w:cnfStyle w:val="000000100000" w:firstRow="0" w:lastRow="0" w:firstColumn="0" w:lastColumn="0" w:oddVBand="0" w:evenVBand="0" w:oddHBand="1" w:evenHBand="0" w:firstRowFirstColumn="0" w:firstRowLastColumn="0" w:lastRowFirstColumn="0" w:lastRowLastColumn="0"/>
            </w:pPr>
            <w:r>
              <w:t xml:space="preserve">Values imported from </w:t>
            </w:r>
            <w:proofErr w:type="spellStart"/>
            <w:r>
              <w:t>LawSpades</w:t>
            </w:r>
            <w:proofErr w:type="spellEnd"/>
          </w:p>
        </w:tc>
      </w:tr>
      <w:tr w:rsidR="00166648" w:rsidRPr="0029386D" w14:paraId="7F90D513"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F5770C6" w14:textId="77777777" w:rsidR="00166648" w:rsidRPr="007243C6" w:rsidRDefault="00166648" w:rsidP="001838A3">
            <w:pPr>
              <w:pStyle w:val="ListParagraph"/>
              <w:ind w:left="0"/>
              <w:jc w:val="left"/>
            </w:pPr>
            <w:r>
              <w:t>Job County / Court</w:t>
            </w:r>
          </w:p>
        </w:tc>
        <w:tc>
          <w:tcPr>
            <w:tcW w:w="2563" w:type="dxa"/>
          </w:tcPr>
          <w:p w14:paraId="288E13D4" w14:textId="77777777" w:rsidR="00166648" w:rsidRPr="0029386D" w:rsidRDefault="00166648"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Courts</w:t>
            </w:r>
          </w:p>
        </w:tc>
        <w:tc>
          <w:tcPr>
            <w:tcW w:w="4659" w:type="dxa"/>
          </w:tcPr>
          <w:p w14:paraId="6D9B72D2" w14:textId="77777777" w:rsidR="00166648" w:rsidRPr="0029386D" w:rsidRDefault="00166648"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3B509C47"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24B4498" w14:textId="59B2D149" w:rsidR="00166648" w:rsidRPr="007243C6" w:rsidRDefault="00166648" w:rsidP="001838A3">
            <w:pPr>
              <w:pStyle w:val="ListParagraph"/>
              <w:ind w:left="0"/>
              <w:jc w:val="left"/>
            </w:pPr>
            <w:r>
              <w:t>AAA Index No</w:t>
            </w:r>
          </w:p>
        </w:tc>
        <w:tc>
          <w:tcPr>
            <w:tcW w:w="2563" w:type="dxa"/>
          </w:tcPr>
          <w:p w14:paraId="4C935D73" w14:textId="71C25549" w:rsidR="00166648" w:rsidRPr="0029386D" w:rsidRDefault="00166648"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4659" w:type="dxa"/>
          </w:tcPr>
          <w:p w14:paraId="4C74E3B6"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2417D1EF"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62921238" w14:textId="77777777" w:rsidR="00E50640" w:rsidRPr="007243C6" w:rsidRDefault="00E50640" w:rsidP="001838A3">
            <w:pPr>
              <w:pStyle w:val="ListParagraph"/>
              <w:ind w:left="0"/>
              <w:jc w:val="left"/>
            </w:pPr>
            <w:r>
              <w:t>Case Manager</w:t>
            </w:r>
          </w:p>
        </w:tc>
        <w:tc>
          <w:tcPr>
            <w:tcW w:w="2563" w:type="dxa"/>
          </w:tcPr>
          <w:p w14:paraId="18D1E170" w14:textId="357F9B10" w:rsidR="00E50640" w:rsidRPr="0029386D" w:rsidRDefault="00E50640" w:rsidP="00E50640">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User or Group</w:t>
            </w:r>
          </w:p>
        </w:tc>
        <w:tc>
          <w:tcPr>
            <w:tcW w:w="4659" w:type="dxa"/>
          </w:tcPr>
          <w:p w14:paraId="46C2392A" w14:textId="77777777" w:rsidR="00E50640" w:rsidRPr="0029386D"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569EF64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DFEB138" w14:textId="77777777" w:rsidR="007439C4" w:rsidRPr="007243C6" w:rsidRDefault="007439C4" w:rsidP="001838A3">
            <w:pPr>
              <w:pStyle w:val="ListParagraph"/>
              <w:ind w:left="0"/>
              <w:jc w:val="left"/>
            </w:pPr>
            <w:r>
              <w:lastRenderedPageBreak/>
              <w:t>Attorney</w:t>
            </w:r>
          </w:p>
        </w:tc>
        <w:tc>
          <w:tcPr>
            <w:tcW w:w="2563" w:type="dxa"/>
          </w:tcPr>
          <w:p w14:paraId="5EE1930C"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User</w:t>
            </w:r>
          </w:p>
        </w:tc>
        <w:tc>
          <w:tcPr>
            <w:tcW w:w="4659" w:type="dxa"/>
          </w:tcPr>
          <w:p w14:paraId="0ED32E2C" w14:textId="77777777" w:rsidR="007439C4" w:rsidRPr="0029386D"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FDDA02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B5B90CF" w14:textId="26B373C3" w:rsidR="007439C4" w:rsidRPr="007243C6" w:rsidRDefault="007439C4" w:rsidP="001838A3">
            <w:pPr>
              <w:pStyle w:val="ListParagraph"/>
              <w:ind w:left="0"/>
              <w:jc w:val="left"/>
            </w:pPr>
            <w:r>
              <w:t>Hearing/Trial Date</w:t>
            </w:r>
          </w:p>
        </w:tc>
        <w:tc>
          <w:tcPr>
            <w:tcW w:w="2563" w:type="dxa"/>
          </w:tcPr>
          <w:p w14:paraId="72CF2ED0" w14:textId="3CBAE916"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4659" w:type="dxa"/>
          </w:tcPr>
          <w:p w14:paraId="1143C4B2"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66648" w:rsidRPr="0029386D" w14:paraId="2197DAEB"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E881D7F" w14:textId="1E8F9C39" w:rsidR="00166648" w:rsidRPr="007243C6" w:rsidRDefault="007439C4" w:rsidP="007439C4">
            <w:pPr>
              <w:pStyle w:val="ListParagraph"/>
              <w:ind w:left="0"/>
              <w:jc w:val="left"/>
            </w:pPr>
            <w:r>
              <w:t>Settlement Date</w:t>
            </w:r>
          </w:p>
        </w:tc>
        <w:tc>
          <w:tcPr>
            <w:tcW w:w="2563" w:type="dxa"/>
          </w:tcPr>
          <w:p w14:paraId="66E05279" w14:textId="74C6C648" w:rsidR="00166648" w:rsidRPr="0029386D" w:rsidRDefault="007439C4" w:rsidP="00E50640">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46C8D4C8" w14:textId="77777777" w:rsidR="00166648" w:rsidRPr="0029386D" w:rsidRDefault="00166648"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29E38E46"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05CBD67E" w14:textId="77777777" w:rsidR="007439C4" w:rsidRPr="007243C6" w:rsidRDefault="007439C4" w:rsidP="001838A3">
            <w:pPr>
              <w:pStyle w:val="ListParagraph"/>
              <w:ind w:left="0"/>
              <w:jc w:val="left"/>
            </w:pPr>
            <w:r>
              <w:t>Settlement Method</w:t>
            </w:r>
          </w:p>
        </w:tc>
        <w:tc>
          <w:tcPr>
            <w:tcW w:w="2563" w:type="dxa"/>
          </w:tcPr>
          <w:p w14:paraId="77F06035"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in summary: </w:t>
            </w:r>
          </w:p>
          <w:p w14:paraId="5BA7D98C"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CMO</w:t>
            </w:r>
          </w:p>
          <w:p w14:paraId="5151B948" w14:textId="77777777" w:rsidR="007439C4"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Litigation</w:t>
            </w:r>
          </w:p>
          <w:p w14:paraId="473DEECD"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Voluntary Payment</w:t>
            </w:r>
          </w:p>
        </w:tc>
        <w:tc>
          <w:tcPr>
            <w:tcW w:w="4659" w:type="dxa"/>
          </w:tcPr>
          <w:p w14:paraId="2DFEFAAD" w14:textId="77777777" w:rsidR="007439C4" w:rsidRPr="0029386D"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302B1D" w14:paraId="40D795F8"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2698BDB4" w14:textId="6069BA9F" w:rsidR="00E50640" w:rsidRPr="00302B1D" w:rsidRDefault="00E50640" w:rsidP="00E50640">
            <w:pPr>
              <w:pStyle w:val="Attributes-SectionName"/>
              <w:rPr>
                <w:b/>
              </w:rPr>
            </w:pPr>
            <w:r>
              <w:rPr>
                <w:b/>
              </w:rPr>
              <w:t>Litigation Results</w:t>
            </w:r>
          </w:p>
        </w:tc>
        <w:tc>
          <w:tcPr>
            <w:tcW w:w="2563" w:type="dxa"/>
            <w:shd w:val="clear" w:color="auto" w:fill="FBD4B4" w:themeFill="accent6" w:themeFillTint="66"/>
          </w:tcPr>
          <w:p w14:paraId="4CB26933" w14:textId="77777777" w:rsidR="00E50640" w:rsidRPr="00302B1D"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4659" w:type="dxa"/>
            <w:shd w:val="clear" w:color="auto" w:fill="FBD4B4" w:themeFill="accent6" w:themeFillTint="66"/>
          </w:tcPr>
          <w:p w14:paraId="737A95F4" w14:textId="77777777" w:rsidR="00E50640" w:rsidRPr="00F22B88" w:rsidRDefault="00E50640" w:rsidP="001838A3">
            <w:pPr>
              <w:pStyle w:val="Attributes-SectionName"/>
              <w:cnfStyle w:val="000000100000" w:firstRow="0" w:lastRow="0" w:firstColumn="0" w:lastColumn="0" w:oddVBand="0" w:evenVBand="0" w:oddHBand="1" w:evenHBand="0" w:firstRowFirstColumn="0" w:firstRowLastColumn="0" w:lastRowFirstColumn="0" w:lastRowLastColumn="0"/>
              <w:rPr>
                <w:b w:val="0"/>
              </w:rPr>
            </w:pPr>
          </w:p>
        </w:tc>
      </w:tr>
      <w:tr w:rsidR="00E50640" w:rsidRPr="0029386D" w14:paraId="507D589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1F197D" w14:textId="77777777" w:rsidR="00E50640" w:rsidRPr="0029386D" w:rsidRDefault="00E50640" w:rsidP="001838A3">
            <w:pPr>
              <w:pStyle w:val="ListParagraph"/>
              <w:ind w:left="0"/>
              <w:jc w:val="left"/>
              <w:rPr>
                <w:b w:val="0"/>
              </w:rPr>
            </w:pPr>
            <w:r>
              <w:t>Principal Amount Settled</w:t>
            </w:r>
          </w:p>
        </w:tc>
        <w:tc>
          <w:tcPr>
            <w:tcW w:w="2563" w:type="dxa"/>
          </w:tcPr>
          <w:p w14:paraId="572194A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E51502B"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045B5BE3"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3BD5473" w14:textId="6B0BF065" w:rsidR="00E50640" w:rsidRPr="0029386D" w:rsidRDefault="00E50640" w:rsidP="001838A3">
            <w:pPr>
              <w:pStyle w:val="ListParagraph"/>
              <w:ind w:left="0"/>
              <w:jc w:val="left"/>
              <w:rPr>
                <w:b w:val="0"/>
              </w:rPr>
            </w:pPr>
            <w:r>
              <w:t>Interest Amount Settled</w:t>
            </w:r>
          </w:p>
        </w:tc>
        <w:tc>
          <w:tcPr>
            <w:tcW w:w="2563" w:type="dxa"/>
          </w:tcPr>
          <w:p w14:paraId="415DC2AD"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45024D46"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E50640" w:rsidRPr="0029386D" w14:paraId="12AF003A"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3FE0C4B1" w14:textId="67A3BED4" w:rsidR="00E50640" w:rsidRPr="0029386D" w:rsidRDefault="00E50640" w:rsidP="00E50640">
            <w:pPr>
              <w:pStyle w:val="ListParagraph"/>
              <w:ind w:left="0"/>
              <w:jc w:val="left"/>
              <w:rPr>
                <w:b w:val="0"/>
              </w:rPr>
            </w:pPr>
            <w:r>
              <w:t>Attorney Fee Settled</w:t>
            </w:r>
          </w:p>
        </w:tc>
        <w:tc>
          <w:tcPr>
            <w:tcW w:w="2563" w:type="dxa"/>
          </w:tcPr>
          <w:p w14:paraId="2CE6A11B" w14:textId="77777777" w:rsidR="00E50640" w:rsidRPr="0029386D" w:rsidRDefault="00E50640"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26BF4461" w14:textId="77777777" w:rsidR="00E50640" w:rsidRPr="005421F4" w:rsidRDefault="00E50640"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E50640" w:rsidRPr="0029386D" w14:paraId="3A6E9A8F"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EA87361" w14:textId="40F02994" w:rsidR="00E50640" w:rsidRPr="0029386D" w:rsidRDefault="00E50640" w:rsidP="00E50640">
            <w:pPr>
              <w:pStyle w:val="ListParagraph"/>
              <w:ind w:left="0"/>
              <w:jc w:val="left"/>
              <w:rPr>
                <w:b w:val="0"/>
              </w:rPr>
            </w:pPr>
            <w:r>
              <w:t>Filling Fee Settled</w:t>
            </w:r>
          </w:p>
        </w:tc>
        <w:tc>
          <w:tcPr>
            <w:tcW w:w="2563" w:type="dxa"/>
          </w:tcPr>
          <w:p w14:paraId="7F5F46EC" w14:textId="77777777" w:rsidR="00E50640" w:rsidRPr="0029386D" w:rsidRDefault="00E50640"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530C127" w14:textId="77777777" w:rsidR="00E50640" w:rsidRPr="005421F4" w:rsidRDefault="00E50640"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164915CD"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2F7B3957" w14:textId="77777777" w:rsidR="007439C4" w:rsidRPr="0029386D" w:rsidRDefault="007439C4" w:rsidP="001838A3">
            <w:pPr>
              <w:pStyle w:val="ListParagraph"/>
              <w:ind w:left="0"/>
              <w:jc w:val="left"/>
              <w:rPr>
                <w:b w:val="0"/>
              </w:rPr>
            </w:pPr>
            <w:r>
              <w:t>Interest</w:t>
            </w:r>
          </w:p>
        </w:tc>
        <w:tc>
          <w:tcPr>
            <w:tcW w:w="2563" w:type="dxa"/>
          </w:tcPr>
          <w:p w14:paraId="25538DE2"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176D153"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7DA5B59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CD6193D" w14:textId="77777777" w:rsidR="007439C4" w:rsidRPr="0029386D" w:rsidRDefault="007439C4" w:rsidP="001838A3">
            <w:pPr>
              <w:pStyle w:val="ListParagraph"/>
              <w:ind w:left="0"/>
              <w:jc w:val="left"/>
              <w:rPr>
                <w:b w:val="0"/>
              </w:rPr>
            </w:pPr>
            <w:r>
              <w:t>Date of Award (Interest)</w:t>
            </w:r>
          </w:p>
        </w:tc>
        <w:tc>
          <w:tcPr>
            <w:tcW w:w="2563" w:type="dxa"/>
          </w:tcPr>
          <w:p w14:paraId="0C9302BE"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7EDCF4BB"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5E4F6B9E"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9349E99" w14:textId="77777777" w:rsidR="007439C4" w:rsidRPr="0029386D" w:rsidRDefault="007439C4" w:rsidP="001838A3">
            <w:pPr>
              <w:pStyle w:val="ListParagraph"/>
              <w:ind w:left="0"/>
              <w:jc w:val="left"/>
              <w:rPr>
                <w:b w:val="0"/>
              </w:rPr>
            </w:pPr>
            <w:r>
              <w:t>Penalties</w:t>
            </w:r>
          </w:p>
        </w:tc>
        <w:tc>
          <w:tcPr>
            <w:tcW w:w="2563" w:type="dxa"/>
          </w:tcPr>
          <w:p w14:paraId="52B542B3"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0ECCB52E"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88D63A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27E0784C" w14:textId="77777777" w:rsidR="007439C4" w:rsidRPr="0029386D" w:rsidRDefault="007439C4" w:rsidP="001838A3">
            <w:pPr>
              <w:pStyle w:val="ListParagraph"/>
              <w:ind w:left="0"/>
              <w:jc w:val="left"/>
              <w:rPr>
                <w:b w:val="0"/>
              </w:rPr>
            </w:pPr>
            <w:r>
              <w:t>Date of Award (Penalties)</w:t>
            </w:r>
          </w:p>
        </w:tc>
        <w:tc>
          <w:tcPr>
            <w:tcW w:w="2563" w:type="dxa"/>
          </w:tcPr>
          <w:p w14:paraId="6973C4AA"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194C8B6C"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7439C4" w:rsidRPr="0029386D" w14:paraId="6C272DE0" w14:textId="77777777" w:rsidTr="001838A3">
        <w:tc>
          <w:tcPr>
            <w:cnfStyle w:val="001000000000" w:firstRow="0" w:lastRow="0" w:firstColumn="1" w:lastColumn="0" w:oddVBand="0" w:evenVBand="0" w:oddHBand="0" w:evenHBand="0" w:firstRowFirstColumn="0" w:firstRowLastColumn="0" w:lastRowFirstColumn="0" w:lastRowLastColumn="0"/>
            <w:tcW w:w="2660" w:type="dxa"/>
          </w:tcPr>
          <w:p w14:paraId="5335116D" w14:textId="77777777" w:rsidR="007439C4" w:rsidRPr="0029386D" w:rsidRDefault="007439C4" w:rsidP="001838A3">
            <w:pPr>
              <w:pStyle w:val="ListParagraph"/>
              <w:ind w:left="0"/>
              <w:jc w:val="left"/>
              <w:rPr>
                <w:b w:val="0"/>
              </w:rPr>
            </w:pPr>
            <w:r>
              <w:t>Legal Fee Awarded</w:t>
            </w:r>
          </w:p>
        </w:tc>
        <w:tc>
          <w:tcPr>
            <w:tcW w:w="2563" w:type="dxa"/>
          </w:tcPr>
          <w:p w14:paraId="35EA63EE" w14:textId="77777777" w:rsidR="007439C4" w:rsidRPr="0029386D" w:rsidRDefault="007439C4"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C08796C" w14:textId="77777777" w:rsidR="007439C4" w:rsidRPr="005421F4" w:rsidRDefault="007439C4"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7439C4" w:rsidRPr="0029386D" w14:paraId="26AED8B9"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617DE24" w14:textId="77777777" w:rsidR="007439C4" w:rsidRPr="0029386D" w:rsidRDefault="007439C4" w:rsidP="001838A3">
            <w:pPr>
              <w:pStyle w:val="ListParagraph"/>
              <w:ind w:left="0"/>
              <w:jc w:val="left"/>
              <w:rPr>
                <w:b w:val="0"/>
              </w:rPr>
            </w:pPr>
            <w:r>
              <w:t>Date of Award (Legal Fees)</w:t>
            </w:r>
          </w:p>
        </w:tc>
        <w:tc>
          <w:tcPr>
            <w:tcW w:w="2563" w:type="dxa"/>
          </w:tcPr>
          <w:p w14:paraId="4CB1D6FB" w14:textId="77777777" w:rsidR="007439C4" w:rsidRPr="0029386D" w:rsidRDefault="007439C4"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Date</w:t>
            </w:r>
          </w:p>
        </w:tc>
        <w:tc>
          <w:tcPr>
            <w:tcW w:w="4659" w:type="dxa"/>
          </w:tcPr>
          <w:p w14:paraId="5D913519" w14:textId="77777777" w:rsidR="007439C4" w:rsidRPr="005421F4" w:rsidRDefault="007439C4"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44E21" w:rsidRPr="00302B1D" w14:paraId="6ECBE19A" w14:textId="77777777" w:rsidTr="006B2284">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527EC028" w14:textId="73E36038" w:rsidR="00144E21" w:rsidRPr="00302B1D" w:rsidRDefault="00144E21" w:rsidP="006B2284">
            <w:pPr>
              <w:pStyle w:val="Attributes-SectionName"/>
              <w:rPr>
                <w:b/>
              </w:rPr>
            </w:pPr>
            <w:r>
              <w:rPr>
                <w:b/>
              </w:rPr>
              <w:t>Financial Summary</w:t>
            </w:r>
          </w:p>
        </w:tc>
        <w:tc>
          <w:tcPr>
            <w:tcW w:w="2563" w:type="dxa"/>
            <w:shd w:val="clear" w:color="auto" w:fill="FBD4B4" w:themeFill="accent6" w:themeFillTint="66"/>
          </w:tcPr>
          <w:p w14:paraId="639E94D9" w14:textId="77777777" w:rsidR="00144E21" w:rsidRPr="00302B1D"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55C12C43" w14:textId="77777777" w:rsidR="00144E21" w:rsidRPr="00F22B88" w:rsidRDefault="00144E21" w:rsidP="006B2284">
            <w:pPr>
              <w:pStyle w:val="Attributes-SectionName"/>
              <w:cnfStyle w:val="000000000000" w:firstRow="0" w:lastRow="0" w:firstColumn="0" w:lastColumn="0" w:oddVBand="0" w:evenVBand="0" w:oddHBand="0" w:evenHBand="0" w:firstRowFirstColumn="0" w:firstRowLastColumn="0" w:lastRowFirstColumn="0" w:lastRowLastColumn="0"/>
              <w:rPr>
                <w:b w:val="0"/>
              </w:rPr>
            </w:pPr>
          </w:p>
        </w:tc>
      </w:tr>
      <w:tr w:rsidR="00457CDC" w:rsidRPr="0029386D" w14:paraId="5FFD3162"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984BA24" w14:textId="143110E7" w:rsidR="00457CDC" w:rsidRPr="0029386D" w:rsidRDefault="00202CCE" w:rsidP="00202CCE">
            <w:pPr>
              <w:pStyle w:val="ListParagraph"/>
              <w:ind w:left="0"/>
              <w:jc w:val="left"/>
              <w:rPr>
                <w:b w:val="0"/>
              </w:rPr>
            </w:pPr>
            <w:r>
              <w:t>Total Bill Amount</w:t>
            </w:r>
          </w:p>
        </w:tc>
        <w:tc>
          <w:tcPr>
            <w:tcW w:w="2563" w:type="dxa"/>
          </w:tcPr>
          <w:p w14:paraId="53E5ED04" w14:textId="5C992ACC"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202CCE">
              <w:t>, mandatory, in summary</w:t>
            </w:r>
          </w:p>
        </w:tc>
        <w:tc>
          <w:tcPr>
            <w:tcW w:w="4659" w:type="dxa"/>
          </w:tcPr>
          <w:p w14:paraId="36C2888C"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202CCE" w:rsidRPr="0029386D" w14:paraId="22857931"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43DD80E8" w14:textId="77777777" w:rsidR="00202CCE" w:rsidRPr="0029386D" w:rsidRDefault="00202CCE" w:rsidP="006B2284">
            <w:pPr>
              <w:pStyle w:val="ListParagraph"/>
              <w:ind w:left="0"/>
              <w:jc w:val="left"/>
              <w:rPr>
                <w:b w:val="0"/>
              </w:rPr>
            </w:pPr>
            <w:r>
              <w:t>Adjusted Face Value</w:t>
            </w:r>
          </w:p>
        </w:tc>
        <w:tc>
          <w:tcPr>
            <w:tcW w:w="2563" w:type="dxa"/>
          </w:tcPr>
          <w:p w14:paraId="23A70A44" w14:textId="77777777" w:rsidR="00202CCE" w:rsidRPr="0029386D" w:rsidRDefault="00202CCE"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A419F34" w14:textId="77777777" w:rsidR="00202CCE" w:rsidRPr="005421F4" w:rsidRDefault="00202CCE"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202CCE" w:rsidRPr="0029386D" w14:paraId="1D6AC1D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C992BB3" w14:textId="77777777" w:rsidR="00202CCE" w:rsidRPr="0029386D" w:rsidRDefault="00202CCE" w:rsidP="006B2284">
            <w:pPr>
              <w:pStyle w:val="ListParagraph"/>
              <w:ind w:left="0"/>
              <w:jc w:val="left"/>
              <w:rPr>
                <w:b w:val="0"/>
              </w:rPr>
            </w:pPr>
            <w:r>
              <w:t>Purchase Price</w:t>
            </w:r>
          </w:p>
        </w:tc>
        <w:tc>
          <w:tcPr>
            <w:tcW w:w="2563" w:type="dxa"/>
          </w:tcPr>
          <w:p w14:paraId="7B2E64D0" w14:textId="77777777" w:rsidR="00202CCE" w:rsidRPr="0029386D" w:rsidRDefault="00202CCE"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DDE8A41" w14:textId="30BABF19" w:rsidR="00202CCE"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FF43EA">
              <w:t>Calculated automatically on acceptance of a Portfolio</w:t>
            </w:r>
            <w:r>
              <w:t xml:space="preserve"> with the use of Program rules</w:t>
            </w:r>
            <w:r w:rsidRPr="00FF43EA">
              <w:t>. Can be changed manually later</w:t>
            </w:r>
          </w:p>
        </w:tc>
      </w:tr>
      <w:tr w:rsidR="00FF43EA" w:rsidRPr="0029386D" w14:paraId="400DA9DC" w14:textId="77777777" w:rsidTr="006B2284">
        <w:tc>
          <w:tcPr>
            <w:cnfStyle w:val="001000000000" w:firstRow="0" w:lastRow="0" w:firstColumn="1" w:lastColumn="0" w:oddVBand="0" w:evenVBand="0" w:oddHBand="0" w:evenHBand="0" w:firstRowFirstColumn="0" w:firstRowLastColumn="0" w:lastRowFirstColumn="0" w:lastRowLastColumn="0"/>
            <w:tcW w:w="2660" w:type="dxa"/>
          </w:tcPr>
          <w:p w14:paraId="16E270FF" w14:textId="23DF124D" w:rsidR="00FF43EA" w:rsidRPr="0029386D" w:rsidRDefault="00FF43EA" w:rsidP="006B2284">
            <w:pPr>
              <w:pStyle w:val="ListParagraph"/>
              <w:ind w:left="0"/>
              <w:jc w:val="left"/>
              <w:rPr>
                <w:b w:val="0"/>
              </w:rPr>
            </w:pPr>
            <w:commentRangeStart w:id="670"/>
            <w:commentRangeStart w:id="671"/>
            <w:commentRangeStart w:id="672"/>
            <w:del w:id="673" w:author="Dariusz Bogumil" w:date="2022-01-07T00:19:00Z">
              <w:r w:rsidDel="005132EB">
                <w:delText xml:space="preserve">Transaction </w:delText>
              </w:r>
            </w:del>
            <w:ins w:id="674" w:author="Dariusz Bogumil" w:date="2022-01-07T00:19:00Z">
              <w:r w:rsidR="005132EB">
                <w:t xml:space="preserve">Factoring </w:t>
              </w:r>
            </w:ins>
            <w:r>
              <w:t>Fee</w:t>
            </w:r>
            <w:commentRangeEnd w:id="670"/>
            <w:r w:rsidR="000B17C3">
              <w:rPr>
                <w:rStyle w:val="CommentReference"/>
                <w:b w:val="0"/>
                <w:bCs w:val="0"/>
                <w:szCs w:val="20"/>
              </w:rPr>
              <w:commentReference w:id="670"/>
            </w:r>
            <w:commentRangeEnd w:id="671"/>
            <w:r w:rsidR="0015532A">
              <w:rPr>
                <w:rStyle w:val="CommentReference"/>
                <w:b w:val="0"/>
                <w:bCs w:val="0"/>
                <w:szCs w:val="20"/>
              </w:rPr>
              <w:commentReference w:id="671"/>
            </w:r>
            <w:commentRangeEnd w:id="672"/>
            <w:r w:rsidR="006D17E3">
              <w:rPr>
                <w:rStyle w:val="CommentReference"/>
                <w:b w:val="0"/>
                <w:bCs w:val="0"/>
                <w:szCs w:val="20"/>
              </w:rPr>
              <w:commentReference w:id="672"/>
            </w:r>
          </w:p>
        </w:tc>
        <w:tc>
          <w:tcPr>
            <w:tcW w:w="2563" w:type="dxa"/>
          </w:tcPr>
          <w:p w14:paraId="0815952C" w14:textId="77777777" w:rsidR="00FF43EA" w:rsidRPr="0029386D" w:rsidRDefault="00FF43E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3F0864BE" w14:textId="334AB4BA" w:rsidR="00FF43EA" w:rsidRPr="00FF43EA" w:rsidRDefault="00FF43E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1709C6">
              <w:t>Calculated automatically on acceptance of a Portfolio with the use of Program rules. Can be changed manually later</w:t>
            </w:r>
          </w:p>
        </w:tc>
      </w:tr>
      <w:tr w:rsidR="00FF43EA" w:rsidRPr="0029386D" w14:paraId="74DE1AE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673A38C8" w14:textId="5F801575" w:rsidR="00FF43EA" w:rsidRPr="0029386D" w:rsidRDefault="00FF43EA" w:rsidP="006B2284">
            <w:pPr>
              <w:pStyle w:val="ListParagraph"/>
              <w:ind w:left="0"/>
              <w:jc w:val="left"/>
              <w:rPr>
                <w:b w:val="0"/>
              </w:rPr>
            </w:pPr>
            <w:r>
              <w:t>Administration Fee</w:t>
            </w:r>
          </w:p>
        </w:tc>
        <w:tc>
          <w:tcPr>
            <w:tcW w:w="2563" w:type="dxa"/>
          </w:tcPr>
          <w:p w14:paraId="3FA14505" w14:textId="77777777" w:rsidR="00FF43EA" w:rsidRPr="0029386D" w:rsidRDefault="00FF43E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28E1AE07" w14:textId="3B4B2971" w:rsidR="00FF43EA" w:rsidRPr="00FF43EA" w:rsidRDefault="00FF43E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1709C6">
              <w:t>Calculated automatically on acceptance of a Portfolio with the use of Program rules. Can be changed manually later</w:t>
            </w:r>
          </w:p>
        </w:tc>
      </w:tr>
      <w:tr w:rsidR="00457CDC" w:rsidRPr="0029386D" w14:paraId="5FF46D8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B923D9" w14:textId="77777777" w:rsidR="00457CDC" w:rsidRPr="0029386D" w:rsidRDefault="00457CDC" w:rsidP="00457CDC">
            <w:pPr>
              <w:pStyle w:val="ListParagraph"/>
              <w:ind w:left="0"/>
              <w:jc w:val="left"/>
              <w:rPr>
                <w:b w:val="0"/>
              </w:rPr>
            </w:pPr>
            <w:r>
              <w:t>Total Voluntary Collections</w:t>
            </w:r>
          </w:p>
        </w:tc>
        <w:tc>
          <w:tcPr>
            <w:tcW w:w="2563" w:type="dxa"/>
          </w:tcPr>
          <w:p w14:paraId="60A10E67" w14:textId="2185B8F9"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1DB265B4" w14:textId="4B166CAD"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75" w:author="Dariusz Bogumil" w:date="2022-01-04T22:30:00Z">
              <w:r w:rsidR="00242432">
                <w:t>p</w:t>
              </w:r>
            </w:ins>
            <w:del w:id="676" w:author="Dariusz Bogumil" w:date="2022-01-04T22:30:00Z">
              <w:r w:rsidDel="00242432">
                <w:delText>P</w:delText>
              </w:r>
            </w:del>
            <w:r w:rsidR="00457CDC">
              <w:t xml:space="preserve">ayments </w:t>
            </w:r>
            <w:ins w:id="677" w:author="Dariusz Bogumil" w:date="2022-01-04T22:30:00Z">
              <w:r w:rsidR="00242432">
                <w:t xml:space="preserve">(Receivables) </w:t>
              </w:r>
            </w:ins>
            <w:r w:rsidR="00457CDC">
              <w:t>filtered by type=Voluntary Collection</w:t>
            </w:r>
          </w:p>
        </w:tc>
      </w:tr>
      <w:tr w:rsidR="00457CDC" w:rsidRPr="0029386D" w14:paraId="2CA9172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F1AA44B" w14:textId="77777777" w:rsidR="00457CDC" w:rsidRPr="0029386D" w:rsidRDefault="00457CDC" w:rsidP="00457CDC">
            <w:pPr>
              <w:pStyle w:val="ListParagraph"/>
              <w:ind w:left="0"/>
              <w:jc w:val="left"/>
              <w:rPr>
                <w:b w:val="0"/>
              </w:rPr>
            </w:pPr>
            <w:r>
              <w:lastRenderedPageBreak/>
              <w:t>Total Pre-suit Collections</w:t>
            </w:r>
          </w:p>
        </w:tc>
        <w:tc>
          <w:tcPr>
            <w:tcW w:w="2563" w:type="dxa"/>
          </w:tcPr>
          <w:p w14:paraId="7C1D9953" w14:textId="50FE5F59"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r w:rsidR="00FF43EA">
              <w:t>, calculated automatically</w:t>
            </w:r>
          </w:p>
        </w:tc>
        <w:tc>
          <w:tcPr>
            <w:tcW w:w="4659" w:type="dxa"/>
          </w:tcPr>
          <w:p w14:paraId="168FFB51" w14:textId="36540D1A" w:rsidR="00457CDC" w:rsidRPr="005421F4" w:rsidRDefault="00166648" w:rsidP="00E373B9">
            <w:pPr>
              <w:pStyle w:val="ListParagraph"/>
              <w:ind w:left="0"/>
              <w:cnfStyle w:val="000000100000" w:firstRow="0" w:lastRow="0" w:firstColumn="0" w:lastColumn="0" w:oddVBand="0" w:evenVBand="0" w:oddHBand="1" w:evenHBand="0" w:firstRowFirstColumn="0" w:firstRowLastColumn="0" w:lastRowFirstColumn="0" w:lastRowLastColumn="0"/>
            </w:pPr>
            <w:r>
              <w:t xml:space="preserve">Sum of incoming </w:t>
            </w:r>
            <w:del w:id="678" w:author="Dariusz Bogumil" w:date="2022-01-04T22:30:00Z">
              <w:r w:rsidDel="00242432">
                <w:delText>P</w:delText>
              </w:r>
            </w:del>
            <w:ins w:id="679" w:author="Dariusz Bogumil" w:date="2022-01-04T22:30:00Z">
              <w:r w:rsidR="00242432">
                <w:t>p</w:t>
              </w:r>
            </w:ins>
            <w:r w:rsidR="00457CDC">
              <w:t xml:space="preserve">ayments </w:t>
            </w:r>
            <w:ins w:id="680" w:author="Dariusz Bogumil" w:date="2022-01-04T22:30:00Z">
              <w:r w:rsidR="00242432">
                <w:t xml:space="preserve">(Receivables) </w:t>
              </w:r>
            </w:ins>
            <w:r w:rsidR="00457CDC">
              <w:t>filtered by type=Pre-suit Collection</w:t>
            </w:r>
          </w:p>
        </w:tc>
      </w:tr>
      <w:tr w:rsidR="00457CDC" w:rsidRPr="0029386D" w14:paraId="64967007"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6DE962D8" w14:textId="77777777" w:rsidR="00457CDC" w:rsidRPr="0029386D" w:rsidRDefault="00457CDC" w:rsidP="00457CDC">
            <w:pPr>
              <w:pStyle w:val="ListParagraph"/>
              <w:ind w:left="0"/>
              <w:jc w:val="left"/>
              <w:rPr>
                <w:b w:val="0"/>
              </w:rPr>
            </w:pPr>
            <w:r>
              <w:t>Total Litigated Collections</w:t>
            </w:r>
          </w:p>
        </w:tc>
        <w:tc>
          <w:tcPr>
            <w:tcW w:w="2563" w:type="dxa"/>
          </w:tcPr>
          <w:p w14:paraId="2D81DD19" w14:textId="1A3C600C"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r w:rsidR="00FF43EA">
              <w:t>, calculated automatically</w:t>
            </w:r>
          </w:p>
        </w:tc>
        <w:tc>
          <w:tcPr>
            <w:tcW w:w="4659" w:type="dxa"/>
          </w:tcPr>
          <w:p w14:paraId="6A0BDFD2" w14:textId="518779A2" w:rsidR="00457CDC" w:rsidRPr="005421F4" w:rsidRDefault="00166648" w:rsidP="00457CDC">
            <w:pPr>
              <w:pStyle w:val="ListParagraph"/>
              <w:ind w:left="0"/>
              <w:cnfStyle w:val="000000000000" w:firstRow="0" w:lastRow="0" w:firstColumn="0" w:lastColumn="0" w:oddVBand="0" w:evenVBand="0" w:oddHBand="0" w:evenHBand="0" w:firstRowFirstColumn="0" w:firstRowLastColumn="0" w:lastRowFirstColumn="0" w:lastRowLastColumn="0"/>
            </w:pPr>
            <w:r>
              <w:t xml:space="preserve">Sum of incoming </w:t>
            </w:r>
            <w:ins w:id="681" w:author="Dariusz Bogumil" w:date="2022-01-04T22:30:00Z">
              <w:r w:rsidR="00242432">
                <w:t>p</w:t>
              </w:r>
            </w:ins>
            <w:del w:id="682" w:author="Dariusz Bogumil" w:date="2022-01-04T22:30:00Z">
              <w:r w:rsidDel="00242432">
                <w:delText>P</w:delText>
              </w:r>
            </w:del>
            <w:r w:rsidR="00457CDC">
              <w:t xml:space="preserve">ayments </w:t>
            </w:r>
            <w:ins w:id="683" w:author="Dariusz Bogumil" w:date="2022-01-04T22:30:00Z">
              <w:r w:rsidR="00242432">
                <w:t xml:space="preserve">(Receivables) </w:t>
              </w:r>
            </w:ins>
            <w:r w:rsidR="00457CDC">
              <w:t>filtered by type=Litigated Collection</w:t>
            </w:r>
          </w:p>
        </w:tc>
      </w:tr>
      <w:tr w:rsidR="00457CDC" w:rsidRPr="0029386D" w14:paraId="537E1B1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A54963B" w14:textId="77777777" w:rsidR="00457CDC" w:rsidRPr="0029386D" w:rsidRDefault="00457CDC" w:rsidP="00457CDC">
            <w:pPr>
              <w:pStyle w:val="ListParagraph"/>
              <w:ind w:left="0"/>
              <w:jc w:val="left"/>
              <w:rPr>
                <w:b w:val="0"/>
              </w:rPr>
            </w:pPr>
            <w:r>
              <w:t>Total Buybacks</w:t>
            </w:r>
          </w:p>
        </w:tc>
        <w:tc>
          <w:tcPr>
            <w:tcW w:w="2563" w:type="dxa"/>
          </w:tcPr>
          <w:p w14:paraId="1A143F8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15D6260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A29679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27E2D3F8" w14:textId="77777777" w:rsidR="00457CDC" w:rsidRPr="0029386D" w:rsidRDefault="00457CDC" w:rsidP="00457CDC">
            <w:pPr>
              <w:pStyle w:val="ListParagraph"/>
              <w:ind w:left="0"/>
              <w:jc w:val="left"/>
              <w:rPr>
                <w:b w:val="0"/>
              </w:rPr>
            </w:pPr>
            <w:r>
              <w:t>Total Payments Received</w:t>
            </w:r>
          </w:p>
        </w:tc>
        <w:tc>
          <w:tcPr>
            <w:tcW w:w="2563" w:type="dxa"/>
          </w:tcPr>
          <w:p w14:paraId="43EA9FEB"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1B05D782"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0DE092F5"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1783C76" w14:textId="77777777" w:rsidR="00457CDC" w:rsidRPr="0029386D" w:rsidRDefault="00457CDC" w:rsidP="00457CDC">
            <w:pPr>
              <w:pStyle w:val="ListParagraph"/>
              <w:ind w:left="0"/>
              <w:jc w:val="left"/>
              <w:rPr>
                <w:b w:val="0"/>
              </w:rPr>
            </w:pPr>
            <w:r>
              <w:t>Total Balance</w:t>
            </w:r>
          </w:p>
        </w:tc>
        <w:tc>
          <w:tcPr>
            <w:tcW w:w="2563" w:type="dxa"/>
          </w:tcPr>
          <w:p w14:paraId="6CB45993"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5DDD4D05"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333DF46"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7B72882F" w14:textId="77777777" w:rsidR="00457CDC" w:rsidRPr="0029386D" w:rsidRDefault="00457CDC" w:rsidP="00457CDC">
            <w:pPr>
              <w:pStyle w:val="ListParagraph"/>
              <w:ind w:left="0"/>
              <w:jc w:val="left"/>
              <w:rPr>
                <w:b w:val="0"/>
              </w:rPr>
            </w:pPr>
            <w:r>
              <w:t>Total Write-offs</w:t>
            </w:r>
          </w:p>
        </w:tc>
        <w:tc>
          <w:tcPr>
            <w:tcW w:w="2563" w:type="dxa"/>
          </w:tcPr>
          <w:p w14:paraId="73DF625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5BCC99C4"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28E7718D"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8096FED" w14:textId="77777777" w:rsidR="00457CDC" w:rsidRPr="0029386D" w:rsidRDefault="00457CDC" w:rsidP="00457CDC">
            <w:pPr>
              <w:pStyle w:val="ListParagraph"/>
              <w:ind w:left="0"/>
              <w:jc w:val="left"/>
              <w:rPr>
                <w:b w:val="0"/>
              </w:rPr>
            </w:pPr>
            <w:r>
              <w:t>Total Profit</w:t>
            </w:r>
          </w:p>
        </w:tc>
        <w:tc>
          <w:tcPr>
            <w:tcW w:w="2563" w:type="dxa"/>
          </w:tcPr>
          <w:p w14:paraId="6D17955C"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CC9E874"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51C216D8"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51FBE5AB" w14:textId="77777777" w:rsidR="00457CDC" w:rsidRPr="0029386D" w:rsidRDefault="00457CDC" w:rsidP="00457CDC">
            <w:pPr>
              <w:pStyle w:val="ListParagraph"/>
              <w:ind w:left="0"/>
              <w:jc w:val="left"/>
              <w:rPr>
                <w:b w:val="0"/>
              </w:rPr>
            </w:pPr>
            <w:r>
              <w:t>Total Projected Profit</w:t>
            </w:r>
          </w:p>
        </w:tc>
        <w:tc>
          <w:tcPr>
            <w:tcW w:w="2563" w:type="dxa"/>
          </w:tcPr>
          <w:p w14:paraId="47A6BA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625AD59F"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5421F4" w14:paraId="5CFEBB03"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DF32D65" w14:textId="77777777" w:rsidR="00457CDC" w:rsidRPr="0029386D" w:rsidRDefault="00457CDC" w:rsidP="00457CDC">
            <w:pPr>
              <w:pStyle w:val="ListParagraph"/>
              <w:ind w:left="0"/>
              <w:jc w:val="left"/>
              <w:rPr>
                <w:b w:val="0"/>
              </w:rPr>
            </w:pPr>
            <w:r>
              <w:t>Total Hurdle</w:t>
            </w:r>
          </w:p>
        </w:tc>
        <w:tc>
          <w:tcPr>
            <w:tcW w:w="2563" w:type="dxa"/>
          </w:tcPr>
          <w:p w14:paraId="152135C4"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6184AEA"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5421F4" w14:paraId="46DCA109"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33595149" w14:textId="77777777" w:rsidR="00457CDC" w:rsidRPr="0029386D" w:rsidRDefault="00457CDC" w:rsidP="00457CDC">
            <w:pPr>
              <w:pStyle w:val="ListParagraph"/>
              <w:ind w:left="0"/>
              <w:jc w:val="left"/>
              <w:rPr>
                <w:b w:val="0"/>
              </w:rPr>
            </w:pPr>
            <w:r>
              <w:t>Total Hurdle %</w:t>
            </w:r>
          </w:p>
        </w:tc>
        <w:tc>
          <w:tcPr>
            <w:tcW w:w="2563" w:type="dxa"/>
          </w:tcPr>
          <w:p w14:paraId="04902647"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659" w:type="dxa"/>
          </w:tcPr>
          <w:p w14:paraId="29193395"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r>
              <w:t>Calculated as Percent</w:t>
            </w:r>
          </w:p>
        </w:tc>
      </w:tr>
      <w:tr w:rsidR="00457CDC" w:rsidRPr="0029386D" w14:paraId="3F340D04"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91AC22B" w14:textId="3BBF821D" w:rsidR="00457CDC" w:rsidRPr="0029386D" w:rsidRDefault="00457CDC" w:rsidP="0015532A">
            <w:pPr>
              <w:pStyle w:val="ListParagraph"/>
              <w:ind w:left="0"/>
              <w:jc w:val="left"/>
              <w:rPr>
                <w:b w:val="0"/>
              </w:rPr>
            </w:pPr>
            <w:r>
              <w:t xml:space="preserve">Total </w:t>
            </w:r>
            <w:del w:id="684" w:author="Dariusz Bogumil" w:date="2022-01-05T01:16:00Z">
              <w:r w:rsidDel="0015532A">
                <w:delText xml:space="preserve">Initial </w:delText>
              </w:r>
            </w:del>
            <w:ins w:id="685" w:author="Dariusz Bogumil" w:date="2022-01-05T01:16:00Z">
              <w:r w:rsidR="0015532A">
                <w:t xml:space="preserve">Refundable </w:t>
              </w:r>
            </w:ins>
            <w:r>
              <w:t>Reserve</w:t>
            </w:r>
          </w:p>
        </w:tc>
        <w:tc>
          <w:tcPr>
            <w:tcW w:w="2563" w:type="dxa"/>
          </w:tcPr>
          <w:p w14:paraId="3297B4AD"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00FB2E83"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29386D" w14:paraId="41505771" w14:textId="77777777" w:rsidTr="00457CDC">
        <w:tc>
          <w:tcPr>
            <w:cnfStyle w:val="001000000000" w:firstRow="0" w:lastRow="0" w:firstColumn="1" w:lastColumn="0" w:oddVBand="0" w:evenVBand="0" w:oddHBand="0" w:evenHBand="0" w:firstRowFirstColumn="0" w:firstRowLastColumn="0" w:lastRowFirstColumn="0" w:lastRowLastColumn="0"/>
            <w:tcW w:w="2660" w:type="dxa"/>
          </w:tcPr>
          <w:p w14:paraId="4AE4197C" w14:textId="77777777" w:rsidR="00457CDC" w:rsidRPr="0029386D" w:rsidRDefault="00457CDC" w:rsidP="00457CDC">
            <w:pPr>
              <w:pStyle w:val="ListParagraph"/>
              <w:ind w:left="0"/>
              <w:jc w:val="left"/>
              <w:rPr>
                <w:b w:val="0"/>
              </w:rPr>
            </w:pPr>
            <w:r>
              <w:t>Total Final Reserve</w:t>
            </w:r>
          </w:p>
        </w:tc>
        <w:tc>
          <w:tcPr>
            <w:tcW w:w="2563" w:type="dxa"/>
          </w:tcPr>
          <w:p w14:paraId="2BB296D8"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r>
              <w:t>Monetary value</w:t>
            </w:r>
          </w:p>
        </w:tc>
        <w:tc>
          <w:tcPr>
            <w:tcW w:w="4659" w:type="dxa"/>
          </w:tcPr>
          <w:p w14:paraId="7D51AC6A" w14:textId="77777777" w:rsidR="00457CDC" w:rsidRPr="005421F4" w:rsidRDefault="00457CDC" w:rsidP="00457CDC">
            <w:pPr>
              <w:pStyle w:val="ListParagraph"/>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7DB407F"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42376A55" w14:textId="77777777" w:rsidR="00457CDC" w:rsidRPr="0029386D" w:rsidRDefault="00457CDC" w:rsidP="00457CDC">
            <w:pPr>
              <w:pStyle w:val="ListParagraph"/>
              <w:ind w:left="0"/>
              <w:jc w:val="left"/>
              <w:rPr>
                <w:b w:val="0"/>
              </w:rPr>
            </w:pPr>
            <w:r>
              <w:t>Total Reserves to be Released</w:t>
            </w:r>
          </w:p>
        </w:tc>
        <w:tc>
          <w:tcPr>
            <w:tcW w:w="2563" w:type="dxa"/>
          </w:tcPr>
          <w:p w14:paraId="62F7286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4659" w:type="dxa"/>
          </w:tcPr>
          <w:p w14:paraId="3ED4E17D" w14:textId="77777777" w:rsidR="00457CDC" w:rsidRPr="005421F4"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r w:rsidR="00457CDC" w:rsidRPr="00302B1D" w14:paraId="0D92DDF7" w14:textId="77777777" w:rsidTr="00457CDC">
        <w:tc>
          <w:tcPr>
            <w:cnfStyle w:val="001000000000" w:firstRow="0" w:lastRow="0" w:firstColumn="1" w:lastColumn="0" w:oddVBand="0" w:evenVBand="0" w:oddHBand="0" w:evenHBand="0" w:firstRowFirstColumn="0" w:firstRowLastColumn="0" w:lastRowFirstColumn="0" w:lastRowLastColumn="0"/>
            <w:tcW w:w="2660" w:type="dxa"/>
            <w:shd w:val="clear" w:color="auto" w:fill="FBD4B4" w:themeFill="accent6" w:themeFillTint="66"/>
          </w:tcPr>
          <w:p w14:paraId="0145F194" w14:textId="77777777" w:rsidR="00457CDC" w:rsidRPr="00302B1D" w:rsidRDefault="00457CDC" w:rsidP="00457CDC">
            <w:pPr>
              <w:pStyle w:val="Attributes-SectionName"/>
              <w:rPr>
                <w:b/>
              </w:rPr>
            </w:pPr>
            <w:r w:rsidRPr="00302B1D">
              <w:rPr>
                <w:b/>
              </w:rPr>
              <w:t>Notes</w:t>
            </w:r>
          </w:p>
        </w:tc>
        <w:tc>
          <w:tcPr>
            <w:tcW w:w="2563" w:type="dxa"/>
            <w:shd w:val="clear" w:color="auto" w:fill="FBD4B4" w:themeFill="accent6" w:themeFillTint="66"/>
          </w:tcPr>
          <w:p w14:paraId="73515909"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c>
          <w:tcPr>
            <w:tcW w:w="4659" w:type="dxa"/>
            <w:shd w:val="clear" w:color="auto" w:fill="FBD4B4" w:themeFill="accent6" w:themeFillTint="66"/>
          </w:tcPr>
          <w:p w14:paraId="12D196CC" w14:textId="77777777" w:rsidR="00457CDC" w:rsidRPr="00302B1D" w:rsidRDefault="00457CDC" w:rsidP="00457CDC">
            <w:pPr>
              <w:pStyle w:val="Attributes-SectionName"/>
              <w:cnfStyle w:val="000000000000" w:firstRow="0" w:lastRow="0" w:firstColumn="0" w:lastColumn="0" w:oddVBand="0" w:evenVBand="0" w:oddHBand="0" w:evenHBand="0" w:firstRowFirstColumn="0" w:firstRowLastColumn="0" w:lastRowFirstColumn="0" w:lastRowLastColumn="0"/>
            </w:pPr>
          </w:p>
        </w:tc>
      </w:tr>
      <w:tr w:rsidR="00457CDC" w:rsidRPr="0029386D" w14:paraId="2CBF780C"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59F5A4" w14:textId="77777777" w:rsidR="00457CDC" w:rsidRPr="0029386D" w:rsidRDefault="00457CDC" w:rsidP="00457CDC">
            <w:pPr>
              <w:pStyle w:val="ListParagraph"/>
              <w:ind w:left="0"/>
              <w:jc w:val="left"/>
              <w:rPr>
                <w:b w:val="0"/>
              </w:rPr>
            </w:pPr>
            <w:r>
              <w:t>Note</w:t>
            </w:r>
          </w:p>
        </w:tc>
        <w:tc>
          <w:tcPr>
            <w:tcW w:w="2563" w:type="dxa"/>
          </w:tcPr>
          <w:p w14:paraId="54317529"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659" w:type="dxa"/>
          </w:tcPr>
          <w:p w14:paraId="086884E8" w14:textId="77777777" w:rsidR="00457CDC" w:rsidRPr="0029386D" w:rsidRDefault="00457CDC" w:rsidP="00457CDC">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86D2DF0" w14:textId="77777777" w:rsidR="00457CDC" w:rsidRDefault="00457CDC" w:rsidP="00457CDC">
      <w:pPr>
        <w:rPr>
          <w:lang w:eastAsia="ja-JP"/>
        </w:rPr>
      </w:pPr>
    </w:p>
    <w:p w14:paraId="1F883844" w14:textId="77777777" w:rsidR="00457CDC" w:rsidRPr="00302B1D" w:rsidRDefault="00457CDC" w:rsidP="00457CDC">
      <w:pPr>
        <w:pStyle w:val="Heading3"/>
      </w:pPr>
      <w:r>
        <w:t>Related modules</w:t>
      </w:r>
    </w:p>
    <w:p w14:paraId="47E347A5" w14:textId="77777777" w:rsidR="00457CDC" w:rsidRPr="0029386D" w:rsidRDefault="00457CDC" w:rsidP="00A57696">
      <w:pPr>
        <w:pStyle w:val="ListParagraph"/>
        <w:numPr>
          <w:ilvl w:val="0"/>
          <w:numId w:val="44"/>
        </w:numPr>
      </w:pPr>
      <w:r w:rsidRPr="0029386D">
        <w:t>Updates (audit of all changes)</w:t>
      </w:r>
    </w:p>
    <w:p w14:paraId="75404E98" w14:textId="77777777" w:rsidR="00457CDC" w:rsidRPr="0029386D" w:rsidRDefault="00457CDC" w:rsidP="00A57696">
      <w:pPr>
        <w:pStyle w:val="ListParagraph"/>
        <w:numPr>
          <w:ilvl w:val="2"/>
          <w:numId w:val="44"/>
        </w:numPr>
      </w:pPr>
      <w:r w:rsidRPr="0029386D">
        <w:t>Read-only register of all changes (who, what, when)</w:t>
      </w:r>
    </w:p>
    <w:p w14:paraId="7F274785" w14:textId="5F47F27C" w:rsidR="00457CDC" w:rsidRDefault="00457CDC" w:rsidP="00A57696">
      <w:pPr>
        <w:pStyle w:val="ListParagraph"/>
        <w:numPr>
          <w:ilvl w:val="0"/>
          <w:numId w:val="44"/>
        </w:numPr>
      </w:pPr>
      <w:r>
        <w:t xml:space="preserve">Payments </w:t>
      </w:r>
    </w:p>
    <w:p w14:paraId="539C3599" w14:textId="4A4A6A75" w:rsidR="005761AA" w:rsidRDefault="005761AA" w:rsidP="00A57696">
      <w:pPr>
        <w:pStyle w:val="ListParagraph"/>
        <w:numPr>
          <w:ilvl w:val="0"/>
          <w:numId w:val="44"/>
        </w:numPr>
      </w:pPr>
      <w:r>
        <w:t>Receivables</w:t>
      </w:r>
    </w:p>
    <w:p w14:paraId="20EFA9B6" w14:textId="77777777" w:rsidR="00457CDC" w:rsidRDefault="00457CDC" w:rsidP="00A57696">
      <w:pPr>
        <w:pStyle w:val="ListParagraph"/>
        <w:numPr>
          <w:ilvl w:val="0"/>
          <w:numId w:val="44"/>
        </w:numPr>
      </w:pPr>
      <w:r>
        <w:t>Documents</w:t>
      </w:r>
    </w:p>
    <w:p w14:paraId="254E7047" w14:textId="2E122AD6" w:rsidR="00457CDC" w:rsidRDefault="00457CDC" w:rsidP="00A57696">
      <w:pPr>
        <w:pStyle w:val="ListParagraph"/>
        <w:numPr>
          <w:ilvl w:val="2"/>
          <w:numId w:val="44"/>
        </w:numPr>
      </w:pPr>
      <w:r>
        <w:t>Documents attached to lower-level modules (i.e.</w:t>
      </w:r>
      <w:r w:rsidR="00FF43EA">
        <w:t xml:space="preserve"> </w:t>
      </w:r>
      <w:r>
        <w:t>Payments) are also visible here</w:t>
      </w:r>
    </w:p>
    <w:p w14:paraId="4D36205F" w14:textId="77777777" w:rsidR="00457CDC" w:rsidRPr="0029386D" w:rsidRDefault="00457CDC" w:rsidP="00A57696">
      <w:pPr>
        <w:pStyle w:val="ListParagraph"/>
        <w:numPr>
          <w:ilvl w:val="0"/>
          <w:numId w:val="44"/>
        </w:numPr>
      </w:pPr>
      <w:r w:rsidRPr="0029386D">
        <w:t>E-mails</w:t>
      </w:r>
    </w:p>
    <w:p w14:paraId="63FA3EC9" w14:textId="77777777" w:rsidR="00A37166" w:rsidRDefault="00457CDC" w:rsidP="00A57696">
      <w:pPr>
        <w:pStyle w:val="ListParagraph"/>
        <w:numPr>
          <w:ilvl w:val="2"/>
          <w:numId w:val="44"/>
        </w:numPr>
        <w:rPr>
          <w:ins w:id="686" w:author="Dariusz Bogumil" w:date="2022-01-06T22:53:00Z"/>
        </w:rPr>
      </w:pPr>
      <w:r w:rsidRPr="0029386D">
        <w:t xml:space="preserve">A list of e-mails referring the </w:t>
      </w:r>
      <w:r w:rsidR="00FF43EA">
        <w:t>Claim</w:t>
      </w:r>
      <w:r w:rsidRPr="0029386D">
        <w:t xml:space="preserve"> – both automatically sent from the system and incoming mails imported from mail server; </w:t>
      </w:r>
    </w:p>
    <w:p w14:paraId="33CB449A" w14:textId="79D2F4BC" w:rsidR="00A37166" w:rsidRDefault="00A37166" w:rsidP="00A37166">
      <w:pPr>
        <w:pStyle w:val="ListParagraph"/>
        <w:numPr>
          <w:ilvl w:val="2"/>
          <w:numId w:val="44"/>
        </w:numPr>
        <w:rPr>
          <w:ins w:id="687" w:author="Dariusz Bogumil" w:date="2022-01-06T22:53:00Z"/>
        </w:rPr>
      </w:pPr>
      <w:ins w:id="688" w:author="Dariusz Bogumil" w:date="2022-01-06T22:53:00Z">
        <w:r>
          <w:t>If the subject of the e-mail contains the text “[</w:t>
        </w:r>
      </w:ins>
      <w:ins w:id="689" w:author="Dariusz Bogumil" w:date="2022-01-06T22:54:00Z">
        <w:r>
          <w:t>Claim</w:t>
        </w:r>
      </w:ins>
      <w:ins w:id="690" w:author="Dariusz Bogumil" w:date="2022-01-06T22:53:00Z">
        <w:r>
          <w:t xml:space="preserve"> ID]” </w:t>
        </w:r>
        <w:r>
          <w:sym w:font="Wingdings" w:char="F0E0"/>
        </w:r>
        <w:r>
          <w:t xml:space="preserve"> assign this e-mail to this </w:t>
        </w:r>
      </w:ins>
      <w:ins w:id="691" w:author="Dariusz Bogumil" w:date="2022-01-06T22:54:00Z">
        <w:r>
          <w:t>Claim</w:t>
        </w:r>
      </w:ins>
    </w:p>
    <w:p w14:paraId="3084A86A" w14:textId="12479EEE" w:rsidR="00457CDC" w:rsidRPr="0029386D" w:rsidRDefault="00457CDC" w:rsidP="00A57696">
      <w:pPr>
        <w:pStyle w:val="ListParagraph"/>
        <w:numPr>
          <w:ilvl w:val="2"/>
          <w:numId w:val="44"/>
        </w:numPr>
      </w:pPr>
      <w:r w:rsidRPr="0029386D">
        <w:lastRenderedPageBreak/>
        <w:t xml:space="preserve">user can manually assign a mail to a </w:t>
      </w:r>
      <w:r w:rsidR="00FF43EA">
        <w:t>Claim</w:t>
      </w:r>
    </w:p>
    <w:p w14:paraId="6C3DC46B" w14:textId="77777777" w:rsidR="00457CDC" w:rsidRPr="0029386D" w:rsidRDefault="00457CDC" w:rsidP="00A57696">
      <w:pPr>
        <w:pStyle w:val="ListParagraph"/>
        <w:numPr>
          <w:ilvl w:val="0"/>
          <w:numId w:val="44"/>
        </w:numPr>
      </w:pPr>
      <w:r w:rsidRPr="0029386D">
        <w:t>Calls</w:t>
      </w:r>
      <w:r>
        <w:t xml:space="preserve"> (Activities)</w:t>
      </w:r>
    </w:p>
    <w:p w14:paraId="18A53BE1" w14:textId="77777777" w:rsidR="00457CDC" w:rsidRPr="0029386D" w:rsidRDefault="00457CDC" w:rsidP="00A57696">
      <w:pPr>
        <w:pStyle w:val="ListParagraph"/>
        <w:numPr>
          <w:ilvl w:val="2"/>
          <w:numId w:val="44"/>
        </w:numPr>
      </w:pPr>
      <w:r w:rsidRPr="0029386D">
        <w:t>A list of telephone calls – managed manually by users</w:t>
      </w:r>
    </w:p>
    <w:p w14:paraId="15F6D5B9" w14:textId="77777777" w:rsidR="00457CDC" w:rsidRDefault="00457CDC" w:rsidP="00457CDC">
      <w:pPr>
        <w:pStyle w:val="ListParagraph"/>
      </w:pPr>
    </w:p>
    <w:p w14:paraId="3971C96A" w14:textId="77777777" w:rsidR="00457CDC" w:rsidRPr="00302B1D" w:rsidRDefault="00457CDC" w:rsidP="00457CDC">
      <w:pPr>
        <w:pStyle w:val="Heading3"/>
      </w:pPr>
      <w:r>
        <w:t>Dashboard (a quick overview of data)</w:t>
      </w:r>
    </w:p>
    <w:p w14:paraId="5D48AB9E" w14:textId="77777777" w:rsidR="00457CDC" w:rsidRDefault="00457CDC" w:rsidP="00A57696">
      <w:pPr>
        <w:pStyle w:val="ListParagraph"/>
        <w:numPr>
          <w:ilvl w:val="0"/>
          <w:numId w:val="45"/>
        </w:numPr>
      </w:pPr>
      <w:r>
        <w:t>Summary fields</w:t>
      </w:r>
    </w:p>
    <w:p w14:paraId="5D561C75" w14:textId="77777777" w:rsidR="00457CDC" w:rsidRDefault="00457CDC" w:rsidP="00A57696">
      <w:pPr>
        <w:pStyle w:val="ListParagraph"/>
        <w:numPr>
          <w:ilvl w:val="0"/>
          <w:numId w:val="45"/>
        </w:numPr>
      </w:pPr>
      <w:r>
        <w:t>Documents</w:t>
      </w:r>
    </w:p>
    <w:p w14:paraId="4B8EAF89" w14:textId="0E8D75E4" w:rsidR="00457CDC" w:rsidRDefault="00242432" w:rsidP="00A57696">
      <w:pPr>
        <w:pStyle w:val="ListParagraph"/>
        <w:numPr>
          <w:ilvl w:val="0"/>
          <w:numId w:val="45"/>
        </w:numPr>
      </w:pPr>
      <w:ins w:id="692" w:author="Dariusz Bogumil" w:date="2022-01-04T22:31:00Z">
        <w:r>
          <w:t>Receivables</w:t>
        </w:r>
      </w:ins>
      <w:del w:id="693" w:author="Dariusz Bogumil" w:date="2022-01-04T22:31:00Z">
        <w:r w:rsidR="00457CDC" w:rsidDel="00242432">
          <w:delText>Payments</w:delText>
        </w:r>
      </w:del>
    </w:p>
    <w:p w14:paraId="3BF0FE5A" w14:textId="77777777" w:rsidR="00457CDC" w:rsidRDefault="00457CDC" w:rsidP="00A57696">
      <w:pPr>
        <w:pStyle w:val="ListParagraph"/>
        <w:numPr>
          <w:ilvl w:val="0"/>
          <w:numId w:val="45"/>
        </w:numPr>
      </w:pPr>
      <w:r>
        <w:t>History</w:t>
      </w:r>
    </w:p>
    <w:p w14:paraId="275A8588" w14:textId="77777777" w:rsidR="00457CDC" w:rsidRDefault="00457CDC" w:rsidP="00457CDC"/>
    <w:p w14:paraId="56C18D25" w14:textId="77777777" w:rsidR="00457CDC" w:rsidRDefault="00457CDC" w:rsidP="00457CDC">
      <w:pPr>
        <w:pStyle w:val="Heading3"/>
      </w:pPr>
      <w:r>
        <w:t>Access Rights:</w:t>
      </w:r>
    </w:p>
    <w:p w14:paraId="5A509D01" w14:textId="4860B12A" w:rsidR="00457CDC" w:rsidRDefault="00FF43EA" w:rsidP="00962105">
      <w:pPr>
        <w:pStyle w:val="ListParagraph"/>
        <w:numPr>
          <w:ilvl w:val="0"/>
          <w:numId w:val="46"/>
        </w:numPr>
      </w:pPr>
      <w:r>
        <w:t xml:space="preserve">All </w:t>
      </w:r>
      <w:r w:rsidR="00457CDC">
        <w:t>Users can view data.</w:t>
      </w:r>
    </w:p>
    <w:p w14:paraId="61A42406" w14:textId="170272F9" w:rsidR="00457CDC" w:rsidRDefault="00FF43EA" w:rsidP="00962105">
      <w:pPr>
        <w:pStyle w:val="ListParagraph"/>
        <w:numPr>
          <w:ilvl w:val="0"/>
          <w:numId w:val="46"/>
        </w:numPr>
      </w:pPr>
      <w:r>
        <w:t>All Users</w:t>
      </w:r>
      <w:r w:rsidR="00457CDC">
        <w:t xml:space="preserve"> can edit data.</w:t>
      </w:r>
    </w:p>
    <w:p w14:paraId="7106F343" w14:textId="77777777" w:rsidR="00457CDC" w:rsidRDefault="00457CDC" w:rsidP="00962105">
      <w:pPr>
        <w:pStyle w:val="ListParagraph"/>
        <w:numPr>
          <w:ilvl w:val="0"/>
          <w:numId w:val="46"/>
        </w:numPr>
      </w:pPr>
      <w:r>
        <w:t>No user but Administrator can delete an entry from this module.</w:t>
      </w:r>
    </w:p>
    <w:p w14:paraId="32AF3F8F" w14:textId="77777777" w:rsidR="00457CDC" w:rsidRPr="0029386D" w:rsidRDefault="00457CDC" w:rsidP="00457CDC"/>
    <w:p w14:paraId="08263249" w14:textId="77777777" w:rsidR="00457CDC" w:rsidRDefault="00457CDC" w:rsidP="00457CDC">
      <w:pPr>
        <w:pStyle w:val="Heading3"/>
      </w:pPr>
      <w:r>
        <w:t>Manual and automatic actions (workflows)</w:t>
      </w:r>
    </w:p>
    <w:tbl>
      <w:tblPr>
        <w:tblStyle w:val="LightList-Accent6"/>
        <w:tblW w:w="9747" w:type="dxa"/>
        <w:tblLook w:val="04A0" w:firstRow="1" w:lastRow="0" w:firstColumn="1" w:lastColumn="0" w:noHBand="0" w:noVBand="1"/>
      </w:tblPr>
      <w:tblGrid>
        <w:gridCol w:w="2843"/>
        <w:gridCol w:w="1781"/>
        <w:gridCol w:w="1760"/>
        <w:gridCol w:w="3363"/>
      </w:tblGrid>
      <w:tr w:rsidR="00457CDC" w:rsidRPr="0029386D" w14:paraId="175C0CA9" w14:textId="77777777" w:rsidTr="00457C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3C63CC1F" w14:textId="77777777" w:rsidR="00457CDC" w:rsidRPr="0029386D" w:rsidRDefault="00457CDC" w:rsidP="00457CDC">
            <w:pPr>
              <w:pStyle w:val="ListParagraph"/>
              <w:ind w:left="0"/>
              <w:jc w:val="left"/>
            </w:pPr>
            <w:r>
              <w:t>Workflow name</w:t>
            </w:r>
          </w:p>
        </w:tc>
        <w:tc>
          <w:tcPr>
            <w:tcW w:w="1781" w:type="dxa"/>
          </w:tcPr>
          <w:p w14:paraId="5B9AA48A" w14:textId="77777777" w:rsidR="00457CDC"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Type</w:t>
            </w:r>
          </w:p>
        </w:tc>
        <w:tc>
          <w:tcPr>
            <w:tcW w:w="1760" w:type="dxa"/>
          </w:tcPr>
          <w:p w14:paraId="56A735D2" w14:textId="77777777" w:rsidR="00457CDC" w:rsidRPr="0029386D" w:rsidRDefault="00457CDC" w:rsidP="00457CDC">
            <w:pPr>
              <w:pStyle w:val="ListParagraph"/>
              <w:ind w:left="0"/>
              <w:jc w:val="left"/>
              <w:cnfStyle w:val="100000000000" w:firstRow="1" w:lastRow="0" w:firstColumn="0" w:lastColumn="0" w:oddVBand="0" w:evenVBand="0" w:oddHBand="0" w:evenHBand="0" w:firstRowFirstColumn="0" w:firstRowLastColumn="0" w:lastRowFirstColumn="0" w:lastRowLastColumn="0"/>
            </w:pPr>
            <w:r>
              <w:t>Conditions</w:t>
            </w:r>
          </w:p>
        </w:tc>
        <w:tc>
          <w:tcPr>
            <w:tcW w:w="3363" w:type="dxa"/>
          </w:tcPr>
          <w:p w14:paraId="67C8A482" w14:textId="77777777" w:rsidR="00457CDC" w:rsidRPr="0029386D" w:rsidRDefault="00457CDC" w:rsidP="00457CDC">
            <w:pPr>
              <w:pStyle w:val="ListParagraph"/>
              <w:ind w:left="0"/>
              <w:cnfStyle w:val="100000000000" w:firstRow="1" w:lastRow="0" w:firstColumn="0" w:lastColumn="0" w:oddVBand="0" w:evenVBand="0" w:oddHBand="0" w:evenHBand="0" w:firstRowFirstColumn="0" w:firstRowLastColumn="0" w:lastRowFirstColumn="0" w:lastRowLastColumn="0"/>
            </w:pPr>
            <w:r>
              <w:t>Tasks</w:t>
            </w:r>
          </w:p>
        </w:tc>
      </w:tr>
      <w:tr w:rsidR="00457CDC" w:rsidRPr="0029386D" w14:paraId="0CE75A4E"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415E656B" w14:textId="0D156687" w:rsidR="00457CDC" w:rsidRPr="007243C6" w:rsidRDefault="00457CDC" w:rsidP="00457CDC">
            <w:pPr>
              <w:pStyle w:val="ListParagraph"/>
              <w:ind w:left="0"/>
              <w:jc w:val="left"/>
            </w:pPr>
          </w:p>
        </w:tc>
        <w:tc>
          <w:tcPr>
            <w:tcW w:w="1781" w:type="dxa"/>
          </w:tcPr>
          <w:p w14:paraId="5D659249" w14:textId="40796B4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1CA9E140"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3C3308DA"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74EF2BCC"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22802446" w14:textId="042A7BA4" w:rsidR="00457CDC" w:rsidRPr="007243C6" w:rsidRDefault="00457CDC" w:rsidP="00457CDC">
            <w:pPr>
              <w:pStyle w:val="ListParagraph"/>
              <w:ind w:left="0"/>
              <w:jc w:val="left"/>
            </w:pPr>
          </w:p>
        </w:tc>
        <w:tc>
          <w:tcPr>
            <w:tcW w:w="1781" w:type="dxa"/>
          </w:tcPr>
          <w:p w14:paraId="28FC6547" w14:textId="090AF375"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75C6121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AB09FCC"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r w:rsidR="00457CDC" w:rsidRPr="0029386D" w14:paraId="00A7E5E7" w14:textId="77777777" w:rsidTr="00457C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3" w:type="dxa"/>
          </w:tcPr>
          <w:p w14:paraId="16703762" w14:textId="673929A9" w:rsidR="00457CDC" w:rsidRPr="007243C6" w:rsidRDefault="00457CDC" w:rsidP="00457CDC">
            <w:pPr>
              <w:pStyle w:val="ListParagraph"/>
              <w:ind w:left="0"/>
              <w:jc w:val="left"/>
            </w:pPr>
          </w:p>
        </w:tc>
        <w:tc>
          <w:tcPr>
            <w:tcW w:w="1781" w:type="dxa"/>
          </w:tcPr>
          <w:p w14:paraId="6A097142" w14:textId="6CD5F58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1760" w:type="dxa"/>
          </w:tcPr>
          <w:p w14:paraId="074AD5D5" w14:textId="77777777" w:rsidR="00457CDC" w:rsidRPr="0029386D" w:rsidRDefault="00457CDC" w:rsidP="00457CDC">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363" w:type="dxa"/>
          </w:tcPr>
          <w:p w14:paraId="5CFA1296" w14:textId="77777777" w:rsidR="00457CDC" w:rsidRPr="0029386D" w:rsidRDefault="00457CDC" w:rsidP="00457CDC">
            <w:pPr>
              <w:pStyle w:val="ListParagraph"/>
              <w:tabs>
                <w:tab w:val="left" w:pos="306"/>
              </w:tabs>
              <w:ind w:left="0"/>
              <w:cnfStyle w:val="000000100000" w:firstRow="0" w:lastRow="0" w:firstColumn="0" w:lastColumn="0" w:oddVBand="0" w:evenVBand="0" w:oddHBand="1" w:evenHBand="0" w:firstRowFirstColumn="0" w:firstRowLastColumn="0" w:lastRowFirstColumn="0" w:lastRowLastColumn="0"/>
            </w:pPr>
          </w:p>
        </w:tc>
      </w:tr>
      <w:tr w:rsidR="00457CDC" w:rsidRPr="0029386D" w14:paraId="6B3EE484" w14:textId="77777777" w:rsidTr="00457CDC">
        <w:tc>
          <w:tcPr>
            <w:cnfStyle w:val="001000000000" w:firstRow="0" w:lastRow="0" w:firstColumn="1" w:lastColumn="0" w:oddVBand="0" w:evenVBand="0" w:oddHBand="0" w:evenHBand="0" w:firstRowFirstColumn="0" w:firstRowLastColumn="0" w:lastRowFirstColumn="0" w:lastRowLastColumn="0"/>
            <w:tcW w:w="2843" w:type="dxa"/>
          </w:tcPr>
          <w:p w14:paraId="442B877D" w14:textId="7D0CA852" w:rsidR="00457CDC" w:rsidRPr="007243C6" w:rsidRDefault="00457CDC" w:rsidP="00457CDC">
            <w:pPr>
              <w:pStyle w:val="ListParagraph"/>
              <w:ind w:left="0"/>
              <w:jc w:val="left"/>
            </w:pPr>
          </w:p>
        </w:tc>
        <w:tc>
          <w:tcPr>
            <w:tcW w:w="1781" w:type="dxa"/>
          </w:tcPr>
          <w:p w14:paraId="54F9A592" w14:textId="17002EB6"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1760" w:type="dxa"/>
          </w:tcPr>
          <w:p w14:paraId="0851AB35" w14:textId="77777777" w:rsidR="00457CDC" w:rsidRPr="0029386D" w:rsidRDefault="00457CDC" w:rsidP="00457CDC">
            <w:pPr>
              <w:pStyle w:val="ListParagraph"/>
              <w:ind w:left="0"/>
              <w:jc w:val="left"/>
              <w:cnfStyle w:val="000000000000" w:firstRow="0" w:lastRow="0" w:firstColumn="0" w:lastColumn="0" w:oddVBand="0" w:evenVBand="0" w:oddHBand="0" w:evenHBand="0" w:firstRowFirstColumn="0" w:firstRowLastColumn="0" w:lastRowFirstColumn="0" w:lastRowLastColumn="0"/>
            </w:pPr>
          </w:p>
        </w:tc>
        <w:tc>
          <w:tcPr>
            <w:tcW w:w="3363" w:type="dxa"/>
          </w:tcPr>
          <w:p w14:paraId="4021C993" w14:textId="77777777" w:rsidR="00457CDC" w:rsidRPr="0029386D" w:rsidRDefault="00457CDC" w:rsidP="00457CDC">
            <w:pPr>
              <w:pStyle w:val="ListParagraph"/>
              <w:tabs>
                <w:tab w:val="left" w:pos="306"/>
              </w:tabs>
              <w:ind w:left="0"/>
              <w:cnfStyle w:val="000000000000" w:firstRow="0" w:lastRow="0" w:firstColumn="0" w:lastColumn="0" w:oddVBand="0" w:evenVBand="0" w:oddHBand="0" w:evenHBand="0" w:firstRowFirstColumn="0" w:firstRowLastColumn="0" w:lastRowFirstColumn="0" w:lastRowLastColumn="0"/>
            </w:pPr>
          </w:p>
        </w:tc>
      </w:tr>
    </w:tbl>
    <w:p w14:paraId="66D18D2B" w14:textId="77777777" w:rsidR="00457CDC" w:rsidRPr="006D1965" w:rsidRDefault="00457CDC" w:rsidP="00457CDC">
      <w:pPr>
        <w:rPr>
          <w:lang w:eastAsia="ja-JP"/>
        </w:rPr>
      </w:pPr>
    </w:p>
    <w:p w14:paraId="0996FAD1" w14:textId="77777777" w:rsidR="0091084C" w:rsidRPr="006D1965" w:rsidRDefault="0091084C" w:rsidP="0059461D">
      <w:pPr>
        <w:rPr>
          <w:lang w:eastAsia="ja-JP"/>
        </w:rPr>
      </w:pPr>
    </w:p>
    <w:p w14:paraId="4F7681D7" w14:textId="77777777" w:rsidR="00560C70" w:rsidRDefault="00560C70" w:rsidP="00560C70">
      <w:pPr>
        <w:pStyle w:val="Heading2"/>
      </w:pPr>
      <w:bookmarkStart w:id="694" w:name="_Toc91614549"/>
      <w:r>
        <w:t>Payments</w:t>
      </w:r>
      <w:bookmarkEnd w:id="694"/>
    </w:p>
    <w:p w14:paraId="105FFED5" w14:textId="2B1D99B7" w:rsidR="00560C70" w:rsidRPr="00976082" w:rsidRDefault="00560C70" w:rsidP="00560C70">
      <w:pPr>
        <w:rPr>
          <w:lang w:eastAsia="ja-JP"/>
        </w:rPr>
      </w:pPr>
      <w:r>
        <w:rPr>
          <w:lang w:eastAsia="ja-JP"/>
        </w:rPr>
        <w:t>Represents payments to and from Providers.</w:t>
      </w:r>
    </w:p>
    <w:p w14:paraId="4DBFF02B"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48D14B35"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76D83B3" w14:textId="77777777" w:rsidR="00560C70" w:rsidRPr="0029386D" w:rsidRDefault="00560C70" w:rsidP="00507233">
            <w:pPr>
              <w:pStyle w:val="ListParagraph"/>
              <w:ind w:left="0"/>
              <w:jc w:val="left"/>
            </w:pPr>
            <w:r w:rsidRPr="0029386D">
              <w:t>Section and Attribute</w:t>
            </w:r>
          </w:p>
        </w:tc>
        <w:tc>
          <w:tcPr>
            <w:tcW w:w="3547" w:type="dxa"/>
          </w:tcPr>
          <w:p w14:paraId="1F626151"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1C3C1A7F"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0C105A1"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203F1EA0" w14:textId="77777777" w:rsidR="00560C70" w:rsidRPr="0031539A" w:rsidRDefault="00560C70" w:rsidP="00507233">
            <w:pPr>
              <w:pStyle w:val="ListParagraph"/>
              <w:ind w:left="0"/>
              <w:jc w:val="left"/>
              <w:rPr>
                <w:b w:val="0"/>
              </w:rPr>
            </w:pPr>
            <w:r>
              <w:t>Payments</w:t>
            </w:r>
          </w:p>
        </w:tc>
        <w:tc>
          <w:tcPr>
            <w:tcW w:w="3547" w:type="dxa"/>
          </w:tcPr>
          <w:p w14:paraId="3086A8F5"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390C87C3"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E007E62"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7801B765" w14:textId="77777777" w:rsidR="00560C70" w:rsidRPr="0029386D" w:rsidRDefault="00560C70" w:rsidP="00507233">
            <w:pPr>
              <w:pStyle w:val="ListParagraph"/>
              <w:ind w:left="0"/>
              <w:jc w:val="left"/>
            </w:pPr>
            <w:r>
              <w:lastRenderedPageBreak/>
              <w:t>Basic</w:t>
            </w:r>
            <w:r w:rsidRPr="0029386D">
              <w:t xml:space="preserve"> Information</w:t>
            </w:r>
          </w:p>
        </w:tc>
        <w:tc>
          <w:tcPr>
            <w:tcW w:w="3547" w:type="dxa"/>
            <w:shd w:val="clear" w:color="auto" w:fill="FBD4B4" w:themeFill="accent6" w:themeFillTint="66"/>
          </w:tcPr>
          <w:p w14:paraId="74E58996"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24DC2EE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662BF11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3FD31FE" w14:textId="77777777" w:rsidR="00560C70" w:rsidRPr="0029386D" w:rsidRDefault="00560C70" w:rsidP="00507233">
            <w:pPr>
              <w:pStyle w:val="ListParagraph"/>
              <w:ind w:left="0"/>
              <w:jc w:val="left"/>
              <w:rPr>
                <w:b w:val="0"/>
              </w:rPr>
            </w:pPr>
            <w:r>
              <w:t>Payment Name</w:t>
            </w:r>
          </w:p>
        </w:tc>
        <w:tc>
          <w:tcPr>
            <w:tcW w:w="3547" w:type="dxa"/>
          </w:tcPr>
          <w:p w14:paraId="0373C68D"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B94CA92"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FAB19E6"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ECE00F0" w14:textId="77777777" w:rsidR="00560C70" w:rsidRPr="0029386D" w:rsidRDefault="00560C70" w:rsidP="00507233">
            <w:pPr>
              <w:pStyle w:val="ListParagraph"/>
              <w:ind w:left="0"/>
              <w:jc w:val="left"/>
              <w:rPr>
                <w:b w:val="0"/>
              </w:rPr>
            </w:pPr>
            <w:r>
              <w:t>Payment Date</w:t>
            </w:r>
          </w:p>
        </w:tc>
        <w:tc>
          <w:tcPr>
            <w:tcW w:w="3547" w:type="dxa"/>
          </w:tcPr>
          <w:p w14:paraId="0006C66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1EF59D95"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2F9F4B87"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20D5994" w14:textId="77777777" w:rsidR="00560C70" w:rsidRPr="0029386D" w:rsidRDefault="00560C70" w:rsidP="00507233">
            <w:pPr>
              <w:pStyle w:val="ListParagraph"/>
              <w:ind w:left="0"/>
              <w:jc w:val="left"/>
              <w:rPr>
                <w:b w:val="0"/>
              </w:rPr>
            </w:pPr>
            <w:r>
              <w:t>Payment Method</w:t>
            </w:r>
          </w:p>
        </w:tc>
        <w:tc>
          <w:tcPr>
            <w:tcW w:w="3547" w:type="dxa"/>
          </w:tcPr>
          <w:p w14:paraId="0532787B"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7C44C7F1"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75B770C4"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196E181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0E7A4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D2148B9" w14:textId="77777777" w:rsidR="00560C70" w:rsidRPr="0029386D" w:rsidRDefault="00560C70" w:rsidP="00507233">
            <w:pPr>
              <w:pStyle w:val="ListParagraph"/>
              <w:ind w:left="0"/>
              <w:jc w:val="left"/>
              <w:rPr>
                <w:b w:val="0"/>
              </w:rPr>
            </w:pPr>
            <w:r>
              <w:t>Payment Direction</w:t>
            </w:r>
          </w:p>
        </w:tc>
        <w:tc>
          <w:tcPr>
            <w:tcW w:w="3547" w:type="dxa"/>
          </w:tcPr>
          <w:p w14:paraId="50EF8A0B"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 in summary:</w:t>
            </w:r>
          </w:p>
          <w:p w14:paraId="108FA19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Incoming</w:t>
            </w:r>
          </w:p>
          <w:p w14:paraId="7137C0CD"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Outgoing</w:t>
            </w:r>
          </w:p>
        </w:tc>
        <w:tc>
          <w:tcPr>
            <w:tcW w:w="3925" w:type="dxa"/>
          </w:tcPr>
          <w:p w14:paraId="02EC5E3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2D3E130"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59B3DF9" w14:textId="77777777" w:rsidR="00560C70" w:rsidRPr="0029386D" w:rsidRDefault="00560C70" w:rsidP="00507233">
            <w:pPr>
              <w:pStyle w:val="ListParagraph"/>
              <w:ind w:left="0"/>
              <w:jc w:val="left"/>
              <w:rPr>
                <w:b w:val="0"/>
              </w:rPr>
            </w:pPr>
            <w:r>
              <w:t>Value</w:t>
            </w:r>
          </w:p>
        </w:tc>
        <w:tc>
          <w:tcPr>
            <w:tcW w:w="3547" w:type="dxa"/>
          </w:tcPr>
          <w:p w14:paraId="7FA5474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02AD70FA"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BDC7D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2572DB63" w14:textId="77777777" w:rsidR="00560C70" w:rsidRPr="0029386D" w:rsidRDefault="00560C70" w:rsidP="00507233">
            <w:pPr>
              <w:pStyle w:val="ListParagraph"/>
              <w:ind w:left="0"/>
              <w:jc w:val="left"/>
              <w:rPr>
                <w:b w:val="0"/>
              </w:rPr>
            </w:pPr>
            <w:r>
              <w:t>Status</w:t>
            </w:r>
          </w:p>
        </w:tc>
        <w:tc>
          <w:tcPr>
            <w:tcW w:w="3547" w:type="dxa"/>
          </w:tcPr>
          <w:p w14:paraId="4257337D" w14:textId="7B7BB358"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265F2A0A"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928330A"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44B91702" w14:textId="77777777" w:rsidR="00560C70" w:rsidRPr="0029386D" w:rsidRDefault="00560C70" w:rsidP="00507233">
            <w:pPr>
              <w:pStyle w:val="ListParagraph"/>
              <w:ind w:left="0"/>
              <w:jc w:val="left"/>
              <w:rPr>
                <w:b w:val="0"/>
              </w:rPr>
            </w:pPr>
            <w:r>
              <w:t>Source Bank Account</w:t>
            </w:r>
          </w:p>
        </w:tc>
        <w:tc>
          <w:tcPr>
            <w:tcW w:w="3547" w:type="dxa"/>
          </w:tcPr>
          <w:p w14:paraId="0BB46E2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23F2EAD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5010176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563AE6EA" w14:textId="77777777" w:rsidR="00560C70" w:rsidRPr="0029386D" w:rsidRDefault="00560C70" w:rsidP="00507233">
            <w:pPr>
              <w:pStyle w:val="ListParagraph"/>
              <w:ind w:left="0"/>
              <w:jc w:val="left"/>
              <w:rPr>
                <w:b w:val="0"/>
              </w:rPr>
            </w:pPr>
            <w:r>
              <w:t>Destination Bank Account</w:t>
            </w:r>
          </w:p>
        </w:tc>
        <w:tc>
          <w:tcPr>
            <w:tcW w:w="3547" w:type="dxa"/>
          </w:tcPr>
          <w:p w14:paraId="2CB98882"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64B6B379"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6FB914BE" w14:textId="77777777" w:rsidTr="00A34A62">
        <w:trPr>
          <w:cnfStyle w:val="000000100000" w:firstRow="0" w:lastRow="0" w:firstColumn="0" w:lastColumn="0" w:oddVBand="0" w:evenVBand="0" w:oddHBand="1" w:evenHBand="0" w:firstRowFirstColumn="0" w:firstRowLastColumn="0" w:lastRowFirstColumn="0" w:lastRowLastColumn="0"/>
          <w:ins w:id="695" w:author="Dariusz Bogumil" w:date="2022-01-04T22:26:00Z"/>
        </w:trPr>
        <w:tc>
          <w:tcPr>
            <w:cnfStyle w:val="001000000000" w:firstRow="0" w:lastRow="0" w:firstColumn="1" w:lastColumn="0" w:oddVBand="0" w:evenVBand="0" w:oddHBand="0" w:evenHBand="0" w:firstRowFirstColumn="0" w:firstRowLastColumn="0" w:lastRowFirstColumn="0" w:lastRowLastColumn="0"/>
            <w:tcW w:w="2515" w:type="dxa"/>
          </w:tcPr>
          <w:p w14:paraId="0028E2DD" w14:textId="77777777" w:rsidR="00A34A62" w:rsidRPr="0029386D" w:rsidRDefault="00A34A62" w:rsidP="00A34A62">
            <w:pPr>
              <w:pStyle w:val="ListParagraph"/>
              <w:ind w:left="0"/>
              <w:jc w:val="left"/>
              <w:rPr>
                <w:ins w:id="696" w:author="Dariusz Bogumil" w:date="2022-01-04T22:26:00Z"/>
                <w:b w:val="0"/>
              </w:rPr>
            </w:pPr>
            <w:ins w:id="697" w:author="Dariusz Bogumil" w:date="2022-01-04T22:26:00Z">
              <w:r>
                <w:t>Check Number</w:t>
              </w:r>
            </w:ins>
          </w:p>
        </w:tc>
        <w:tc>
          <w:tcPr>
            <w:tcW w:w="3547" w:type="dxa"/>
          </w:tcPr>
          <w:p w14:paraId="3B93F25B" w14:textId="77777777"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698" w:author="Dariusz Bogumil" w:date="2022-01-04T22:26:00Z"/>
              </w:rPr>
            </w:pPr>
            <w:ins w:id="699" w:author="Dariusz Bogumil" w:date="2022-01-04T22:26:00Z">
              <w:r>
                <w:t>Text</w:t>
              </w:r>
            </w:ins>
          </w:p>
        </w:tc>
        <w:tc>
          <w:tcPr>
            <w:tcW w:w="3925" w:type="dxa"/>
          </w:tcPr>
          <w:p w14:paraId="35C55E22"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0" w:author="Dariusz Bogumil" w:date="2022-01-04T22:26:00Z"/>
              </w:rPr>
            </w:pPr>
          </w:p>
        </w:tc>
      </w:tr>
      <w:tr w:rsidR="00560C70" w:rsidRPr="0029386D" w14:paraId="6CCE05B7"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145E9A38" w14:textId="77777777" w:rsidR="00560C70" w:rsidRPr="0029386D" w:rsidRDefault="00560C70" w:rsidP="00507233">
            <w:pPr>
              <w:pStyle w:val="ListParagraph"/>
              <w:ind w:left="0"/>
              <w:jc w:val="left"/>
              <w:rPr>
                <w:b w:val="0"/>
              </w:rPr>
            </w:pPr>
            <w:r>
              <w:t>Check Image</w:t>
            </w:r>
          </w:p>
        </w:tc>
        <w:tc>
          <w:tcPr>
            <w:tcW w:w="3547" w:type="dxa"/>
          </w:tcPr>
          <w:p w14:paraId="0C4F1AF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51CAD15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761AA" w:rsidRPr="0029386D" w14:paraId="01D26744"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AA31743" w14:textId="77777777" w:rsidR="005761AA" w:rsidRPr="0029386D" w:rsidRDefault="005761AA" w:rsidP="00507233">
            <w:pPr>
              <w:pStyle w:val="ListParagraph"/>
              <w:ind w:left="0"/>
              <w:jc w:val="left"/>
              <w:rPr>
                <w:b w:val="0"/>
              </w:rPr>
            </w:pPr>
            <w:r>
              <w:t>Provider</w:t>
            </w:r>
          </w:p>
        </w:tc>
        <w:tc>
          <w:tcPr>
            <w:tcW w:w="3547" w:type="dxa"/>
          </w:tcPr>
          <w:p w14:paraId="0DC04AA5" w14:textId="77777777" w:rsidR="005761AA" w:rsidRPr="0029386D" w:rsidRDefault="005761AA"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Providers</w:t>
            </w:r>
          </w:p>
        </w:tc>
        <w:tc>
          <w:tcPr>
            <w:tcW w:w="3925" w:type="dxa"/>
          </w:tcPr>
          <w:p w14:paraId="24FC6599" w14:textId="77777777" w:rsidR="005761AA" w:rsidRPr="0029386D" w:rsidRDefault="005761AA"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1175EB05"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6BE3B23" w14:textId="2B1E4E5B" w:rsidR="00560C70" w:rsidRPr="0029386D" w:rsidRDefault="005761AA" w:rsidP="00507233">
            <w:pPr>
              <w:pStyle w:val="ListParagraph"/>
              <w:ind w:left="0"/>
              <w:jc w:val="left"/>
              <w:rPr>
                <w:b w:val="0"/>
              </w:rPr>
            </w:pPr>
            <w:r>
              <w:t>Portfolio</w:t>
            </w:r>
          </w:p>
        </w:tc>
        <w:tc>
          <w:tcPr>
            <w:tcW w:w="3547" w:type="dxa"/>
          </w:tcPr>
          <w:p w14:paraId="3AEF78B8" w14:textId="47DB8FC4" w:rsidR="00560C70" w:rsidRPr="0029386D" w:rsidRDefault="00560C70" w:rsidP="005761AA">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Reference to </w:t>
            </w:r>
            <w:r w:rsidR="005761AA">
              <w:t>Portfolios</w:t>
            </w:r>
          </w:p>
        </w:tc>
        <w:tc>
          <w:tcPr>
            <w:tcW w:w="3925" w:type="dxa"/>
          </w:tcPr>
          <w:p w14:paraId="0FF6FDD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49D66388"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F91C92B" w14:textId="77777777" w:rsidR="00560C70" w:rsidRPr="0029386D" w:rsidRDefault="00560C70" w:rsidP="00507233">
            <w:pPr>
              <w:pStyle w:val="ListParagraph"/>
              <w:ind w:left="0"/>
              <w:jc w:val="left"/>
              <w:rPr>
                <w:b w:val="0"/>
              </w:rPr>
            </w:pPr>
            <w:r>
              <w:t>Claim</w:t>
            </w:r>
          </w:p>
        </w:tc>
        <w:tc>
          <w:tcPr>
            <w:tcW w:w="3547" w:type="dxa"/>
          </w:tcPr>
          <w:p w14:paraId="16DF690A"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Claims</w:t>
            </w:r>
          </w:p>
        </w:tc>
        <w:tc>
          <w:tcPr>
            <w:tcW w:w="3925" w:type="dxa"/>
          </w:tcPr>
          <w:p w14:paraId="13CD6633"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bl>
    <w:p w14:paraId="40B52A4E" w14:textId="77777777" w:rsidR="00560C70" w:rsidRPr="00BC7D7A" w:rsidRDefault="00560C70" w:rsidP="00560C70">
      <w:pPr>
        <w:rPr>
          <w:lang w:eastAsia="ja-JP"/>
        </w:rPr>
      </w:pPr>
    </w:p>
    <w:p w14:paraId="0124BA45" w14:textId="1DD48209" w:rsidR="00560C70" w:rsidRDefault="00560C70" w:rsidP="00560C70">
      <w:pPr>
        <w:pStyle w:val="Heading2"/>
      </w:pPr>
      <w:bookmarkStart w:id="701" w:name="_Toc91614550"/>
      <w:r>
        <w:t>Receivables</w:t>
      </w:r>
      <w:bookmarkEnd w:id="701"/>
    </w:p>
    <w:p w14:paraId="790AAAED" w14:textId="4506A610" w:rsidR="00560C70" w:rsidRPr="00976082" w:rsidRDefault="00560C70" w:rsidP="00560C70">
      <w:pPr>
        <w:rPr>
          <w:lang w:eastAsia="ja-JP"/>
        </w:rPr>
      </w:pPr>
      <w:r>
        <w:rPr>
          <w:lang w:eastAsia="ja-JP"/>
        </w:rPr>
        <w:t>Represents collections from Insurance companies.</w:t>
      </w:r>
    </w:p>
    <w:p w14:paraId="294C3957" w14:textId="77777777" w:rsidR="00560C70" w:rsidRDefault="00560C70" w:rsidP="00560C70">
      <w:pPr>
        <w:pStyle w:val="Heading3"/>
      </w:pPr>
      <w:r w:rsidRPr="00B075AC">
        <w:t>Attributes:</w:t>
      </w:r>
    </w:p>
    <w:tbl>
      <w:tblPr>
        <w:tblStyle w:val="LightList-Accent6"/>
        <w:tblW w:w="9987" w:type="dxa"/>
        <w:tblLook w:val="04A0" w:firstRow="1" w:lastRow="0" w:firstColumn="1" w:lastColumn="0" w:noHBand="0" w:noVBand="1"/>
      </w:tblPr>
      <w:tblGrid>
        <w:gridCol w:w="2515"/>
        <w:gridCol w:w="3547"/>
        <w:gridCol w:w="3925"/>
      </w:tblGrid>
      <w:tr w:rsidR="00560C70" w:rsidRPr="0029386D" w14:paraId="313F22B2" w14:textId="77777777" w:rsidTr="005072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C408B8E" w14:textId="77777777" w:rsidR="00560C70" w:rsidRPr="0029386D" w:rsidRDefault="00560C70" w:rsidP="00507233">
            <w:pPr>
              <w:pStyle w:val="ListParagraph"/>
              <w:ind w:left="0"/>
              <w:jc w:val="left"/>
            </w:pPr>
            <w:r w:rsidRPr="0029386D">
              <w:t>Section and Attribute</w:t>
            </w:r>
          </w:p>
        </w:tc>
        <w:tc>
          <w:tcPr>
            <w:tcW w:w="3547" w:type="dxa"/>
          </w:tcPr>
          <w:p w14:paraId="0336B556" w14:textId="77777777" w:rsidR="00560C70" w:rsidRPr="0029386D" w:rsidRDefault="00560C70" w:rsidP="0050723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3925" w:type="dxa"/>
          </w:tcPr>
          <w:p w14:paraId="64D74356" w14:textId="77777777" w:rsidR="00560C70" w:rsidRPr="0029386D" w:rsidRDefault="00560C70" w:rsidP="0050723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560C70" w:rsidRPr="0031539A" w14:paraId="3C106232"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5E22D915" w14:textId="2B1D2E63" w:rsidR="00560C70" w:rsidRPr="0031539A" w:rsidRDefault="00560C70" w:rsidP="00507233">
            <w:pPr>
              <w:pStyle w:val="ListParagraph"/>
              <w:ind w:left="0"/>
              <w:jc w:val="left"/>
              <w:rPr>
                <w:b w:val="0"/>
              </w:rPr>
            </w:pPr>
            <w:r>
              <w:t>Receivables</w:t>
            </w:r>
          </w:p>
        </w:tc>
        <w:tc>
          <w:tcPr>
            <w:tcW w:w="3547" w:type="dxa"/>
          </w:tcPr>
          <w:p w14:paraId="79EEF356" w14:textId="77777777" w:rsidR="00560C70" w:rsidRPr="0031539A"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3925" w:type="dxa"/>
          </w:tcPr>
          <w:p w14:paraId="5EFA1BFB" w14:textId="77777777" w:rsidR="00560C70" w:rsidRPr="0031539A"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45C63657" w14:textId="77777777" w:rsidTr="00507233">
        <w:tc>
          <w:tcPr>
            <w:cnfStyle w:val="001000000000" w:firstRow="0" w:lastRow="0" w:firstColumn="1" w:lastColumn="0" w:oddVBand="0" w:evenVBand="0" w:oddHBand="0" w:evenHBand="0" w:firstRowFirstColumn="0" w:firstRowLastColumn="0" w:lastRowFirstColumn="0" w:lastRowLastColumn="0"/>
            <w:tcW w:w="2515" w:type="dxa"/>
            <w:shd w:val="clear" w:color="auto" w:fill="FBD4B4" w:themeFill="accent6" w:themeFillTint="66"/>
          </w:tcPr>
          <w:p w14:paraId="5B93F539" w14:textId="77777777" w:rsidR="00560C70" w:rsidRPr="0029386D" w:rsidRDefault="00560C70" w:rsidP="00507233">
            <w:pPr>
              <w:pStyle w:val="ListParagraph"/>
              <w:ind w:left="0"/>
              <w:jc w:val="left"/>
            </w:pPr>
            <w:r>
              <w:t>Basic</w:t>
            </w:r>
            <w:r w:rsidRPr="0029386D">
              <w:t xml:space="preserve"> Information</w:t>
            </w:r>
          </w:p>
        </w:tc>
        <w:tc>
          <w:tcPr>
            <w:tcW w:w="3547" w:type="dxa"/>
            <w:shd w:val="clear" w:color="auto" w:fill="FBD4B4" w:themeFill="accent6" w:themeFillTint="66"/>
          </w:tcPr>
          <w:p w14:paraId="56337C79"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3925" w:type="dxa"/>
            <w:shd w:val="clear" w:color="auto" w:fill="FBD4B4" w:themeFill="accent6" w:themeFillTint="66"/>
          </w:tcPr>
          <w:p w14:paraId="103B15F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49E3622E"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601F7561" w14:textId="77777777" w:rsidR="00560C70" w:rsidRPr="0029386D" w:rsidRDefault="00560C70" w:rsidP="00507233">
            <w:pPr>
              <w:pStyle w:val="ListParagraph"/>
              <w:ind w:left="0"/>
              <w:jc w:val="left"/>
              <w:rPr>
                <w:b w:val="0"/>
              </w:rPr>
            </w:pPr>
            <w:r>
              <w:t>Payment Name</w:t>
            </w:r>
          </w:p>
        </w:tc>
        <w:tc>
          <w:tcPr>
            <w:tcW w:w="3547" w:type="dxa"/>
          </w:tcPr>
          <w:p w14:paraId="31E6F8E9"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04E7C0FD"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B9C3923"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33A685C" w14:textId="77777777" w:rsidR="00560C70" w:rsidRPr="0029386D" w:rsidRDefault="00560C70" w:rsidP="00507233">
            <w:pPr>
              <w:pStyle w:val="ListParagraph"/>
              <w:ind w:left="0"/>
              <w:jc w:val="left"/>
              <w:rPr>
                <w:b w:val="0"/>
              </w:rPr>
            </w:pPr>
            <w:r>
              <w:t>Payment Date</w:t>
            </w:r>
          </w:p>
        </w:tc>
        <w:tc>
          <w:tcPr>
            <w:tcW w:w="3547" w:type="dxa"/>
          </w:tcPr>
          <w:p w14:paraId="62C26F9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Date</w:t>
            </w:r>
          </w:p>
        </w:tc>
        <w:tc>
          <w:tcPr>
            <w:tcW w:w="3925" w:type="dxa"/>
          </w:tcPr>
          <w:p w14:paraId="5840738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0474220B"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348D7AB" w14:textId="77777777" w:rsidR="00560C70" w:rsidRPr="0029386D" w:rsidRDefault="00560C70" w:rsidP="00507233">
            <w:pPr>
              <w:pStyle w:val="ListParagraph"/>
              <w:ind w:left="0"/>
              <w:jc w:val="left"/>
              <w:rPr>
                <w:b w:val="0"/>
              </w:rPr>
            </w:pPr>
            <w:r>
              <w:t>Payment Method</w:t>
            </w:r>
          </w:p>
        </w:tc>
        <w:tc>
          <w:tcPr>
            <w:tcW w:w="3547" w:type="dxa"/>
          </w:tcPr>
          <w:p w14:paraId="4C86A0CC" w14:textId="77777777" w:rsidR="00560C70"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mandatory, in summary:</w:t>
            </w:r>
          </w:p>
          <w:p w14:paraId="63D39EAE" w14:textId="77777777" w:rsidR="00560C70"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Check</w:t>
            </w:r>
          </w:p>
          <w:p w14:paraId="487B5A9E" w14:textId="77777777" w:rsidR="00560C70" w:rsidRPr="008250BA" w:rsidRDefault="00560C70" w:rsidP="00507233">
            <w:pPr>
              <w:pStyle w:val="ListParagraph"/>
              <w:numPr>
                <w:ilvl w:val="0"/>
                <w:numId w:val="11"/>
              </w:numPr>
              <w:jc w:val="left"/>
              <w:cnfStyle w:val="000000100000" w:firstRow="0" w:lastRow="0" w:firstColumn="0" w:lastColumn="0" w:oddVBand="0" w:evenVBand="0" w:oddHBand="1" w:evenHBand="0" w:firstRowFirstColumn="0" w:firstRowLastColumn="0" w:lastRowFirstColumn="0" w:lastRowLastColumn="0"/>
            </w:pPr>
            <w:r>
              <w:t>Wire transfer</w:t>
            </w:r>
          </w:p>
        </w:tc>
        <w:tc>
          <w:tcPr>
            <w:tcW w:w="3925" w:type="dxa"/>
          </w:tcPr>
          <w:p w14:paraId="3F503E5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7B842434"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AC460B" w14:textId="77777777" w:rsidR="00560C70" w:rsidRPr="0029386D" w:rsidRDefault="00560C70" w:rsidP="00507233">
            <w:pPr>
              <w:pStyle w:val="ListParagraph"/>
              <w:ind w:left="0"/>
              <w:jc w:val="left"/>
              <w:rPr>
                <w:b w:val="0"/>
              </w:rPr>
            </w:pPr>
            <w:r>
              <w:t>Collection Type</w:t>
            </w:r>
          </w:p>
        </w:tc>
        <w:tc>
          <w:tcPr>
            <w:tcW w:w="3547" w:type="dxa"/>
          </w:tcPr>
          <w:p w14:paraId="3907CFCA" w14:textId="77777777" w:rsidR="00560C70"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required, in summary:</w:t>
            </w:r>
          </w:p>
          <w:p w14:paraId="7BBB5045"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lastRenderedPageBreak/>
              <w:t>Voluntary</w:t>
            </w:r>
          </w:p>
          <w:p w14:paraId="5C0369BD"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Pre-suit</w:t>
            </w:r>
          </w:p>
          <w:p w14:paraId="09FC6F79" w14:textId="77777777" w:rsidR="00560C70"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Litigated</w:t>
            </w:r>
          </w:p>
          <w:p w14:paraId="344D3971" w14:textId="77777777" w:rsidR="00560C70" w:rsidRPr="008250BA" w:rsidRDefault="00560C70" w:rsidP="00507233">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Other</w:t>
            </w:r>
          </w:p>
        </w:tc>
        <w:tc>
          <w:tcPr>
            <w:tcW w:w="3925" w:type="dxa"/>
          </w:tcPr>
          <w:p w14:paraId="11A17EA4"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7F8DF82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176DDBCD" w14:textId="77777777" w:rsidR="00560C70" w:rsidRPr="0029386D" w:rsidRDefault="00560C70" w:rsidP="00507233">
            <w:pPr>
              <w:pStyle w:val="ListParagraph"/>
              <w:ind w:left="0"/>
              <w:jc w:val="left"/>
              <w:rPr>
                <w:b w:val="0"/>
              </w:rPr>
            </w:pPr>
            <w:r>
              <w:lastRenderedPageBreak/>
              <w:t>Value</w:t>
            </w:r>
          </w:p>
        </w:tc>
        <w:tc>
          <w:tcPr>
            <w:tcW w:w="3547" w:type="dxa"/>
          </w:tcPr>
          <w:p w14:paraId="6C95F327"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Monetary value</w:t>
            </w:r>
          </w:p>
        </w:tc>
        <w:tc>
          <w:tcPr>
            <w:tcW w:w="3925" w:type="dxa"/>
          </w:tcPr>
          <w:p w14:paraId="4F9E1B6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FFD6C6F"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04772501" w14:textId="77777777" w:rsidR="00560C70" w:rsidRPr="0029386D" w:rsidRDefault="00560C70" w:rsidP="00507233">
            <w:pPr>
              <w:pStyle w:val="ListParagraph"/>
              <w:ind w:left="0"/>
              <w:jc w:val="left"/>
              <w:rPr>
                <w:b w:val="0"/>
              </w:rPr>
            </w:pPr>
            <w:r>
              <w:t>Status</w:t>
            </w:r>
          </w:p>
        </w:tc>
        <w:tc>
          <w:tcPr>
            <w:tcW w:w="3547" w:type="dxa"/>
          </w:tcPr>
          <w:p w14:paraId="69D349A3" w14:textId="63883590" w:rsidR="00560C70" w:rsidRPr="0029386D" w:rsidRDefault="00560C70" w:rsidP="00507233">
            <w:pPr>
              <w:pStyle w:val="ListParagraph"/>
              <w:tabs>
                <w:tab w:val="center" w:pos="708"/>
              </w:tabs>
              <w:ind w:left="0"/>
              <w:jc w:val="left"/>
              <w:cnfStyle w:val="000000000000" w:firstRow="0" w:lastRow="0" w:firstColumn="0" w:lastColumn="0" w:oddVBand="0" w:evenVBand="0" w:oddHBand="0" w:evenHBand="0" w:firstRowFirstColumn="0" w:firstRowLastColumn="0" w:lastRowFirstColumn="0" w:lastRowLastColumn="0"/>
            </w:pPr>
            <w:r>
              <w:t>Picklist</w:t>
            </w:r>
            <w:r w:rsidR="005761AA">
              <w:t>, to be defined</w:t>
            </w:r>
          </w:p>
        </w:tc>
        <w:tc>
          <w:tcPr>
            <w:tcW w:w="3925" w:type="dxa"/>
          </w:tcPr>
          <w:p w14:paraId="69BCEDD8"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32AB04C6"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0835A68F" w14:textId="77777777" w:rsidR="00560C70" w:rsidRPr="0029386D" w:rsidRDefault="00560C70" w:rsidP="00507233">
            <w:pPr>
              <w:pStyle w:val="ListParagraph"/>
              <w:ind w:left="0"/>
              <w:jc w:val="left"/>
              <w:rPr>
                <w:b w:val="0"/>
              </w:rPr>
            </w:pPr>
            <w:r>
              <w:t>Source Bank Account</w:t>
            </w:r>
          </w:p>
        </w:tc>
        <w:tc>
          <w:tcPr>
            <w:tcW w:w="3547" w:type="dxa"/>
          </w:tcPr>
          <w:p w14:paraId="0D43735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Text</w:t>
            </w:r>
          </w:p>
        </w:tc>
        <w:tc>
          <w:tcPr>
            <w:tcW w:w="3925" w:type="dxa"/>
          </w:tcPr>
          <w:p w14:paraId="6FABF38B"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515D221"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65E2DB59" w14:textId="77777777" w:rsidR="00560C70" w:rsidRPr="0029386D" w:rsidRDefault="00560C70" w:rsidP="00507233">
            <w:pPr>
              <w:pStyle w:val="ListParagraph"/>
              <w:ind w:left="0"/>
              <w:jc w:val="left"/>
              <w:rPr>
                <w:b w:val="0"/>
              </w:rPr>
            </w:pPr>
            <w:r>
              <w:t>Destination Bank Account</w:t>
            </w:r>
          </w:p>
        </w:tc>
        <w:tc>
          <w:tcPr>
            <w:tcW w:w="3547" w:type="dxa"/>
          </w:tcPr>
          <w:p w14:paraId="4B05C0BF"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Text</w:t>
            </w:r>
          </w:p>
        </w:tc>
        <w:tc>
          <w:tcPr>
            <w:tcW w:w="3925" w:type="dxa"/>
          </w:tcPr>
          <w:p w14:paraId="36C029F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A34A62" w:rsidRPr="0029386D" w14:paraId="553408B1" w14:textId="77777777" w:rsidTr="00A34A62">
        <w:trPr>
          <w:cnfStyle w:val="000000100000" w:firstRow="0" w:lastRow="0" w:firstColumn="0" w:lastColumn="0" w:oddVBand="0" w:evenVBand="0" w:oddHBand="1" w:evenHBand="0" w:firstRowFirstColumn="0" w:firstRowLastColumn="0" w:lastRowFirstColumn="0" w:lastRowLastColumn="0"/>
          <w:ins w:id="702" w:author="Dariusz Bogumil" w:date="2022-01-04T22:27:00Z"/>
        </w:trPr>
        <w:tc>
          <w:tcPr>
            <w:cnfStyle w:val="001000000000" w:firstRow="0" w:lastRow="0" w:firstColumn="1" w:lastColumn="0" w:oddVBand="0" w:evenVBand="0" w:oddHBand="0" w:evenHBand="0" w:firstRowFirstColumn="0" w:firstRowLastColumn="0" w:lastRowFirstColumn="0" w:lastRowLastColumn="0"/>
            <w:tcW w:w="2515" w:type="dxa"/>
          </w:tcPr>
          <w:p w14:paraId="196950AD" w14:textId="7F5E693E" w:rsidR="00A34A62" w:rsidRPr="0029386D" w:rsidRDefault="00A34A62" w:rsidP="00E373B9">
            <w:pPr>
              <w:pStyle w:val="ListParagraph"/>
              <w:ind w:left="0"/>
              <w:jc w:val="left"/>
              <w:rPr>
                <w:ins w:id="703" w:author="Dariusz Bogumil" w:date="2022-01-04T22:27:00Z"/>
                <w:b w:val="0"/>
              </w:rPr>
            </w:pPr>
            <w:ins w:id="704" w:author="Dariusz Bogumil" w:date="2022-01-04T22:27:00Z">
              <w:r>
                <w:t>Check Number</w:t>
              </w:r>
            </w:ins>
          </w:p>
        </w:tc>
        <w:tc>
          <w:tcPr>
            <w:tcW w:w="3547" w:type="dxa"/>
          </w:tcPr>
          <w:p w14:paraId="7848ADEC" w14:textId="2CF25746" w:rsidR="00A34A62" w:rsidRPr="0029386D" w:rsidRDefault="00A34A62" w:rsidP="00A34A62">
            <w:pPr>
              <w:pStyle w:val="ListParagraph"/>
              <w:ind w:left="0"/>
              <w:jc w:val="left"/>
              <w:cnfStyle w:val="000000100000" w:firstRow="0" w:lastRow="0" w:firstColumn="0" w:lastColumn="0" w:oddVBand="0" w:evenVBand="0" w:oddHBand="1" w:evenHBand="0" w:firstRowFirstColumn="0" w:firstRowLastColumn="0" w:lastRowFirstColumn="0" w:lastRowLastColumn="0"/>
              <w:rPr>
                <w:ins w:id="705" w:author="Dariusz Bogumil" w:date="2022-01-04T22:27:00Z"/>
              </w:rPr>
            </w:pPr>
            <w:ins w:id="706" w:author="Dariusz Bogumil" w:date="2022-01-04T22:27:00Z">
              <w:r>
                <w:t>Text</w:t>
              </w:r>
            </w:ins>
          </w:p>
        </w:tc>
        <w:tc>
          <w:tcPr>
            <w:tcW w:w="3925" w:type="dxa"/>
          </w:tcPr>
          <w:p w14:paraId="174535F7" w14:textId="77777777" w:rsidR="00A34A62" w:rsidRPr="0029386D" w:rsidRDefault="00A34A62" w:rsidP="00A34A62">
            <w:pPr>
              <w:pStyle w:val="ListParagraph"/>
              <w:ind w:left="0"/>
              <w:cnfStyle w:val="000000100000" w:firstRow="0" w:lastRow="0" w:firstColumn="0" w:lastColumn="0" w:oddVBand="0" w:evenVBand="0" w:oddHBand="1" w:evenHBand="0" w:firstRowFirstColumn="0" w:firstRowLastColumn="0" w:lastRowFirstColumn="0" w:lastRowLastColumn="0"/>
              <w:rPr>
                <w:ins w:id="707" w:author="Dariusz Bogumil" w:date="2022-01-04T22:27:00Z"/>
              </w:rPr>
            </w:pPr>
          </w:p>
        </w:tc>
      </w:tr>
      <w:tr w:rsidR="00560C70" w:rsidRPr="0029386D" w14:paraId="254636CA"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312AEBB8" w14:textId="77777777" w:rsidR="00560C70" w:rsidRPr="0029386D" w:rsidRDefault="00560C70" w:rsidP="00507233">
            <w:pPr>
              <w:pStyle w:val="ListParagraph"/>
              <w:ind w:left="0"/>
              <w:jc w:val="left"/>
              <w:rPr>
                <w:b w:val="0"/>
              </w:rPr>
            </w:pPr>
            <w:r>
              <w:t>Check Image</w:t>
            </w:r>
          </w:p>
        </w:tc>
        <w:tc>
          <w:tcPr>
            <w:tcW w:w="3547" w:type="dxa"/>
          </w:tcPr>
          <w:p w14:paraId="56A1C05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Documents</w:t>
            </w:r>
          </w:p>
        </w:tc>
        <w:tc>
          <w:tcPr>
            <w:tcW w:w="3925" w:type="dxa"/>
          </w:tcPr>
          <w:p w14:paraId="165DBDC7"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2F572AF" w14:textId="77777777" w:rsidTr="005072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5" w:type="dxa"/>
          </w:tcPr>
          <w:p w14:paraId="7B51E45F" w14:textId="77777777" w:rsidR="00560C70" w:rsidRPr="0029386D" w:rsidRDefault="00560C70" w:rsidP="00507233">
            <w:pPr>
              <w:pStyle w:val="ListParagraph"/>
              <w:ind w:left="0"/>
              <w:jc w:val="left"/>
              <w:rPr>
                <w:b w:val="0"/>
              </w:rPr>
            </w:pPr>
            <w:r>
              <w:t>Insurer</w:t>
            </w:r>
          </w:p>
        </w:tc>
        <w:tc>
          <w:tcPr>
            <w:tcW w:w="3547" w:type="dxa"/>
          </w:tcPr>
          <w:p w14:paraId="0FB2FA04"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t>Reference to Insurers</w:t>
            </w:r>
          </w:p>
        </w:tc>
        <w:tc>
          <w:tcPr>
            <w:tcW w:w="3925" w:type="dxa"/>
          </w:tcPr>
          <w:p w14:paraId="602E1556"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0767EB52" w14:textId="77777777" w:rsidTr="00507233">
        <w:tc>
          <w:tcPr>
            <w:cnfStyle w:val="001000000000" w:firstRow="0" w:lastRow="0" w:firstColumn="1" w:lastColumn="0" w:oddVBand="0" w:evenVBand="0" w:oddHBand="0" w:evenHBand="0" w:firstRowFirstColumn="0" w:firstRowLastColumn="0" w:lastRowFirstColumn="0" w:lastRowLastColumn="0"/>
            <w:tcW w:w="2515" w:type="dxa"/>
          </w:tcPr>
          <w:p w14:paraId="7D3D99BC" w14:textId="77777777" w:rsidR="00560C70" w:rsidRPr="0029386D" w:rsidRDefault="00560C70" w:rsidP="00507233">
            <w:pPr>
              <w:pStyle w:val="ListParagraph"/>
              <w:ind w:left="0"/>
              <w:jc w:val="left"/>
              <w:rPr>
                <w:b w:val="0"/>
              </w:rPr>
            </w:pPr>
            <w:r>
              <w:t>Claim</w:t>
            </w:r>
          </w:p>
        </w:tc>
        <w:tc>
          <w:tcPr>
            <w:tcW w:w="3547" w:type="dxa"/>
          </w:tcPr>
          <w:p w14:paraId="3F3FAC4B"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Reference to Claims</w:t>
            </w:r>
          </w:p>
        </w:tc>
        <w:tc>
          <w:tcPr>
            <w:tcW w:w="3925" w:type="dxa"/>
          </w:tcPr>
          <w:p w14:paraId="08C1A1C6"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38BB59B8" w14:textId="77777777" w:rsidR="00560C70" w:rsidRPr="00BC7D7A" w:rsidRDefault="00560C70" w:rsidP="00560C70">
      <w:pPr>
        <w:rPr>
          <w:lang w:eastAsia="ja-JP"/>
        </w:rPr>
      </w:pPr>
    </w:p>
    <w:p w14:paraId="504CBB18" w14:textId="77777777" w:rsidR="008250BA" w:rsidRDefault="008250BA" w:rsidP="008250BA">
      <w:pPr>
        <w:pStyle w:val="Heading2"/>
      </w:pPr>
      <w:bookmarkStart w:id="708" w:name="_Toc91614551"/>
      <w:r>
        <w:t>Claimants</w:t>
      </w:r>
      <w:bookmarkEnd w:id="708"/>
    </w:p>
    <w:p w14:paraId="0E0353BA" w14:textId="77777777" w:rsidR="0063748D" w:rsidRDefault="0063748D" w:rsidP="0063748D">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776"/>
      </w:tblGrid>
      <w:tr w:rsidR="0063748D" w:rsidRPr="0029386D" w14:paraId="17E3B225" w14:textId="77777777" w:rsidTr="001838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01589A5" w14:textId="77777777" w:rsidR="0063748D" w:rsidRPr="0029386D" w:rsidRDefault="0063748D" w:rsidP="001838A3">
            <w:pPr>
              <w:pStyle w:val="ListParagraph"/>
              <w:ind w:left="0"/>
              <w:jc w:val="left"/>
            </w:pPr>
            <w:r w:rsidRPr="0029386D">
              <w:t>Section and Attribute</w:t>
            </w:r>
          </w:p>
        </w:tc>
        <w:tc>
          <w:tcPr>
            <w:tcW w:w="1111" w:type="dxa"/>
          </w:tcPr>
          <w:p w14:paraId="254E3D35" w14:textId="77777777" w:rsidR="0063748D" w:rsidRPr="0029386D" w:rsidRDefault="0063748D"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895" w:type="dxa"/>
            <w:gridSpan w:val="2"/>
          </w:tcPr>
          <w:p w14:paraId="458EF1EC" w14:textId="77777777" w:rsidR="0063748D" w:rsidRPr="0029386D" w:rsidRDefault="0063748D"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63748D" w:rsidRPr="0031539A" w14:paraId="0AAFFAF1"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535ECE4" w14:textId="78E6FEA9" w:rsidR="0063748D" w:rsidRPr="0031539A" w:rsidRDefault="0063748D" w:rsidP="001838A3">
            <w:pPr>
              <w:pStyle w:val="ListParagraph"/>
              <w:ind w:left="0"/>
              <w:jc w:val="left"/>
              <w:rPr>
                <w:b w:val="0"/>
              </w:rPr>
            </w:pPr>
            <w:r>
              <w:t>Claimants</w:t>
            </w:r>
          </w:p>
        </w:tc>
        <w:tc>
          <w:tcPr>
            <w:tcW w:w="1111" w:type="dxa"/>
          </w:tcPr>
          <w:p w14:paraId="50CDAA30" w14:textId="77777777" w:rsidR="0063748D" w:rsidRPr="0031539A"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895" w:type="dxa"/>
            <w:gridSpan w:val="2"/>
          </w:tcPr>
          <w:p w14:paraId="7D06D896" w14:textId="77777777" w:rsidR="0063748D" w:rsidRPr="0031539A" w:rsidRDefault="0063748D"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63748D" w:rsidRPr="0029386D" w14:paraId="6047EACF" w14:textId="77777777" w:rsidTr="001838A3">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C3A9A30" w14:textId="77777777" w:rsidR="0063748D" w:rsidRPr="0029386D" w:rsidRDefault="0063748D" w:rsidP="001838A3">
            <w:pPr>
              <w:pStyle w:val="ListParagraph"/>
              <w:ind w:left="0"/>
              <w:jc w:val="left"/>
            </w:pPr>
            <w:r w:rsidRPr="0029386D">
              <w:t>Basic Information</w:t>
            </w:r>
          </w:p>
        </w:tc>
        <w:tc>
          <w:tcPr>
            <w:tcW w:w="1111" w:type="dxa"/>
            <w:shd w:val="clear" w:color="auto" w:fill="FBD4B4" w:themeFill="accent6" w:themeFillTint="66"/>
          </w:tcPr>
          <w:p w14:paraId="0F39E47B" w14:textId="77777777" w:rsidR="0063748D" w:rsidRPr="0029386D" w:rsidRDefault="0063748D"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3AFEE946" w14:textId="77777777" w:rsidR="0063748D" w:rsidRPr="0029386D" w:rsidRDefault="0063748D"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63748D" w:rsidRPr="0029386D" w14:paraId="4C55010E" w14:textId="77777777" w:rsidTr="001838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207F2DF" w14:textId="79B819D4" w:rsidR="0063748D" w:rsidRPr="001838A3" w:rsidRDefault="0063748D" w:rsidP="001838A3">
            <w:pPr>
              <w:pStyle w:val="ListParagraph"/>
              <w:ind w:left="0"/>
              <w:jc w:val="left"/>
            </w:pPr>
            <w:r w:rsidRPr="001838A3">
              <w:t>Claimant Name</w:t>
            </w:r>
          </w:p>
        </w:tc>
        <w:tc>
          <w:tcPr>
            <w:tcW w:w="1111" w:type="dxa"/>
          </w:tcPr>
          <w:p w14:paraId="45FD2F86" w14:textId="77777777" w:rsidR="0063748D" w:rsidRPr="0029386D" w:rsidRDefault="0063748D"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895" w:type="dxa"/>
            <w:gridSpan w:val="2"/>
          </w:tcPr>
          <w:p w14:paraId="1D1511B5" w14:textId="0ACF8476" w:rsidR="0063748D"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r>
              <w:t>First and last name or Company name or Names of more than one person or …</w:t>
            </w:r>
          </w:p>
        </w:tc>
      </w:tr>
      <w:tr w:rsidR="00560C70" w:rsidRPr="0029386D" w14:paraId="23F3C9D0"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55ADB92" w14:textId="77777777" w:rsidR="00560C70" w:rsidRPr="0029386D" w:rsidRDefault="00560C70" w:rsidP="00507233">
            <w:pPr>
              <w:pStyle w:val="ListParagraph"/>
              <w:ind w:left="0"/>
              <w:jc w:val="left"/>
            </w:pPr>
            <w:r w:rsidRPr="0029386D">
              <w:t>Address</w:t>
            </w:r>
          </w:p>
        </w:tc>
        <w:tc>
          <w:tcPr>
            <w:tcW w:w="1111" w:type="dxa"/>
            <w:shd w:val="clear" w:color="auto" w:fill="FBD4B4" w:themeFill="accent6" w:themeFillTint="66"/>
          </w:tcPr>
          <w:p w14:paraId="79A642D5"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895" w:type="dxa"/>
            <w:gridSpan w:val="2"/>
            <w:shd w:val="clear" w:color="auto" w:fill="FBD4B4" w:themeFill="accent6" w:themeFillTint="66"/>
          </w:tcPr>
          <w:p w14:paraId="7A5EDA90"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560C70" w:rsidRPr="0029386D" w14:paraId="28A9D0E7"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A920202" w14:textId="77777777" w:rsidR="00560C70" w:rsidRPr="0029386D" w:rsidRDefault="00560C70" w:rsidP="00507233">
            <w:pPr>
              <w:pStyle w:val="ListParagraph"/>
              <w:ind w:left="0"/>
              <w:jc w:val="left"/>
              <w:rPr>
                <w:b w:val="0"/>
              </w:rPr>
            </w:pPr>
            <w:r w:rsidRPr="0029386D">
              <w:t>Street, number, etc.</w:t>
            </w:r>
          </w:p>
        </w:tc>
        <w:tc>
          <w:tcPr>
            <w:tcW w:w="1230" w:type="dxa"/>
            <w:gridSpan w:val="2"/>
          </w:tcPr>
          <w:p w14:paraId="2E63F193"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4B376EFE"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4C52979"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00477" w14:textId="77777777" w:rsidR="00560C70" w:rsidRPr="0029386D" w:rsidRDefault="00560C70" w:rsidP="00507233">
            <w:pPr>
              <w:pStyle w:val="ListParagraph"/>
              <w:ind w:left="0"/>
              <w:jc w:val="left"/>
              <w:rPr>
                <w:b w:val="0"/>
              </w:rPr>
            </w:pPr>
            <w:r>
              <w:t>ZIP</w:t>
            </w:r>
          </w:p>
        </w:tc>
        <w:tc>
          <w:tcPr>
            <w:tcW w:w="1230" w:type="dxa"/>
            <w:gridSpan w:val="2"/>
          </w:tcPr>
          <w:p w14:paraId="0277F4D8"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776" w:type="dxa"/>
          </w:tcPr>
          <w:p w14:paraId="4EF8AB01"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65E823F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AD4C4DA" w14:textId="77777777" w:rsidR="00560C70" w:rsidRPr="0029386D" w:rsidRDefault="00560C70" w:rsidP="00507233">
            <w:pPr>
              <w:pStyle w:val="ListParagraph"/>
              <w:ind w:left="0"/>
              <w:jc w:val="left"/>
              <w:rPr>
                <w:b w:val="0"/>
              </w:rPr>
            </w:pPr>
            <w:r w:rsidRPr="0029386D">
              <w:t>City</w:t>
            </w:r>
          </w:p>
        </w:tc>
        <w:tc>
          <w:tcPr>
            <w:tcW w:w="1230" w:type="dxa"/>
            <w:gridSpan w:val="2"/>
          </w:tcPr>
          <w:p w14:paraId="1F909406"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776" w:type="dxa"/>
          </w:tcPr>
          <w:p w14:paraId="088B5FD5"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22EE9DD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B81C9D" w14:textId="77777777" w:rsidR="00560C70" w:rsidRPr="001838A3" w:rsidRDefault="00560C70" w:rsidP="00507233">
            <w:pPr>
              <w:pStyle w:val="ListParagraph"/>
              <w:ind w:left="0"/>
              <w:jc w:val="left"/>
            </w:pPr>
            <w:r w:rsidRPr="001838A3">
              <w:t>State</w:t>
            </w:r>
          </w:p>
        </w:tc>
        <w:tc>
          <w:tcPr>
            <w:tcW w:w="1230" w:type="dxa"/>
            <w:gridSpan w:val="2"/>
          </w:tcPr>
          <w:p w14:paraId="532E65C3"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776" w:type="dxa"/>
          </w:tcPr>
          <w:p w14:paraId="3602C28E"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5E4F97E"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37297222" w14:textId="77777777" w:rsidR="00560C70" w:rsidRPr="001838A3" w:rsidRDefault="00560C70" w:rsidP="00507233">
            <w:pPr>
              <w:pStyle w:val="Attributes-SectionName"/>
              <w:rPr>
                <w:b/>
              </w:rPr>
            </w:pPr>
            <w:r w:rsidRPr="001838A3">
              <w:rPr>
                <w:b/>
              </w:rPr>
              <w:t xml:space="preserve">Contact </w:t>
            </w:r>
          </w:p>
        </w:tc>
        <w:tc>
          <w:tcPr>
            <w:tcW w:w="1230" w:type="dxa"/>
            <w:gridSpan w:val="2"/>
            <w:shd w:val="clear" w:color="auto" w:fill="FBD4B4" w:themeFill="accent6" w:themeFillTint="66"/>
          </w:tcPr>
          <w:p w14:paraId="4C0C4AF5"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c>
          <w:tcPr>
            <w:tcW w:w="2776" w:type="dxa"/>
            <w:shd w:val="clear" w:color="auto" w:fill="FBD4B4" w:themeFill="accent6" w:themeFillTint="66"/>
          </w:tcPr>
          <w:p w14:paraId="0EA47339" w14:textId="77777777" w:rsidR="00560C70" w:rsidRPr="0029386D" w:rsidRDefault="00560C70" w:rsidP="00507233">
            <w:pPr>
              <w:pStyle w:val="Attributes-SectionName"/>
              <w:cnfStyle w:val="000000100000" w:firstRow="0" w:lastRow="0" w:firstColumn="0" w:lastColumn="0" w:oddVBand="0" w:evenVBand="0" w:oddHBand="1" w:evenHBand="0" w:firstRowFirstColumn="0" w:firstRowLastColumn="0" w:lastRowFirstColumn="0" w:lastRowLastColumn="0"/>
            </w:pPr>
          </w:p>
        </w:tc>
      </w:tr>
      <w:tr w:rsidR="00560C70" w:rsidRPr="0029386D" w14:paraId="00C0358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4C4441EC" w14:textId="77777777" w:rsidR="00560C70" w:rsidRPr="0029386D" w:rsidRDefault="00560C70" w:rsidP="00507233">
            <w:pPr>
              <w:pStyle w:val="ListParagraph"/>
              <w:ind w:left="0"/>
              <w:jc w:val="left"/>
              <w:rPr>
                <w:b w:val="0"/>
              </w:rPr>
            </w:pPr>
            <w:r>
              <w:t>WWW</w:t>
            </w:r>
          </w:p>
        </w:tc>
        <w:tc>
          <w:tcPr>
            <w:tcW w:w="1230" w:type="dxa"/>
            <w:gridSpan w:val="2"/>
          </w:tcPr>
          <w:p w14:paraId="71A1CAD4"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776" w:type="dxa"/>
          </w:tcPr>
          <w:p w14:paraId="66EF2DE2"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r w:rsidR="00560C70" w:rsidRPr="0029386D" w14:paraId="56E572BC"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8D1801C" w14:textId="77777777" w:rsidR="00560C70" w:rsidRPr="0029386D" w:rsidRDefault="00560C70" w:rsidP="00507233">
            <w:pPr>
              <w:pStyle w:val="ListParagraph"/>
              <w:ind w:left="0"/>
              <w:jc w:val="left"/>
              <w:rPr>
                <w:b w:val="0"/>
              </w:rPr>
            </w:pPr>
            <w:r>
              <w:t>E-mail</w:t>
            </w:r>
          </w:p>
        </w:tc>
        <w:tc>
          <w:tcPr>
            <w:tcW w:w="1230" w:type="dxa"/>
            <w:gridSpan w:val="2"/>
          </w:tcPr>
          <w:p w14:paraId="482CA1BE" w14:textId="77777777" w:rsidR="00560C70" w:rsidRPr="0029386D" w:rsidRDefault="00560C70" w:rsidP="0050723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776" w:type="dxa"/>
          </w:tcPr>
          <w:p w14:paraId="7345C6B8" w14:textId="77777777" w:rsidR="00560C70" w:rsidRPr="0029386D" w:rsidRDefault="00560C70" w:rsidP="00507233">
            <w:pPr>
              <w:pStyle w:val="ListParagraph"/>
              <w:ind w:left="0"/>
              <w:cnfStyle w:val="000000100000" w:firstRow="0" w:lastRow="0" w:firstColumn="0" w:lastColumn="0" w:oddVBand="0" w:evenVBand="0" w:oddHBand="1" w:evenHBand="0" w:firstRowFirstColumn="0" w:firstRowLastColumn="0" w:lastRowFirstColumn="0" w:lastRowLastColumn="0"/>
            </w:pPr>
          </w:p>
        </w:tc>
      </w:tr>
      <w:tr w:rsidR="00560C70" w:rsidRPr="0029386D" w14:paraId="3E1DCE04"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B6F73BC" w14:textId="77777777" w:rsidR="00560C70" w:rsidRPr="0029386D" w:rsidRDefault="00560C70" w:rsidP="00507233">
            <w:pPr>
              <w:pStyle w:val="ListParagraph"/>
              <w:ind w:left="0"/>
              <w:jc w:val="left"/>
              <w:rPr>
                <w:b w:val="0"/>
              </w:rPr>
            </w:pPr>
            <w:r>
              <w:lastRenderedPageBreak/>
              <w:t>Phone</w:t>
            </w:r>
          </w:p>
        </w:tc>
        <w:tc>
          <w:tcPr>
            <w:tcW w:w="1111" w:type="dxa"/>
          </w:tcPr>
          <w:p w14:paraId="3DB7BA2E" w14:textId="77777777" w:rsidR="00560C70" w:rsidRPr="0029386D" w:rsidRDefault="00560C70" w:rsidP="0050723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895" w:type="dxa"/>
            <w:gridSpan w:val="2"/>
          </w:tcPr>
          <w:p w14:paraId="4C6E4A1B" w14:textId="77777777" w:rsidR="00560C70" w:rsidRPr="0029386D" w:rsidRDefault="00560C70" w:rsidP="0050723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279CD2AB" w14:textId="77777777" w:rsidR="001838A3" w:rsidRDefault="001838A3" w:rsidP="001838A3">
      <w:pPr>
        <w:pStyle w:val="Heading3"/>
      </w:pPr>
      <w:r>
        <w:t>Related modules:</w:t>
      </w:r>
    </w:p>
    <w:p w14:paraId="464AA0E5" w14:textId="22FAA083" w:rsidR="001838A3" w:rsidRDefault="001838A3" w:rsidP="001838A3">
      <w:pPr>
        <w:pStyle w:val="ListParagraph"/>
        <w:numPr>
          <w:ilvl w:val="1"/>
          <w:numId w:val="45"/>
        </w:numPr>
        <w:rPr>
          <w:lang w:eastAsia="ja-JP"/>
        </w:rPr>
      </w:pPr>
      <w:r>
        <w:rPr>
          <w:lang w:eastAsia="ja-JP"/>
        </w:rPr>
        <w:t>Claims</w:t>
      </w:r>
    </w:p>
    <w:p w14:paraId="19948E45" w14:textId="77777777" w:rsidR="008250BA" w:rsidRPr="00BC7D7A" w:rsidRDefault="008250BA" w:rsidP="008250BA">
      <w:pPr>
        <w:rPr>
          <w:lang w:eastAsia="ja-JP"/>
        </w:rPr>
      </w:pPr>
    </w:p>
    <w:p w14:paraId="621C81F4" w14:textId="77777777" w:rsidR="00BC7D7A" w:rsidRDefault="00BC7D7A" w:rsidP="00BC7D7A">
      <w:pPr>
        <w:pStyle w:val="Heading2"/>
      </w:pPr>
      <w:bookmarkStart w:id="709" w:name="_Toc91614552"/>
      <w:r>
        <w:t>Insurers</w:t>
      </w:r>
      <w:bookmarkEnd w:id="709"/>
    </w:p>
    <w:p w14:paraId="025F4CC5" w14:textId="77777777" w:rsidR="001838A3" w:rsidRDefault="001838A3" w:rsidP="001838A3">
      <w:pPr>
        <w:pStyle w:val="Heading3"/>
      </w:pPr>
      <w:r>
        <w:t>Attributes:</w:t>
      </w:r>
    </w:p>
    <w:tbl>
      <w:tblPr>
        <w:tblStyle w:val="LightList-Accent6"/>
        <w:tblW w:w="0" w:type="auto"/>
        <w:tblLook w:val="04A0" w:firstRow="1" w:lastRow="0" w:firstColumn="1" w:lastColumn="0" w:noHBand="0" w:noVBand="1"/>
      </w:tblPr>
      <w:tblGrid>
        <w:gridCol w:w="2093"/>
        <w:gridCol w:w="1111"/>
        <w:gridCol w:w="119"/>
        <w:gridCol w:w="2186"/>
      </w:tblGrid>
      <w:tr w:rsidR="001838A3" w:rsidRPr="0029386D" w14:paraId="05E1B2AF"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D10D425" w14:textId="77777777" w:rsidR="001838A3" w:rsidRPr="0029386D" w:rsidRDefault="001838A3" w:rsidP="001838A3">
            <w:pPr>
              <w:pStyle w:val="ListParagraph"/>
              <w:ind w:left="0"/>
              <w:jc w:val="left"/>
            </w:pPr>
            <w:r w:rsidRPr="0029386D">
              <w:t>Section and Attribute</w:t>
            </w:r>
          </w:p>
        </w:tc>
        <w:tc>
          <w:tcPr>
            <w:tcW w:w="1230" w:type="dxa"/>
            <w:gridSpan w:val="2"/>
          </w:tcPr>
          <w:p w14:paraId="29A75A39" w14:textId="77777777" w:rsidR="001838A3" w:rsidRPr="0029386D" w:rsidRDefault="001838A3" w:rsidP="001838A3">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2186" w:type="dxa"/>
          </w:tcPr>
          <w:p w14:paraId="143D11D4" w14:textId="77777777" w:rsidR="001838A3" w:rsidRPr="0029386D" w:rsidRDefault="001838A3" w:rsidP="001838A3">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1838A3" w:rsidRPr="0031539A" w14:paraId="04762D8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E908DAF" w14:textId="75771260" w:rsidR="001838A3" w:rsidRPr="0031539A" w:rsidRDefault="001838A3" w:rsidP="001838A3">
            <w:pPr>
              <w:pStyle w:val="ListParagraph"/>
              <w:ind w:left="0"/>
              <w:jc w:val="left"/>
              <w:rPr>
                <w:b w:val="0"/>
              </w:rPr>
            </w:pPr>
            <w:r>
              <w:t>Insurers</w:t>
            </w:r>
          </w:p>
        </w:tc>
        <w:tc>
          <w:tcPr>
            <w:tcW w:w="1230" w:type="dxa"/>
            <w:gridSpan w:val="2"/>
          </w:tcPr>
          <w:p w14:paraId="4A984F8F" w14:textId="77777777" w:rsidR="001838A3" w:rsidRPr="0031539A"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2186" w:type="dxa"/>
          </w:tcPr>
          <w:p w14:paraId="50310ABF" w14:textId="77777777" w:rsidR="001838A3" w:rsidRPr="0031539A"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0F422516"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4BCB230" w14:textId="77777777" w:rsidR="001838A3" w:rsidRPr="0029386D" w:rsidRDefault="001838A3" w:rsidP="001838A3">
            <w:pPr>
              <w:pStyle w:val="ListParagraph"/>
              <w:ind w:left="0"/>
              <w:jc w:val="left"/>
            </w:pPr>
            <w:r w:rsidRPr="0029386D">
              <w:t>Basic Information</w:t>
            </w:r>
          </w:p>
        </w:tc>
        <w:tc>
          <w:tcPr>
            <w:tcW w:w="1230" w:type="dxa"/>
            <w:gridSpan w:val="2"/>
            <w:shd w:val="clear" w:color="auto" w:fill="FBD4B4" w:themeFill="accent6" w:themeFillTint="66"/>
          </w:tcPr>
          <w:p w14:paraId="160CACBD"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186" w:type="dxa"/>
            <w:shd w:val="clear" w:color="auto" w:fill="FBD4B4" w:themeFill="accent6" w:themeFillTint="66"/>
          </w:tcPr>
          <w:p w14:paraId="7F4B853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1C51EA85"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79586F1" w14:textId="67F7B02A" w:rsidR="001838A3" w:rsidRPr="001838A3" w:rsidRDefault="001838A3" w:rsidP="001838A3">
            <w:pPr>
              <w:pStyle w:val="ListParagraph"/>
              <w:ind w:left="0"/>
              <w:jc w:val="left"/>
            </w:pPr>
            <w:r>
              <w:t xml:space="preserve">Insurance Company </w:t>
            </w:r>
            <w:r w:rsidRPr="001838A3">
              <w:t>Name</w:t>
            </w:r>
          </w:p>
        </w:tc>
        <w:tc>
          <w:tcPr>
            <w:tcW w:w="1230" w:type="dxa"/>
            <w:gridSpan w:val="2"/>
          </w:tcPr>
          <w:p w14:paraId="3E66D678"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2186" w:type="dxa"/>
          </w:tcPr>
          <w:p w14:paraId="0A3E8A72" w14:textId="242E1CF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30C89A1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80F7CC" w14:textId="77777777" w:rsidR="001838A3" w:rsidRPr="0029386D" w:rsidRDefault="001838A3" w:rsidP="001838A3">
            <w:pPr>
              <w:pStyle w:val="ListParagraph"/>
              <w:ind w:left="0"/>
              <w:jc w:val="left"/>
            </w:pPr>
            <w:r w:rsidRPr="0029386D">
              <w:t>Address</w:t>
            </w:r>
          </w:p>
        </w:tc>
        <w:tc>
          <w:tcPr>
            <w:tcW w:w="1111" w:type="dxa"/>
            <w:shd w:val="clear" w:color="auto" w:fill="FBD4B4" w:themeFill="accent6" w:themeFillTint="66"/>
          </w:tcPr>
          <w:p w14:paraId="2CAF2753"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2305" w:type="dxa"/>
            <w:gridSpan w:val="2"/>
            <w:shd w:val="clear" w:color="auto" w:fill="FBD4B4" w:themeFill="accent6" w:themeFillTint="66"/>
          </w:tcPr>
          <w:p w14:paraId="5684694D"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1838A3" w:rsidRPr="0029386D" w14:paraId="203A06C0"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ACD675D" w14:textId="77777777" w:rsidR="001838A3" w:rsidRPr="0029386D" w:rsidRDefault="001838A3" w:rsidP="001838A3">
            <w:pPr>
              <w:pStyle w:val="ListParagraph"/>
              <w:ind w:left="0"/>
              <w:jc w:val="left"/>
              <w:rPr>
                <w:b w:val="0"/>
              </w:rPr>
            </w:pPr>
            <w:r w:rsidRPr="0029386D">
              <w:t>Street, number, etc.</w:t>
            </w:r>
          </w:p>
        </w:tc>
        <w:tc>
          <w:tcPr>
            <w:tcW w:w="1230" w:type="dxa"/>
            <w:gridSpan w:val="2"/>
          </w:tcPr>
          <w:p w14:paraId="550314EE"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7246C68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125A0AA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D21BD1A" w14:textId="77777777" w:rsidR="001838A3" w:rsidRPr="0029386D" w:rsidRDefault="001838A3" w:rsidP="001838A3">
            <w:pPr>
              <w:pStyle w:val="ListParagraph"/>
              <w:ind w:left="0"/>
              <w:jc w:val="left"/>
              <w:rPr>
                <w:b w:val="0"/>
              </w:rPr>
            </w:pPr>
            <w:r>
              <w:t>ZIP</w:t>
            </w:r>
          </w:p>
        </w:tc>
        <w:tc>
          <w:tcPr>
            <w:tcW w:w="1230" w:type="dxa"/>
            <w:gridSpan w:val="2"/>
          </w:tcPr>
          <w:p w14:paraId="426087FB"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 xml:space="preserve">, ZIP format, </w:t>
            </w:r>
          </w:p>
        </w:tc>
        <w:tc>
          <w:tcPr>
            <w:tcW w:w="2186" w:type="dxa"/>
          </w:tcPr>
          <w:p w14:paraId="0C4D73A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45FB8E86"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358A694" w14:textId="77777777" w:rsidR="001838A3" w:rsidRPr="0029386D" w:rsidRDefault="001838A3" w:rsidP="001838A3">
            <w:pPr>
              <w:pStyle w:val="ListParagraph"/>
              <w:ind w:left="0"/>
              <w:jc w:val="left"/>
              <w:rPr>
                <w:b w:val="0"/>
              </w:rPr>
            </w:pPr>
            <w:r w:rsidRPr="0029386D">
              <w:t>City</w:t>
            </w:r>
          </w:p>
        </w:tc>
        <w:tc>
          <w:tcPr>
            <w:tcW w:w="1230" w:type="dxa"/>
            <w:gridSpan w:val="2"/>
          </w:tcPr>
          <w:p w14:paraId="1AFB4E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2186" w:type="dxa"/>
          </w:tcPr>
          <w:p w14:paraId="360A58C0"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41130667"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E977D2D" w14:textId="77777777" w:rsidR="001838A3" w:rsidRPr="001838A3" w:rsidRDefault="001838A3" w:rsidP="001838A3">
            <w:pPr>
              <w:pStyle w:val="ListParagraph"/>
              <w:ind w:left="0"/>
              <w:jc w:val="left"/>
            </w:pPr>
            <w:r w:rsidRPr="001838A3">
              <w:t>State</w:t>
            </w:r>
          </w:p>
        </w:tc>
        <w:tc>
          <w:tcPr>
            <w:tcW w:w="1230" w:type="dxa"/>
            <w:gridSpan w:val="2"/>
          </w:tcPr>
          <w:p w14:paraId="74AA00A9"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2186" w:type="dxa"/>
          </w:tcPr>
          <w:p w14:paraId="38E84104"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3863BC3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1E96FFE" w14:textId="77777777" w:rsidR="001838A3" w:rsidRPr="001838A3" w:rsidRDefault="001838A3" w:rsidP="001838A3">
            <w:pPr>
              <w:pStyle w:val="Attributes-SectionName"/>
              <w:rPr>
                <w:b/>
              </w:rPr>
            </w:pPr>
            <w:r w:rsidRPr="001838A3">
              <w:rPr>
                <w:b/>
              </w:rPr>
              <w:t xml:space="preserve">Contact </w:t>
            </w:r>
          </w:p>
        </w:tc>
        <w:tc>
          <w:tcPr>
            <w:tcW w:w="1230" w:type="dxa"/>
            <w:gridSpan w:val="2"/>
            <w:shd w:val="clear" w:color="auto" w:fill="FBD4B4" w:themeFill="accent6" w:themeFillTint="66"/>
          </w:tcPr>
          <w:p w14:paraId="437A1D31"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c>
          <w:tcPr>
            <w:tcW w:w="2186" w:type="dxa"/>
            <w:shd w:val="clear" w:color="auto" w:fill="FBD4B4" w:themeFill="accent6" w:themeFillTint="66"/>
          </w:tcPr>
          <w:p w14:paraId="3EBECA4D" w14:textId="77777777" w:rsidR="001838A3" w:rsidRPr="0029386D" w:rsidRDefault="001838A3" w:rsidP="001838A3">
            <w:pPr>
              <w:pStyle w:val="Attributes-SectionName"/>
              <w:cnfStyle w:val="000000100000" w:firstRow="0" w:lastRow="0" w:firstColumn="0" w:lastColumn="0" w:oddVBand="0" w:evenVBand="0" w:oddHBand="1" w:evenHBand="0" w:firstRowFirstColumn="0" w:firstRowLastColumn="0" w:lastRowFirstColumn="0" w:lastRowLastColumn="0"/>
            </w:pPr>
          </w:p>
        </w:tc>
      </w:tr>
      <w:tr w:rsidR="001838A3" w:rsidRPr="0029386D" w14:paraId="1FF3CE4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65389EC9" w14:textId="77777777" w:rsidR="001838A3" w:rsidRPr="0029386D" w:rsidRDefault="001838A3" w:rsidP="001838A3">
            <w:pPr>
              <w:pStyle w:val="ListParagraph"/>
              <w:ind w:left="0"/>
              <w:jc w:val="left"/>
              <w:rPr>
                <w:b w:val="0"/>
              </w:rPr>
            </w:pPr>
            <w:r>
              <w:t>WWW</w:t>
            </w:r>
          </w:p>
        </w:tc>
        <w:tc>
          <w:tcPr>
            <w:tcW w:w="1230" w:type="dxa"/>
            <w:gridSpan w:val="2"/>
          </w:tcPr>
          <w:p w14:paraId="48307B2E"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186" w:type="dxa"/>
          </w:tcPr>
          <w:p w14:paraId="06F27EB6"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5A8EC61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73D628A" w14:textId="77777777" w:rsidR="001838A3" w:rsidRPr="0029386D" w:rsidRDefault="001838A3" w:rsidP="001838A3">
            <w:pPr>
              <w:pStyle w:val="ListParagraph"/>
              <w:ind w:left="0"/>
              <w:jc w:val="left"/>
              <w:rPr>
                <w:b w:val="0"/>
              </w:rPr>
            </w:pPr>
            <w:r>
              <w:t>E-mail</w:t>
            </w:r>
          </w:p>
        </w:tc>
        <w:tc>
          <w:tcPr>
            <w:tcW w:w="1230" w:type="dxa"/>
            <w:gridSpan w:val="2"/>
          </w:tcPr>
          <w:p w14:paraId="38FA45CA" w14:textId="77777777"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2186" w:type="dxa"/>
          </w:tcPr>
          <w:p w14:paraId="7454214F"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5E42C398"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2532E76" w14:textId="77777777" w:rsidR="001838A3" w:rsidRPr="0029386D" w:rsidRDefault="001838A3" w:rsidP="001838A3">
            <w:pPr>
              <w:pStyle w:val="ListParagraph"/>
              <w:ind w:left="0"/>
              <w:jc w:val="left"/>
              <w:rPr>
                <w:b w:val="0"/>
              </w:rPr>
            </w:pPr>
            <w:r>
              <w:t>Phone</w:t>
            </w:r>
          </w:p>
        </w:tc>
        <w:tc>
          <w:tcPr>
            <w:tcW w:w="1111" w:type="dxa"/>
          </w:tcPr>
          <w:p w14:paraId="3C2A3C3C" w14:textId="77777777"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2305" w:type="dxa"/>
            <w:gridSpan w:val="2"/>
          </w:tcPr>
          <w:p w14:paraId="3B559BB2"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02F737FC" w14:textId="77777777" w:rsidR="001838A3" w:rsidRDefault="001838A3" w:rsidP="001838A3">
      <w:pPr>
        <w:pStyle w:val="Heading3"/>
      </w:pPr>
      <w:r>
        <w:t>Related modules:</w:t>
      </w:r>
    </w:p>
    <w:p w14:paraId="612B6C40" w14:textId="6E1B47C2" w:rsidR="001838A3" w:rsidRDefault="001838A3" w:rsidP="001838A3">
      <w:pPr>
        <w:pStyle w:val="ListParagraph"/>
        <w:numPr>
          <w:ilvl w:val="0"/>
          <w:numId w:val="48"/>
        </w:numPr>
        <w:rPr>
          <w:lang w:eastAsia="ja-JP"/>
        </w:rPr>
      </w:pPr>
      <w:r>
        <w:rPr>
          <w:lang w:eastAsia="ja-JP"/>
        </w:rPr>
        <w:t>Claims</w:t>
      </w:r>
    </w:p>
    <w:p w14:paraId="59E4CBD0" w14:textId="77777777" w:rsidR="001838A3" w:rsidRDefault="001838A3" w:rsidP="001838A3">
      <w:pPr>
        <w:rPr>
          <w:lang w:eastAsia="ja-JP"/>
        </w:rPr>
      </w:pPr>
    </w:p>
    <w:p w14:paraId="723150FF" w14:textId="77053259" w:rsidR="00976082" w:rsidRDefault="00976082" w:rsidP="00BC7D7A">
      <w:pPr>
        <w:pStyle w:val="Heading2"/>
      </w:pPr>
      <w:bookmarkStart w:id="710" w:name="_Toc91614553"/>
      <w:r>
        <w:t>Programs</w:t>
      </w:r>
      <w:bookmarkEnd w:id="710"/>
    </w:p>
    <w:p w14:paraId="42DC8767" w14:textId="51A0F43B" w:rsidR="00976082" w:rsidRPr="00976082" w:rsidRDefault="00976082" w:rsidP="00976082">
      <w:pPr>
        <w:rPr>
          <w:lang w:eastAsia="ja-JP"/>
        </w:rPr>
      </w:pPr>
      <w:r>
        <w:rPr>
          <w:lang w:eastAsia="ja-JP"/>
        </w:rPr>
        <w:t>Programs define rules of buying Portfolios. Details of formulas that are to be applied to Claims are to be described.</w:t>
      </w:r>
    </w:p>
    <w:p w14:paraId="3659D9AE" w14:textId="77777777" w:rsidR="00976082" w:rsidRDefault="00976082" w:rsidP="00976082">
      <w:pPr>
        <w:pStyle w:val="Heading3"/>
      </w:pPr>
      <w:r>
        <w:lastRenderedPageBreak/>
        <w:t>Attributes:</w:t>
      </w:r>
    </w:p>
    <w:tbl>
      <w:tblPr>
        <w:tblStyle w:val="LightList-Accent6"/>
        <w:tblW w:w="0" w:type="auto"/>
        <w:tblLook w:val="04A0" w:firstRow="1" w:lastRow="0" w:firstColumn="1" w:lastColumn="0" w:noHBand="0" w:noVBand="1"/>
      </w:tblPr>
      <w:tblGrid>
        <w:gridCol w:w="2093"/>
        <w:gridCol w:w="1915"/>
        <w:gridCol w:w="4110"/>
      </w:tblGrid>
      <w:tr w:rsidR="00976082" w:rsidRPr="0029386D" w14:paraId="2B380218" w14:textId="77777777" w:rsidTr="009760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000BDB5" w14:textId="77777777" w:rsidR="00976082" w:rsidRPr="0029386D" w:rsidRDefault="00976082" w:rsidP="006B2284">
            <w:pPr>
              <w:pStyle w:val="ListParagraph"/>
              <w:ind w:left="0"/>
              <w:jc w:val="left"/>
            </w:pPr>
            <w:r w:rsidRPr="0029386D">
              <w:t>Section and Attribute</w:t>
            </w:r>
          </w:p>
        </w:tc>
        <w:tc>
          <w:tcPr>
            <w:tcW w:w="1915" w:type="dxa"/>
          </w:tcPr>
          <w:p w14:paraId="277A85E6" w14:textId="77777777" w:rsidR="00976082" w:rsidRPr="0029386D" w:rsidRDefault="00976082"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226F846D" w14:textId="77777777" w:rsidR="00976082" w:rsidRPr="0029386D" w:rsidRDefault="00976082"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976082" w:rsidRPr="0031539A" w14:paraId="1FD4EDEF"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EB52AE9" w14:textId="11B44928" w:rsidR="00976082" w:rsidRPr="0031539A" w:rsidRDefault="00976082" w:rsidP="006B2284">
            <w:pPr>
              <w:pStyle w:val="ListParagraph"/>
              <w:ind w:left="0"/>
              <w:jc w:val="left"/>
              <w:rPr>
                <w:b w:val="0"/>
              </w:rPr>
            </w:pPr>
            <w:r>
              <w:t>Programs</w:t>
            </w:r>
          </w:p>
        </w:tc>
        <w:tc>
          <w:tcPr>
            <w:tcW w:w="1915" w:type="dxa"/>
          </w:tcPr>
          <w:p w14:paraId="273BFE78" w14:textId="77777777" w:rsidR="00976082" w:rsidRPr="0031539A"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439E028F" w14:textId="77777777" w:rsidR="00976082" w:rsidRPr="0031539A"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2B419D5" w14:textId="77777777" w:rsidTr="00976082">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6B8B653" w14:textId="77777777" w:rsidR="00976082" w:rsidRPr="0029386D" w:rsidRDefault="00976082" w:rsidP="006B2284">
            <w:pPr>
              <w:pStyle w:val="ListParagraph"/>
              <w:ind w:left="0"/>
              <w:jc w:val="left"/>
            </w:pPr>
            <w:r w:rsidRPr="0029386D">
              <w:t>Basic Information</w:t>
            </w:r>
          </w:p>
        </w:tc>
        <w:tc>
          <w:tcPr>
            <w:tcW w:w="1915" w:type="dxa"/>
            <w:shd w:val="clear" w:color="auto" w:fill="FBD4B4" w:themeFill="accent6" w:themeFillTint="66"/>
          </w:tcPr>
          <w:p w14:paraId="37377973"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663B0ECF" w14:textId="77777777" w:rsidR="00976082" w:rsidRPr="0029386D" w:rsidRDefault="00976082"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976082" w:rsidRPr="0029386D" w14:paraId="0D05EC57" w14:textId="77777777" w:rsidTr="009760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524FB2CE" w14:textId="70775755" w:rsidR="00976082" w:rsidRPr="0029386D" w:rsidRDefault="00976082" w:rsidP="006B2284">
            <w:pPr>
              <w:pStyle w:val="ListParagraph"/>
              <w:ind w:left="0"/>
              <w:jc w:val="left"/>
              <w:rPr>
                <w:b w:val="0"/>
              </w:rPr>
            </w:pPr>
            <w:r>
              <w:t>Program Name</w:t>
            </w:r>
          </w:p>
        </w:tc>
        <w:tc>
          <w:tcPr>
            <w:tcW w:w="1915" w:type="dxa"/>
          </w:tcPr>
          <w:p w14:paraId="568B6C0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3DBCBF5B" w14:textId="77777777" w:rsidR="00976082" w:rsidRPr="0029386D" w:rsidRDefault="00976082"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976082" w:rsidRPr="0029386D" w14:paraId="0960932D" w14:textId="77777777" w:rsidTr="00976082">
        <w:tc>
          <w:tcPr>
            <w:cnfStyle w:val="001000000000" w:firstRow="0" w:lastRow="0" w:firstColumn="1" w:lastColumn="0" w:oddVBand="0" w:evenVBand="0" w:oddHBand="0" w:evenHBand="0" w:firstRowFirstColumn="0" w:firstRowLastColumn="0" w:lastRowFirstColumn="0" w:lastRowLastColumn="0"/>
            <w:tcW w:w="2093" w:type="dxa"/>
          </w:tcPr>
          <w:p w14:paraId="37C5D470" w14:textId="77777777" w:rsidR="00976082" w:rsidRPr="0029386D" w:rsidRDefault="00976082" w:rsidP="006B2284">
            <w:pPr>
              <w:pStyle w:val="ListParagraph"/>
              <w:ind w:left="0"/>
              <w:jc w:val="left"/>
              <w:rPr>
                <w:b w:val="0"/>
              </w:rPr>
            </w:pPr>
            <w:r>
              <w:t>Program Type</w:t>
            </w:r>
          </w:p>
        </w:tc>
        <w:tc>
          <w:tcPr>
            <w:tcW w:w="1915" w:type="dxa"/>
          </w:tcPr>
          <w:p w14:paraId="3B73985E" w14:textId="77777777" w:rsidR="00976082"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mandatory: </w:t>
            </w:r>
          </w:p>
          <w:p w14:paraId="5CA91328" w14:textId="77777777" w:rsidR="00976082"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Regular</w:t>
            </w:r>
          </w:p>
          <w:p w14:paraId="5D50CA88" w14:textId="77777777" w:rsidR="00976082" w:rsidRPr="0029386D" w:rsidRDefault="00976082" w:rsidP="00A57696">
            <w:pPr>
              <w:pStyle w:val="ListParagraph"/>
              <w:numPr>
                <w:ilvl w:val="0"/>
                <w:numId w:val="11"/>
              </w:numPr>
              <w:jc w:val="left"/>
              <w:cnfStyle w:val="000000000000" w:firstRow="0" w:lastRow="0" w:firstColumn="0" w:lastColumn="0" w:oddVBand="0" w:evenVBand="0" w:oddHBand="0" w:evenHBand="0" w:firstRowFirstColumn="0" w:firstRowLastColumn="0" w:lastRowFirstColumn="0" w:lastRowLastColumn="0"/>
            </w:pPr>
            <w:r>
              <w:t>Bulk</w:t>
            </w:r>
          </w:p>
        </w:tc>
        <w:tc>
          <w:tcPr>
            <w:tcW w:w="4110" w:type="dxa"/>
          </w:tcPr>
          <w:p w14:paraId="7F76BDE9"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12FF03D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3AFF117" w14:textId="77777777" w:rsidR="00976082" w:rsidRPr="0029386D" w:rsidRDefault="00976082" w:rsidP="006B2284">
            <w:pPr>
              <w:pStyle w:val="ListParagraph"/>
              <w:ind w:left="0"/>
              <w:jc w:val="left"/>
              <w:rPr>
                <w:b w:val="0"/>
              </w:rPr>
            </w:pPr>
            <w:r>
              <w:t>Purchase Price %</w:t>
            </w:r>
          </w:p>
        </w:tc>
        <w:tc>
          <w:tcPr>
            <w:tcW w:w="1915" w:type="dxa"/>
          </w:tcPr>
          <w:p w14:paraId="7FC0D080"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 mandatory</w:t>
            </w:r>
          </w:p>
        </w:tc>
        <w:tc>
          <w:tcPr>
            <w:tcW w:w="4110" w:type="dxa"/>
          </w:tcPr>
          <w:p w14:paraId="230BB3D7"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3FB3CC36"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C42320E" w14:textId="30139100" w:rsidR="00976082" w:rsidRPr="0029386D" w:rsidRDefault="00976082" w:rsidP="00976082">
            <w:pPr>
              <w:pStyle w:val="ListParagraph"/>
              <w:ind w:left="0"/>
              <w:jc w:val="left"/>
              <w:rPr>
                <w:b w:val="0"/>
              </w:rPr>
            </w:pPr>
            <w:r>
              <w:t>Conversion Days</w:t>
            </w:r>
          </w:p>
        </w:tc>
        <w:tc>
          <w:tcPr>
            <w:tcW w:w="1915" w:type="dxa"/>
          </w:tcPr>
          <w:p w14:paraId="728727B6" w14:textId="714AC885"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Number</w:t>
            </w:r>
          </w:p>
        </w:tc>
        <w:tc>
          <w:tcPr>
            <w:tcW w:w="4110" w:type="dxa"/>
          </w:tcPr>
          <w:p w14:paraId="460B6F26"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r w:rsidR="00976082" w:rsidRPr="0029386D" w14:paraId="41556181"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AE116D" w14:textId="59A2FE26" w:rsidR="00976082" w:rsidRPr="0029386D" w:rsidRDefault="00976082" w:rsidP="006B2284">
            <w:pPr>
              <w:pStyle w:val="ListParagraph"/>
              <w:ind w:left="0"/>
              <w:jc w:val="left"/>
              <w:rPr>
                <w:b w:val="0"/>
              </w:rPr>
            </w:pPr>
            <w:r>
              <w:t>Administration Fee %</w:t>
            </w:r>
          </w:p>
        </w:tc>
        <w:tc>
          <w:tcPr>
            <w:tcW w:w="1915" w:type="dxa"/>
          </w:tcPr>
          <w:p w14:paraId="03DF6C53" w14:textId="3B88F75A"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2D4B6B05"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rsidDel="005132EB" w14:paraId="038372EA" w14:textId="2E54613F" w:rsidTr="006B2284">
        <w:trPr>
          <w:del w:id="711" w:author="Dariusz Bogumil" w:date="2022-01-07T00:21:00Z"/>
        </w:trPr>
        <w:tc>
          <w:tcPr>
            <w:cnfStyle w:val="001000000000" w:firstRow="0" w:lastRow="0" w:firstColumn="1" w:lastColumn="0" w:oddVBand="0" w:evenVBand="0" w:oddHBand="0" w:evenHBand="0" w:firstRowFirstColumn="0" w:firstRowLastColumn="0" w:lastRowFirstColumn="0" w:lastRowLastColumn="0"/>
            <w:tcW w:w="2093" w:type="dxa"/>
          </w:tcPr>
          <w:p w14:paraId="038A5EAB" w14:textId="7806C834" w:rsidR="00976082" w:rsidRPr="0029386D" w:rsidDel="005132EB" w:rsidRDefault="00976082" w:rsidP="00976082">
            <w:pPr>
              <w:pStyle w:val="ListParagraph"/>
              <w:ind w:left="0"/>
              <w:jc w:val="left"/>
              <w:rPr>
                <w:del w:id="712" w:author="Dariusz Bogumil" w:date="2022-01-07T00:21:00Z"/>
                <w:b w:val="0"/>
              </w:rPr>
            </w:pPr>
            <w:del w:id="713" w:author="Dariusz Bogumil" w:date="2022-01-07T00:21:00Z">
              <w:r w:rsidDel="005132EB">
                <w:delText>Transaction Fee %</w:delText>
              </w:r>
            </w:del>
          </w:p>
        </w:tc>
        <w:tc>
          <w:tcPr>
            <w:tcW w:w="1915" w:type="dxa"/>
          </w:tcPr>
          <w:p w14:paraId="6E5E8090" w14:textId="7C682C28" w:rsidR="00976082" w:rsidRPr="0029386D" w:rsidDel="005132EB" w:rsidRDefault="00976082" w:rsidP="00976082">
            <w:pPr>
              <w:pStyle w:val="ListParagraph"/>
              <w:ind w:left="0"/>
              <w:jc w:val="left"/>
              <w:cnfStyle w:val="000000000000" w:firstRow="0" w:lastRow="0" w:firstColumn="0" w:lastColumn="0" w:oddVBand="0" w:evenVBand="0" w:oddHBand="0" w:evenHBand="0" w:firstRowFirstColumn="0" w:firstRowLastColumn="0" w:lastRowFirstColumn="0" w:lastRowLastColumn="0"/>
              <w:rPr>
                <w:del w:id="714" w:author="Dariusz Bogumil" w:date="2022-01-07T00:21:00Z"/>
              </w:rPr>
            </w:pPr>
            <w:del w:id="715" w:author="Dariusz Bogumil" w:date="2022-01-07T00:21:00Z">
              <w:r w:rsidDel="005132EB">
                <w:delText>Percent</w:delText>
              </w:r>
            </w:del>
          </w:p>
        </w:tc>
        <w:tc>
          <w:tcPr>
            <w:tcW w:w="4110" w:type="dxa"/>
          </w:tcPr>
          <w:p w14:paraId="3A77083A" w14:textId="4373035A" w:rsidR="00976082" w:rsidRPr="0029386D" w:rsidDel="005132EB"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rPr>
                <w:del w:id="716" w:author="Dariusz Bogumil" w:date="2022-01-07T00:21:00Z"/>
              </w:rPr>
            </w:pPr>
          </w:p>
        </w:tc>
      </w:tr>
      <w:tr w:rsidR="001C6C1A" w:rsidRPr="0029386D" w14:paraId="18432013" w14:textId="77777777" w:rsidTr="00B84B18">
        <w:trPr>
          <w:cnfStyle w:val="000000100000" w:firstRow="0" w:lastRow="0" w:firstColumn="0" w:lastColumn="0" w:oddVBand="0" w:evenVBand="0" w:oddHBand="1" w:evenHBand="0" w:firstRowFirstColumn="0" w:firstRowLastColumn="0" w:lastRowFirstColumn="0" w:lastRowLastColumn="0"/>
          <w:ins w:id="717" w:author="Dariusz Bogumil" w:date="2022-01-05T01:00:00Z"/>
        </w:trPr>
        <w:tc>
          <w:tcPr>
            <w:cnfStyle w:val="001000000000" w:firstRow="0" w:lastRow="0" w:firstColumn="1" w:lastColumn="0" w:oddVBand="0" w:evenVBand="0" w:oddHBand="0" w:evenHBand="0" w:firstRowFirstColumn="0" w:firstRowLastColumn="0" w:lastRowFirstColumn="0" w:lastRowLastColumn="0"/>
            <w:tcW w:w="2093" w:type="dxa"/>
          </w:tcPr>
          <w:p w14:paraId="258E2EC5" w14:textId="77777777" w:rsidR="001C6C1A" w:rsidRPr="0029386D" w:rsidRDefault="001C6C1A" w:rsidP="00B84B18">
            <w:pPr>
              <w:pStyle w:val="ListParagraph"/>
              <w:ind w:left="0"/>
              <w:jc w:val="left"/>
              <w:rPr>
                <w:ins w:id="718" w:author="Dariusz Bogumil" w:date="2022-01-05T01:00:00Z"/>
                <w:b w:val="0"/>
              </w:rPr>
            </w:pPr>
            <w:ins w:id="719" w:author="Dariusz Bogumil" w:date="2022-01-05T01:00:00Z">
              <w:r>
                <w:t>Factor Fee %</w:t>
              </w:r>
            </w:ins>
          </w:p>
        </w:tc>
        <w:tc>
          <w:tcPr>
            <w:tcW w:w="1915" w:type="dxa"/>
          </w:tcPr>
          <w:p w14:paraId="5AA50B70" w14:textId="77777777" w:rsidR="001C6C1A" w:rsidRPr="0029386D" w:rsidRDefault="001C6C1A" w:rsidP="00B84B18">
            <w:pPr>
              <w:pStyle w:val="ListParagraph"/>
              <w:ind w:left="0"/>
              <w:jc w:val="left"/>
              <w:cnfStyle w:val="000000100000" w:firstRow="0" w:lastRow="0" w:firstColumn="0" w:lastColumn="0" w:oddVBand="0" w:evenVBand="0" w:oddHBand="1" w:evenHBand="0" w:firstRowFirstColumn="0" w:firstRowLastColumn="0" w:lastRowFirstColumn="0" w:lastRowLastColumn="0"/>
              <w:rPr>
                <w:ins w:id="720" w:author="Dariusz Bogumil" w:date="2022-01-05T01:00:00Z"/>
              </w:rPr>
            </w:pPr>
            <w:ins w:id="721" w:author="Dariusz Bogumil" w:date="2022-01-05T01:00:00Z">
              <w:r>
                <w:t>Percent</w:t>
              </w:r>
            </w:ins>
          </w:p>
        </w:tc>
        <w:tc>
          <w:tcPr>
            <w:tcW w:w="4110" w:type="dxa"/>
          </w:tcPr>
          <w:p w14:paraId="08B4B9A8" w14:textId="036AE3A6" w:rsidR="001C6C1A" w:rsidRPr="001D6E5E" w:rsidRDefault="001D6E5E">
            <w:pPr>
              <w:cnfStyle w:val="000000100000" w:firstRow="0" w:lastRow="0" w:firstColumn="0" w:lastColumn="0" w:oddVBand="0" w:evenVBand="0" w:oddHBand="1" w:evenHBand="0" w:firstRowFirstColumn="0" w:firstRowLastColumn="0" w:lastRowFirstColumn="0" w:lastRowLastColumn="0"/>
              <w:rPr>
                <w:ins w:id="722" w:author="Dariusz Bogumil" w:date="2022-01-05T01:00:00Z"/>
              </w:rPr>
              <w:pPrChange w:id="723" w:author="Dariusz Bogumil" w:date="2022-01-05T01:02:00Z">
                <w:pPr>
                  <w:pStyle w:val="ListParagraph"/>
                  <w:ind w:left="1440"/>
                  <w:cnfStyle w:val="000000100000" w:firstRow="0" w:lastRow="0" w:firstColumn="0" w:lastColumn="0" w:oddVBand="0" w:evenVBand="0" w:oddHBand="1" w:evenHBand="0" w:firstRowFirstColumn="0" w:firstRowLastColumn="0" w:lastRowFirstColumn="0" w:lastRowLastColumn="0"/>
                </w:pPr>
              </w:pPrChange>
            </w:pPr>
            <w:ins w:id="724" w:author="Dariusz Bogumil" w:date="2022-01-05T01:02:00Z">
              <w:r>
                <w:t>Used in case of simple formula</w:t>
              </w:r>
            </w:ins>
            <w:ins w:id="725" w:author="Dariusz Bogumil" w:date="2022-01-05T01:03:00Z">
              <w:r>
                <w:t xml:space="preserve"> (when “Factor Fee Algorithm” is empty)</w:t>
              </w:r>
            </w:ins>
          </w:p>
        </w:tc>
      </w:tr>
      <w:tr w:rsidR="00976082" w:rsidRPr="0029386D" w14:paraId="562D813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7B33EB36" w14:textId="5B7863BA" w:rsidR="00976082" w:rsidRPr="0029386D" w:rsidRDefault="00976082" w:rsidP="001C6C1A">
            <w:pPr>
              <w:pStyle w:val="ListParagraph"/>
              <w:ind w:left="0"/>
              <w:jc w:val="left"/>
              <w:rPr>
                <w:b w:val="0"/>
              </w:rPr>
            </w:pPr>
            <w:del w:id="726" w:author="Dariusz Bogumil" w:date="2022-01-05T00:59:00Z">
              <w:r w:rsidDel="001C6C1A">
                <w:delText xml:space="preserve">Cash </w:delText>
              </w:r>
            </w:del>
            <w:ins w:id="727" w:author="Dariusz Bogumil" w:date="2022-01-05T00:59:00Z">
              <w:r w:rsidR="001C6C1A">
                <w:t>Factor Fee</w:t>
              </w:r>
            </w:ins>
            <w:ins w:id="728" w:author="Dariusz Bogumil" w:date="2022-01-05T01:00:00Z">
              <w:r w:rsidR="001C6C1A">
                <w:t xml:space="preserve"> Algorithm</w:t>
              </w:r>
            </w:ins>
            <w:del w:id="729" w:author="Dariusz Bogumil" w:date="2022-01-05T01:00:00Z">
              <w:r w:rsidDel="001C6C1A">
                <w:delText>Reserve</w:delText>
              </w:r>
            </w:del>
            <w:r>
              <w:t xml:space="preserve"> %</w:t>
            </w:r>
          </w:p>
        </w:tc>
        <w:tc>
          <w:tcPr>
            <w:tcW w:w="1915" w:type="dxa"/>
          </w:tcPr>
          <w:p w14:paraId="11D3655D" w14:textId="0E1513F9"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del w:id="730" w:author="Dariusz Bogumil" w:date="2022-01-05T01:00:00Z">
              <w:r w:rsidDel="001C6C1A">
                <w:delText>Percent</w:delText>
              </w:r>
            </w:del>
            <w:ins w:id="731" w:author="Dariusz Bogumil" w:date="2022-01-05T01:00:00Z">
              <w:r w:rsidR="001C6C1A">
                <w:t>Text</w:t>
              </w:r>
            </w:ins>
          </w:p>
        </w:tc>
        <w:tc>
          <w:tcPr>
            <w:tcW w:w="4110" w:type="dxa"/>
          </w:tcPr>
          <w:p w14:paraId="75E46617" w14:textId="7C892557" w:rsidR="00976082" w:rsidRPr="001C6C1A" w:rsidRDefault="001C6C1A">
            <w:pPr>
              <w:cnfStyle w:val="000000000000" w:firstRow="0" w:lastRow="0" w:firstColumn="0" w:lastColumn="0" w:oddVBand="0" w:evenVBand="0" w:oddHBand="0" w:evenHBand="0" w:firstRowFirstColumn="0" w:firstRowLastColumn="0" w:lastRowFirstColumn="0" w:lastRowLastColumn="0"/>
              <w:pPrChange w:id="732" w:author="Dariusz Bogumil" w:date="2022-01-05T01:01:00Z">
                <w:pPr>
                  <w:pStyle w:val="ListParagraph"/>
                  <w:ind w:left="1440"/>
                  <w:cnfStyle w:val="000000000000" w:firstRow="0" w:lastRow="0" w:firstColumn="0" w:lastColumn="0" w:oddVBand="0" w:evenVBand="0" w:oddHBand="0" w:evenHBand="0" w:firstRowFirstColumn="0" w:firstRowLastColumn="0" w:lastRowFirstColumn="0" w:lastRowLastColumn="0"/>
                </w:pPr>
              </w:pPrChange>
            </w:pPr>
            <w:ins w:id="733" w:author="Dariusz Bogumil" w:date="2022-01-05T01:00:00Z">
              <w:r>
                <w:t xml:space="preserve">A reference to custom formula, implemented </w:t>
              </w:r>
              <w:r w:rsidR="001D6E5E">
                <w:t>in code rathe</w:t>
              </w:r>
            </w:ins>
            <w:ins w:id="734" w:author="Dariusz Bogumil" w:date="2022-01-05T01:01:00Z">
              <w:r w:rsidR="001D6E5E">
                <w:t>r</w:t>
              </w:r>
            </w:ins>
            <w:ins w:id="735" w:author="Dariusz Bogumil" w:date="2022-01-05T01:00:00Z">
              <w:r w:rsidR="001D6E5E">
                <w:t xml:space="preserve"> th</w:t>
              </w:r>
            </w:ins>
            <w:ins w:id="736" w:author="Dariusz Bogumil" w:date="2022-01-05T01:01:00Z">
              <w:r w:rsidR="001D6E5E">
                <w:t>an configured.</w:t>
              </w:r>
            </w:ins>
            <w:ins w:id="737" w:author="Dariusz Bogumil" w:date="2022-01-05T01:02:00Z">
              <w:r w:rsidR="001D6E5E">
                <w:t xml:space="preserve"> E.g. Factor Fee is 2% when collection is 0-30 days, Factor Fee is 4% from 31-60 days, </w:t>
              </w:r>
              <w:proofErr w:type="spellStart"/>
              <w:r w:rsidR="001D6E5E">
                <w:t>etc</w:t>
              </w:r>
            </w:ins>
            <w:proofErr w:type="spellEnd"/>
          </w:p>
        </w:tc>
      </w:tr>
      <w:tr w:rsidR="00976082" w:rsidRPr="0029386D" w14:paraId="473B5EC4"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C39E75" w14:textId="28D5EA62" w:rsidR="00976082" w:rsidRPr="0029386D" w:rsidRDefault="00976082" w:rsidP="00976082">
            <w:pPr>
              <w:pStyle w:val="ListParagraph"/>
              <w:ind w:left="0"/>
              <w:jc w:val="left"/>
              <w:rPr>
                <w:b w:val="0"/>
              </w:rPr>
            </w:pPr>
            <w:r>
              <w:t>Monthly Fee %</w:t>
            </w:r>
          </w:p>
        </w:tc>
        <w:tc>
          <w:tcPr>
            <w:tcW w:w="1915" w:type="dxa"/>
          </w:tcPr>
          <w:p w14:paraId="2DA2C92B" w14:textId="77777777" w:rsidR="00976082" w:rsidRPr="0029386D" w:rsidRDefault="00976082"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Percent</w:t>
            </w:r>
          </w:p>
        </w:tc>
        <w:tc>
          <w:tcPr>
            <w:tcW w:w="4110" w:type="dxa"/>
          </w:tcPr>
          <w:p w14:paraId="590C4838" w14:textId="77777777" w:rsidR="00976082" w:rsidRPr="0029386D" w:rsidRDefault="00976082" w:rsidP="006B2284">
            <w:pPr>
              <w:pStyle w:val="ListParagraph"/>
              <w:ind w:left="1440"/>
              <w:cnfStyle w:val="000000100000" w:firstRow="0" w:lastRow="0" w:firstColumn="0" w:lastColumn="0" w:oddVBand="0" w:evenVBand="0" w:oddHBand="1" w:evenHBand="0" w:firstRowFirstColumn="0" w:firstRowLastColumn="0" w:lastRowFirstColumn="0" w:lastRowLastColumn="0"/>
            </w:pPr>
          </w:p>
        </w:tc>
      </w:tr>
      <w:tr w:rsidR="00976082" w:rsidRPr="0029386D" w14:paraId="631C5A89"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BAF578D" w14:textId="024A791D" w:rsidR="00976082" w:rsidRPr="0029386D" w:rsidRDefault="00976082" w:rsidP="006B2284">
            <w:pPr>
              <w:pStyle w:val="ListParagraph"/>
              <w:ind w:left="0"/>
              <w:jc w:val="left"/>
              <w:rPr>
                <w:b w:val="0"/>
              </w:rPr>
            </w:pPr>
            <w:r>
              <w:t>Hurdle %</w:t>
            </w:r>
          </w:p>
        </w:tc>
        <w:tc>
          <w:tcPr>
            <w:tcW w:w="1915" w:type="dxa"/>
          </w:tcPr>
          <w:p w14:paraId="20BE879A" w14:textId="77777777" w:rsidR="00976082" w:rsidRPr="0029386D" w:rsidRDefault="00976082"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Percent</w:t>
            </w:r>
          </w:p>
        </w:tc>
        <w:tc>
          <w:tcPr>
            <w:tcW w:w="4110" w:type="dxa"/>
          </w:tcPr>
          <w:p w14:paraId="4864EE72" w14:textId="77777777" w:rsidR="00976082" w:rsidRPr="0029386D" w:rsidRDefault="00976082" w:rsidP="006B2284">
            <w:pPr>
              <w:pStyle w:val="ListParagraph"/>
              <w:ind w:left="1440"/>
              <w:cnfStyle w:val="000000000000" w:firstRow="0" w:lastRow="0" w:firstColumn="0" w:lastColumn="0" w:oddVBand="0" w:evenVBand="0" w:oddHBand="0" w:evenHBand="0" w:firstRowFirstColumn="0" w:firstRowLastColumn="0" w:lastRowFirstColumn="0" w:lastRowLastColumn="0"/>
            </w:pPr>
          </w:p>
        </w:tc>
      </w:tr>
    </w:tbl>
    <w:p w14:paraId="68FD3D79" w14:textId="32CD0F40" w:rsidR="00976082" w:rsidRDefault="00976082" w:rsidP="00976082">
      <w:pPr>
        <w:rPr>
          <w:lang w:eastAsia="ja-JP"/>
        </w:rPr>
      </w:pPr>
    </w:p>
    <w:p w14:paraId="3617C3D8" w14:textId="23E1C0D3" w:rsidR="00976082" w:rsidRDefault="00976082" w:rsidP="00976082">
      <w:pPr>
        <w:pStyle w:val="Heading3"/>
      </w:pPr>
      <w:r>
        <w:t>Related modules:</w:t>
      </w:r>
    </w:p>
    <w:p w14:paraId="26AF33FF" w14:textId="79EB1404" w:rsidR="00976082" w:rsidRDefault="00976082" w:rsidP="001838A3">
      <w:pPr>
        <w:pStyle w:val="ListParagraph"/>
        <w:numPr>
          <w:ilvl w:val="0"/>
          <w:numId w:val="47"/>
        </w:numPr>
        <w:rPr>
          <w:lang w:eastAsia="ja-JP"/>
        </w:rPr>
      </w:pPr>
      <w:r>
        <w:rPr>
          <w:lang w:eastAsia="ja-JP"/>
        </w:rPr>
        <w:t>Portfolios</w:t>
      </w:r>
    </w:p>
    <w:p w14:paraId="0D9DCDC1" w14:textId="77777777" w:rsidR="00976082" w:rsidRPr="00976082" w:rsidRDefault="00976082" w:rsidP="00976082">
      <w:pPr>
        <w:pStyle w:val="ListParagraph"/>
        <w:ind w:left="1440"/>
        <w:rPr>
          <w:lang w:eastAsia="ja-JP"/>
        </w:rPr>
      </w:pPr>
    </w:p>
    <w:p w14:paraId="5CB2FCDC" w14:textId="77777777" w:rsidR="00BC7D7A" w:rsidRDefault="00BC7D7A" w:rsidP="00BC7D7A">
      <w:pPr>
        <w:pStyle w:val="Heading2"/>
      </w:pPr>
      <w:bookmarkStart w:id="738" w:name="_Toc91614554"/>
      <w:r>
        <w:t>E-mails</w:t>
      </w:r>
      <w:bookmarkEnd w:id="738"/>
    </w:p>
    <w:p w14:paraId="599B6447" w14:textId="77777777" w:rsidR="00BC7D7A" w:rsidRDefault="00BC7D7A" w:rsidP="00BC7D7A">
      <w:pPr>
        <w:rPr>
          <w:lang w:eastAsia="ja-JP"/>
        </w:rPr>
      </w:pPr>
      <w:r>
        <w:rPr>
          <w:lang w:eastAsia="ja-JP"/>
        </w:rPr>
        <w:t xml:space="preserve">In this module a list of e-mails is stored. Both sent and received e-mails are gathered from a configured e-mail boxes. </w:t>
      </w:r>
    </w:p>
    <w:p w14:paraId="3962E843" w14:textId="77777777" w:rsidR="00BC7D7A" w:rsidRPr="00AE0DB8" w:rsidRDefault="00BC7D7A" w:rsidP="00BC7D7A">
      <w:pPr>
        <w:rPr>
          <w:lang w:eastAsia="ja-JP"/>
        </w:rPr>
      </w:pPr>
    </w:p>
    <w:p w14:paraId="22751E78" w14:textId="77777777" w:rsidR="00BC7D7A" w:rsidRDefault="00BC7D7A" w:rsidP="00BC7D7A">
      <w:pPr>
        <w:pStyle w:val="Heading2"/>
      </w:pPr>
      <w:bookmarkStart w:id="739" w:name="_Toc91614555"/>
      <w:r>
        <w:t>Activities (Calls, To Do-s, Meetings)</w:t>
      </w:r>
      <w:bookmarkEnd w:id="739"/>
    </w:p>
    <w:p w14:paraId="021EAA0E" w14:textId="77777777" w:rsidR="00BC7D7A" w:rsidRDefault="00BC7D7A" w:rsidP="00BC7D7A">
      <w:pPr>
        <w:rPr>
          <w:lang w:eastAsia="ja-JP"/>
        </w:rPr>
      </w:pPr>
      <w:r>
        <w:rPr>
          <w:lang w:eastAsia="ja-JP"/>
        </w:rPr>
        <w:lastRenderedPageBreak/>
        <w:t>A Calendar Activity can be historical or scheduled. Scheduled activities are shown to the user as soon as they are to be done. User can easily mark such a task as completed, canceled or postponed as well as add a note. Usually before marking an activity as completed some referred data should be updated by the user, e.g. status of Claim Opportunity should be changed after making a call to the Customer.</w:t>
      </w:r>
    </w:p>
    <w:p w14:paraId="24D5C5AF" w14:textId="77777777" w:rsidR="00BC7D7A" w:rsidRDefault="00BC7D7A" w:rsidP="00BC7D7A">
      <w:pPr>
        <w:rPr>
          <w:lang w:eastAsia="ja-JP"/>
        </w:rPr>
      </w:pPr>
    </w:p>
    <w:p w14:paraId="6D6E80FF" w14:textId="77777777" w:rsidR="00BC7D7A" w:rsidRDefault="00BC7D7A" w:rsidP="00BC7D7A">
      <w:pPr>
        <w:pStyle w:val="Heading2"/>
      </w:pPr>
      <w:bookmarkStart w:id="740" w:name="_Toc91614556"/>
      <w:r>
        <w:t>Notifications</w:t>
      </w:r>
      <w:bookmarkEnd w:id="740"/>
    </w:p>
    <w:p w14:paraId="4357B365" w14:textId="77777777" w:rsidR="00BC7D7A" w:rsidRDefault="00BC7D7A" w:rsidP="00BC7D7A">
      <w:pPr>
        <w:rPr>
          <w:lang w:eastAsia="ja-JP"/>
        </w:rPr>
      </w:pPr>
      <w:r>
        <w:rPr>
          <w:lang w:eastAsia="ja-JP"/>
        </w:rPr>
        <w:t>Notification is an instant message sent through the CMS system to a chosen CMS User. Unlike Calls (or other Calendar Activities) Notifications have only two states: Read or Unread.</w:t>
      </w:r>
    </w:p>
    <w:p w14:paraId="380D8339" w14:textId="77777777" w:rsidR="00BC7D7A" w:rsidRPr="004508E6" w:rsidRDefault="00BC7D7A" w:rsidP="00BC7D7A">
      <w:pPr>
        <w:rPr>
          <w:lang w:eastAsia="ja-JP"/>
        </w:rPr>
      </w:pPr>
    </w:p>
    <w:p w14:paraId="168A04BB" w14:textId="77777777" w:rsidR="00BC7D7A" w:rsidRDefault="00BC7D7A" w:rsidP="00BC7D7A">
      <w:pPr>
        <w:pStyle w:val="Heading2"/>
      </w:pPr>
      <w:bookmarkStart w:id="741" w:name="_Toc91614557"/>
      <w:r>
        <w:t>Documents</w:t>
      </w:r>
      <w:bookmarkEnd w:id="741"/>
    </w:p>
    <w:p w14:paraId="47E44802"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691FE2FF" w14:textId="77777777" w:rsidTr="006B22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BAB58E9" w14:textId="77777777" w:rsidR="00BC7D7A" w:rsidRPr="0029386D" w:rsidRDefault="00BC7D7A" w:rsidP="006B2284">
            <w:pPr>
              <w:pStyle w:val="ListParagraph"/>
              <w:ind w:left="0"/>
              <w:jc w:val="left"/>
            </w:pPr>
            <w:r w:rsidRPr="0029386D">
              <w:t>Section and Attribute</w:t>
            </w:r>
          </w:p>
        </w:tc>
        <w:tc>
          <w:tcPr>
            <w:tcW w:w="1701" w:type="dxa"/>
          </w:tcPr>
          <w:p w14:paraId="6D7A5EA1"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0A8D486B"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31539A" w14:paraId="51E10328"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07543E56" w14:textId="77777777" w:rsidR="00BC7D7A" w:rsidRPr="0031539A" w:rsidRDefault="00BC7D7A" w:rsidP="006B2284">
            <w:pPr>
              <w:pStyle w:val="ListParagraph"/>
              <w:ind w:left="0"/>
              <w:jc w:val="left"/>
              <w:rPr>
                <w:b w:val="0"/>
              </w:rPr>
            </w:pPr>
            <w:r>
              <w:t>Documents</w:t>
            </w:r>
          </w:p>
        </w:tc>
        <w:tc>
          <w:tcPr>
            <w:tcW w:w="1701" w:type="dxa"/>
          </w:tcPr>
          <w:p w14:paraId="742F95B0" w14:textId="77777777" w:rsidR="00BC7D7A" w:rsidRPr="0031539A"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608E65B7" w14:textId="77777777" w:rsidR="00BC7D7A" w:rsidRPr="0031539A"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B1A6F22" w14:textId="77777777" w:rsidTr="006B2284">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0430207"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6A79A03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570522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2858D0A5"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02667A8" w14:textId="77777777" w:rsidR="00BC7D7A" w:rsidRPr="0029386D" w:rsidRDefault="00BC7D7A" w:rsidP="006B2284">
            <w:pPr>
              <w:pStyle w:val="ListParagraph"/>
              <w:ind w:left="0"/>
              <w:jc w:val="left"/>
              <w:rPr>
                <w:b w:val="0"/>
              </w:rPr>
            </w:pPr>
            <w:r>
              <w:t>Title</w:t>
            </w:r>
          </w:p>
        </w:tc>
        <w:tc>
          <w:tcPr>
            <w:tcW w:w="1701" w:type="dxa"/>
          </w:tcPr>
          <w:p w14:paraId="300E32E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Text, mandatory</w:t>
            </w:r>
          </w:p>
        </w:tc>
        <w:tc>
          <w:tcPr>
            <w:tcW w:w="4110" w:type="dxa"/>
          </w:tcPr>
          <w:p w14:paraId="2BC464B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1A63E14"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1E815421" w14:textId="77777777" w:rsidR="00BC7D7A" w:rsidRPr="0029386D" w:rsidRDefault="00BC7D7A" w:rsidP="006B2284">
            <w:pPr>
              <w:pStyle w:val="ListParagraph"/>
              <w:ind w:left="0"/>
              <w:jc w:val="left"/>
              <w:rPr>
                <w:b w:val="0"/>
              </w:rPr>
            </w:pPr>
            <w:r>
              <w:t>Document Type</w:t>
            </w:r>
          </w:p>
        </w:tc>
        <w:tc>
          <w:tcPr>
            <w:tcW w:w="1701" w:type="dxa"/>
          </w:tcPr>
          <w:p w14:paraId="2A32A4CB" w14:textId="4102D5ED"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 mandatory</w:t>
            </w:r>
          </w:p>
        </w:tc>
        <w:tc>
          <w:tcPr>
            <w:tcW w:w="4110" w:type="dxa"/>
          </w:tcPr>
          <w:p w14:paraId="57F6FBC3" w14:textId="77777777" w:rsidR="00BC7D7A" w:rsidRDefault="001838A3" w:rsidP="001838A3">
            <w:pPr>
              <w:cnfStyle w:val="000000000000" w:firstRow="0" w:lastRow="0" w:firstColumn="0" w:lastColumn="0" w:oddVBand="0" w:evenVBand="0" w:oddHBand="0" w:evenHBand="0" w:firstRowFirstColumn="0" w:firstRowLastColumn="0" w:lastRowFirstColumn="0" w:lastRowLastColumn="0"/>
            </w:pPr>
            <w:r>
              <w:t>To be defined:</w:t>
            </w:r>
          </w:p>
          <w:p w14:paraId="3F20D44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Check</w:t>
            </w:r>
          </w:p>
          <w:p w14:paraId="590B133D"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Insurance Policy</w:t>
            </w:r>
          </w:p>
          <w:p w14:paraId="0EB7152E" w14:textId="77777777" w:rsid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Settlement</w:t>
            </w:r>
          </w:p>
          <w:p w14:paraId="73E8B64B" w14:textId="14FABFA9" w:rsidR="001838A3" w:rsidRPr="001838A3" w:rsidRDefault="001838A3" w:rsidP="001838A3">
            <w:pPr>
              <w:pStyle w:val="ListParagraph"/>
              <w:numPr>
                <w:ilvl w:val="0"/>
                <w:numId w:val="11"/>
              </w:numPr>
              <w:cnfStyle w:val="000000000000" w:firstRow="0" w:lastRow="0" w:firstColumn="0" w:lastColumn="0" w:oddVBand="0" w:evenVBand="0" w:oddHBand="0" w:evenHBand="0" w:firstRowFirstColumn="0" w:firstRowLastColumn="0" w:lastRowFirstColumn="0" w:lastRowLastColumn="0"/>
            </w:pPr>
            <w:r>
              <w:t>…</w:t>
            </w:r>
          </w:p>
        </w:tc>
      </w:tr>
      <w:tr w:rsidR="00BC7D7A" w:rsidRPr="0029386D" w14:paraId="54BB7683"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1A84F39" w14:textId="20B44747" w:rsidR="00BC7D7A" w:rsidRPr="0029386D" w:rsidRDefault="00BC7D7A" w:rsidP="006B2284">
            <w:pPr>
              <w:pStyle w:val="ListParagraph"/>
              <w:ind w:left="0"/>
              <w:jc w:val="left"/>
              <w:rPr>
                <w:b w:val="0"/>
              </w:rPr>
            </w:pPr>
            <w:r>
              <w:t>Status</w:t>
            </w:r>
          </w:p>
        </w:tc>
        <w:tc>
          <w:tcPr>
            <w:tcW w:w="1701" w:type="dxa"/>
          </w:tcPr>
          <w:p w14:paraId="3B13774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 Original/Copy</w:t>
            </w:r>
          </w:p>
        </w:tc>
        <w:tc>
          <w:tcPr>
            <w:tcW w:w="4110" w:type="dxa"/>
          </w:tcPr>
          <w:p w14:paraId="1D240F0D" w14:textId="77777777" w:rsid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Accepted</w:t>
            </w:r>
          </w:p>
          <w:p w14:paraId="74D2C423" w14:textId="725DF5E4" w:rsidR="00BC7D7A" w:rsidRPr="00BC7D7A" w:rsidRDefault="00BC7D7A" w:rsidP="00A57696">
            <w:pPr>
              <w:pStyle w:val="ListParagraph"/>
              <w:numPr>
                <w:ilvl w:val="0"/>
                <w:numId w:val="43"/>
              </w:numPr>
              <w:cnfStyle w:val="000000100000" w:firstRow="0" w:lastRow="0" w:firstColumn="0" w:lastColumn="0" w:oddVBand="0" w:evenVBand="0" w:oddHBand="1" w:evenHBand="0" w:firstRowFirstColumn="0" w:firstRowLastColumn="0" w:lastRowFirstColumn="0" w:lastRowLastColumn="0"/>
            </w:pPr>
            <w:r>
              <w:t>Not accepted</w:t>
            </w:r>
          </w:p>
        </w:tc>
      </w:tr>
      <w:tr w:rsidR="00BC7D7A" w:rsidRPr="0029386D" w14:paraId="1ECD360B"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6BE6CE9" w14:textId="0B62263D" w:rsidR="00BC7D7A" w:rsidRPr="0029386D" w:rsidRDefault="00BC7D7A" w:rsidP="006B2284">
            <w:pPr>
              <w:pStyle w:val="ListParagraph"/>
              <w:ind w:left="0"/>
              <w:jc w:val="left"/>
              <w:rPr>
                <w:b w:val="0"/>
              </w:rPr>
            </w:pPr>
            <w:r>
              <w:t>Source</w:t>
            </w:r>
          </w:p>
        </w:tc>
        <w:tc>
          <w:tcPr>
            <w:tcW w:w="1701" w:type="dxa"/>
          </w:tcPr>
          <w:p w14:paraId="37E485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Picklist</w:t>
            </w:r>
          </w:p>
        </w:tc>
        <w:tc>
          <w:tcPr>
            <w:tcW w:w="4110" w:type="dxa"/>
          </w:tcPr>
          <w:p w14:paraId="54EE5F78"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Portal</w:t>
            </w:r>
          </w:p>
          <w:p w14:paraId="57D14F71"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e-mail</w:t>
            </w:r>
          </w:p>
          <w:p w14:paraId="13E17B8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Customer - scan</w:t>
            </w:r>
          </w:p>
          <w:p w14:paraId="4C4C4C25" w14:textId="77777777" w:rsidR="00BC7D7A"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Generated automatically</w:t>
            </w:r>
          </w:p>
          <w:p w14:paraId="26121570" w14:textId="77777777" w:rsidR="00BC7D7A" w:rsidRPr="0029386D" w:rsidRDefault="00BC7D7A" w:rsidP="00A57696">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Other</w:t>
            </w:r>
          </w:p>
        </w:tc>
      </w:tr>
      <w:tr w:rsidR="00BC7D7A" w:rsidRPr="0029386D" w14:paraId="425E3436"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19EFAFE" w14:textId="6C67F4FC" w:rsidR="00BC7D7A" w:rsidRPr="0029386D" w:rsidRDefault="00BC7D7A" w:rsidP="00BC7D7A">
            <w:pPr>
              <w:pStyle w:val="ListParagraph"/>
              <w:ind w:left="0"/>
              <w:jc w:val="left"/>
              <w:rPr>
                <w:b w:val="0"/>
              </w:rPr>
            </w:pPr>
            <w:r>
              <w:t>Access through Provider Portal</w:t>
            </w:r>
          </w:p>
        </w:tc>
        <w:tc>
          <w:tcPr>
            <w:tcW w:w="1701" w:type="dxa"/>
          </w:tcPr>
          <w:p w14:paraId="778DA0BC"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Picklist</w:t>
            </w:r>
          </w:p>
        </w:tc>
        <w:tc>
          <w:tcPr>
            <w:tcW w:w="4110" w:type="dxa"/>
          </w:tcPr>
          <w:p w14:paraId="0F5C527F"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and delete</w:t>
            </w:r>
          </w:p>
          <w:p w14:paraId="63D591E6" w14:textId="77777777" w:rsidR="00BC7D7A"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View only</w:t>
            </w:r>
          </w:p>
          <w:p w14:paraId="134B1480" w14:textId="77777777" w:rsidR="00BC7D7A" w:rsidRPr="0029386D" w:rsidRDefault="00BC7D7A" w:rsidP="00A57696">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Not visible</w:t>
            </w:r>
          </w:p>
        </w:tc>
      </w:tr>
      <w:tr w:rsidR="00BC7D7A" w:rsidRPr="0029386D" w14:paraId="783A5DA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3305E0EC" w14:textId="77777777" w:rsidR="00BC7D7A" w:rsidRPr="0029386D" w:rsidRDefault="00BC7D7A" w:rsidP="006B2284">
            <w:pPr>
              <w:pStyle w:val="ListParagraph"/>
              <w:ind w:left="0"/>
              <w:jc w:val="left"/>
              <w:rPr>
                <w:b w:val="0"/>
              </w:rPr>
            </w:pPr>
            <w:r>
              <w:lastRenderedPageBreak/>
              <w:t>Note</w:t>
            </w:r>
          </w:p>
        </w:tc>
        <w:tc>
          <w:tcPr>
            <w:tcW w:w="1701" w:type="dxa"/>
          </w:tcPr>
          <w:p w14:paraId="2760D003"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Rich-text</w:t>
            </w:r>
          </w:p>
        </w:tc>
        <w:tc>
          <w:tcPr>
            <w:tcW w:w="4110" w:type="dxa"/>
          </w:tcPr>
          <w:p w14:paraId="4818BDE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5C411D1F"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2BBB4056" w14:textId="77777777" w:rsidR="00BC7D7A" w:rsidRPr="0029386D" w:rsidRDefault="00BC7D7A" w:rsidP="006B2284">
            <w:pPr>
              <w:pStyle w:val="ListParagraph"/>
              <w:ind w:left="0"/>
              <w:jc w:val="left"/>
            </w:pPr>
            <w:r>
              <w:t>Parsed contents</w:t>
            </w:r>
          </w:p>
        </w:tc>
        <w:tc>
          <w:tcPr>
            <w:tcW w:w="1701" w:type="dxa"/>
            <w:shd w:val="clear" w:color="auto" w:fill="FBD4B4" w:themeFill="accent6" w:themeFillTint="66"/>
          </w:tcPr>
          <w:p w14:paraId="1A2FDB2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rPr>
                <w:b/>
              </w:rPr>
            </w:pPr>
          </w:p>
        </w:tc>
        <w:tc>
          <w:tcPr>
            <w:tcW w:w="4110" w:type="dxa"/>
            <w:shd w:val="clear" w:color="auto" w:fill="FBD4B4" w:themeFill="accent6" w:themeFillTint="66"/>
          </w:tcPr>
          <w:p w14:paraId="38F64EFD" w14:textId="77777777" w:rsidR="00BC7D7A" w:rsidRPr="00DA1DA6"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0F038E8C"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907069A" w14:textId="77777777" w:rsidR="00BC7D7A" w:rsidRPr="0029386D" w:rsidRDefault="00BC7D7A" w:rsidP="006B2284">
            <w:pPr>
              <w:pStyle w:val="ListParagraph"/>
              <w:ind w:left="0"/>
              <w:jc w:val="left"/>
              <w:rPr>
                <w:b w:val="0"/>
              </w:rPr>
            </w:pPr>
            <w:r>
              <w:t>Last date of parsing</w:t>
            </w:r>
          </w:p>
        </w:tc>
        <w:tc>
          <w:tcPr>
            <w:tcW w:w="1701" w:type="dxa"/>
          </w:tcPr>
          <w:p w14:paraId="4D3AD579"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Date &amp; time</w:t>
            </w:r>
          </w:p>
        </w:tc>
        <w:tc>
          <w:tcPr>
            <w:tcW w:w="4110" w:type="dxa"/>
          </w:tcPr>
          <w:p w14:paraId="651C70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6CCEBFDC"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68052F3" w14:textId="77777777" w:rsidR="00BC7D7A" w:rsidRPr="0029386D" w:rsidRDefault="00BC7D7A" w:rsidP="006B2284">
            <w:pPr>
              <w:pStyle w:val="ListParagraph"/>
              <w:ind w:left="0"/>
              <w:jc w:val="left"/>
              <w:rPr>
                <w:b w:val="0"/>
              </w:rPr>
            </w:pPr>
            <w:r>
              <w:t>Verification warnings</w:t>
            </w:r>
          </w:p>
        </w:tc>
        <w:tc>
          <w:tcPr>
            <w:tcW w:w="1701" w:type="dxa"/>
          </w:tcPr>
          <w:p w14:paraId="5CCA5B1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5A14D8D1"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w:t>
            </w:r>
            <w:r w:rsidRPr="00DA1DA6">
              <w:t>, not editable</w:t>
            </w:r>
          </w:p>
        </w:tc>
      </w:tr>
      <w:tr w:rsidR="00BC7D7A" w:rsidRPr="0029386D" w14:paraId="7D3DD393"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52A35761" w14:textId="77777777" w:rsidR="00BC7D7A" w:rsidRPr="0029386D" w:rsidRDefault="00BC7D7A" w:rsidP="006B2284">
            <w:pPr>
              <w:pStyle w:val="ListParagraph"/>
              <w:ind w:left="0"/>
              <w:jc w:val="left"/>
              <w:rPr>
                <w:b w:val="0"/>
              </w:rPr>
            </w:pPr>
            <w:r>
              <w:t>Key data</w:t>
            </w:r>
          </w:p>
        </w:tc>
        <w:tc>
          <w:tcPr>
            <w:tcW w:w="1701" w:type="dxa"/>
          </w:tcPr>
          <w:p w14:paraId="657FEA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774DC2F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rsidRPr="00DA1DA6">
              <w:t>F</w:t>
            </w:r>
            <w:r>
              <w:t>illed automatically</w:t>
            </w:r>
            <w:r w:rsidRPr="00DA1DA6">
              <w:t>, not editable</w:t>
            </w:r>
          </w:p>
        </w:tc>
      </w:tr>
      <w:tr w:rsidR="00BC7D7A" w:rsidRPr="0029386D" w14:paraId="03181989" w14:textId="77777777" w:rsidTr="006B22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7EA97AD" w14:textId="77777777" w:rsidR="00BC7D7A" w:rsidRPr="0029386D" w:rsidRDefault="00BC7D7A" w:rsidP="006B2284">
            <w:pPr>
              <w:pStyle w:val="ListParagraph"/>
              <w:ind w:left="0"/>
              <w:jc w:val="left"/>
              <w:rPr>
                <w:b w:val="0"/>
              </w:rPr>
            </w:pPr>
            <w:r>
              <w:t>Contents</w:t>
            </w:r>
          </w:p>
        </w:tc>
        <w:tc>
          <w:tcPr>
            <w:tcW w:w="1701" w:type="dxa"/>
          </w:tcPr>
          <w:p w14:paraId="0C7D60E7"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t xml:space="preserve">Large </w:t>
            </w:r>
            <w:r w:rsidRPr="0029386D">
              <w:t>Text</w:t>
            </w:r>
          </w:p>
        </w:tc>
        <w:tc>
          <w:tcPr>
            <w:tcW w:w="4110" w:type="dxa"/>
          </w:tcPr>
          <w:p w14:paraId="40FB487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r w:rsidRPr="00DA1DA6">
              <w:t>F</w:t>
            </w:r>
            <w:r>
              <w:t>illed automatically only if the document type is very compact as a large amount of such data can affect system performance</w:t>
            </w:r>
            <w:r w:rsidRPr="00DA1DA6">
              <w:t>, not editable</w:t>
            </w:r>
          </w:p>
        </w:tc>
      </w:tr>
      <w:tr w:rsidR="00BC7D7A" w:rsidRPr="0029386D" w14:paraId="155E171E" w14:textId="77777777" w:rsidTr="006B2284">
        <w:tc>
          <w:tcPr>
            <w:cnfStyle w:val="001000000000" w:firstRow="0" w:lastRow="0" w:firstColumn="1" w:lastColumn="0" w:oddVBand="0" w:evenVBand="0" w:oddHBand="0" w:evenHBand="0" w:firstRowFirstColumn="0" w:firstRowLastColumn="0" w:lastRowFirstColumn="0" w:lastRowLastColumn="0"/>
            <w:tcW w:w="2093" w:type="dxa"/>
          </w:tcPr>
          <w:p w14:paraId="4E984C80" w14:textId="77777777" w:rsidR="00BC7D7A" w:rsidRPr="0029386D" w:rsidRDefault="00BC7D7A" w:rsidP="006B2284">
            <w:pPr>
              <w:pStyle w:val="ListParagraph"/>
              <w:ind w:left="0"/>
              <w:jc w:val="left"/>
              <w:rPr>
                <w:b w:val="0"/>
              </w:rPr>
            </w:pPr>
            <w:r>
              <w:t>Internal representation</w:t>
            </w:r>
          </w:p>
        </w:tc>
        <w:tc>
          <w:tcPr>
            <w:tcW w:w="1701" w:type="dxa"/>
          </w:tcPr>
          <w:p w14:paraId="0EEA79D0"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Large </w:t>
            </w:r>
            <w:r w:rsidRPr="0029386D">
              <w:t>Text</w:t>
            </w:r>
          </w:p>
        </w:tc>
        <w:tc>
          <w:tcPr>
            <w:tcW w:w="4110" w:type="dxa"/>
          </w:tcPr>
          <w:p w14:paraId="544FD2F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r>
              <w:t>For example json, only if it would be needed by some internal algorithms, like verification of eligibility and completeness</w:t>
            </w:r>
          </w:p>
        </w:tc>
      </w:tr>
    </w:tbl>
    <w:p w14:paraId="55A9A041" w14:textId="77777777" w:rsidR="00BC7D7A" w:rsidRDefault="00BC7D7A" w:rsidP="00BC7D7A"/>
    <w:p w14:paraId="1CAA5D20" w14:textId="77777777" w:rsidR="00BC7D7A" w:rsidRDefault="00BC7D7A" w:rsidP="00BC7D7A">
      <w:pPr>
        <w:pStyle w:val="Heading3"/>
      </w:pPr>
      <w:r>
        <w:t>Manual and automatic actions (workflows)</w:t>
      </w:r>
    </w:p>
    <w:p w14:paraId="2D44A9B3" w14:textId="190C4450" w:rsidR="00BC7D7A" w:rsidRDefault="00BC7D7A" w:rsidP="00A57696">
      <w:pPr>
        <w:pStyle w:val="ListParagraph"/>
        <w:numPr>
          <w:ilvl w:val="0"/>
          <w:numId w:val="15"/>
        </w:numPr>
      </w:pPr>
      <w:r>
        <w:t>Reprocess (OCR) the chosen document</w:t>
      </w:r>
    </w:p>
    <w:p w14:paraId="3E2EF193" w14:textId="77777777" w:rsidR="00BC7D7A" w:rsidRDefault="00BC7D7A" w:rsidP="00BC7D7A">
      <w:pPr>
        <w:pStyle w:val="ListParagraph"/>
      </w:pPr>
    </w:p>
    <w:p w14:paraId="3B9A4AA4" w14:textId="77777777" w:rsidR="00BC7D7A" w:rsidRDefault="00BC7D7A" w:rsidP="00BC7D7A">
      <w:pPr>
        <w:pStyle w:val="Heading2"/>
      </w:pPr>
      <w:bookmarkStart w:id="742" w:name="_Toc91614558"/>
      <w:r>
        <w:t>Courts</w:t>
      </w:r>
      <w:bookmarkEnd w:id="742"/>
    </w:p>
    <w:p w14:paraId="292E45FA" w14:textId="77777777" w:rsidR="00BC7D7A" w:rsidRDefault="00BC7D7A" w:rsidP="00BC7D7A">
      <w:pPr>
        <w:pStyle w:val="Heading3"/>
      </w:pPr>
      <w:r>
        <w:t>Attributes:</w:t>
      </w:r>
    </w:p>
    <w:tbl>
      <w:tblPr>
        <w:tblStyle w:val="LightList-Accent6"/>
        <w:tblW w:w="0" w:type="auto"/>
        <w:tblLook w:val="04A0" w:firstRow="1" w:lastRow="0" w:firstColumn="1" w:lastColumn="0" w:noHBand="0" w:noVBand="1"/>
      </w:tblPr>
      <w:tblGrid>
        <w:gridCol w:w="2093"/>
        <w:gridCol w:w="1701"/>
        <w:gridCol w:w="4110"/>
      </w:tblGrid>
      <w:tr w:rsidR="00BC7D7A" w:rsidRPr="0029386D" w14:paraId="713C6A9C" w14:textId="77777777" w:rsidTr="00560C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6F3F5DD6" w14:textId="77777777" w:rsidR="00BC7D7A" w:rsidRPr="0029386D" w:rsidRDefault="00BC7D7A" w:rsidP="006B2284">
            <w:pPr>
              <w:pStyle w:val="ListParagraph"/>
              <w:ind w:left="0"/>
              <w:jc w:val="left"/>
            </w:pPr>
            <w:r w:rsidRPr="0029386D">
              <w:t>Section and Attribute</w:t>
            </w:r>
          </w:p>
        </w:tc>
        <w:tc>
          <w:tcPr>
            <w:tcW w:w="1701" w:type="dxa"/>
          </w:tcPr>
          <w:p w14:paraId="2BC1E738" w14:textId="77777777" w:rsidR="00BC7D7A" w:rsidRPr="0029386D" w:rsidRDefault="00BC7D7A" w:rsidP="006B2284">
            <w:pPr>
              <w:pStyle w:val="ListParagraph"/>
              <w:ind w:left="0"/>
              <w:jc w:val="left"/>
              <w:cnfStyle w:val="100000000000" w:firstRow="1" w:lastRow="0" w:firstColumn="0" w:lastColumn="0" w:oddVBand="0" w:evenVBand="0" w:oddHBand="0" w:evenHBand="0" w:firstRowFirstColumn="0" w:firstRowLastColumn="0" w:lastRowFirstColumn="0" w:lastRowLastColumn="0"/>
            </w:pPr>
            <w:r w:rsidRPr="0029386D">
              <w:t>Data type</w:t>
            </w:r>
          </w:p>
        </w:tc>
        <w:tc>
          <w:tcPr>
            <w:tcW w:w="4110" w:type="dxa"/>
          </w:tcPr>
          <w:p w14:paraId="48D01181" w14:textId="77777777" w:rsidR="00BC7D7A" w:rsidRPr="0029386D" w:rsidRDefault="00BC7D7A" w:rsidP="006B2284">
            <w:pPr>
              <w:pStyle w:val="ListParagraph"/>
              <w:ind w:left="0"/>
              <w:cnfStyle w:val="100000000000" w:firstRow="1" w:lastRow="0" w:firstColumn="0" w:lastColumn="0" w:oddVBand="0" w:evenVBand="0" w:oddHBand="0" w:evenHBand="0" w:firstRowFirstColumn="0" w:firstRowLastColumn="0" w:lastRowFirstColumn="0" w:lastRowLastColumn="0"/>
            </w:pPr>
            <w:r w:rsidRPr="0029386D">
              <w:t>Comments</w:t>
            </w:r>
          </w:p>
        </w:tc>
      </w:tr>
      <w:tr w:rsidR="00BC7D7A" w:rsidRPr="0029386D" w14:paraId="58B75D3B"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35D2E054" w14:textId="77777777" w:rsidR="00BC7D7A" w:rsidRPr="0029386D" w:rsidRDefault="00BC7D7A" w:rsidP="006B2284">
            <w:pPr>
              <w:pStyle w:val="ListParagraph"/>
              <w:ind w:left="0"/>
              <w:jc w:val="left"/>
              <w:rPr>
                <w:b w:val="0"/>
              </w:rPr>
            </w:pPr>
            <w:r>
              <w:t>Courts</w:t>
            </w:r>
          </w:p>
        </w:tc>
        <w:tc>
          <w:tcPr>
            <w:tcW w:w="1701" w:type="dxa"/>
          </w:tcPr>
          <w:p w14:paraId="49B0DE56"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p>
        </w:tc>
        <w:tc>
          <w:tcPr>
            <w:tcW w:w="4110" w:type="dxa"/>
          </w:tcPr>
          <w:p w14:paraId="214E6CF9"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4997D9AF"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0D8072EF" w14:textId="77777777" w:rsidR="00BC7D7A" w:rsidRPr="0029386D" w:rsidRDefault="00BC7D7A" w:rsidP="006B2284">
            <w:pPr>
              <w:pStyle w:val="ListParagraph"/>
              <w:ind w:left="0"/>
              <w:jc w:val="left"/>
            </w:pPr>
            <w:r w:rsidRPr="0029386D">
              <w:t>Basic Information</w:t>
            </w:r>
          </w:p>
        </w:tc>
        <w:tc>
          <w:tcPr>
            <w:tcW w:w="1701" w:type="dxa"/>
            <w:shd w:val="clear" w:color="auto" w:fill="FBD4B4" w:themeFill="accent6" w:themeFillTint="66"/>
          </w:tcPr>
          <w:p w14:paraId="2B3FB28D"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5B19B19"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0D1A5F79"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4DD0F1" w14:textId="77777777" w:rsidR="00BC7D7A" w:rsidRPr="0029386D" w:rsidRDefault="00BC7D7A" w:rsidP="006B2284">
            <w:pPr>
              <w:pStyle w:val="ListParagraph"/>
              <w:ind w:left="0"/>
              <w:jc w:val="left"/>
              <w:rPr>
                <w:b w:val="0"/>
              </w:rPr>
            </w:pPr>
            <w:r>
              <w:t>Court</w:t>
            </w:r>
            <w:r w:rsidRPr="0029386D">
              <w:t xml:space="preserve"> Name</w:t>
            </w:r>
          </w:p>
        </w:tc>
        <w:tc>
          <w:tcPr>
            <w:tcW w:w="1701" w:type="dxa"/>
          </w:tcPr>
          <w:p w14:paraId="025C3243"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 mandatory</w:t>
            </w:r>
          </w:p>
        </w:tc>
        <w:tc>
          <w:tcPr>
            <w:tcW w:w="4110" w:type="dxa"/>
          </w:tcPr>
          <w:p w14:paraId="2600F096"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766BB38C" w14:textId="77777777" w:rsidTr="00560C70">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146A98BF" w14:textId="77777777" w:rsidR="00BC7D7A" w:rsidRPr="0029386D" w:rsidRDefault="00BC7D7A" w:rsidP="006B2284">
            <w:pPr>
              <w:pStyle w:val="ListParagraph"/>
              <w:ind w:left="0"/>
              <w:jc w:val="left"/>
            </w:pPr>
            <w:r w:rsidRPr="0029386D">
              <w:t>Address</w:t>
            </w:r>
          </w:p>
        </w:tc>
        <w:tc>
          <w:tcPr>
            <w:tcW w:w="1701" w:type="dxa"/>
            <w:shd w:val="clear" w:color="auto" w:fill="FBD4B4" w:themeFill="accent6" w:themeFillTint="66"/>
          </w:tcPr>
          <w:p w14:paraId="3EE4165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rPr>
                <w:b/>
              </w:rPr>
            </w:pPr>
          </w:p>
        </w:tc>
        <w:tc>
          <w:tcPr>
            <w:tcW w:w="4110" w:type="dxa"/>
            <w:shd w:val="clear" w:color="auto" w:fill="FBD4B4" w:themeFill="accent6" w:themeFillTint="66"/>
          </w:tcPr>
          <w:p w14:paraId="4F39C5F2"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rPr>
                <w:b/>
              </w:rPr>
            </w:pPr>
          </w:p>
        </w:tc>
      </w:tr>
      <w:tr w:rsidR="00BC7D7A" w:rsidRPr="0029386D" w14:paraId="752133B1"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1CD3EB83" w14:textId="77777777" w:rsidR="00BC7D7A" w:rsidRPr="0029386D" w:rsidRDefault="00BC7D7A" w:rsidP="006B2284">
            <w:pPr>
              <w:pStyle w:val="ListParagraph"/>
              <w:ind w:left="0"/>
              <w:jc w:val="left"/>
              <w:rPr>
                <w:b w:val="0"/>
              </w:rPr>
            </w:pPr>
            <w:r w:rsidRPr="0029386D">
              <w:t>Street, number, etc.</w:t>
            </w:r>
          </w:p>
        </w:tc>
        <w:tc>
          <w:tcPr>
            <w:tcW w:w="1701" w:type="dxa"/>
          </w:tcPr>
          <w:p w14:paraId="2EF57A59" w14:textId="3A4359B7" w:rsidR="00BC7D7A" w:rsidRPr="0029386D" w:rsidRDefault="00BC7D7A"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1A6378E2"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2F69BBAB"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15C8F2FB" w14:textId="22E3748F" w:rsidR="00BC7D7A" w:rsidRPr="0029386D" w:rsidRDefault="001838A3" w:rsidP="006B2284">
            <w:pPr>
              <w:pStyle w:val="ListParagraph"/>
              <w:ind w:left="0"/>
              <w:jc w:val="left"/>
              <w:rPr>
                <w:b w:val="0"/>
              </w:rPr>
            </w:pPr>
            <w:r>
              <w:t>ZIP</w:t>
            </w:r>
          </w:p>
        </w:tc>
        <w:tc>
          <w:tcPr>
            <w:tcW w:w="1701" w:type="dxa"/>
          </w:tcPr>
          <w:p w14:paraId="7A8BD6BB" w14:textId="44D59B52" w:rsidR="00BC7D7A" w:rsidRPr="0029386D" w:rsidRDefault="00BC7D7A"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r>
              <w:t>,</w:t>
            </w:r>
            <w:r w:rsidR="001838A3">
              <w:t xml:space="preserve"> ZIP format,</w:t>
            </w:r>
            <w:r>
              <w:t xml:space="preserve"> </w:t>
            </w:r>
          </w:p>
        </w:tc>
        <w:tc>
          <w:tcPr>
            <w:tcW w:w="4110" w:type="dxa"/>
          </w:tcPr>
          <w:p w14:paraId="61B9C93B"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1838A3" w:rsidRPr="0029386D" w14:paraId="0266B6C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F1FE170" w14:textId="77777777" w:rsidR="001838A3" w:rsidRPr="0029386D" w:rsidRDefault="001838A3" w:rsidP="001838A3">
            <w:pPr>
              <w:pStyle w:val="ListParagraph"/>
              <w:ind w:left="0"/>
              <w:jc w:val="left"/>
              <w:rPr>
                <w:b w:val="0"/>
              </w:rPr>
            </w:pPr>
            <w:r w:rsidRPr="0029386D">
              <w:t>City</w:t>
            </w:r>
          </w:p>
        </w:tc>
        <w:tc>
          <w:tcPr>
            <w:tcW w:w="1701" w:type="dxa"/>
          </w:tcPr>
          <w:p w14:paraId="75184B25" w14:textId="51B46A76" w:rsidR="001838A3" w:rsidRPr="0029386D" w:rsidRDefault="001838A3" w:rsidP="001838A3">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r>
              <w:t xml:space="preserve">, </w:t>
            </w:r>
          </w:p>
        </w:tc>
        <w:tc>
          <w:tcPr>
            <w:tcW w:w="4110" w:type="dxa"/>
          </w:tcPr>
          <w:p w14:paraId="4007B2E4" w14:textId="77777777" w:rsidR="001838A3" w:rsidRPr="0029386D" w:rsidRDefault="001838A3" w:rsidP="001838A3">
            <w:pPr>
              <w:pStyle w:val="ListParagraph"/>
              <w:ind w:left="0"/>
              <w:cnfStyle w:val="000000100000" w:firstRow="0" w:lastRow="0" w:firstColumn="0" w:lastColumn="0" w:oddVBand="0" w:evenVBand="0" w:oddHBand="1" w:evenHBand="0" w:firstRowFirstColumn="0" w:firstRowLastColumn="0" w:lastRowFirstColumn="0" w:lastRowLastColumn="0"/>
            </w:pPr>
          </w:p>
        </w:tc>
      </w:tr>
      <w:tr w:rsidR="001838A3" w:rsidRPr="0029386D" w14:paraId="689D0973"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397E19D4" w14:textId="67F611FD" w:rsidR="001838A3" w:rsidRPr="001838A3" w:rsidRDefault="001838A3" w:rsidP="001838A3">
            <w:pPr>
              <w:pStyle w:val="ListParagraph"/>
              <w:ind w:left="0"/>
              <w:jc w:val="left"/>
            </w:pPr>
            <w:r w:rsidRPr="001838A3">
              <w:t>State</w:t>
            </w:r>
          </w:p>
        </w:tc>
        <w:tc>
          <w:tcPr>
            <w:tcW w:w="1701" w:type="dxa"/>
          </w:tcPr>
          <w:p w14:paraId="35B19C55" w14:textId="23AAA306" w:rsidR="001838A3" w:rsidRPr="0029386D" w:rsidRDefault="001838A3" w:rsidP="001838A3">
            <w:pPr>
              <w:pStyle w:val="ListParagraph"/>
              <w:ind w:left="0"/>
              <w:jc w:val="left"/>
              <w:cnfStyle w:val="000000000000" w:firstRow="0" w:lastRow="0" w:firstColumn="0" w:lastColumn="0" w:oddVBand="0" w:evenVBand="0" w:oddHBand="0" w:evenHBand="0" w:firstRowFirstColumn="0" w:firstRowLastColumn="0" w:lastRowFirstColumn="0" w:lastRowLastColumn="0"/>
            </w:pPr>
            <w:r>
              <w:t xml:space="preserve">Picklist, US states, </w:t>
            </w:r>
          </w:p>
        </w:tc>
        <w:tc>
          <w:tcPr>
            <w:tcW w:w="4110" w:type="dxa"/>
          </w:tcPr>
          <w:p w14:paraId="79C729D7" w14:textId="77777777" w:rsidR="001838A3" w:rsidRPr="0029386D" w:rsidRDefault="001838A3" w:rsidP="001838A3">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710487FD"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4972C034" w14:textId="77777777" w:rsidR="00BC7D7A" w:rsidRPr="001838A3" w:rsidRDefault="00BC7D7A" w:rsidP="006B2284">
            <w:pPr>
              <w:pStyle w:val="Attributes-SectionName"/>
              <w:rPr>
                <w:b/>
              </w:rPr>
            </w:pPr>
            <w:r w:rsidRPr="001838A3">
              <w:rPr>
                <w:b/>
              </w:rPr>
              <w:t xml:space="preserve">Contact </w:t>
            </w:r>
          </w:p>
        </w:tc>
        <w:tc>
          <w:tcPr>
            <w:tcW w:w="1701" w:type="dxa"/>
            <w:shd w:val="clear" w:color="auto" w:fill="FBD4B4" w:themeFill="accent6" w:themeFillTint="66"/>
          </w:tcPr>
          <w:p w14:paraId="23C817E5"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c>
          <w:tcPr>
            <w:tcW w:w="4110" w:type="dxa"/>
            <w:shd w:val="clear" w:color="auto" w:fill="FBD4B4" w:themeFill="accent6" w:themeFillTint="66"/>
          </w:tcPr>
          <w:p w14:paraId="4E496716" w14:textId="77777777" w:rsidR="00BC7D7A" w:rsidRPr="0029386D" w:rsidRDefault="00BC7D7A" w:rsidP="006B2284">
            <w:pPr>
              <w:pStyle w:val="Attributes-SectionName"/>
              <w:cnfStyle w:val="000000100000" w:firstRow="0" w:lastRow="0" w:firstColumn="0" w:lastColumn="0" w:oddVBand="0" w:evenVBand="0" w:oddHBand="1" w:evenHBand="0" w:firstRowFirstColumn="0" w:firstRowLastColumn="0" w:lastRowFirstColumn="0" w:lastRowLastColumn="0"/>
            </w:pPr>
          </w:p>
        </w:tc>
      </w:tr>
      <w:tr w:rsidR="00BC7D7A" w:rsidRPr="0029386D" w14:paraId="7F959F4F"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55E1DC4F" w14:textId="77777777" w:rsidR="00BC7D7A" w:rsidRPr="0029386D" w:rsidRDefault="00BC7D7A" w:rsidP="006B2284">
            <w:pPr>
              <w:pStyle w:val="ListParagraph"/>
              <w:ind w:left="0"/>
              <w:jc w:val="left"/>
              <w:rPr>
                <w:b w:val="0"/>
              </w:rPr>
            </w:pPr>
            <w:r>
              <w:t>WWW</w:t>
            </w:r>
          </w:p>
        </w:tc>
        <w:tc>
          <w:tcPr>
            <w:tcW w:w="1701" w:type="dxa"/>
          </w:tcPr>
          <w:p w14:paraId="72CC7FD5"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2A50FA0D"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r w:rsidR="00BC7D7A" w:rsidRPr="0029386D" w14:paraId="05301D63" w14:textId="77777777" w:rsidTr="00560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2A0D8AB1" w14:textId="77777777" w:rsidR="00BC7D7A" w:rsidRPr="0029386D" w:rsidRDefault="00BC7D7A" w:rsidP="006B2284">
            <w:pPr>
              <w:pStyle w:val="ListParagraph"/>
              <w:ind w:left="0"/>
              <w:jc w:val="left"/>
              <w:rPr>
                <w:b w:val="0"/>
              </w:rPr>
            </w:pPr>
            <w:r>
              <w:t>E-mail</w:t>
            </w:r>
          </w:p>
        </w:tc>
        <w:tc>
          <w:tcPr>
            <w:tcW w:w="1701" w:type="dxa"/>
          </w:tcPr>
          <w:p w14:paraId="49A4F671" w14:textId="77777777" w:rsidR="00BC7D7A" w:rsidRPr="0029386D" w:rsidRDefault="00BC7D7A" w:rsidP="006B2284">
            <w:pPr>
              <w:pStyle w:val="ListParagraph"/>
              <w:ind w:left="0"/>
              <w:jc w:val="left"/>
              <w:cnfStyle w:val="000000100000" w:firstRow="0" w:lastRow="0" w:firstColumn="0" w:lastColumn="0" w:oddVBand="0" w:evenVBand="0" w:oddHBand="1" w:evenHBand="0" w:firstRowFirstColumn="0" w:firstRowLastColumn="0" w:lastRowFirstColumn="0" w:lastRowLastColumn="0"/>
            </w:pPr>
            <w:r w:rsidRPr="0029386D">
              <w:t>Text</w:t>
            </w:r>
          </w:p>
        </w:tc>
        <w:tc>
          <w:tcPr>
            <w:tcW w:w="4110" w:type="dxa"/>
          </w:tcPr>
          <w:p w14:paraId="588F1BF3" w14:textId="77777777" w:rsidR="00BC7D7A" w:rsidRPr="0029386D" w:rsidRDefault="00BC7D7A" w:rsidP="006B2284">
            <w:pPr>
              <w:pStyle w:val="ListParagraph"/>
              <w:ind w:left="0"/>
              <w:cnfStyle w:val="000000100000" w:firstRow="0" w:lastRow="0" w:firstColumn="0" w:lastColumn="0" w:oddVBand="0" w:evenVBand="0" w:oddHBand="1" w:evenHBand="0" w:firstRowFirstColumn="0" w:firstRowLastColumn="0" w:lastRowFirstColumn="0" w:lastRowLastColumn="0"/>
            </w:pPr>
          </w:p>
        </w:tc>
      </w:tr>
      <w:tr w:rsidR="00BC7D7A" w:rsidRPr="0029386D" w14:paraId="54057DF6" w14:textId="77777777" w:rsidTr="00560C70">
        <w:tc>
          <w:tcPr>
            <w:cnfStyle w:val="001000000000" w:firstRow="0" w:lastRow="0" w:firstColumn="1" w:lastColumn="0" w:oddVBand="0" w:evenVBand="0" w:oddHBand="0" w:evenHBand="0" w:firstRowFirstColumn="0" w:firstRowLastColumn="0" w:lastRowFirstColumn="0" w:lastRowLastColumn="0"/>
            <w:tcW w:w="2093" w:type="dxa"/>
          </w:tcPr>
          <w:p w14:paraId="21E405DB" w14:textId="77777777" w:rsidR="00BC7D7A" w:rsidRPr="0029386D" w:rsidRDefault="00BC7D7A" w:rsidP="006B2284">
            <w:pPr>
              <w:pStyle w:val="ListParagraph"/>
              <w:ind w:left="0"/>
              <w:jc w:val="left"/>
              <w:rPr>
                <w:b w:val="0"/>
              </w:rPr>
            </w:pPr>
            <w:r>
              <w:t>Phone</w:t>
            </w:r>
          </w:p>
        </w:tc>
        <w:tc>
          <w:tcPr>
            <w:tcW w:w="1701" w:type="dxa"/>
          </w:tcPr>
          <w:p w14:paraId="6C9DF6F6" w14:textId="77777777" w:rsidR="00BC7D7A" w:rsidRPr="0029386D" w:rsidRDefault="00BC7D7A" w:rsidP="006B2284">
            <w:pPr>
              <w:pStyle w:val="ListParagraph"/>
              <w:ind w:left="0"/>
              <w:jc w:val="left"/>
              <w:cnfStyle w:val="000000000000" w:firstRow="0" w:lastRow="0" w:firstColumn="0" w:lastColumn="0" w:oddVBand="0" w:evenVBand="0" w:oddHBand="0" w:evenHBand="0" w:firstRowFirstColumn="0" w:firstRowLastColumn="0" w:lastRowFirstColumn="0" w:lastRowLastColumn="0"/>
            </w:pPr>
            <w:r w:rsidRPr="0029386D">
              <w:t>Text</w:t>
            </w:r>
          </w:p>
        </w:tc>
        <w:tc>
          <w:tcPr>
            <w:tcW w:w="4110" w:type="dxa"/>
          </w:tcPr>
          <w:p w14:paraId="03183DBF" w14:textId="77777777" w:rsidR="00BC7D7A" w:rsidRPr="0029386D" w:rsidRDefault="00BC7D7A" w:rsidP="006B2284">
            <w:pPr>
              <w:pStyle w:val="ListParagraph"/>
              <w:ind w:left="0"/>
              <w:cnfStyle w:val="000000000000" w:firstRow="0" w:lastRow="0" w:firstColumn="0" w:lastColumn="0" w:oddVBand="0" w:evenVBand="0" w:oddHBand="0" w:evenHBand="0" w:firstRowFirstColumn="0" w:firstRowLastColumn="0" w:lastRowFirstColumn="0" w:lastRowLastColumn="0"/>
            </w:pPr>
          </w:p>
        </w:tc>
      </w:tr>
    </w:tbl>
    <w:p w14:paraId="424AD43F" w14:textId="77777777" w:rsidR="00FA4742" w:rsidRDefault="00FA4742" w:rsidP="00FA4742">
      <w:pPr>
        <w:pStyle w:val="ListParagraph"/>
      </w:pPr>
    </w:p>
    <w:p w14:paraId="63F053B0" w14:textId="207BDA11" w:rsidR="00242432" w:rsidRDefault="00242432">
      <w:pPr>
        <w:pStyle w:val="Heading2"/>
        <w:rPr>
          <w:ins w:id="743" w:author="Dariusz Bogumil" w:date="2022-01-04T22:33:00Z"/>
        </w:rPr>
        <w:pPrChange w:id="744" w:author="Dariusz Bogumil" w:date="2022-01-04T22:33:00Z">
          <w:pPr>
            <w:pStyle w:val="Heading1"/>
          </w:pPr>
        </w:pPrChange>
      </w:pPr>
      <w:bookmarkStart w:id="745" w:name="_Toc91614559"/>
      <w:ins w:id="746" w:author="Dariusz Bogumil" w:date="2022-01-04T22:32:00Z">
        <w:r>
          <w:lastRenderedPageBreak/>
          <w:t>Investors</w:t>
        </w:r>
      </w:ins>
    </w:p>
    <w:p w14:paraId="7069E2E8" w14:textId="77777777" w:rsidR="00242432" w:rsidRDefault="00242432" w:rsidP="00242432">
      <w:pPr>
        <w:pStyle w:val="Heading3"/>
        <w:rPr>
          <w:ins w:id="747" w:author="Dariusz Bogumil" w:date="2022-01-04T22:34:00Z"/>
        </w:rPr>
      </w:pPr>
      <w:ins w:id="748" w:author="Dariusz Bogumil" w:date="2022-01-04T22:34:00Z">
        <w:r>
          <w:t>Attributes:</w:t>
        </w:r>
      </w:ins>
    </w:p>
    <w:tbl>
      <w:tblPr>
        <w:tblStyle w:val="LightList-Accent6"/>
        <w:tblW w:w="0" w:type="auto"/>
        <w:tblLook w:val="04A0" w:firstRow="1" w:lastRow="0" w:firstColumn="1" w:lastColumn="0" w:noHBand="0" w:noVBand="1"/>
      </w:tblPr>
      <w:tblGrid>
        <w:gridCol w:w="2093"/>
        <w:gridCol w:w="1701"/>
        <w:gridCol w:w="4110"/>
      </w:tblGrid>
      <w:tr w:rsidR="00242432" w:rsidRPr="0029386D" w14:paraId="073F21B5" w14:textId="77777777" w:rsidTr="00011E9E">
        <w:trPr>
          <w:cnfStyle w:val="100000000000" w:firstRow="1" w:lastRow="0" w:firstColumn="0" w:lastColumn="0" w:oddVBand="0" w:evenVBand="0" w:oddHBand="0" w:evenHBand="0" w:firstRowFirstColumn="0" w:firstRowLastColumn="0" w:lastRowFirstColumn="0" w:lastRowLastColumn="0"/>
          <w:ins w:id="74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32D651" w14:textId="77777777" w:rsidR="00242432" w:rsidRPr="0029386D" w:rsidRDefault="00242432" w:rsidP="00011E9E">
            <w:pPr>
              <w:pStyle w:val="ListParagraph"/>
              <w:ind w:left="0"/>
              <w:jc w:val="left"/>
              <w:rPr>
                <w:ins w:id="750" w:author="Dariusz Bogumil" w:date="2022-01-04T22:34:00Z"/>
              </w:rPr>
            </w:pPr>
            <w:ins w:id="751" w:author="Dariusz Bogumil" w:date="2022-01-04T22:34:00Z">
              <w:r w:rsidRPr="0029386D">
                <w:t>Section and Attribute</w:t>
              </w:r>
            </w:ins>
          </w:p>
        </w:tc>
        <w:tc>
          <w:tcPr>
            <w:tcW w:w="1701" w:type="dxa"/>
          </w:tcPr>
          <w:p w14:paraId="1E54BAF8" w14:textId="77777777" w:rsidR="00242432" w:rsidRPr="0029386D" w:rsidRDefault="00242432" w:rsidP="00011E9E">
            <w:pPr>
              <w:pStyle w:val="ListParagraph"/>
              <w:ind w:left="0"/>
              <w:jc w:val="left"/>
              <w:cnfStyle w:val="100000000000" w:firstRow="1" w:lastRow="0" w:firstColumn="0" w:lastColumn="0" w:oddVBand="0" w:evenVBand="0" w:oddHBand="0" w:evenHBand="0" w:firstRowFirstColumn="0" w:firstRowLastColumn="0" w:lastRowFirstColumn="0" w:lastRowLastColumn="0"/>
              <w:rPr>
                <w:ins w:id="752" w:author="Dariusz Bogumil" w:date="2022-01-04T22:34:00Z"/>
              </w:rPr>
            </w:pPr>
            <w:ins w:id="753" w:author="Dariusz Bogumil" w:date="2022-01-04T22:34:00Z">
              <w:r w:rsidRPr="0029386D">
                <w:t>Data type</w:t>
              </w:r>
            </w:ins>
          </w:p>
        </w:tc>
        <w:tc>
          <w:tcPr>
            <w:tcW w:w="4110" w:type="dxa"/>
          </w:tcPr>
          <w:p w14:paraId="339571E5" w14:textId="77777777" w:rsidR="00242432" w:rsidRPr="0029386D" w:rsidRDefault="00242432" w:rsidP="00011E9E">
            <w:pPr>
              <w:pStyle w:val="ListParagraph"/>
              <w:ind w:left="0"/>
              <w:cnfStyle w:val="100000000000" w:firstRow="1" w:lastRow="0" w:firstColumn="0" w:lastColumn="0" w:oddVBand="0" w:evenVBand="0" w:oddHBand="0" w:evenHBand="0" w:firstRowFirstColumn="0" w:firstRowLastColumn="0" w:lastRowFirstColumn="0" w:lastRowLastColumn="0"/>
              <w:rPr>
                <w:ins w:id="754" w:author="Dariusz Bogumil" w:date="2022-01-04T22:34:00Z"/>
              </w:rPr>
            </w:pPr>
            <w:ins w:id="755" w:author="Dariusz Bogumil" w:date="2022-01-04T22:34:00Z">
              <w:r w:rsidRPr="0029386D">
                <w:t>Comments</w:t>
              </w:r>
            </w:ins>
          </w:p>
        </w:tc>
      </w:tr>
      <w:tr w:rsidR="00242432" w:rsidRPr="0029386D" w14:paraId="08419146" w14:textId="77777777" w:rsidTr="00011E9E">
        <w:trPr>
          <w:cnfStyle w:val="000000100000" w:firstRow="0" w:lastRow="0" w:firstColumn="0" w:lastColumn="0" w:oddVBand="0" w:evenVBand="0" w:oddHBand="1" w:evenHBand="0" w:firstRowFirstColumn="0" w:firstRowLastColumn="0" w:lastRowFirstColumn="0" w:lastRowLastColumn="0"/>
          <w:ins w:id="756"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FCC31F" w14:textId="2FBA032D" w:rsidR="00242432" w:rsidRPr="0029386D" w:rsidRDefault="00242432" w:rsidP="00011E9E">
            <w:pPr>
              <w:pStyle w:val="ListParagraph"/>
              <w:ind w:left="0"/>
              <w:jc w:val="left"/>
              <w:rPr>
                <w:ins w:id="757" w:author="Dariusz Bogumil" w:date="2022-01-04T22:34:00Z"/>
                <w:b w:val="0"/>
              </w:rPr>
            </w:pPr>
            <w:ins w:id="758" w:author="Dariusz Bogumil" w:date="2022-01-04T22:34:00Z">
              <w:r>
                <w:t>Investors</w:t>
              </w:r>
            </w:ins>
          </w:p>
        </w:tc>
        <w:tc>
          <w:tcPr>
            <w:tcW w:w="1701" w:type="dxa"/>
          </w:tcPr>
          <w:p w14:paraId="4AD62FBD"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59" w:author="Dariusz Bogumil" w:date="2022-01-04T22:34:00Z"/>
              </w:rPr>
            </w:pPr>
          </w:p>
        </w:tc>
        <w:tc>
          <w:tcPr>
            <w:tcW w:w="4110" w:type="dxa"/>
          </w:tcPr>
          <w:p w14:paraId="15F2375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60" w:author="Dariusz Bogumil" w:date="2022-01-04T22:34:00Z"/>
              </w:rPr>
            </w:pPr>
          </w:p>
        </w:tc>
      </w:tr>
      <w:tr w:rsidR="00242432" w:rsidRPr="0029386D" w14:paraId="6AB841DA" w14:textId="77777777" w:rsidTr="00011E9E">
        <w:trPr>
          <w:ins w:id="76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566ED24A" w14:textId="77777777" w:rsidR="00242432" w:rsidRPr="0029386D" w:rsidRDefault="00242432" w:rsidP="00011E9E">
            <w:pPr>
              <w:pStyle w:val="ListParagraph"/>
              <w:ind w:left="0"/>
              <w:jc w:val="left"/>
              <w:rPr>
                <w:ins w:id="762" w:author="Dariusz Bogumil" w:date="2022-01-04T22:34:00Z"/>
              </w:rPr>
            </w:pPr>
            <w:ins w:id="763" w:author="Dariusz Bogumil" w:date="2022-01-04T22:34:00Z">
              <w:r w:rsidRPr="0029386D">
                <w:t>Basic Information</w:t>
              </w:r>
            </w:ins>
          </w:p>
        </w:tc>
        <w:tc>
          <w:tcPr>
            <w:tcW w:w="1701" w:type="dxa"/>
            <w:shd w:val="clear" w:color="auto" w:fill="FBD4B4" w:themeFill="accent6" w:themeFillTint="66"/>
          </w:tcPr>
          <w:p w14:paraId="748652FF"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64" w:author="Dariusz Bogumil" w:date="2022-01-04T22:34:00Z"/>
                <w:b/>
              </w:rPr>
            </w:pPr>
          </w:p>
        </w:tc>
        <w:tc>
          <w:tcPr>
            <w:tcW w:w="4110" w:type="dxa"/>
            <w:shd w:val="clear" w:color="auto" w:fill="FBD4B4" w:themeFill="accent6" w:themeFillTint="66"/>
          </w:tcPr>
          <w:p w14:paraId="602AF2FA"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65" w:author="Dariusz Bogumil" w:date="2022-01-04T22:34:00Z"/>
                <w:b/>
              </w:rPr>
            </w:pPr>
          </w:p>
        </w:tc>
      </w:tr>
      <w:tr w:rsidR="00242432" w:rsidRPr="0029386D" w14:paraId="0B455696" w14:textId="77777777" w:rsidTr="00011E9E">
        <w:trPr>
          <w:cnfStyle w:val="000000100000" w:firstRow="0" w:lastRow="0" w:firstColumn="0" w:lastColumn="0" w:oddVBand="0" w:evenVBand="0" w:oddHBand="1" w:evenHBand="0" w:firstRowFirstColumn="0" w:firstRowLastColumn="0" w:lastRowFirstColumn="0" w:lastRowLastColumn="0"/>
          <w:ins w:id="766" w:author="Dariusz Bogumil" w:date="2022-01-04T22:35:00Z"/>
        </w:trPr>
        <w:tc>
          <w:tcPr>
            <w:cnfStyle w:val="001000000000" w:firstRow="0" w:lastRow="0" w:firstColumn="1" w:lastColumn="0" w:oddVBand="0" w:evenVBand="0" w:oddHBand="0" w:evenHBand="0" w:firstRowFirstColumn="0" w:firstRowLastColumn="0" w:lastRowFirstColumn="0" w:lastRowLastColumn="0"/>
            <w:tcW w:w="2093" w:type="dxa"/>
          </w:tcPr>
          <w:p w14:paraId="56DB5A45" w14:textId="77777777" w:rsidR="00242432" w:rsidRPr="0029386D" w:rsidRDefault="00242432" w:rsidP="00011E9E">
            <w:pPr>
              <w:pStyle w:val="ListParagraph"/>
              <w:ind w:left="0"/>
              <w:jc w:val="left"/>
              <w:rPr>
                <w:ins w:id="767" w:author="Dariusz Bogumil" w:date="2022-01-04T22:35:00Z"/>
                <w:b w:val="0"/>
              </w:rPr>
            </w:pPr>
            <w:ins w:id="768" w:author="Dariusz Bogumil" w:date="2022-01-04T22:35:00Z">
              <w:r>
                <w:t>Investor</w:t>
              </w:r>
              <w:r w:rsidRPr="0029386D">
                <w:t xml:space="preserve"> Name</w:t>
              </w:r>
            </w:ins>
          </w:p>
        </w:tc>
        <w:tc>
          <w:tcPr>
            <w:tcW w:w="1701" w:type="dxa"/>
          </w:tcPr>
          <w:p w14:paraId="3822F0EB"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69" w:author="Dariusz Bogumil" w:date="2022-01-04T22:35:00Z"/>
              </w:rPr>
            </w:pPr>
            <w:ins w:id="770" w:author="Dariusz Bogumil" w:date="2022-01-04T22:35:00Z">
              <w:r w:rsidRPr="0029386D">
                <w:t>Text, mandatory</w:t>
              </w:r>
            </w:ins>
          </w:p>
        </w:tc>
        <w:tc>
          <w:tcPr>
            <w:tcW w:w="4110" w:type="dxa"/>
          </w:tcPr>
          <w:p w14:paraId="2F8137C5"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71" w:author="Dariusz Bogumil" w:date="2022-01-04T22:35:00Z"/>
              </w:rPr>
            </w:pPr>
          </w:p>
        </w:tc>
      </w:tr>
      <w:tr w:rsidR="00242432" w:rsidRPr="0029386D" w14:paraId="7BFD6D4C" w14:textId="77777777" w:rsidTr="00011E9E">
        <w:trPr>
          <w:ins w:id="77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35767A" w14:textId="77777777" w:rsidR="00242432" w:rsidRPr="0029386D" w:rsidRDefault="00242432" w:rsidP="00011E9E">
            <w:pPr>
              <w:pStyle w:val="ListParagraph"/>
              <w:ind w:left="0"/>
              <w:jc w:val="left"/>
              <w:rPr>
                <w:ins w:id="773" w:author="Dariusz Bogumil" w:date="2022-01-04T22:34:00Z"/>
              </w:rPr>
            </w:pPr>
            <w:ins w:id="774" w:author="Dariusz Bogumil" w:date="2022-01-04T22:34:00Z">
              <w:r w:rsidRPr="0029386D">
                <w:t>Address</w:t>
              </w:r>
            </w:ins>
          </w:p>
        </w:tc>
        <w:tc>
          <w:tcPr>
            <w:tcW w:w="1701" w:type="dxa"/>
            <w:shd w:val="clear" w:color="auto" w:fill="FBD4B4" w:themeFill="accent6" w:themeFillTint="66"/>
          </w:tcPr>
          <w:p w14:paraId="150F2195"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75" w:author="Dariusz Bogumil" w:date="2022-01-04T22:34:00Z"/>
                <w:b/>
              </w:rPr>
            </w:pPr>
          </w:p>
        </w:tc>
        <w:tc>
          <w:tcPr>
            <w:tcW w:w="4110" w:type="dxa"/>
            <w:shd w:val="clear" w:color="auto" w:fill="FBD4B4" w:themeFill="accent6" w:themeFillTint="66"/>
          </w:tcPr>
          <w:p w14:paraId="0087FCE4"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76" w:author="Dariusz Bogumil" w:date="2022-01-04T22:34:00Z"/>
                <w:b/>
              </w:rPr>
            </w:pPr>
          </w:p>
        </w:tc>
      </w:tr>
      <w:tr w:rsidR="00242432" w:rsidRPr="0029386D" w14:paraId="703AD44C" w14:textId="77777777" w:rsidTr="00011E9E">
        <w:trPr>
          <w:cnfStyle w:val="000000100000" w:firstRow="0" w:lastRow="0" w:firstColumn="0" w:lastColumn="0" w:oddVBand="0" w:evenVBand="0" w:oddHBand="1" w:evenHBand="0" w:firstRowFirstColumn="0" w:firstRowLastColumn="0" w:lastRowFirstColumn="0" w:lastRowLastColumn="0"/>
          <w:ins w:id="777"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4456FED6" w14:textId="77777777" w:rsidR="00242432" w:rsidRPr="0029386D" w:rsidRDefault="00242432" w:rsidP="00011E9E">
            <w:pPr>
              <w:pStyle w:val="ListParagraph"/>
              <w:ind w:left="0"/>
              <w:jc w:val="left"/>
              <w:rPr>
                <w:ins w:id="778" w:author="Dariusz Bogumil" w:date="2022-01-04T22:34:00Z"/>
                <w:b w:val="0"/>
              </w:rPr>
            </w:pPr>
            <w:ins w:id="779" w:author="Dariusz Bogumil" w:date="2022-01-04T22:34:00Z">
              <w:r w:rsidRPr="0029386D">
                <w:t>Street, number, etc.</w:t>
              </w:r>
            </w:ins>
          </w:p>
        </w:tc>
        <w:tc>
          <w:tcPr>
            <w:tcW w:w="1701" w:type="dxa"/>
          </w:tcPr>
          <w:p w14:paraId="587B3148"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80" w:author="Dariusz Bogumil" w:date="2022-01-04T22:34:00Z"/>
              </w:rPr>
            </w:pPr>
            <w:ins w:id="781" w:author="Dariusz Bogumil" w:date="2022-01-04T22:34:00Z">
              <w:r w:rsidRPr="0029386D">
                <w:t>Text</w:t>
              </w:r>
              <w:r>
                <w:t xml:space="preserve">, </w:t>
              </w:r>
            </w:ins>
          </w:p>
        </w:tc>
        <w:tc>
          <w:tcPr>
            <w:tcW w:w="4110" w:type="dxa"/>
          </w:tcPr>
          <w:p w14:paraId="091E7352"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82" w:author="Dariusz Bogumil" w:date="2022-01-04T22:34:00Z"/>
              </w:rPr>
            </w:pPr>
          </w:p>
        </w:tc>
      </w:tr>
      <w:tr w:rsidR="00242432" w:rsidRPr="0029386D" w14:paraId="7A39EF2D" w14:textId="77777777" w:rsidTr="00011E9E">
        <w:trPr>
          <w:ins w:id="783"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EF5AB4" w14:textId="77777777" w:rsidR="00242432" w:rsidRPr="0029386D" w:rsidRDefault="00242432" w:rsidP="00011E9E">
            <w:pPr>
              <w:pStyle w:val="ListParagraph"/>
              <w:ind w:left="0"/>
              <w:jc w:val="left"/>
              <w:rPr>
                <w:ins w:id="784" w:author="Dariusz Bogumil" w:date="2022-01-04T22:34:00Z"/>
                <w:b w:val="0"/>
              </w:rPr>
            </w:pPr>
            <w:ins w:id="785" w:author="Dariusz Bogumil" w:date="2022-01-04T22:34:00Z">
              <w:r>
                <w:t>ZIP</w:t>
              </w:r>
            </w:ins>
          </w:p>
        </w:tc>
        <w:tc>
          <w:tcPr>
            <w:tcW w:w="1701" w:type="dxa"/>
          </w:tcPr>
          <w:p w14:paraId="48775EDE"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86" w:author="Dariusz Bogumil" w:date="2022-01-04T22:34:00Z"/>
              </w:rPr>
            </w:pPr>
            <w:ins w:id="787" w:author="Dariusz Bogumil" w:date="2022-01-04T22:34:00Z">
              <w:r w:rsidRPr="0029386D">
                <w:t>Text</w:t>
              </w:r>
              <w:r>
                <w:t xml:space="preserve">, ZIP format, </w:t>
              </w:r>
            </w:ins>
          </w:p>
        </w:tc>
        <w:tc>
          <w:tcPr>
            <w:tcW w:w="4110" w:type="dxa"/>
          </w:tcPr>
          <w:p w14:paraId="267F3C52"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788" w:author="Dariusz Bogumil" w:date="2022-01-04T22:34:00Z"/>
              </w:rPr>
            </w:pPr>
          </w:p>
        </w:tc>
      </w:tr>
      <w:tr w:rsidR="00242432" w:rsidRPr="0029386D" w14:paraId="6DE5AC13" w14:textId="77777777" w:rsidTr="00011E9E">
        <w:trPr>
          <w:cnfStyle w:val="000000100000" w:firstRow="0" w:lastRow="0" w:firstColumn="0" w:lastColumn="0" w:oddVBand="0" w:evenVBand="0" w:oddHBand="1" w:evenHBand="0" w:firstRowFirstColumn="0" w:firstRowLastColumn="0" w:lastRowFirstColumn="0" w:lastRowLastColumn="0"/>
          <w:ins w:id="789"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B9985F0" w14:textId="77777777" w:rsidR="00242432" w:rsidRPr="0029386D" w:rsidRDefault="00242432" w:rsidP="00011E9E">
            <w:pPr>
              <w:pStyle w:val="ListParagraph"/>
              <w:ind w:left="0"/>
              <w:jc w:val="left"/>
              <w:rPr>
                <w:ins w:id="790" w:author="Dariusz Bogumil" w:date="2022-01-04T22:34:00Z"/>
                <w:b w:val="0"/>
              </w:rPr>
            </w:pPr>
            <w:ins w:id="791" w:author="Dariusz Bogumil" w:date="2022-01-04T22:34:00Z">
              <w:r w:rsidRPr="0029386D">
                <w:t>City</w:t>
              </w:r>
            </w:ins>
          </w:p>
        </w:tc>
        <w:tc>
          <w:tcPr>
            <w:tcW w:w="1701" w:type="dxa"/>
          </w:tcPr>
          <w:p w14:paraId="6BB413F0"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792" w:author="Dariusz Bogumil" w:date="2022-01-04T22:34:00Z"/>
              </w:rPr>
            </w:pPr>
            <w:ins w:id="793" w:author="Dariusz Bogumil" w:date="2022-01-04T22:34:00Z">
              <w:r w:rsidRPr="0029386D">
                <w:t>Text</w:t>
              </w:r>
              <w:r>
                <w:t xml:space="preserve">, </w:t>
              </w:r>
            </w:ins>
          </w:p>
        </w:tc>
        <w:tc>
          <w:tcPr>
            <w:tcW w:w="4110" w:type="dxa"/>
          </w:tcPr>
          <w:p w14:paraId="766DD086"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794" w:author="Dariusz Bogumil" w:date="2022-01-04T22:34:00Z"/>
              </w:rPr>
            </w:pPr>
          </w:p>
        </w:tc>
      </w:tr>
      <w:tr w:rsidR="00242432" w:rsidRPr="0029386D" w14:paraId="694A56DF" w14:textId="77777777" w:rsidTr="00011E9E">
        <w:trPr>
          <w:ins w:id="795"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F07376F" w14:textId="77777777" w:rsidR="00242432" w:rsidRPr="001838A3" w:rsidRDefault="00242432" w:rsidP="00011E9E">
            <w:pPr>
              <w:pStyle w:val="ListParagraph"/>
              <w:ind w:left="0"/>
              <w:jc w:val="left"/>
              <w:rPr>
                <w:ins w:id="796" w:author="Dariusz Bogumil" w:date="2022-01-04T22:34:00Z"/>
              </w:rPr>
            </w:pPr>
            <w:ins w:id="797" w:author="Dariusz Bogumil" w:date="2022-01-04T22:34:00Z">
              <w:r w:rsidRPr="001838A3">
                <w:t>State</w:t>
              </w:r>
            </w:ins>
          </w:p>
        </w:tc>
        <w:tc>
          <w:tcPr>
            <w:tcW w:w="1701" w:type="dxa"/>
          </w:tcPr>
          <w:p w14:paraId="72E671C4"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798" w:author="Dariusz Bogumil" w:date="2022-01-04T22:34:00Z"/>
              </w:rPr>
            </w:pPr>
            <w:ins w:id="799" w:author="Dariusz Bogumil" w:date="2022-01-04T22:34:00Z">
              <w:r>
                <w:t xml:space="preserve">Picklist, US states, </w:t>
              </w:r>
            </w:ins>
          </w:p>
        </w:tc>
        <w:tc>
          <w:tcPr>
            <w:tcW w:w="4110" w:type="dxa"/>
          </w:tcPr>
          <w:p w14:paraId="0DA7613F"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00" w:author="Dariusz Bogumil" w:date="2022-01-04T22:34:00Z"/>
              </w:rPr>
            </w:pPr>
          </w:p>
        </w:tc>
      </w:tr>
      <w:tr w:rsidR="00242432" w:rsidRPr="0029386D" w14:paraId="75646EF6" w14:textId="77777777" w:rsidTr="00011E9E">
        <w:trPr>
          <w:cnfStyle w:val="000000100000" w:firstRow="0" w:lastRow="0" w:firstColumn="0" w:lastColumn="0" w:oddVBand="0" w:evenVBand="0" w:oddHBand="1" w:evenHBand="0" w:firstRowFirstColumn="0" w:firstRowLastColumn="0" w:lastRowFirstColumn="0" w:lastRowLastColumn="0"/>
          <w:ins w:id="801"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shd w:val="clear" w:color="auto" w:fill="FBD4B4" w:themeFill="accent6" w:themeFillTint="66"/>
          </w:tcPr>
          <w:p w14:paraId="63F39090" w14:textId="77777777" w:rsidR="00242432" w:rsidRPr="001838A3" w:rsidRDefault="00242432" w:rsidP="00011E9E">
            <w:pPr>
              <w:pStyle w:val="Attributes-SectionName"/>
              <w:rPr>
                <w:ins w:id="802" w:author="Dariusz Bogumil" w:date="2022-01-04T22:34:00Z"/>
                <w:b/>
              </w:rPr>
            </w:pPr>
            <w:ins w:id="803" w:author="Dariusz Bogumil" w:date="2022-01-04T22:34:00Z">
              <w:r w:rsidRPr="001838A3">
                <w:rPr>
                  <w:b/>
                </w:rPr>
                <w:t xml:space="preserve">Contact </w:t>
              </w:r>
            </w:ins>
          </w:p>
        </w:tc>
        <w:tc>
          <w:tcPr>
            <w:tcW w:w="1701" w:type="dxa"/>
            <w:shd w:val="clear" w:color="auto" w:fill="FBD4B4" w:themeFill="accent6" w:themeFillTint="66"/>
          </w:tcPr>
          <w:p w14:paraId="11FDBF34"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4" w:author="Dariusz Bogumil" w:date="2022-01-04T22:34:00Z"/>
              </w:rPr>
            </w:pPr>
          </w:p>
        </w:tc>
        <w:tc>
          <w:tcPr>
            <w:tcW w:w="4110" w:type="dxa"/>
            <w:shd w:val="clear" w:color="auto" w:fill="FBD4B4" w:themeFill="accent6" w:themeFillTint="66"/>
          </w:tcPr>
          <w:p w14:paraId="4E9CEE07" w14:textId="77777777" w:rsidR="00242432" w:rsidRPr="0029386D" w:rsidRDefault="00242432" w:rsidP="00011E9E">
            <w:pPr>
              <w:pStyle w:val="Attributes-SectionName"/>
              <w:cnfStyle w:val="000000100000" w:firstRow="0" w:lastRow="0" w:firstColumn="0" w:lastColumn="0" w:oddVBand="0" w:evenVBand="0" w:oddHBand="1" w:evenHBand="0" w:firstRowFirstColumn="0" w:firstRowLastColumn="0" w:lastRowFirstColumn="0" w:lastRowLastColumn="0"/>
              <w:rPr>
                <w:ins w:id="805" w:author="Dariusz Bogumil" w:date="2022-01-04T22:34:00Z"/>
              </w:rPr>
            </w:pPr>
          </w:p>
        </w:tc>
      </w:tr>
      <w:tr w:rsidR="00242432" w:rsidRPr="0029386D" w14:paraId="47D38468" w14:textId="77777777" w:rsidTr="00011E9E">
        <w:trPr>
          <w:ins w:id="806" w:author="Dariusz Bogumil" w:date="2022-01-04T22:37:00Z"/>
        </w:trPr>
        <w:tc>
          <w:tcPr>
            <w:cnfStyle w:val="001000000000" w:firstRow="0" w:lastRow="0" w:firstColumn="1" w:lastColumn="0" w:oddVBand="0" w:evenVBand="0" w:oddHBand="0" w:evenHBand="0" w:firstRowFirstColumn="0" w:firstRowLastColumn="0" w:lastRowFirstColumn="0" w:lastRowLastColumn="0"/>
            <w:tcW w:w="2093" w:type="dxa"/>
          </w:tcPr>
          <w:p w14:paraId="0382D071" w14:textId="0A79EE97" w:rsidR="00242432" w:rsidRPr="0029386D" w:rsidRDefault="00242432" w:rsidP="00011E9E">
            <w:pPr>
              <w:pStyle w:val="ListParagraph"/>
              <w:ind w:left="0"/>
              <w:jc w:val="left"/>
              <w:rPr>
                <w:ins w:id="807" w:author="Dariusz Bogumil" w:date="2022-01-04T22:37:00Z"/>
                <w:b w:val="0"/>
              </w:rPr>
            </w:pPr>
            <w:ins w:id="808" w:author="Dariusz Bogumil" w:date="2022-01-04T22:37:00Z">
              <w:r>
                <w:t>Contact Person</w:t>
              </w:r>
            </w:ins>
          </w:p>
        </w:tc>
        <w:tc>
          <w:tcPr>
            <w:tcW w:w="1701" w:type="dxa"/>
          </w:tcPr>
          <w:p w14:paraId="4C833FDD"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09" w:author="Dariusz Bogumil" w:date="2022-01-04T22:37:00Z"/>
              </w:rPr>
            </w:pPr>
            <w:ins w:id="810" w:author="Dariusz Bogumil" w:date="2022-01-04T22:37:00Z">
              <w:r w:rsidRPr="0029386D">
                <w:t>Text</w:t>
              </w:r>
            </w:ins>
          </w:p>
        </w:tc>
        <w:tc>
          <w:tcPr>
            <w:tcW w:w="4110" w:type="dxa"/>
          </w:tcPr>
          <w:p w14:paraId="6235DFB1"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11" w:author="Dariusz Bogumil" w:date="2022-01-04T22:37:00Z"/>
              </w:rPr>
            </w:pPr>
          </w:p>
        </w:tc>
      </w:tr>
      <w:tr w:rsidR="00242432" w:rsidRPr="0029386D" w14:paraId="0E0CA000" w14:textId="77777777" w:rsidTr="00011E9E">
        <w:trPr>
          <w:cnfStyle w:val="000000100000" w:firstRow="0" w:lastRow="0" w:firstColumn="0" w:lastColumn="0" w:oddVBand="0" w:evenVBand="0" w:oddHBand="1" w:evenHBand="0" w:firstRowFirstColumn="0" w:firstRowLastColumn="0" w:lastRowFirstColumn="0" w:lastRowLastColumn="0"/>
          <w:ins w:id="812"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2901CD34" w14:textId="77777777" w:rsidR="00242432" w:rsidRPr="0029386D" w:rsidRDefault="00242432" w:rsidP="00011E9E">
            <w:pPr>
              <w:pStyle w:val="ListParagraph"/>
              <w:ind w:left="0"/>
              <w:jc w:val="left"/>
              <w:rPr>
                <w:ins w:id="813" w:author="Dariusz Bogumil" w:date="2022-01-04T22:34:00Z"/>
                <w:b w:val="0"/>
              </w:rPr>
            </w:pPr>
            <w:ins w:id="814" w:author="Dariusz Bogumil" w:date="2022-01-04T22:34:00Z">
              <w:r>
                <w:t>WWW</w:t>
              </w:r>
            </w:ins>
          </w:p>
        </w:tc>
        <w:tc>
          <w:tcPr>
            <w:tcW w:w="1701" w:type="dxa"/>
          </w:tcPr>
          <w:p w14:paraId="452A04DA"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15" w:author="Dariusz Bogumil" w:date="2022-01-04T22:34:00Z"/>
              </w:rPr>
            </w:pPr>
            <w:ins w:id="816" w:author="Dariusz Bogumil" w:date="2022-01-04T22:34:00Z">
              <w:r w:rsidRPr="0029386D">
                <w:t>Text</w:t>
              </w:r>
            </w:ins>
          </w:p>
        </w:tc>
        <w:tc>
          <w:tcPr>
            <w:tcW w:w="4110" w:type="dxa"/>
          </w:tcPr>
          <w:p w14:paraId="78090B8A"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17" w:author="Dariusz Bogumil" w:date="2022-01-04T22:34:00Z"/>
              </w:rPr>
            </w:pPr>
          </w:p>
        </w:tc>
      </w:tr>
      <w:tr w:rsidR="00242432" w:rsidRPr="0029386D" w14:paraId="7FA1FC6D" w14:textId="77777777" w:rsidTr="00011E9E">
        <w:trPr>
          <w:ins w:id="818"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1562E503" w14:textId="77777777" w:rsidR="00242432" w:rsidRPr="0029386D" w:rsidRDefault="00242432" w:rsidP="00011E9E">
            <w:pPr>
              <w:pStyle w:val="ListParagraph"/>
              <w:ind w:left="0"/>
              <w:jc w:val="left"/>
              <w:rPr>
                <w:ins w:id="819" w:author="Dariusz Bogumil" w:date="2022-01-04T22:34:00Z"/>
                <w:b w:val="0"/>
              </w:rPr>
            </w:pPr>
            <w:ins w:id="820" w:author="Dariusz Bogumil" w:date="2022-01-04T22:34:00Z">
              <w:r>
                <w:t>E-mail</w:t>
              </w:r>
            </w:ins>
          </w:p>
        </w:tc>
        <w:tc>
          <w:tcPr>
            <w:tcW w:w="1701" w:type="dxa"/>
          </w:tcPr>
          <w:p w14:paraId="0DF862BC" w14:textId="77777777" w:rsidR="00242432" w:rsidRPr="0029386D" w:rsidRDefault="00242432" w:rsidP="00011E9E">
            <w:pPr>
              <w:pStyle w:val="ListParagraph"/>
              <w:ind w:left="0"/>
              <w:jc w:val="left"/>
              <w:cnfStyle w:val="000000000000" w:firstRow="0" w:lastRow="0" w:firstColumn="0" w:lastColumn="0" w:oddVBand="0" w:evenVBand="0" w:oddHBand="0" w:evenHBand="0" w:firstRowFirstColumn="0" w:firstRowLastColumn="0" w:lastRowFirstColumn="0" w:lastRowLastColumn="0"/>
              <w:rPr>
                <w:ins w:id="821" w:author="Dariusz Bogumil" w:date="2022-01-04T22:34:00Z"/>
              </w:rPr>
            </w:pPr>
            <w:ins w:id="822" w:author="Dariusz Bogumil" w:date="2022-01-04T22:34:00Z">
              <w:r w:rsidRPr="0029386D">
                <w:t>Text</w:t>
              </w:r>
            </w:ins>
          </w:p>
        </w:tc>
        <w:tc>
          <w:tcPr>
            <w:tcW w:w="4110" w:type="dxa"/>
          </w:tcPr>
          <w:p w14:paraId="0CF07415" w14:textId="77777777" w:rsidR="00242432" w:rsidRPr="0029386D" w:rsidRDefault="00242432" w:rsidP="00011E9E">
            <w:pPr>
              <w:pStyle w:val="ListParagraph"/>
              <w:ind w:left="0"/>
              <w:cnfStyle w:val="000000000000" w:firstRow="0" w:lastRow="0" w:firstColumn="0" w:lastColumn="0" w:oddVBand="0" w:evenVBand="0" w:oddHBand="0" w:evenHBand="0" w:firstRowFirstColumn="0" w:firstRowLastColumn="0" w:lastRowFirstColumn="0" w:lastRowLastColumn="0"/>
              <w:rPr>
                <w:ins w:id="823" w:author="Dariusz Bogumil" w:date="2022-01-04T22:34:00Z"/>
              </w:rPr>
            </w:pPr>
          </w:p>
        </w:tc>
      </w:tr>
      <w:tr w:rsidR="00242432" w:rsidRPr="0029386D" w14:paraId="6BE8A64F" w14:textId="77777777" w:rsidTr="00011E9E">
        <w:trPr>
          <w:cnfStyle w:val="000000100000" w:firstRow="0" w:lastRow="0" w:firstColumn="0" w:lastColumn="0" w:oddVBand="0" w:evenVBand="0" w:oddHBand="1" w:evenHBand="0" w:firstRowFirstColumn="0" w:firstRowLastColumn="0" w:lastRowFirstColumn="0" w:lastRowLastColumn="0"/>
          <w:ins w:id="824" w:author="Dariusz Bogumil" w:date="2022-01-04T22:34:00Z"/>
        </w:trPr>
        <w:tc>
          <w:tcPr>
            <w:cnfStyle w:val="001000000000" w:firstRow="0" w:lastRow="0" w:firstColumn="1" w:lastColumn="0" w:oddVBand="0" w:evenVBand="0" w:oddHBand="0" w:evenHBand="0" w:firstRowFirstColumn="0" w:firstRowLastColumn="0" w:lastRowFirstColumn="0" w:lastRowLastColumn="0"/>
            <w:tcW w:w="2093" w:type="dxa"/>
          </w:tcPr>
          <w:p w14:paraId="045DE7A6" w14:textId="77777777" w:rsidR="00242432" w:rsidRPr="0029386D" w:rsidRDefault="00242432" w:rsidP="00011E9E">
            <w:pPr>
              <w:pStyle w:val="ListParagraph"/>
              <w:ind w:left="0"/>
              <w:jc w:val="left"/>
              <w:rPr>
                <w:ins w:id="825" w:author="Dariusz Bogumil" w:date="2022-01-04T22:34:00Z"/>
                <w:b w:val="0"/>
              </w:rPr>
            </w:pPr>
            <w:ins w:id="826" w:author="Dariusz Bogumil" w:date="2022-01-04T22:34:00Z">
              <w:r>
                <w:t>Phone</w:t>
              </w:r>
            </w:ins>
          </w:p>
        </w:tc>
        <w:tc>
          <w:tcPr>
            <w:tcW w:w="1701" w:type="dxa"/>
          </w:tcPr>
          <w:p w14:paraId="218C7D22" w14:textId="77777777" w:rsidR="00242432" w:rsidRPr="0029386D" w:rsidRDefault="00242432" w:rsidP="00011E9E">
            <w:pPr>
              <w:pStyle w:val="ListParagraph"/>
              <w:ind w:left="0"/>
              <w:jc w:val="left"/>
              <w:cnfStyle w:val="000000100000" w:firstRow="0" w:lastRow="0" w:firstColumn="0" w:lastColumn="0" w:oddVBand="0" w:evenVBand="0" w:oddHBand="1" w:evenHBand="0" w:firstRowFirstColumn="0" w:firstRowLastColumn="0" w:lastRowFirstColumn="0" w:lastRowLastColumn="0"/>
              <w:rPr>
                <w:ins w:id="827" w:author="Dariusz Bogumil" w:date="2022-01-04T22:34:00Z"/>
              </w:rPr>
            </w:pPr>
            <w:ins w:id="828" w:author="Dariusz Bogumil" w:date="2022-01-04T22:34:00Z">
              <w:r w:rsidRPr="0029386D">
                <w:t>Text</w:t>
              </w:r>
            </w:ins>
          </w:p>
        </w:tc>
        <w:tc>
          <w:tcPr>
            <w:tcW w:w="4110" w:type="dxa"/>
          </w:tcPr>
          <w:p w14:paraId="25A9532D" w14:textId="77777777" w:rsidR="00242432" w:rsidRPr="0029386D" w:rsidRDefault="00242432" w:rsidP="00011E9E">
            <w:pPr>
              <w:pStyle w:val="ListParagraph"/>
              <w:ind w:left="0"/>
              <w:cnfStyle w:val="000000100000" w:firstRow="0" w:lastRow="0" w:firstColumn="0" w:lastColumn="0" w:oddVBand="0" w:evenVBand="0" w:oddHBand="1" w:evenHBand="0" w:firstRowFirstColumn="0" w:firstRowLastColumn="0" w:lastRowFirstColumn="0" w:lastRowLastColumn="0"/>
              <w:rPr>
                <w:ins w:id="829" w:author="Dariusz Bogumil" w:date="2022-01-04T22:34:00Z"/>
              </w:rPr>
            </w:pPr>
          </w:p>
        </w:tc>
      </w:tr>
    </w:tbl>
    <w:p w14:paraId="4A6978B2" w14:textId="77777777" w:rsidR="00242432" w:rsidRPr="00B84B18" w:rsidRDefault="00242432">
      <w:pPr>
        <w:rPr>
          <w:ins w:id="830" w:author="Dariusz Bogumil" w:date="2022-01-04T22:32:00Z"/>
        </w:rPr>
        <w:pPrChange w:id="831" w:author="Dariusz Bogumil" w:date="2022-01-04T22:33:00Z">
          <w:pPr>
            <w:pStyle w:val="Heading1"/>
          </w:pPr>
        </w:pPrChange>
      </w:pPr>
    </w:p>
    <w:p w14:paraId="39065671" w14:textId="7DC7F33F" w:rsidR="00703E15" w:rsidRDefault="00560C70" w:rsidP="00560C70">
      <w:pPr>
        <w:pStyle w:val="Heading1"/>
      </w:pPr>
      <w:r>
        <w:lastRenderedPageBreak/>
        <w:t>External Interfaces</w:t>
      </w:r>
      <w:bookmarkEnd w:id="745"/>
    </w:p>
    <w:p w14:paraId="1273EBC7" w14:textId="77777777" w:rsidR="001E40C6" w:rsidRDefault="001E40C6" w:rsidP="00616166">
      <w:pPr>
        <w:pStyle w:val="Heading2"/>
      </w:pPr>
      <w:bookmarkStart w:id="832" w:name="_Toc91614560"/>
      <w:bookmarkEnd w:id="8"/>
      <w:bookmarkEnd w:id="9"/>
      <w:bookmarkEnd w:id="10"/>
      <w:commentRangeStart w:id="833"/>
      <w:r w:rsidRPr="001E40C6">
        <w:t>Dropbox integration</w:t>
      </w:r>
      <w:bookmarkEnd w:id="832"/>
      <w:commentRangeEnd w:id="833"/>
      <w:r w:rsidR="00B170CC">
        <w:rPr>
          <w:rStyle w:val="CommentReference"/>
          <w:b w:val="0"/>
          <w:bCs w:val="0"/>
          <w:szCs w:val="20"/>
          <w:lang w:eastAsia="en-US"/>
        </w:rPr>
        <w:commentReference w:id="833"/>
      </w:r>
    </w:p>
    <w:p w14:paraId="33AB9F66" w14:textId="0A15BAFC" w:rsidR="001E40C6" w:rsidRDefault="001E40C6">
      <w:commentRangeStart w:id="834"/>
      <w:r>
        <w:t>Not covered in the initial phase. To be decided if it should be implemented later.</w:t>
      </w:r>
    </w:p>
    <w:p w14:paraId="0506FE87" w14:textId="47287FD2" w:rsidR="001E40C6" w:rsidRDefault="001E40C6">
      <w:r>
        <w:t>In the initial phase exchange of files between internal Documents repository and external Providers and other Actors is covered by e-mails.</w:t>
      </w:r>
      <w:commentRangeEnd w:id="834"/>
      <w:r w:rsidR="000B17C3">
        <w:rPr>
          <w:rStyle w:val="CommentReference"/>
          <w:szCs w:val="20"/>
        </w:rPr>
        <w:commentReference w:id="834"/>
      </w:r>
    </w:p>
    <w:p w14:paraId="5A0ED57C" w14:textId="77777777" w:rsidR="001E40C6" w:rsidRPr="00616166" w:rsidRDefault="001E40C6" w:rsidP="001E40C6">
      <w:pPr>
        <w:rPr>
          <w:lang w:eastAsia="ja-JP"/>
        </w:rPr>
      </w:pPr>
    </w:p>
    <w:p w14:paraId="4628884B" w14:textId="148748E3" w:rsidR="00703E15" w:rsidRDefault="001E40C6" w:rsidP="00616166">
      <w:pPr>
        <w:pStyle w:val="Heading2"/>
      </w:pPr>
      <w:r>
        <w:t xml:space="preserve"> </w:t>
      </w:r>
      <w:bookmarkStart w:id="835" w:name="_Toc91614561"/>
      <w:r w:rsidRPr="001E40C6">
        <w:t>Email server integration</w:t>
      </w:r>
      <w:bookmarkEnd w:id="835"/>
    </w:p>
    <w:p w14:paraId="79105CE9" w14:textId="5F27688A" w:rsidR="001E40C6" w:rsidRDefault="001E40C6">
      <w:pPr>
        <w:rPr>
          <w:lang w:eastAsia="ja-JP"/>
        </w:rPr>
      </w:pPr>
      <w:commentRangeStart w:id="836"/>
      <w:r>
        <w:rPr>
          <w:lang w:eastAsia="ja-JP"/>
        </w:rPr>
        <w:t xml:space="preserve">E-mail server integration can be included in the initial phase. </w:t>
      </w:r>
      <w:commentRangeEnd w:id="836"/>
      <w:r w:rsidR="000B17C3">
        <w:rPr>
          <w:rStyle w:val="CommentReference"/>
          <w:szCs w:val="20"/>
        </w:rPr>
        <w:commentReference w:id="836"/>
      </w:r>
      <w:r>
        <w:rPr>
          <w:lang w:eastAsia="ja-JP"/>
        </w:rPr>
        <w:t xml:space="preserve">We need </w:t>
      </w:r>
      <w:r w:rsidR="005914C3">
        <w:rPr>
          <w:lang w:eastAsia="ja-JP"/>
        </w:rPr>
        <w:t xml:space="preserve">an access (address, login, password) to some </w:t>
      </w:r>
      <w:del w:id="837" w:author="DOTS" w:date="2022-01-05T10:23:00Z">
        <w:r w:rsidR="005914C3" w:rsidDel="00126BCF">
          <w:rPr>
            <w:lang w:eastAsia="ja-JP"/>
          </w:rPr>
          <w:delText xml:space="preserve">Hestia </w:delText>
        </w:r>
      </w:del>
      <w:r w:rsidR="00126BCF">
        <w:rPr>
          <w:lang w:eastAsia="ja-JP"/>
        </w:rPr>
        <w:t xml:space="preserve">Pay My Claim </w:t>
      </w:r>
      <w:del w:id="838" w:author="DOTS" w:date="2022-01-05T10:23:00Z">
        <w:r w:rsidR="005914C3" w:rsidDel="00126BCF">
          <w:rPr>
            <w:lang w:eastAsia="ja-JP"/>
          </w:rPr>
          <w:delText xml:space="preserve">Capital </w:delText>
        </w:r>
      </w:del>
      <w:r w:rsidR="005914C3">
        <w:rPr>
          <w:lang w:eastAsia="ja-JP"/>
        </w:rPr>
        <w:t>e-mail box or create some test box on ou</w:t>
      </w:r>
      <w:r w:rsidR="00616166">
        <w:rPr>
          <w:lang w:eastAsia="ja-JP"/>
        </w:rPr>
        <w:t>r</w:t>
      </w:r>
      <w:r w:rsidR="005914C3">
        <w:rPr>
          <w:lang w:eastAsia="ja-JP"/>
        </w:rPr>
        <w:t xml:space="preserve"> servers – to be decided.</w:t>
      </w:r>
    </w:p>
    <w:p w14:paraId="6703BFF2" w14:textId="495E8AA9" w:rsidR="005914C3" w:rsidRDefault="005914C3">
      <w:pPr>
        <w:rPr>
          <w:lang w:eastAsia="ja-JP"/>
        </w:rPr>
      </w:pPr>
      <w:r>
        <w:rPr>
          <w:lang w:eastAsia="ja-JP"/>
        </w:rPr>
        <w:t>Both incoming and outgoing e-mails are recognized and connected with respective objects (Providers, Claims, Portfolios) by the sender/receiver address or by the ID or Name included in the e-mail title. The details depend on final design of such key attributes in Providers, Portfolios and Claims modules.</w:t>
      </w:r>
    </w:p>
    <w:p w14:paraId="3C3E5BBB" w14:textId="54DBC3F7" w:rsidR="00473B9A" w:rsidRDefault="00473B9A">
      <w:pPr>
        <w:rPr>
          <w:lang w:eastAsia="ja-JP"/>
        </w:rPr>
      </w:pPr>
      <w:r>
        <w:rPr>
          <w:lang w:eastAsia="ja-JP"/>
        </w:rPr>
        <w:t>Processes involving automatic sending of e-mails are to be described before the next phase.</w:t>
      </w:r>
    </w:p>
    <w:p w14:paraId="789CA05F" w14:textId="77777777" w:rsidR="005914C3" w:rsidRDefault="005914C3">
      <w:pPr>
        <w:rPr>
          <w:lang w:eastAsia="ja-JP"/>
        </w:rPr>
      </w:pPr>
    </w:p>
    <w:p w14:paraId="182FB0C1" w14:textId="7A015DBE" w:rsidR="005914C3" w:rsidRDefault="005914C3" w:rsidP="005914C3">
      <w:pPr>
        <w:pStyle w:val="Heading2"/>
      </w:pPr>
      <w:bookmarkStart w:id="839" w:name="_Toc91614562"/>
      <w:commentRangeStart w:id="840"/>
      <w:proofErr w:type="spellStart"/>
      <w:r w:rsidRPr="005914C3">
        <w:t>Quickbooks</w:t>
      </w:r>
      <w:proofErr w:type="spellEnd"/>
      <w:r>
        <w:t xml:space="preserve"> </w:t>
      </w:r>
      <w:r w:rsidRPr="001E40C6">
        <w:t>integration</w:t>
      </w:r>
      <w:bookmarkEnd w:id="839"/>
      <w:commentRangeEnd w:id="840"/>
      <w:r w:rsidR="000B17C3">
        <w:rPr>
          <w:rStyle w:val="CommentReference"/>
          <w:b w:val="0"/>
          <w:bCs w:val="0"/>
          <w:szCs w:val="20"/>
          <w:lang w:eastAsia="en-US"/>
        </w:rPr>
        <w:commentReference w:id="840"/>
      </w:r>
    </w:p>
    <w:p w14:paraId="55EA4A42" w14:textId="31593E57" w:rsidR="005914C3" w:rsidRDefault="005914C3" w:rsidP="005914C3">
      <w:pPr>
        <w:rPr>
          <w:lang w:eastAsia="ja-JP"/>
        </w:rPr>
      </w:pPr>
      <w:r>
        <w:rPr>
          <w:lang w:eastAsia="ja-JP"/>
        </w:rPr>
        <w:t>Not covered in the initial phase.</w:t>
      </w:r>
    </w:p>
    <w:p w14:paraId="4E5F1945" w14:textId="77777777" w:rsidR="005914C3" w:rsidRDefault="005914C3" w:rsidP="005914C3">
      <w:pPr>
        <w:rPr>
          <w:lang w:eastAsia="ja-JP"/>
        </w:rPr>
      </w:pPr>
    </w:p>
    <w:p w14:paraId="47B95404" w14:textId="28E1C0D6" w:rsidR="005914C3" w:rsidRDefault="005914C3" w:rsidP="00616166">
      <w:pPr>
        <w:pStyle w:val="Heading2"/>
      </w:pPr>
      <w:bookmarkStart w:id="841" w:name="_Toc91614563"/>
      <w:r w:rsidRPr="005914C3">
        <w:t>Xactimate integration</w:t>
      </w:r>
      <w:bookmarkEnd w:id="841"/>
    </w:p>
    <w:p w14:paraId="77AFA73B" w14:textId="34C3EB62" w:rsidR="005914C3" w:rsidRDefault="005914C3">
      <w:pPr>
        <w:rPr>
          <w:lang w:eastAsia="ja-JP"/>
        </w:rPr>
      </w:pPr>
      <w:r>
        <w:rPr>
          <w:lang w:eastAsia="ja-JP"/>
        </w:rPr>
        <w:t xml:space="preserve">Not covered in the initial phase. </w:t>
      </w:r>
    </w:p>
    <w:p w14:paraId="5B29D0C3" w14:textId="38FEE6D7" w:rsidR="005914C3" w:rsidRDefault="005914C3">
      <w:pPr>
        <w:rPr>
          <w:lang w:eastAsia="ja-JP"/>
        </w:rPr>
      </w:pPr>
      <w:r>
        <w:rPr>
          <w:lang w:eastAsia="ja-JP"/>
        </w:rPr>
        <w:t>We analyzed the API (</w:t>
      </w:r>
      <w:hyperlink r:id="rId10" w:history="1">
        <w:r w:rsidRPr="005914C3">
          <w:rPr>
            <w:rStyle w:val="Hyperlink"/>
            <w:rFonts w:cstheme="minorHAnsi"/>
            <w:lang w:eastAsia="ja-JP"/>
          </w:rPr>
          <w:t>https://www.claimxperience.com/service/cxedirest/swagger-ui.html</w:t>
        </w:r>
        <w:r w:rsidRPr="004F6323">
          <w:rPr>
            <w:rStyle w:val="Hyperlink"/>
            <w:rFonts w:cstheme="minorHAnsi"/>
            <w:lang w:eastAsia="ja-JP"/>
          </w:rPr>
          <w:t>).and</w:t>
        </w:r>
      </w:hyperlink>
      <w:r>
        <w:rPr>
          <w:lang w:eastAsia="ja-JP"/>
        </w:rPr>
        <w:t xml:space="preserve"> found out a  </w:t>
      </w:r>
      <w:proofErr w:type="spellStart"/>
      <w:r>
        <w:rPr>
          <w:lang w:eastAsia="ja-JP"/>
        </w:rPr>
        <w:t>a</w:t>
      </w:r>
      <w:proofErr w:type="spellEnd"/>
      <w:r>
        <w:rPr>
          <w:lang w:eastAsia="ja-JP"/>
        </w:rPr>
        <w:t xml:space="preserve"> crucial role of “project id” parameter to communicate with </w:t>
      </w:r>
      <w:proofErr w:type="spellStart"/>
      <w:r>
        <w:rPr>
          <w:lang w:eastAsia="ja-JP"/>
        </w:rPr>
        <w:t>Xastimate</w:t>
      </w:r>
      <w:proofErr w:type="spellEnd"/>
      <w:r>
        <w:rPr>
          <w:lang w:eastAsia="ja-JP"/>
        </w:rPr>
        <w:t xml:space="preserve"> database. Probably that parameter will be added as a new attribute in Claims, however further investigation with test data and test Xactimate account is needed.</w:t>
      </w:r>
    </w:p>
    <w:p w14:paraId="775FE358" w14:textId="77777777" w:rsidR="00473B9A" w:rsidRDefault="00473B9A">
      <w:pPr>
        <w:rPr>
          <w:lang w:eastAsia="ja-JP"/>
        </w:rPr>
      </w:pPr>
    </w:p>
    <w:p w14:paraId="378BC0D6" w14:textId="61412679" w:rsidR="00473B9A" w:rsidRDefault="00473B9A" w:rsidP="00473B9A">
      <w:pPr>
        <w:pStyle w:val="Heading2"/>
      </w:pPr>
      <w:bookmarkStart w:id="842" w:name="_Toc91614564"/>
      <w:r>
        <w:t>OCR</w:t>
      </w:r>
      <w:bookmarkEnd w:id="842"/>
    </w:p>
    <w:p w14:paraId="62167869" w14:textId="77777777" w:rsidR="00473B9A" w:rsidRDefault="00473B9A" w:rsidP="00473B9A">
      <w:pPr>
        <w:rPr>
          <w:lang w:eastAsia="ja-JP"/>
        </w:rPr>
      </w:pPr>
      <w:commentRangeStart w:id="843"/>
      <w:r>
        <w:rPr>
          <w:lang w:eastAsia="ja-JP"/>
        </w:rPr>
        <w:t xml:space="preserve">Not covered in the initial phase. </w:t>
      </w:r>
      <w:commentRangeEnd w:id="843"/>
      <w:r w:rsidR="000B17C3">
        <w:rPr>
          <w:rStyle w:val="CommentReference"/>
          <w:szCs w:val="20"/>
        </w:rPr>
        <w:commentReference w:id="843"/>
      </w:r>
    </w:p>
    <w:p w14:paraId="34A1A034" w14:textId="1C3F55E0" w:rsidR="00473B9A" w:rsidRPr="00616166" w:rsidRDefault="00473B9A" w:rsidP="00473B9A">
      <w:pPr>
        <w:rPr>
          <w:lang w:eastAsia="ja-JP"/>
        </w:rPr>
      </w:pPr>
      <w:r>
        <w:rPr>
          <w:lang w:eastAsia="ja-JP"/>
        </w:rPr>
        <w:t>Test data input in the system after installation of initial phase will be used to analyze this interface.</w:t>
      </w:r>
    </w:p>
    <w:sectPr w:rsidR="00473B9A" w:rsidRPr="00616166" w:rsidSect="009E2907">
      <w:headerReference w:type="even" r:id="rId11"/>
      <w:headerReference w:type="default" r:id="rId12"/>
      <w:footerReference w:type="even" r:id="rId13"/>
      <w:footerReference w:type="default" r:id="rId14"/>
      <w:headerReference w:type="first" r:id="rId15"/>
      <w:footerReference w:type="first" r:id="rId16"/>
      <w:pgSz w:w="12240" w:h="15840" w:code="1"/>
      <w:pgMar w:top="1721" w:right="1106" w:bottom="1440" w:left="1134"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Paul Soberon" w:date="2022-01-03T14:55:00Z" w:initials="PS">
    <w:p w14:paraId="69ED5F15" w14:textId="7D5F2544" w:rsidR="00B004B4" w:rsidRDefault="00B004B4">
      <w:pPr>
        <w:pStyle w:val="CommentText"/>
      </w:pPr>
      <w:r>
        <w:rPr>
          <w:rStyle w:val="CommentReference"/>
        </w:rPr>
        <w:annotationRef/>
      </w:r>
      <w:r>
        <w:t>What kind of backups will be made on the data? Should there be a dual approval needed for the deletion of data?</w:t>
      </w:r>
    </w:p>
  </w:comment>
  <w:comment w:id="16" w:author="Dariusz Bogumil" w:date="2022-01-04T22:47:00Z" w:initials="DB">
    <w:p w14:paraId="3543E40D" w14:textId="29E3F838" w:rsidR="00B004B4" w:rsidRDefault="00B004B4">
      <w:pPr>
        <w:pStyle w:val="CommentText"/>
      </w:pPr>
      <w:bookmarkStart w:id="19" w:name="_GoBack"/>
      <w:bookmarkEnd w:id="19"/>
      <w:r>
        <w:rPr>
          <w:rStyle w:val="CommentReference"/>
        </w:rPr>
        <w:annotationRef/>
      </w:r>
      <w:r>
        <w:t>We assume that in general deleting will not be allowed at all – to allow full audit of history. Instead, every module will contain “Is active” field. Administrator account is an exception – user with this role can delete data completely.</w:t>
      </w:r>
      <w:r>
        <w:br/>
        <w:t>Backups – only technical backups of database, invisible for users. Used only to recover from some accidental storage corruption, not to restore some  intentionally deleted or changed data.</w:t>
      </w:r>
    </w:p>
  </w:comment>
  <w:comment w:id="17" w:author="Shantanu Partagalkar" w:date="2022-01-06T09:54:00Z" w:initials="SP">
    <w:p w14:paraId="5BABCB2D" w14:textId="42FFBF42" w:rsidR="00B004B4" w:rsidRDefault="00B004B4">
      <w:pPr>
        <w:pStyle w:val="CommentText"/>
      </w:pPr>
      <w:r>
        <w:rPr>
          <w:rStyle w:val="CommentReference"/>
        </w:rPr>
        <w:annotationRef/>
      </w:r>
      <w:r>
        <w:t>Is there a way where if an “administrator” accidentally deletes data, the full scope of data is available for backup?</w:t>
      </w:r>
    </w:p>
  </w:comment>
  <w:comment w:id="18" w:author="DOTS" w:date="2022-01-06T17:13:00Z" w:initials="Office">
    <w:p w14:paraId="56DB3BFC" w14:textId="4AC48FCC" w:rsidR="00B004B4" w:rsidRPr="00DE345A" w:rsidRDefault="00B004B4">
      <w:pPr>
        <w:pStyle w:val="CommentText"/>
        <w:rPr>
          <w:color w:val="FF0000"/>
        </w:rPr>
      </w:pPr>
      <w:r>
        <w:rPr>
          <w:rStyle w:val="CommentReference"/>
        </w:rPr>
        <w:annotationRef/>
      </w:r>
      <w:r w:rsidRPr="00DE345A">
        <w:rPr>
          <w:color w:val="FF0000"/>
        </w:rPr>
        <w:t>There will a complete system backup, done daily. So one will be able to restore a backup to another instance of the system and somehow copy data that were deleted (manual operation). The backups will have some retention time, perhaps a few days. Backups will be made daily, so you could restore data only if they are present in previous day backup or in one of earlier backups, which still is available.</w:t>
      </w:r>
    </w:p>
  </w:comment>
  <w:comment w:id="27" w:author="DOTS" w:date="2022-01-04T14:53:00Z" w:initials="Office">
    <w:p w14:paraId="1D97549F" w14:textId="3F5A726A" w:rsidR="00B004B4" w:rsidRDefault="00B004B4">
      <w:pPr>
        <w:pStyle w:val="CommentText"/>
      </w:pPr>
      <w:r>
        <w:rPr>
          <w:rStyle w:val="CommentReference"/>
        </w:rPr>
        <w:annotationRef/>
      </w:r>
      <w:r>
        <w:t xml:space="preserve">For Providers, we planned to give access to data via dedicated customer portal. CMS would be more internal system. </w:t>
      </w:r>
    </w:p>
  </w:comment>
  <w:comment w:id="39" w:author="DOTS" w:date="2022-01-04T22:53:00Z" w:initials="Office">
    <w:p w14:paraId="0BE43363" w14:textId="71B22EC0" w:rsidR="00B004B4" w:rsidRDefault="00B004B4">
      <w:pPr>
        <w:pStyle w:val="CommentText"/>
      </w:pPr>
      <w:r>
        <w:rPr>
          <w:rStyle w:val="CommentReference"/>
        </w:rPr>
        <w:annotationRef/>
      </w:r>
      <w:r>
        <w:t>OK, we will implement such verification in the first phase. – moved to Portfolios section.</w:t>
      </w:r>
    </w:p>
  </w:comment>
  <w:comment w:id="45" w:author="Paul Soberon" w:date="2022-01-03T15:33:00Z" w:initials="PS">
    <w:p w14:paraId="00078E03" w14:textId="77777777" w:rsidR="00B004B4" w:rsidRDefault="00B004B4">
      <w:pPr>
        <w:pStyle w:val="CommentText"/>
      </w:pPr>
      <w:r>
        <w:rPr>
          <w:rStyle w:val="CommentReference"/>
        </w:rPr>
        <w:annotationRef/>
      </w:r>
      <w:r>
        <w:t xml:space="preserve">The idea is that we would provide an electronic application to our providers and this information could be captured directly by them and have a </w:t>
      </w:r>
      <w:proofErr w:type="spellStart"/>
      <w:r>
        <w:t>Docusign</w:t>
      </w:r>
      <w:proofErr w:type="spellEnd"/>
      <w:r>
        <w:t xml:space="preserve"> or </w:t>
      </w:r>
      <w:proofErr w:type="spellStart"/>
      <w:r>
        <w:t>equilvant</w:t>
      </w:r>
      <w:proofErr w:type="spellEnd"/>
      <w:r>
        <w:t xml:space="preserve"> type signature from them. </w:t>
      </w:r>
    </w:p>
    <w:p w14:paraId="2238FD00" w14:textId="77777777" w:rsidR="00B004B4" w:rsidRDefault="00B004B4">
      <w:pPr>
        <w:pStyle w:val="CommentText"/>
      </w:pPr>
    </w:p>
    <w:p w14:paraId="3D456A6C" w14:textId="2EDBB8C8" w:rsidR="00B004B4" w:rsidRDefault="00B004B4">
      <w:pPr>
        <w:pStyle w:val="CommentText"/>
      </w:pPr>
      <w:r>
        <w:t>Alternatively, we would populate the information from an application we received by them and notate it was received in person and keep a scanned copy of the application.</w:t>
      </w:r>
    </w:p>
  </w:comment>
  <w:comment w:id="46" w:author="DOTS" w:date="2022-01-04T15:01:00Z" w:initials="Office">
    <w:p w14:paraId="3B16C62B" w14:textId="2A202637" w:rsidR="00B004B4" w:rsidRDefault="00B004B4">
      <w:pPr>
        <w:pStyle w:val="CommentText"/>
      </w:pPr>
      <w:r>
        <w:rPr>
          <w:rStyle w:val="CommentReference"/>
        </w:rPr>
        <w:annotationRef/>
      </w:r>
      <w:r>
        <w:t xml:space="preserve">In the original offer, we planned to deliver Provider Portal, where the providers would be able to create an account and fill all the necessary data. </w:t>
      </w:r>
    </w:p>
  </w:comment>
  <w:comment w:id="47" w:author="DOTS" w:date="2022-01-04T15:02:00Z" w:initials="Office">
    <w:p w14:paraId="3FF9EE04" w14:textId="3BAF0F3B" w:rsidR="00B004B4" w:rsidRDefault="00B004B4">
      <w:pPr>
        <w:pStyle w:val="CommentText"/>
      </w:pPr>
      <w:r>
        <w:rPr>
          <w:rStyle w:val="CommentReference"/>
        </w:rPr>
        <w:annotationRef/>
      </w:r>
      <w:r w:rsidRPr="004B370C">
        <w:rPr>
          <w:b/>
        </w:rPr>
        <w:t>Question</w:t>
      </w:r>
      <w:r>
        <w:t xml:space="preserve"> - do you need any kind of e-document that is signed electronically by the provider with e.g. </w:t>
      </w:r>
      <w:proofErr w:type="spellStart"/>
      <w:r>
        <w:t>Docusign</w:t>
      </w:r>
      <w:proofErr w:type="spellEnd"/>
      <w:r>
        <w:t>? Such document could be generated by the system after the provider completes all necessary fields and the provider would be obliged to sign it before his account is fully active.</w:t>
      </w:r>
    </w:p>
  </w:comment>
  <w:comment w:id="48" w:author="Shantanu Partagalkar" w:date="2022-01-06T09:57:00Z" w:initials="SP">
    <w:p w14:paraId="740AB2D6" w14:textId="53E579DA" w:rsidR="00B004B4" w:rsidRDefault="00B004B4">
      <w:pPr>
        <w:pStyle w:val="CommentText"/>
      </w:pPr>
      <w:r>
        <w:rPr>
          <w:rStyle w:val="CommentReference"/>
        </w:rPr>
        <w:annotationRef/>
      </w:r>
      <w:r>
        <w:t xml:space="preserve">For the application, this wouldn’t be part of the Customer portal, this would be part of our CRM portal. We need the system to capture information that is delivered to us by our client as part of origination and underwriting efforts. The signature we are discussing and just so that they sign that the information they have provided is true. </w:t>
      </w:r>
    </w:p>
  </w:comment>
  <w:comment w:id="49" w:author="DOTS" w:date="2022-01-06T23:47:00Z" w:initials="Office">
    <w:p w14:paraId="4CC0575F" w14:textId="77777777" w:rsidR="00B004B4" w:rsidRDefault="00B004B4">
      <w:pPr>
        <w:pStyle w:val="CommentText"/>
        <w:rPr>
          <w:color w:val="FF0000"/>
        </w:rPr>
      </w:pPr>
      <w:r>
        <w:rPr>
          <w:rStyle w:val="CommentReference"/>
        </w:rPr>
        <w:annotationRef/>
      </w:r>
      <w:r>
        <w:rPr>
          <w:color w:val="FF0000"/>
        </w:rPr>
        <w:t xml:space="preserve">OK, the “application form” document can be attached to a Provider and data from such document can be manually retyped to respective fields. </w:t>
      </w:r>
    </w:p>
    <w:p w14:paraId="285192F5" w14:textId="33133BC6" w:rsidR="00B004B4" w:rsidRDefault="00B004B4">
      <w:pPr>
        <w:pStyle w:val="CommentText"/>
        <w:rPr>
          <w:color w:val="FF0000"/>
        </w:rPr>
      </w:pPr>
      <w:r>
        <w:rPr>
          <w:color w:val="FF0000"/>
        </w:rPr>
        <w:t>What about automatic capture of this data, this is more a future question, but maybe already now you can define your preferences about this process. As we understand we have at least two options to capture information:</w:t>
      </w:r>
    </w:p>
    <w:p w14:paraId="5173CF4A" w14:textId="508B6B21" w:rsidR="00B004B4" w:rsidRDefault="00B004B4" w:rsidP="004C6A1D">
      <w:pPr>
        <w:pStyle w:val="CommentText"/>
        <w:numPr>
          <w:ilvl w:val="0"/>
          <w:numId w:val="50"/>
        </w:numPr>
        <w:rPr>
          <w:color w:val="FF0000"/>
        </w:rPr>
      </w:pPr>
      <w:r>
        <w:rPr>
          <w:color w:val="FF0000"/>
        </w:rPr>
        <w:t>You send a provider the electronic application (understood as an e-document), the providers fill the document, sign and send back to you. Then you expect the system to capture the data from the document, insert them into the system and store the document as well.</w:t>
      </w:r>
    </w:p>
    <w:p w14:paraId="1FAED3C3" w14:textId="77777777" w:rsidR="00B004B4" w:rsidRDefault="00B004B4" w:rsidP="004C6A1D">
      <w:pPr>
        <w:pStyle w:val="CommentText"/>
        <w:numPr>
          <w:ilvl w:val="0"/>
          <w:numId w:val="50"/>
        </w:numPr>
        <w:rPr>
          <w:color w:val="FF0000"/>
        </w:rPr>
      </w:pPr>
      <w:r>
        <w:rPr>
          <w:color w:val="FF0000"/>
        </w:rPr>
        <w:t xml:space="preserve"> You send each provider a https link to the electronic form, which shall be filled by a provider. So at this moment all the data would be already inserted in the system. If necessary, it might be possible to generate a pdf document in order to sign it and then upload to the system as well. </w:t>
      </w:r>
    </w:p>
    <w:p w14:paraId="101AE821" w14:textId="3F6C26FA" w:rsidR="00B004B4" w:rsidRPr="007C2E09" w:rsidRDefault="00B004B4" w:rsidP="008170EF">
      <w:pPr>
        <w:pStyle w:val="CommentText"/>
        <w:rPr>
          <w:color w:val="FF0000"/>
        </w:rPr>
      </w:pPr>
      <w:r>
        <w:rPr>
          <w:color w:val="FF0000"/>
        </w:rPr>
        <w:t>Please tell us what would be your preferred path.</w:t>
      </w:r>
    </w:p>
  </w:comment>
  <w:comment w:id="98" w:author="Paul Soberon" w:date="2022-01-03T15:11:00Z" w:initials="PS">
    <w:p w14:paraId="4F875D75" w14:textId="2859CBD0" w:rsidR="00B004B4" w:rsidRDefault="00B004B4">
      <w:pPr>
        <w:pStyle w:val="CommentText"/>
      </w:pPr>
      <w:r>
        <w:rPr>
          <w:rStyle w:val="CommentReference"/>
        </w:rPr>
        <w:annotationRef/>
      </w:r>
      <w:r>
        <w:t xml:space="preserve">We should use multiple choice – see information we collect from application:  (1) Remediation, (2) Mitigation, (3) Emergency Services, (4) Dry-Out, (5) Buildout, (6) Fire, (7) Mold Testing, (8) Water Assessment, (9) Leak Detection, (10) Engineering </w:t>
      </w:r>
    </w:p>
  </w:comment>
  <w:comment w:id="110" w:author="Paul Soberon" w:date="2022-01-03T15:36:00Z" w:initials="PS">
    <w:p w14:paraId="5057B2CC" w14:textId="46895640" w:rsidR="00B004B4" w:rsidRDefault="00B004B4">
      <w:pPr>
        <w:pStyle w:val="CommentText"/>
      </w:pPr>
      <w:r>
        <w:rPr>
          <w:rStyle w:val="CommentReference"/>
        </w:rPr>
        <w:annotationRef/>
      </w:r>
      <w:r>
        <w:t>Should be required and W-9 needs to be kept on file</w:t>
      </w:r>
    </w:p>
  </w:comment>
  <w:comment w:id="144" w:author="Paul Soberon" w:date="2022-01-03T15:45:00Z" w:initials="PS">
    <w:p w14:paraId="349C7E81" w14:textId="5D68692C" w:rsidR="00B004B4" w:rsidRDefault="00B004B4">
      <w:pPr>
        <w:pStyle w:val="CommentText"/>
      </w:pPr>
      <w:r>
        <w:rPr>
          <w:rStyle w:val="CommentReference"/>
        </w:rPr>
        <w:annotationRef/>
      </w:r>
      <w:r>
        <w:t xml:space="preserve">We also need to capture information such as the Type of Entity (Corporation, partnership, </w:t>
      </w:r>
      <w:proofErr w:type="spellStart"/>
      <w:r>
        <w:t>etc</w:t>
      </w:r>
      <w:proofErr w:type="spellEnd"/>
      <w:r>
        <w:t xml:space="preserve">),, listing of company officers and members and their social security number, </w:t>
      </w:r>
    </w:p>
  </w:comment>
  <w:comment w:id="145" w:author="DOTS" w:date="2022-01-04T23:43:00Z" w:initials="Office">
    <w:p w14:paraId="3358ABFE" w14:textId="40F45A5A" w:rsidR="00B004B4" w:rsidRPr="007A20F0" w:rsidRDefault="00B004B4" w:rsidP="007A20F0">
      <w:pPr>
        <w:pStyle w:val="CommentText"/>
        <w:rPr>
          <w:rFonts w:ascii="Times New Roman" w:hAnsi="Times New Roman" w:cs="Times New Roman"/>
          <w:sz w:val="24"/>
        </w:rPr>
      </w:pPr>
      <w:r>
        <w:rPr>
          <w:rStyle w:val="CommentReference"/>
        </w:rPr>
        <w:annotationRef/>
      </w:r>
      <w:r>
        <w:t>I und</w:t>
      </w:r>
      <w:r w:rsidRPr="007A20F0">
        <w:t>erstand we should add an additional level below Provider</w:t>
      </w:r>
      <w:r>
        <w:t xml:space="preserve"> (as added in the next subsection)</w:t>
      </w:r>
      <w:r w:rsidRPr="007A20F0">
        <w:t>: Provider's contact. Is it needed to store information about which Provider's contact relates to which Portfolio? Or simple relation between the Provider (in general) and the specific Portfolio is sufficient?</w:t>
      </w:r>
    </w:p>
    <w:p w14:paraId="326B1EED" w14:textId="528E3F37" w:rsidR="00B004B4" w:rsidRDefault="00B004B4">
      <w:pPr>
        <w:pStyle w:val="CommentText"/>
      </w:pPr>
    </w:p>
  </w:comment>
  <w:comment w:id="146" w:author="Shantanu Partagalkar" w:date="2022-01-06T09:58:00Z" w:initials="SP">
    <w:p w14:paraId="3FD23A52" w14:textId="727972D7" w:rsidR="00B004B4" w:rsidRDefault="00B004B4">
      <w:pPr>
        <w:pStyle w:val="CommentText"/>
      </w:pPr>
      <w:r>
        <w:rPr>
          <w:rStyle w:val="CommentReference"/>
        </w:rPr>
        <w:annotationRef/>
      </w:r>
      <w:r>
        <w:t>I believe Provider in general to Portfolio should be sufficient.</w:t>
      </w:r>
    </w:p>
  </w:comment>
  <w:comment w:id="149" w:author="Paul Soberon" w:date="2022-01-03T15:41:00Z" w:initials="PS">
    <w:p w14:paraId="4512FF04" w14:textId="1F852ADB" w:rsidR="00B004B4" w:rsidRDefault="00B004B4">
      <w:pPr>
        <w:pStyle w:val="CommentText"/>
      </w:pPr>
      <w:r>
        <w:rPr>
          <w:rStyle w:val="CommentReference"/>
        </w:rPr>
        <w:annotationRef/>
      </w:r>
      <w:r>
        <w:t>We occasionally have multiple providers that have common ownership; therefore, email may be coming from one source that relates to multiple providers. How do we best deal with this?</w:t>
      </w:r>
    </w:p>
  </w:comment>
  <w:comment w:id="150" w:author="DOTS" w:date="2022-01-04T23:31:00Z" w:initials="Office">
    <w:p w14:paraId="2DA8AF68" w14:textId="19E7E175" w:rsidR="00B004B4" w:rsidRPr="007A20F0" w:rsidRDefault="00B004B4" w:rsidP="007A20F0">
      <w:pPr>
        <w:pStyle w:val="CommentText"/>
        <w:rPr>
          <w:rFonts w:ascii="Times New Roman" w:hAnsi="Times New Roman" w:cs="Times New Roman"/>
          <w:sz w:val="24"/>
        </w:rPr>
      </w:pPr>
      <w:r>
        <w:rPr>
          <w:rStyle w:val="CommentReference"/>
        </w:rPr>
        <w:annotationRef/>
      </w:r>
      <w:r w:rsidRPr="007A20F0">
        <w:t>We recommend to use a separate e-mail for each Provider. A common e-mail is not a technical problem, but it will make it harder to use the system. Disadvantages of common e-mail: both sent and received e-mails would be automatically assigned to more than one Provider in the sys</w:t>
      </w:r>
      <w:r>
        <w:t xml:space="preserve">tem, the Provider would need some other login to the Provider Portal  then his  </w:t>
      </w:r>
      <w:r w:rsidRPr="007A20F0">
        <w:t>e-mail, etc. We think it would be more convenient for all parties to assign a single unique e-mail to each Provider as it is easy to configure more than one mailbox in almost any e-mail client app.</w:t>
      </w:r>
      <w:r>
        <w:t xml:space="preserve"> Please choose if single unique e-mail is acceptable or non-unique e-mail is inevitable.</w:t>
      </w:r>
    </w:p>
    <w:p w14:paraId="4818FE3B" w14:textId="01DE09B6" w:rsidR="00B004B4" w:rsidRDefault="00B004B4">
      <w:pPr>
        <w:pStyle w:val="CommentText"/>
      </w:pPr>
    </w:p>
  </w:comment>
  <w:comment w:id="151" w:author="Shantanu Partagalkar" w:date="2022-01-06T09:59:00Z" w:initials="SP">
    <w:p w14:paraId="7EF9F34B" w14:textId="5037B518" w:rsidR="00B004B4" w:rsidRDefault="00B004B4">
      <w:pPr>
        <w:pStyle w:val="CommentText"/>
      </w:pPr>
      <w:r>
        <w:rPr>
          <w:rStyle w:val="CommentReference"/>
        </w:rPr>
        <w:annotationRef/>
      </w:r>
      <w:r w:rsidRPr="00051D2E">
        <w:rPr>
          <w:lang w:val="fr-FR"/>
        </w:rPr>
        <w:t xml:space="preserve">Non-unique email </w:t>
      </w:r>
      <w:proofErr w:type="spellStart"/>
      <w:r w:rsidRPr="00051D2E">
        <w:rPr>
          <w:lang w:val="fr-FR"/>
        </w:rPr>
        <w:t>is</w:t>
      </w:r>
      <w:proofErr w:type="spellEnd"/>
      <w:r w:rsidRPr="00051D2E">
        <w:rPr>
          <w:lang w:val="fr-FR"/>
        </w:rPr>
        <w:t xml:space="preserve"> </w:t>
      </w:r>
      <w:proofErr w:type="spellStart"/>
      <w:r w:rsidRPr="00051D2E">
        <w:rPr>
          <w:lang w:val="fr-FR"/>
        </w:rPr>
        <w:t>inevitable</w:t>
      </w:r>
      <w:proofErr w:type="spellEnd"/>
      <w:r w:rsidRPr="00051D2E">
        <w:rPr>
          <w:lang w:val="fr-FR"/>
        </w:rPr>
        <w:t xml:space="preserve">. </w:t>
      </w:r>
      <w:r w:rsidRPr="00051D2E">
        <w:rPr>
          <w:lang w:val="en-GB"/>
        </w:rPr>
        <w:t>Suggested workaround can be ha</w:t>
      </w:r>
      <w:r>
        <w:rPr>
          <w:lang w:val="en-GB"/>
        </w:rPr>
        <w:t xml:space="preserve">ving double assignment parameter. Email address and Subject Line (certain word(s) which can relate to certain providers)? </w:t>
      </w:r>
    </w:p>
  </w:comment>
  <w:comment w:id="152" w:author="Dariusz Bogumil" w:date="2022-01-07T00:31:00Z" w:initials="DB">
    <w:p w14:paraId="2E89647F" w14:textId="2DFBD910" w:rsidR="00B004B4" w:rsidRDefault="00B004B4">
      <w:pPr>
        <w:pStyle w:val="CommentText"/>
      </w:pPr>
      <w:r>
        <w:rPr>
          <w:rStyle w:val="CommentReference"/>
        </w:rPr>
        <w:annotationRef/>
      </w:r>
      <w:r w:rsidRPr="00E81023">
        <w:rPr>
          <w:color w:val="FF0000"/>
        </w:rPr>
        <w:t>OK. I changed the text. We can use “Provider Name”  to be searched in e-mail subject as the first main method, then  try to match e-mail addresses. I described it in “Related modules” chapter.</w:t>
      </w:r>
    </w:p>
  </w:comment>
  <w:comment w:id="160" w:author="Paul Soberon" w:date="2022-01-03T15:37:00Z" w:initials="PS">
    <w:p w14:paraId="6166C8DB" w14:textId="0BB22A0A" w:rsidR="00B004B4" w:rsidRDefault="00B004B4">
      <w:pPr>
        <w:pStyle w:val="CommentText"/>
      </w:pPr>
      <w:r>
        <w:rPr>
          <w:rStyle w:val="CommentReference"/>
        </w:rPr>
        <w:annotationRef/>
      </w:r>
      <w:r>
        <w:t xml:space="preserve">Need to include a field if the bank information has been verified by an Approver and ‘validated’ by our provider(via email / phone call / </w:t>
      </w:r>
      <w:proofErr w:type="spellStart"/>
      <w:r>
        <w:t>etc</w:t>
      </w:r>
      <w:proofErr w:type="spellEnd"/>
      <w:r>
        <w:t>)</w:t>
      </w:r>
    </w:p>
  </w:comment>
  <w:comment w:id="205" w:author="Paul Soberon" w:date="2022-01-03T15:49:00Z" w:initials="PS">
    <w:p w14:paraId="6022FF6C" w14:textId="23D6C047" w:rsidR="00B004B4" w:rsidRDefault="00B004B4">
      <w:pPr>
        <w:pStyle w:val="CommentText"/>
      </w:pPr>
      <w:r>
        <w:rPr>
          <w:rStyle w:val="CommentReference"/>
        </w:rPr>
        <w:annotationRef/>
      </w:r>
      <w:r>
        <w:t>We will also want to capture, Attorneys (our application lists three – they may not use our captive law firm at the time we begin the relationship),</w:t>
      </w:r>
      <w:r w:rsidRPr="00BE0E60">
        <w:t xml:space="preserve"> </w:t>
      </w:r>
      <w:r>
        <w:t>references, whether they have ever sold their receivables or have an outstanding loan / letter of credit</w:t>
      </w:r>
    </w:p>
  </w:comment>
  <w:comment w:id="207" w:author="DOTS" w:date="2022-01-04T16:15:00Z" w:initials="Office">
    <w:p w14:paraId="45D2B2B0" w14:textId="335039E6" w:rsidR="00B004B4" w:rsidRDefault="00B004B4">
      <w:pPr>
        <w:pStyle w:val="CommentText"/>
      </w:pPr>
      <w:r>
        <w:rPr>
          <w:rStyle w:val="CommentReference"/>
        </w:rPr>
        <w:annotationRef/>
      </w:r>
      <w:r>
        <w:t>In order to model the data structure we need more information what details you would like to store within the system.</w:t>
      </w:r>
    </w:p>
  </w:comment>
  <w:comment w:id="208" w:author="Shantanu Partagalkar" w:date="2022-01-06T10:14:00Z" w:initials="SP">
    <w:p w14:paraId="3D969948" w14:textId="6BF090CE" w:rsidR="00B004B4" w:rsidRDefault="00B004B4">
      <w:pPr>
        <w:pStyle w:val="CommentText"/>
      </w:pPr>
      <w:r>
        <w:rPr>
          <w:rStyle w:val="CommentReference"/>
        </w:rPr>
        <w:annotationRef/>
      </w:r>
      <w:r>
        <w:t>I have attached document “</w:t>
      </w:r>
      <w:proofErr w:type="spellStart"/>
      <w:r>
        <w:t>ClaimPal</w:t>
      </w:r>
      <w:proofErr w:type="spellEnd"/>
      <w:r>
        <w:t xml:space="preserve"> Application”. All the information regarding the contacts, references, checks should be stored.</w:t>
      </w:r>
    </w:p>
  </w:comment>
  <w:comment w:id="206" w:author="Dariusz Bogumil" w:date="2022-01-07T00:31:00Z" w:initials="DB">
    <w:p w14:paraId="31F3435F" w14:textId="1A701C06" w:rsidR="00B004B4" w:rsidRPr="00E81023" w:rsidRDefault="00B004B4">
      <w:pPr>
        <w:pStyle w:val="CommentText"/>
        <w:rPr>
          <w:color w:val="FF0000"/>
        </w:rPr>
      </w:pPr>
      <w:r w:rsidRPr="00E81023">
        <w:rPr>
          <w:rStyle w:val="CommentReference"/>
          <w:color w:val="FF0000"/>
        </w:rPr>
        <w:annotationRef/>
      </w:r>
      <w:r w:rsidRPr="00E81023">
        <w:rPr>
          <w:color w:val="FF0000"/>
        </w:rPr>
        <w:t>OK, I added some fields here and some in “Nested data”.</w:t>
      </w:r>
    </w:p>
  </w:comment>
  <w:comment w:id="210" w:author="Paul Soberon" w:date="2022-01-03T16:20:00Z" w:initials="PS">
    <w:p w14:paraId="5F4085DB" w14:textId="173D2AAA" w:rsidR="00B004B4" w:rsidRDefault="00B004B4">
      <w:pPr>
        <w:pStyle w:val="CommentText"/>
      </w:pPr>
      <w:r>
        <w:rPr>
          <w:rStyle w:val="CommentReference"/>
        </w:rPr>
        <w:annotationRef/>
      </w:r>
      <w:r>
        <w:t>We need to capture information from background check and associate it to the provider. The information we will want is if background check was passed and the underlying report kept on file.</w:t>
      </w:r>
    </w:p>
  </w:comment>
  <w:comment w:id="211" w:author="DOTS" w:date="2022-01-05T00:00:00Z" w:initials="Office">
    <w:p w14:paraId="045F6A86" w14:textId="23A7A21C" w:rsidR="00B004B4" w:rsidRDefault="00B004B4">
      <w:pPr>
        <w:pStyle w:val="CommentText"/>
      </w:pPr>
      <w:r>
        <w:rPr>
          <w:rStyle w:val="CommentReference"/>
        </w:rPr>
        <w:annotationRef/>
      </w:r>
      <w:r>
        <w:t>Is it enough to have a flag and reference to the document? Is it the same as results from Underwriting process? Please check if “Underwriting and Approval” + “Provider Eligibility Criteria” fulfills this comment.</w:t>
      </w:r>
    </w:p>
  </w:comment>
  <w:comment w:id="212" w:author="Shantanu Partagalkar" w:date="2022-01-06T10:17:00Z" w:initials="SP">
    <w:p w14:paraId="60F88F20" w14:textId="2681D043" w:rsidR="00B004B4" w:rsidRDefault="00B004B4">
      <w:pPr>
        <w:pStyle w:val="CommentText"/>
      </w:pPr>
      <w:r>
        <w:rPr>
          <w:rStyle w:val="CommentReference"/>
        </w:rPr>
        <w:annotationRef/>
      </w:r>
      <w:r>
        <w:t>Should be enough to provide a reference to the document of background check and Yes or No if check is passed.</w:t>
      </w:r>
    </w:p>
  </w:comment>
  <w:comment w:id="215" w:author="Paul Soberon" w:date="2022-01-05T00:02:00Z" w:initials="PS">
    <w:p w14:paraId="2523F996" w14:textId="77777777" w:rsidR="00B004B4" w:rsidRDefault="00B004B4" w:rsidP="00222A2E">
      <w:pPr>
        <w:pStyle w:val="CommentText"/>
      </w:pPr>
      <w:r>
        <w:rPr>
          <w:rStyle w:val="CommentReference"/>
        </w:rPr>
        <w:annotationRef/>
      </w:r>
      <w:r>
        <w:t xml:space="preserve">Should include separate fields for licensed to do business vs licensed to provide For license to do business, we need to keep on file </w:t>
      </w:r>
      <w:proofErr w:type="spellStart"/>
      <w:r>
        <w:t>Sunbiz</w:t>
      </w:r>
      <w:proofErr w:type="spellEnd"/>
      <w:r>
        <w:t xml:space="preserve"> link (or print screen of the page that provides us this evidence)</w:t>
      </w:r>
    </w:p>
  </w:comment>
  <w:comment w:id="224" w:author="DOTS" w:date="2022-01-06T23:22:00Z" w:initials="Office">
    <w:p w14:paraId="571169D0" w14:textId="02149FEB" w:rsidR="00B004B4" w:rsidRPr="00FD7831" w:rsidRDefault="00B004B4">
      <w:pPr>
        <w:pStyle w:val="CommentText"/>
        <w:rPr>
          <w:color w:val="FF0000"/>
        </w:rPr>
      </w:pPr>
      <w:r w:rsidRPr="00163DE9">
        <w:rPr>
          <w:rStyle w:val="CommentReference"/>
          <w:highlight w:val="yellow"/>
        </w:rPr>
        <w:annotationRef/>
      </w:r>
      <w:r w:rsidRPr="00163DE9">
        <w:rPr>
          <w:color w:val="FF0000"/>
          <w:highlight w:val="yellow"/>
        </w:rPr>
        <w:t>Please check this part and, if possible, provide your preferences.</w:t>
      </w:r>
    </w:p>
  </w:comment>
  <w:comment w:id="240" w:author="Paul Soberon" w:date="2022-01-03T15:51:00Z" w:initials="PS">
    <w:p w14:paraId="71DBBC38" w14:textId="271B58BD" w:rsidR="00B004B4" w:rsidRDefault="00B004B4">
      <w:pPr>
        <w:pStyle w:val="CommentText"/>
      </w:pPr>
      <w:r>
        <w:rPr>
          <w:rStyle w:val="CommentReference"/>
        </w:rPr>
        <w:annotationRef/>
      </w:r>
      <w:r>
        <w:t>Not all services require licensing so this should be based on when the business was actually formed.</w:t>
      </w:r>
    </w:p>
  </w:comment>
  <w:comment w:id="239" w:author="Paul Soberon" w:date="2022-01-03T15:54:00Z" w:initials="PS">
    <w:p w14:paraId="7BC019B4" w14:textId="6355F44A" w:rsidR="00B004B4" w:rsidRDefault="00B004B4">
      <w:pPr>
        <w:pStyle w:val="CommentText"/>
      </w:pPr>
      <w:r>
        <w:rPr>
          <w:rStyle w:val="CommentReference"/>
        </w:rPr>
        <w:annotationRef/>
      </w:r>
      <w:r>
        <w:t xml:space="preserve">We also want to know how long the owner/operator of company has been providing the services rendered (e.g., owning a roofing company for a year vs building roofs for 5 years). </w:t>
      </w:r>
    </w:p>
  </w:comment>
  <w:comment w:id="317" w:author="Paul Soberon" w:date="2022-01-03T16:21:00Z" w:initials="PS">
    <w:p w14:paraId="302A7409" w14:textId="0EE03604" w:rsidR="00B004B4" w:rsidRDefault="00B004B4">
      <w:pPr>
        <w:pStyle w:val="CommentText"/>
      </w:pPr>
      <w:r>
        <w:rPr>
          <w:rStyle w:val="CommentReference"/>
        </w:rPr>
        <w:annotationRef/>
      </w:r>
      <w:r>
        <w:t>Need to capture if claims are mostly filed as an AOB – this will be in the Application. At least 50% needs to AOB or an override is required to approve the provider.</w:t>
      </w:r>
    </w:p>
  </w:comment>
  <w:comment w:id="318" w:author="Dariusz Bogumil" w:date="2022-01-05T00:18:00Z" w:initials="DB">
    <w:p w14:paraId="674AFF41" w14:textId="42C6DE92" w:rsidR="00B004B4" w:rsidRDefault="00B004B4">
      <w:pPr>
        <w:pStyle w:val="CommentText"/>
      </w:pPr>
      <w:r>
        <w:rPr>
          <w:rStyle w:val="CommentReference"/>
        </w:rPr>
        <w:annotationRef/>
      </w:r>
      <w:r>
        <w:t>Should it be entered manually or calculated somehow. If the first possibility, does a  new “</w:t>
      </w:r>
      <w:r w:rsidRPr="007243C6">
        <w:t xml:space="preserve">Total historical filed </w:t>
      </w:r>
      <w:r>
        <w:t xml:space="preserve">AOB </w:t>
      </w:r>
      <w:r w:rsidRPr="007243C6">
        <w:t>claims (at date of first contact)</w:t>
      </w:r>
      <w:r>
        <w:t>” field fulfills this comment?</w:t>
      </w:r>
    </w:p>
  </w:comment>
  <w:comment w:id="320" w:author="Shantanu Partagalkar" w:date="2022-01-06T10:19:00Z" w:initials="SP">
    <w:p w14:paraId="18FE3A75" w14:textId="314B66E7" w:rsidR="00B004B4" w:rsidRDefault="00B004B4">
      <w:pPr>
        <w:pStyle w:val="CommentText"/>
      </w:pPr>
      <w:r>
        <w:rPr>
          <w:rStyle w:val="CommentReference"/>
        </w:rPr>
        <w:annotationRef/>
      </w:r>
      <w:r>
        <w:t>This will be part of the application process. The provider would be representing this to us. Eventually we would track adherence to this with actual data. Either method can work. Prefer the second one having a field with historical claims with filed AOBs and system calculating the percentage.</w:t>
      </w:r>
    </w:p>
  </w:comment>
  <w:comment w:id="319" w:author="Dariusz Bogumil" w:date="2022-01-07T00:32:00Z" w:initials="DB">
    <w:p w14:paraId="7F32647A" w14:textId="79453EF1" w:rsidR="00B004B4" w:rsidRPr="00E81023" w:rsidRDefault="00B004B4">
      <w:pPr>
        <w:pStyle w:val="CommentText"/>
        <w:rPr>
          <w:color w:val="FF0000"/>
        </w:rPr>
      </w:pPr>
      <w:r>
        <w:rPr>
          <w:rStyle w:val="CommentReference"/>
        </w:rPr>
        <w:annotationRef/>
      </w:r>
      <w:r w:rsidRPr="00E81023">
        <w:rPr>
          <w:color w:val="FF0000"/>
        </w:rPr>
        <w:t>OK, I added fields for actual data in “Provider KPIs” section – to distinguish it from Application data. Please explain what is understood as “filed claims” and “filed AOB claims” and if it can be gathered automatically from Claims stored in the system.</w:t>
      </w:r>
    </w:p>
  </w:comment>
  <w:comment w:id="327" w:author="Paul Soberon" w:date="2022-01-03T15:56:00Z" w:initials="PS">
    <w:p w14:paraId="4AC82DB1" w14:textId="4A5B371A" w:rsidR="00B004B4" w:rsidRDefault="00B004B4">
      <w:pPr>
        <w:pStyle w:val="CommentText"/>
      </w:pPr>
      <w:r>
        <w:rPr>
          <w:rStyle w:val="CommentReference"/>
        </w:rPr>
        <w:annotationRef/>
      </w:r>
      <w:r>
        <w:t>SP to provide. See information we are required to report to investors</w:t>
      </w:r>
    </w:p>
  </w:comment>
  <w:comment w:id="328" w:author="DOTS" w:date="2022-01-06T14:41:00Z" w:initials="Office">
    <w:p w14:paraId="0BFBCA42" w14:textId="5110D809" w:rsidR="00B004B4" w:rsidRPr="00A03659" w:rsidRDefault="00B004B4">
      <w:pPr>
        <w:pStyle w:val="CommentText"/>
        <w:rPr>
          <w:color w:val="FF0000"/>
        </w:rPr>
      </w:pPr>
      <w:r>
        <w:rPr>
          <w:rStyle w:val="CommentReference"/>
        </w:rPr>
        <w:annotationRef/>
      </w:r>
      <w:r>
        <w:rPr>
          <w:color w:val="FF0000"/>
        </w:rPr>
        <w:t xml:space="preserve">@SP please provide the reporting requirements </w:t>
      </w:r>
    </w:p>
  </w:comment>
  <w:comment w:id="354" w:author="Paul Soberon" w:date="2022-01-03T15:57:00Z" w:initials="PS">
    <w:p w14:paraId="10F42008" w14:textId="65C35493" w:rsidR="00B004B4" w:rsidRDefault="00B004B4">
      <w:pPr>
        <w:pStyle w:val="CommentText"/>
      </w:pPr>
      <w:r>
        <w:rPr>
          <w:rStyle w:val="CommentReference"/>
        </w:rPr>
        <w:annotationRef/>
      </w:r>
      <w:r>
        <w:t>Add line for buy-back / swaps</w:t>
      </w:r>
    </w:p>
  </w:comment>
  <w:comment w:id="355" w:author="Dariusz Bogumil" w:date="2022-01-07T00:32:00Z" w:initials="DB">
    <w:p w14:paraId="357CE062" w14:textId="6DF267AE" w:rsidR="00B004B4" w:rsidRPr="00E81023" w:rsidRDefault="00B004B4">
      <w:pPr>
        <w:pStyle w:val="CommentText"/>
        <w:rPr>
          <w:color w:val="FF0000"/>
        </w:rPr>
      </w:pPr>
      <w:r>
        <w:rPr>
          <w:rStyle w:val="CommentReference"/>
        </w:rPr>
        <w:annotationRef/>
      </w:r>
      <w:r w:rsidRPr="00E81023">
        <w:rPr>
          <w:color w:val="FF0000"/>
        </w:rPr>
        <w:t>Ok, added</w:t>
      </w:r>
    </w:p>
  </w:comment>
  <w:comment w:id="362" w:author="Paul Soberon" w:date="2022-01-03T16:11:00Z" w:initials="PS">
    <w:p w14:paraId="1E0D10A3" w14:textId="77777777" w:rsidR="00B004B4" w:rsidRDefault="00B004B4">
      <w:pPr>
        <w:pStyle w:val="CommentText"/>
      </w:pPr>
      <w:r>
        <w:rPr>
          <w:rStyle w:val="CommentReference"/>
        </w:rPr>
        <w:annotationRef/>
      </w:r>
      <w:r>
        <w:t xml:space="preserve">This criteria includes (and needs to be captured in the system) </w:t>
      </w:r>
    </w:p>
    <w:p w14:paraId="09227D23" w14:textId="68D3BD2B" w:rsidR="00B004B4" w:rsidRDefault="00B004B4">
      <w:pPr>
        <w:pStyle w:val="CommentText"/>
      </w:pPr>
      <w:r>
        <w:t>(1)</w:t>
      </w:r>
      <w:r w:rsidRPr="00036885">
        <w:t xml:space="preserve"> Provider entity must have been in business for at least one year.  </w:t>
      </w:r>
    </w:p>
    <w:p w14:paraId="0DCA7893" w14:textId="77777777" w:rsidR="00B004B4" w:rsidRDefault="00B004B4">
      <w:pPr>
        <w:pStyle w:val="CommentText"/>
      </w:pPr>
      <w:r>
        <w:t xml:space="preserve">(2) </w:t>
      </w:r>
      <w:r w:rsidRPr="00036885">
        <w:t>Principals (founder/owner/lead provider) must have three years of experience delivering associated service, with no bankruptcy within five years,</w:t>
      </w:r>
    </w:p>
    <w:p w14:paraId="5260196E" w14:textId="77777777" w:rsidR="00B004B4" w:rsidRDefault="00B004B4">
      <w:pPr>
        <w:pStyle w:val="CommentText"/>
      </w:pPr>
      <w:r>
        <w:t>(3)</w:t>
      </w:r>
      <w:r w:rsidRPr="00036885">
        <w:t xml:space="preserve"> a clean legal history relating to serious crimes (felonies) and any financial crimes (including misdemeanors) such as fraud.  </w:t>
      </w:r>
    </w:p>
    <w:p w14:paraId="429B58F0" w14:textId="77777777" w:rsidR="00B004B4" w:rsidRDefault="00B004B4">
      <w:pPr>
        <w:pStyle w:val="CommentText"/>
      </w:pPr>
      <w:r>
        <w:t xml:space="preserve">(4) </w:t>
      </w:r>
      <w:r w:rsidRPr="00036885">
        <w:t xml:space="preserve">Satisfactory </w:t>
      </w:r>
      <w:proofErr w:type="spellStart"/>
      <w:r w:rsidRPr="00036885">
        <w:t>Sunbiz</w:t>
      </w:r>
      <w:proofErr w:type="spellEnd"/>
      <w:r w:rsidRPr="00036885">
        <w:t xml:space="preserve"> review or reasonable equivalent. </w:t>
      </w:r>
    </w:p>
    <w:p w14:paraId="44D7618C" w14:textId="36465201" w:rsidR="00B004B4" w:rsidRDefault="00B004B4">
      <w:pPr>
        <w:pStyle w:val="CommentText"/>
      </w:pPr>
    </w:p>
    <w:p w14:paraId="42C4B932" w14:textId="5BEEB938" w:rsidR="00B004B4" w:rsidRDefault="00B004B4">
      <w:pPr>
        <w:pStyle w:val="CommentText"/>
      </w:pPr>
      <w:r>
        <w:t>(5) No UCC filed that encumber the asset purchased (any UCCs filed needs to be explained by underwriter). Need to include UCC search in the module</w:t>
      </w:r>
    </w:p>
    <w:p w14:paraId="0322B476" w14:textId="77777777" w:rsidR="00B004B4" w:rsidRDefault="00B004B4">
      <w:pPr>
        <w:pStyle w:val="CommentText"/>
      </w:pPr>
    </w:p>
    <w:p w14:paraId="232983ED" w14:textId="54C1A844" w:rsidR="00B004B4" w:rsidRDefault="00B004B4">
      <w:pPr>
        <w:pStyle w:val="CommentText"/>
      </w:pPr>
      <w:r>
        <w:t xml:space="preserve">(6) </w:t>
      </w:r>
      <w:r w:rsidRPr="00036885">
        <w:t>If the provider has not been in business for at least one year, then they must have been in business for six months and have five years delivering associated service.</w:t>
      </w:r>
    </w:p>
  </w:comment>
  <w:comment w:id="363" w:author="Dariusz Bogumil" w:date="2022-01-05T00:30:00Z" w:initials="DB">
    <w:p w14:paraId="07AEEF98" w14:textId="272108FB" w:rsidR="00B004B4" w:rsidRDefault="00B004B4">
      <w:pPr>
        <w:pStyle w:val="CommentText"/>
      </w:pPr>
      <w:r>
        <w:rPr>
          <w:rStyle w:val="CommentReference"/>
        </w:rPr>
        <w:annotationRef/>
      </w:r>
      <w:r>
        <w:t xml:space="preserve">More-less similar requirements are listed in the “Provider Eligibility Criteria” section. The final list can be adjusted after initial phase. </w:t>
      </w:r>
    </w:p>
    <w:p w14:paraId="39624745" w14:textId="77777777" w:rsidR="00B004B4" w:rsidRDefault="00B004B4">
      <w:pPr>
        <w:pStyle w:val="CommentText"/>
      </w:pPr>
    </w:p>
    <w:p w14:paraId="36B23EE8" w14:textId="5D2A5F14" w:rsidR="00B004B4" w:rsidRDefault="00B004B4">
      <w:pPr>
        <w:pStyle w:val="CommentText"/>
      </w:pPr>
      <w:r>
        <w:t>UCC search is not included in the initial or the first phase. We need to check if some interface to this information is public and available.</w:t>
      </w:r>
    </w:p>
  </w:comment>
  <w:comment w:id="364" w:author="Paul Soberon" w:date="2022-01-03T16:12:00Z" w:initials="PS">
    <w:p w14:paraId="7CB41B36" w14:textId="0496BE43" w:rsidR="00B004B4" w:rsidRDefault="00B004B4">
      <w:pPr>
        <w:pStyle w:val="CommentText"/>
      </w:pPr>
      <w:r>
        <w:rPr>
          <w:rStyle w:val="CommentReference"/>
        </w:rPr>
        <w:annotationRef/>
      </w:r>
      <w:r>
        <w:t xml:space="preserve">There are scenarios where a Approver can ‘approve’ a provider whose eligibility criteria is not met (certain investors require certain criteria so it isn’t a one size-fits all situation). </w:t>
      </w:r>
    </w:p>
  </w:comment>
  <w:comment w:id="365" w:author="Paul Soberon" w:date="2022-01-03T16:16:00Z" w:initials="PS">
    <w:p w14:paraId="2A209A49" w14:textId="4AE83DB3" w:rsidR="00B004B4" w:rsidRDefault="00B004B4">
      <w:pPr>
        <w:pStyle w:val="CommentText"/>
      </w:pPr>
      <w:r>
        <w:rPr>
          <w:rStyle w:val="CommentReference"/>
        </w:rPr>
        <w:annotationRef/>
      </w:r>
      <w:r>
        <w:t xml:space="preserve">We would like to have a field that says who the provider is approved for (e.g., investor A, investor B, </w:t>
      </w:r>
      <w:proofErr w:type="spellStart"/>
      <w:r>
        <w:t>etc</w:t>
      </w:r>
      <w:proofErr w:type="spellEnd"/>
      <w:r>
        <w:t>)</w:t>
      </w:r>
    </w:p>
  </w:comment>
  <w:comment w:id="366" w:author="Dariusz Bogumil" w:date="2022-01-05T00:34:00Z" w:initials="DB">
    <w:p w14:paraId="0A5503DA" w14:textId="2E234E5F" w:rsidR="00B004B4" w:rsidRDefault="00B004B4">
      <w:pPr>
        <w:pStyle w:val="CommentText"/>
      </w:pPr>
      <w:r>
        <w:rPr>
          <w:rStyle w:val="CommentReference"/>
        </w:rPr>
        <w:annotationRef/>
      </w:r>
      <w:r>
        <w:t xml:space="preserve">We can add such relation (added in “Related modules” section” however please describe how the process involving Investors looks like to have a better understanding and not to create something that would not be useful. </w:t>
      </w:r>
    </w:p>
  </w:comment>
  <w:comment w:id="367" w:author="Shantanu Partagalkar" w:date="2022-01-06T10:21:00Z" w:initials="SP">
    <w:p w14:paraId="43DBBCE1" w14:textId="7694DE5D" w:rsidR="00B004B4" w:rsidRDefault="00B004B4">
      <w:pPr>
        <w:pStyle w:val="CommentText"/>
      </w:pPr>
      <w:r>
        <w:rPr>
          <w:rStyle w:val="CommentReference"/>
        </w:rPr>
        <w:annotationRef/>
      </w:r>
      <w:r>
        <w:rPr>
          <w:rStyle w:val="CommentReference"/>
        </w:rPr>
        <w:t>We may be purchasing different claims on behalf of different investors so I want to add a marker in the portfolio management system who owns the receivable being purchased.</w:t>
      </w:r>
    </w:p>
  </w:comment>
  <w:comment w:id="368" w:author="DOTS" w:date="2022-01-06T23:54:00Z" w:initials="Office">
    <w:p w14:paraId="2222B0F3" w14:textId="77777777" w:rsidR="00B004B4" w:rsidRDefault="00B004B4">
      <w:pPr>
        <w:pStyle w:val="CommentText"/>
        <w:rPr>
          <w:color w:val="FF0000"/>
        </w:rPr>
      </w:pPr>
      <w:r>
        <w:rPr>
          <w:rStyle w:val="CommentReference"/>
        </w:rPr>
        <w:annotationRef/>
      </w:r>
      <w:r>
        <w:rPr>
          <w:color w:val="FF0000"/>
        </w:rPr>
        <w:t>Shall the relation be on the level of each claim (so we know on behalf of which investor each claim has been purchased) or is it enough to model it on the level of portfolio (so all claims within one portfolio are purchased on behalf of single investor)?</w:t>
      </w:r>
    </w:p>
    <w:p w14:paraId="0C70CF83" w14:textId="400D0E44" w:rsidR="00B004B4" w:rsidRDefault="00B004B4">
      <w:pPr>
        <w:pStyle w:val="CommentText"/>
        <w:rPr>
          <w:color w:val="FF0000"/>
        </w:rPr>
      </w:pPr>
      <w:r>
        <w:rPr>
          <w:color w:val="FF0000"/>
        </w:rPr>
        <w:t xml:space="preserve">When you mentioned that a portfolio can be purchased in several steps (several purchase dates), actually, you meant buying parts of a portfolio on behalf of several investors?  </w:t>
      </w:r>
    </w:p>
    <w:p w14:paraId="570A452F" w14:textId="4EC4D329" w:rsidR="00B004B4" w:rsidRPr="00C27D77" w:rsidRDefault="00B004B4">
      <w:pPr>
        <w:pStyle w:val="CommentText"/>
        <w:rPr>
          <w:color w:val="FF0000"/>
        </w:rPr>
      </w:pPr>
      <w:r>
        <w:rPr>
          <w:color w:val="FF0000"/>
        </w:rPr>
        <w:t>Does an investor choose and buy some specific claims from one portfolio  or  he can buy e.g. “33% of portfolio” without mapping to any specific portfolio (as a “share”)</w:t>
      </w:r>
    </w:p>
  </w:comment>
  <w:comment w:id="504" w:author="Paul Soberon" w:date="2022-01-03T16:27:00Z" w:initials="PS">
    <w:p w14:paraId="632F9DA2" w14:textId="4ADA294F" w:rsidR="00B004B4" w:rsidRDefault="00B004B4">
      <w:pPr>
        <w:pStyle w:val="CommentText"/>
      </w:pPr>
      <w:r>
        <w:rPr>
          <w:rStyle w:val="CommentReference"/>
        </w:rPr>
        <w:annotationRef/>
      </w:r>
      <w:r>
        <w:t>See comments provided in previous section</w:t>
      </w:r>
    </w:p>
  </w:comment>
  <w:comment w:id="522" w:author="Paul Soberon" w:date="2022-01-03T16:30:00Z" w:initials="PS">
    <w:p w14:paraId="00C94FAE" w14:textId="77777777" w:rsidR="00B004B4" w:rsidRDefault="00B004B4">
      <w:pPr>
        <w:pStyle w:val="CommentText"/>
      </w:pPr>
      <w:r>
        <w:rPr>
          <w:rStyle w:val="CommentReference"/>
        </w:rPr>
        <w:annotationRef/>
      </w:r>
      <w:r>
        <w:t>Can emails be associated to (1) lead generation, (2) underwriting of provider vs (3) underwriting of a portfolio, (4) customer service / claim management</w:t>
      </w:r>
    </w:p>
    <w:p w14:paraId="0B37AD8A" w14:textId="77777777" w:rsidR="00B004B4" w:rsidRDefault="00B004B4">
      <w:pPr>
        <w:pStyle w:val="CommentText"/>
      </w:pPr>
    </w:p>
    <w:p w14:paraId="2BBF8027" w14:textId="771E4962" w:rsidR="00B004B4" w:rsidRDefault="00B004B4">
      <w:pPr>
        <w:pStyle w:val="CommentText"/>
      </w:pPr>
      <w:r>
        <w:t>What is the best way to associate emails? Having provider email a certain inbox when it relates to certain requirements and vice versa</w:t>
      </w:r>
    </w:p>
  </w:comment>
  <w:comment w:id="523" w:author="DOTS" w:date="2022-01-04T16:35:00Z" w:initials="Office">
    <w:p w14:paraId="61115AB9" w14:textId="4392A19A" w:rsidR="00B004B4" w:rsidRDefault="00B004B4">
      <w:pPr>
        <w:pStyle w:val="CommentText"/>
      </w:pPr>
      <w:r>
        <w:rPr>
          <w:rStyle w:val="CommentReference"/>
        </w:rPr>
        <w:annotationRef/>
      </w:r>
      <w:r>
        <w:t>At the moment email can be associated to a provider on the base of email account. In general, it is possible to associate emails to other objects (e.g. portfolio), but then emails shall contain identifier of the object (e.g. portfolio id). If you mean some other kind of association, please, explain.</w:t>
      </w:r>
    </w:p>
  </w:comment>
  <w:comment w:id="524" w:author="Shantanu Partagalkar" w:date="2022-01-06T10:23:00Z" w:initials="SP">
    <w:p w14:paraId="0B09A072" w14:textId="77777777" w:rsidR="00B004B4" w:rsidRDefault="00B004B4" w:rsidP="00C46B13">
      <w:pPr>
        <w:pStyle w:val="CommentText"/>
      </w:pPr>
      <w:r>
        <w:rPr>
          <w:rStyle w:val="CommentReference"/>
        </w:rPr>
        <w:annotationRef/>
      </w:r>
      <w:r>
        <w:t xml:space="preserve">Maybe I am confused. Is the system also going to capture outbound communication to folks that are not yet our clients? </w:t>
      </w:r>
    </w:p>
    <w:p w14:paraId="0B5CE765" w14:textId="77777777" w:rsidR="00B004B4" w:rsidRDefault="00B004B4" w:rsidP="00C46B13">
      <w:pPr>
        <w:pStyle w:val="CommentText"/>
      </w:pPr>
    </w:p>
    <w:p w14:paraId="389CEA67" w14:textId="0625C717" w:rsidR="00B004B4" w:rsidRDefault="00B004B4" w:rsidP="00C46B13">
      <w:pPr>
        <w:pStyle w:val="CommentText"/>
      </w:pPr>
      <w:r>
        <w:t>To answer your question, there will be different tasks and different roles team members may have so I was thinking it would be good to automatically filter those emails so they can be stored and accessed separately. This relates to work flow not portfolios</w:t>
      </w:r>
    </w:p>
  </w:comment>
  <w:comment w:id="525" w:author="DOTS" w:date="2022-01-06T17:36:00Z" w:initials="Office">
    <w:p w14:paraId="6D5AE20C" w14:textId="77777777" w:rsidR="00B004B4" w:rsidRDefault="00B004B4">
      <w:pPr>
        <w:pStyle w:val="CommentText"/>
        <w:rPr>
          <w:color w:val="FF0000"/>
        </w:rPr>
      </w:pPr>
      <w:r>
        <w:rPr>
          <w:rStyle w:val="CommentReference"/>
        </w:rPr>
        <w:annotationRef/>
      </w:r>
      <w:r>
        <w:rPr>
          <w:color w:val="FF0000"/>
        </w:rPr>
        <w:t xml:space="preserve">In general, we can handle outgoing email communication to the potential clients (let’s call them leads). Of course lead must be somehow defined (with at least e-mail address) within the system before we can start the communication. </w:t>
      </w:r>
    </w:p>
    <w:p w14:paraId="248C9A8E" w14:textId="77777777" w:rsidR="00B004B4" w:rsidRDefault="00B004B4">
      <w:pPr>
        <w:pStyle w:val="CommentText"/>
        <w:rPr>
          <w:color w:val="FF0000"/>
        </w:rPr>
      </w:pPr>
    </w:p>
    <w:p w14:paraId="32BE6574" w14:textId="77777777" w:rsidR="00B004B4" w:rsidRDefault="00B004B4">
      <w:pPr>
        <w:pStyle w:val="CommentText"/>
        <w:rPr>
          <w:color w:val="FF0000"/>
        </w:rPr>
      </w:pPr>
      <w:r>
        <w:rPr>
          <w:color w:val="FF0000"/>
        </w:rPr>
        <w:t xml:space="preserve">In general, both incoming and outgoing emails can be associated to clients as well as different objects/ (lead, portfolio, claims, cases). The only requirement is that email subject contains object identifier. So when the system sends an email in relation to a given portfolio it will contain portfolio id within the subject field. When the reply comes back (with the same portfolio id), the system will associate this communication to this portfolio object. </w:t>
      </w:r>
    </w:p>
    <w:p w14:paraId="02700D5F" w14:textId="77777777" w:rsidR="00B004B4" w:rsidRDefault="00B004B4">
      <w:pPr>
        <w:pStyle w:val="CommentText"/>
        <w:rPr>
          <w:color w:val="FF0000"/>
        </w:rPr>
      </w:pPr>
    </w:p>
    <w:p w14:paraId="62F7E509" w14:textId="038E9DAE" w:rsidR="00B004B4" w:rsidRPr="006E4499" w:rsidRDefault="00B004B4">
      <w:pPr>
        <w:pStyle w:val="CommentText"/>
        <w:rPr>
          <w:color w:val="FF0000"/>
        </w:rPr>
      </w:pPr>
      <w:r>
        <w:rPr>
          <w:color w:val="FF0000"/>
        </w:rPr>
        <w:t>Does this explain?</w:t>
      </w:r>
    </w:p>
  </w:comment>
  <w:comment w:id="526" w:author="Dariusz Bogumil" w:date="2022-01-05T00:37:00Z" w:initials="DB">
    <w:p w14:paraId="3D0FC512" w14:textId="6B332D9E" w:rsidR="00B004B4" w:rsidRDefault="00B004B4">
      <w:pPr>
        <w:pStyle w:val="CommentText"/>
      </w:pPr>
      <w:r>
        <w:rPr>
          <w:rStyle w:val="CommentReference"/>
        </w:rPr>
        <w:annotationRef/>
      </w:r>
      <w:r>
        <w:t>We added a nested “Provider contacts” module that will treat functional e-mail boxes as aliases for the main mail-box. However it refers to received mails only.</w:t>
      </w:r>
    </w:p>
  </w:comment>
  <w:comment w:id="527" w:author="Shantanu Partagalkar" w:date="2022-01-06T10:23:00Z" w:initials="SP">
    <w:p w14:paraId="7F783994" w14:textId="452DE4AF" w:rsidR="00B004B4" w:rsidRDefault="00B004B4">
      <w:pPr>
        <w:pStyle w:val="CommentText"/>
      </w:pPr>
      <w:r>
        <w:rPr>
          <w:rStyle w:val="CommentReference"/>
        </w:rPr>
        <w:annotationRef/>
      </w:r>
      <w:r>
        <w:t>What about the emails sent?</w:t>
      </w:r>
    </w:p>
  </w:comment>
  <w:comment w:id="528" w:author="DOTS" w:date="2022-01-07T00:06:00Z" w:initials="Office">
    <w:p w14:paraId="4E770754" w14:textId="54829F73" w:rsidR="00B004B4" w:rsidRPr="00B016B9" w:rsidRDefault="00B004B4">
      <w:pPr>
        <w:pStyle w:val="CommentText"/>
        <w:rPr>
          <w:color w:val="FF0000"/>
        </w:rPr>
      </w:pPr>
      <w:r>
        <w:rPr>
          <w:rStyle w:val="CommentReference"/>
        </w:rPr>
        <w:annotationRef/>
      </w:r>
      <w:r>
        <w:rPr>
          <w:color w:val="FF0000"/>
        </w:rPr>
        <w:t>We can also use different addresses to send emails to, depending on the process needs, however they need to be stored on the level of Provider definition, not as “Nested data", because it is not possible to define in such a process which of nested data objects is relevant. Does it clarify?</w:t>
      </w:r>
    </w:p>
  </w:comment>
  <w:comment w:id="575" w:author="Paul Soberon" w:date="2022-01-03T16:35:00Z" w:initials="PS">
    <w:p w14:paraId="61C2E6F9" w14:textId="7C634C63" w:rsidR="00B004B4" w:rsidRDefault="00B004B4">
      <w:pPr>
        <w:pStyle w:val="CommentText"/>
      </w:pPr>
      <w:r>
        <w:rPr>
          <w:rStyle w:val="CommentReference"/>
        </w:rPr>
        <w:annotationRef/>
      </w:r>
      <w:r>
        <w:t>If one contact is related to multiple providers, we should state this</w:t>
      </w:r>
    </w:p>
  </w:comment>
  <w:comment w:id="578" w:author="Paul Soberon" w:date="2022-01-03T16:39:00Z" w:initials="PS">
    <w:p w14:paraId="7A231134" w14:textId="41BA18A2" w:rsidR="00B004B4" w:rsidRDefault="00B004B4">
      <w:pPr>
        <w:pStyle w:val="CommentText"/>
      </w:pPr>
      <w:r>
        <w:rPr>
          <w:rStyle w:val="CommentReference"/>
        </w:rPr>
        <w:annotationRef/>
      </w:r>
      <w:r>
        <w:t>Once approval is provided – an email should automatically be sent alerting staff that a new proposal was approved and provide approver the option to send this notice to the provider via a standard document.</w:t>
      </w:r>
    </w:p>
  </w:comment>
  <w:comment w:id="579" w:author="Dariusz Bogumil" w:date="2022-01-05T00:39:00Z" w:initials="DB">
    <w:p w14:paraId="479E5E45" w14:textId="53D6705C" w:rsidR="00B004B4" w:rsidRDefault="00B004B4">
      <w:pPr>
        <w:pStyle w:val="CommentText"/>
      </w:pPr>
      <w:r>
        <w:rPr>
          <w:rStyle w:val="CommentReference"/>
        </w:rPr>
        <w:annotationRef/>
      </w:r>
      <w:r>
        <w:t>OK. Processes, including sending automatic mails,  will be designed after the initial phase.</w:t>
      </w:r>
    </w:p>
  </w:comment>
  <w:comment w:id="582" w:author="DOTS" w:date="2022-01-04T22:51:00Z" w:initials="Office">
    <w:p w14:paraId="424DD0C8" w14:textId="77777777" w:rsidR="00B004B4" w:rsidRDefault="00B004B4" w:rsidP="00094518">
      <w:pPr>
        <w:pStyle w:val="CommentText"/>
      </w:pPr>
      <w:r>
        <w:rPr>
          <w:rStyle w:val="CommentReference"/>
        </w:rPr>
        <w:annotationRef/>
      </w:r>
      <w:r>
        <w:t>OK, we will implement such verification in the first phase.</w:t>
      </w:r>
    </w:p>
  </w:comment>
  <w:comment w:id="584" w:author="Paul Soberon" w:date="2022-01-03T16:38:00Z" w:initials="PS">
    <w:p w14:paraId="79068FB3" w14:textId="3E557998" w:rsidR="00B004B4" w:rsidRDefault="00B004B4">
      <w:pPr>
        <w:pStyle w:val="CommentText"/>
      </w:pPr>
      <w:r>
        <w:rPr>
          <w:rStyle w:val="CommentReference"/>
        </w:rPr>
        <w:annotationRef/>
      </w:r>
      <w:r>
        <w:t>Proposals will follow standard templates; not always required but should be a field that can be used</w:t>
      </w:r>
    </w:p>
  </w:comment>
  <w:comment w:id="585" w:author="Paul Soberon" w:date="2022-01-04T00:51:00Z" w:initials="PS">
    <w:p w14:paraId="508903AC" w14:textId="77777777" w:rsidR="00B004B4" w:rsidRDefault="00B004B4">
      <w:pPr>
        <w:pStyle w:val="CommentText"/>
      </w:pPr>
      <w:r>
        <w:rPr>
          <w:rStyle w:val="CommentReference"/>
        </w:rPr>
        <w:annotationRef/>
      </w:r>
      <w:r>
        <w:t>We should discuss the process of a buy-back as this effects the portfolio post-closing without a true payment (typically we receive a refund).</w:t>
      </w:r>
    </w:p>
    <w:p w14:paraId="72F785D3" w14:textId="77777777" w:rsidR="00B004B4" w:rsidRDefault="00B004B4">
      <w:pPr>
        <w:pStyle w:val="CommentText"/>
      </w:pPr>
    </w:p>
    <w:p w14:paraId="49A22708" w14:textId="7954A164" w:rsidR="00B004B4" w:rsidRDefault="00B004B4">
      <w:pPr>
        <w:pStyle w:val="CommentText"/>
      </w:pPr>
      <w:r>
        <w:t>Also we may do multiple purchases that make up one portfolio (Portfolio 1A, 1B, 1C are three purchase dates but considered 1 portfolio, portfolio 1)</w:t>
      </w:r>
    </w:p>
  </w:comment>
  <w:comment w:id="586" w:author="DOTS" w:date="2022-01-04T16:51:00Z" w:initials="Office">
    <w:p w14:paraId="78FAF461" w14:textId="499736AD" w:rsidR="00B004B4" w:rsidRDefault="00B004B4">
      <w:pPr>
        <w:pStyle w:val="CommentText"/>
      </w:pPr>
      <w:r>
        <w:rPr>
          <w:rStyle w:val="CommentReference"/>
        </w:rPr>
        <w:annotationRef/>
      </w:r>
      <w:r>
        <w:t>Is important then to mark which claims has been purchased within portfolio 1A, 1B, etc.? Or is it only split of financial transaction but the purchase is done only once?</w:t>
      </w:r>
    </w:p>
  </w:comment>
  <w:comment w:id="587" w:author="Shantanu Partagalkar" w:date="2022-01-06T10:26:00Z" w:initials="SP">
    <w:p w14:paraId="38131472" w14:textId="1193279D" w:rsidR="00B004B4" w:rsidRDefault="00B004B4">
      <w:pPr>
        <w:pStyle w:val="CommentText"/>
      </w:pPr>
      <w:r>
        <w:rPr>
          <w:rStyle w:val="CommentReference"/>
        </w:rPr>
        <w:annotationRef/>
      </w:r>
      <w:r>
        <w:t xml:space="preserve">Mark claims with 1A,1B,1C </w:t>
      </w:r>
      <w:proofErr w:type="spellStart"/>
      <w:r>
        <w:t>etc</w:t>
      </w:r>
      <w:proofErr w:type="spellEnd"/>
    </w:p>
  </w:comment>
  <w:comment w:id="588" w:author="Dariusz Bogumil" w:date="2022-01-07T00:35:00Z" w:initials="DB">
    <w:p w14:paraId="40C151B6" w14:textId="7B6B9116" w:rsidR="00B004B4" w:rsidRPr="00E81023" w:rsidRDefault="00B004B4">
      <w:pPr>
        <w:pStyle w:val="CommentText"/>
        <w:rPr>
          <w:color w:val="FF0000"/>
        </w:rPr>
      </w:pPr>
      <w:r>
        <w:rPr>
          <w:rStyle w:val="CommentReference"/>
        </w:rPr>
        <w:annotationRef/>
      </w:r>
      <w:r w:rsidRPr="00E81023">
        <w:rPr>
          <w:color w:val="FF0000"/>
        </w:rPr>
        <w:t>OK, I understand  this “1A, 1B, …” is an additional  description on the level of Claim. It does not split one Portfolio into two (or more) Portfolios). I added such a field to Claims.</w:t>
      </w:r>
    </w:p>
  </w:comment>
  <w:comment w:id="589" w:author="Paul Soberon" w:date="2022-01-04T01:01:00Z" w:initials="PS">
    <w:p w14:paraId="29B6C51C" w14:textId="1FDE8D47" w:rsidR="00B004B4" w:rsidRDefault="00B004B4">
      <w:pPr>
        <w:pStyle w:val="CommentText"/>
      </w:pPr>
      <w:r>
        <w:rPr>
          <w:rStyle w:val="CommentReference"/>
        </w:rPr>
        <w:annotationRef/>
      </w:r>
      <w:r>
        <w:t>We will want to track claims that were rejected as well as these same claims may appear in a different portfolio. Also, we may reject a claim within a portfolio but take the portfolio without the claim we rejected (e.g., we are presented 25 claims in portfolio 1, we may buy portfolio 1 and reduce it to 24 claims).</w:t>
      </w:r>
    </w:p>
  </w:comment>
  <w:comment w:id="590" w:author="DOTS" w:date="2022-01-04T16:54:00Z" w:initials="Office">
    <w:p w14:paraId="23FDDA1E" w14:textId="77777777" w:rsidR="00B004B4" w:rsidRDefault="00B004B4">
      <w:pPr>
        <w:pStyle w:val="CommentText"/>
      </w:pPr>
      <w:r>
        <w:rPr>
          <w:rStyle w:val="CommentReference"/>
        </w:rPr>
        <w:annotationRef/>
      </w:r>
      <w:r>
        <w:t>Shall a claim that appears in two portfolios be correlated so you know that it is the same claim? Or we can treat it as two uncorrelated claims, even if in principle it is the same claim?</w:t>
      </w:r>
    </w:p>
    <w:p w14:paraId="386C5296" w14:textId="77777777" w:rsidR="00B004B4" w:rsidRDefault="00B004B4">
      <w:pPr>
        <w:pStyle w:val="CommentText"/>
      </w:pPr>
    </w:p>
    <w:p w14:paraId="72A0620D" w14:textId="4F70A042" w:rsidR="00B004B4" w:rsidRDefault="00B004B4">
      <w:pPr>
        <w:pStyle w:val="CommentText"/>
      </w:pPr>
      <w:r>
        <w:t>In the first case, will there be any implementable rules to correlate claims, when two portfolios are inserted into the system?</w:t>
      </w:r>
    </w:p>
  </w:comment>
  <w:comment w:id="591" w:author="Shantanu Partagalkar" w:date="2022-01-06T10:28:00Z" w:initials="SP">
    <w:p w14:paraId="622FA34F" w14:textId="77777777" w:rsidR="00B004B4" w:rsidRDefault="00B004B4" w:rsidP="00956105">
      <w:pPr>
        <w:pStyle w:val="CommentText"/>
      </w:pPr>
      <w:r>
        <w:rPr>
          <w:rStyle w:val="CommentReference"/>
        </w:rPr>
        <w:annotationRef/>
      </w:r>
      <w:r>
        <w:t xml:space="preserve">From the law firm perspective it could be they that the two claims are litigated together and would need to be grouped. From the portfolio management perspective we would want to track it separately. </w:t>
      </w:r>
    </w:p>
    <w:p w14:paraId="26BDBE3B" w14:textId="77777777" w:rsidR="00B004B4" w:rsidRDefault="00B004B4">
      <w:pPr>
        <w:pStyle w:val="CommentText"/>
      </w:pPr>
    </w:p>
    <w:p w14:paraId="24987E25" w14:textId="1D080C26" w:rsidR="00B004B4" w:rsidRDefault="00B004B4" w:rsidP="00956105">
      <w:pPr>
        <w:pStyle w:val="CommentText"/>
      </w:pPr>
      <w:r>
        <w:t xml:space="preserve">Also, we want to track rejected claims at the diligence level so that we don’t waste time in purchasing the same claim  and doing diligence on that claim again in the future purchases. The system should throw an exception on these when they show up again. </w:t>
      </w:r>
    </w:p>
    <w:p w14:paraId="20D55244" w14:textId="092C12DC" w:rsidR="00B004B4" w:rsidRDefault="00B004B4">
      <w:pPr>
        <w:pStyle w:val="CommentText"/>
      </w:pPr>
    </w:p>
  </w:comment>
  <w:comment w:id="592" w:author="DOTS" w:date="2022-01-06T17:56:00Z" w:initials="Office">
    <w:p w14:paraId="5BD5F3E0" w14:textId="2A7A6D70" w:rsidR="00B004B4" w:rsidRPr="00C61F2B" w:rsidRDefault="00B004B4">
      <w:pPr>
        <w:pStyle w:val="CommentText"/>
        <w:rPr>
          <w:color w:val="FF0000"/>
        </w:rPr>
      </w:pPr>
      <w:r>
        <w:rPr>
          <w:rStyle w:val="CommentReference"/>
        </w:rPr>
        <w:annotationRef/>
      </w:r>
      <w:r>
        <w:rPr>
          <w:color w:val="FF0000"/>
        </w:rPr>
        <w:t xml:space="preserve">In principle it is possible, just we need to have a clear rule how to recognize that a new claim is actually the same to the one which has been defined in the system earlier.  </w:t>
      </w:r>
    </w:p>
  </w:comment>
  <w:comment w:id="593" w:author="Paul Soberon" w:date="2022-01-04T01:13:00Z" w:initials="PS">
    <w:p w14:paraId="62A97FA0" w14:textId="2B83E9EB" w:rsidR="00B004B4" w:rsidRDefault="00B004B4">
      <w:pPr>
        <w:pStyle w:val="CommentText"/>
      </w:pPr>
      <w:r>
        <w:rPr>
          <w:rStyle w:val="CommentReference"/>
        </w:rPr>
        <w:annotationRef/>
      </w:r>
      <w:r>
        <w:t>A portfolio may have more than one purchase date; we also need to capture if the portfolio was subsequently sold to an investor at a different date.</w:t>
      </w:r>
    </w:p>
  </w:comment>
  <w:comment w:id="594" w:author="Dariusz Bogumil" w:date="2022-01-05T00:48:00Z" w:initials="DB">
    <w:p w14:paraId="3CDC1BF3" w14:textId="6D50E619" w:rsidR="00B004B4" w:rsidRDefault="00B004B4">
      <w:pPr>
        <w:pStyle w:val="CommentText"/>
      </w:pPr>
      <w:r>
        <w:rPr>
          <w:rStyle w:val="CommentReference"/>
        </w:rPr>
        <w:annotationRef/>
      </w:r>
      <w:r>
        <w:t xml:space="preserve">Dates of Payments will always be reflected in Payments module (related to Portfolios module). </w:t>
      </w:r>
    </w:p>
    <w:p w14:paraId="53983588" w14:textId="440CF70E" w:rsidR="00B004B4" w:rsidRDefault="00B004B4">
      <w:pPr>
        <w:pStyle w:val="CommentText"/>
      </w:pPr>
      <w:r>
        <w:t>Is a single “Purchase date” needed at all? I understand it could represent a date when a decision about buying was done or a date when the final purchase payment was done. Otherwise it should be deleted.</w:t>
      </w:r>
    </w:p>
  </w:comment>
  <w:comment w:id="595" w:author="Shantanu Partagalkar" w:date="2022-01-06T10:31:00Z" w:initials="SP">
    <w:p w14:paraId="2559C5AB" w14:textId="0040BE10" w:rsidR="00B004B4" w:rsidRDefault="00B004B4">
      <w:pPr>
        <w:pStyle w:val="CommentText"/>
      </w:pPr>
      <w:r>
        <w:rPr>
          <w:rStyle w:val="CommentReference"/>
        </w:rPr>
        <w:annotationRef/>
      </w:r>
      <w:r>
        <w:t>We want to have multiple dates of purchase. We want to keep it flexible enough for the future where multiple investors would be involved.</w:t>
      </w:r>
    </w:p>
  </w:comment>
  <w:comment w:id="597" w:author="Paul Soberon" w:date="2022-01-04T01:20:00Z" w:initials="PS">
    <w:p w14:paraId="717F5586" w14:textId="50D1D1CD" w:rsidR="00B004B4" w:rsidRDefault="00B004B4">
      <w:pPr>
        <w:pStyle w:val="CommentText"/>
      </w:pPr>
      <w:r>
        <w:rPr>
          <w:rStyle w:val="CommentReference"/>
        </w:rPr>
        <w:annotationRef/>
      </w:r>
      <w:r>
        <w:t>Add a line for Adjusted Claim Value</w:t>
      </w:r>
    </w:p>
  </w:comment>
  <w:comment w:id="610" w:author="Paul Soberon" w:date="2022-01-04T01:16:00Z" w:initials="PS">
    <w:p w14:paraId="3879D26B" w14:textId="4568A78F" w:rsidR="00B004B4" w:rsidRDefault="00B004B4">
      <w:pPr>
        <w:pStyle w:val="CommentText"/>
      </w:pPr>
      <w:r>
        <w:rPr>
          <w:rStyle w:val="CommentReference"/>
        </w:rPr>
        <w:annotationRef/>
      </w:r>
      <w:r>
        <w:t>Let’s call this Purchase Price</w:t>
      </w:r>
    </w:p>
  </w:comment>
  <w:comment w:id="613" w:author="Paul Soberon" w:date="2022-01-04T01:16:00Z" w:initials="PS">
    <w:p w14:paraId="2F737EEE" w14:textId="2FB8FCD1" w:rsidR="00B004B4" w:rsidRDefault="00B004B4">
      <w:pPr>
        <w:pStyle w:val="CommentText"/>
      </w:pPr>
      <w:r>
        <w:rPr>
          <w:rStyle w:val="CommentReference"/>
        </w:rPr>
        <w:annotationRef/>
      </w:r>
      <w:r>
        <w:t xml:space="preserve">Let’s call this Factor Fee. </w:t>
      </w:r>
      <w:proofErr w:type="spellStart"/>
      <w:r>
        <w:t>Thist</w:t>
      </w:r>
      <w:proofErr w:type="spellEnd"/>
      <w:r>
        <w:t xml:space="preserve"> is the technical term we use. Factor Fee is Adjusted Claim Value x Factor Fee %. There are certain circumstances where time could </w:t>
      </w:r>
      <w:proofErr w:type="spellStart"/>
      <w:r>
        <w:t>effect</w:t>
      </w:r>
      <w:proofErr w:type="spellEnd"/>
      <w:r>
        <w:t xml:space="preserve"> the Factor Fee (e.g., Factor Fee is 2% when collection is 0-30 days, Factor Fee is 4% from 31-60 days, </w:t>
      </w:r>
      <w:proofErr w:type="spellStart"/>
      <w:r>
        <w:t>etc</w:t>
      </w:r>
      <w:proofErr w:type="spellEnd"/>
      <w:r>
        <w:t>). The program needs to be flexible enough to handle this calculation</w:t>
      </w:r>
    </w:p>
  </w:comment>
  <w:comment w:id="614" w:author="Dariusz Bogumil" w:date="2022-01-05T01:06:00Z" w:initials="DB">
    <w:p w14:paraId="605D6458" w14:textId="32DAB064" w:rsidR="00B004B4" w:rsidRDefault="00B004B4">
      <w:pPr>
        <w:pStyle w:val="CommentText"/>
      </w:pPr>
      <w:r>
        <w:rPr>
          <w:rStyle w:val="CommentReference"/>
        </w:rPr>
        <w:annotationRef/>
      </w:r>
      <w:r>
        <w:t>OK, added in Programs module</w:t>
      </w:r>
    </w:p>
  </w:comment>
  <w:comment w:id="615" w:author="Paul Soberon" w:date="2022-01-04T01:25:00Z" w:initials="PS">
    <w:p w14:paraId="046D010B" w14:textId="4E9259E6" w:rsidR="00B004B4" w:rsidRDefault="00B004B4">
      <w:pPr>
        <w:pStyle w:val="CommentText"/>
      </w:pPr>
      <w:r>
        <w:rPr>
          <w:rStyle w:val="CommentReference"/>
        </w:rPr>
        <w:annotationRef/>
      </w:r>
      <w:r>
        <w:t xml:space="preserve">Add a column for Factor Fee % </w:t>
      </w:r>
    </w:p>
  </w:comment>
  <w:comment w:id="616" w:author="Dariusz Bogumil" w:date="2022-01-05T01:06:00Z" w:initials="DB">
    <w:p w14:paraId="036B1235" w14:textId="63AA34FA" w:rsidR="00B004B4" w:rsidRDefault="00B004B4">
      <w:pPr>
        <w:pStyle w:val="CommentText"/>
      </w:pPr>
      <w:r>
        <w:rPr>
          <w:rStyle w:val="CommentReference"/>
        </w:rPr>
        <w:annotationRef/>
      </w:r>
      <w:r>
        <w:t>OK, added in Programs module</w:t>
      </w:r>
    </w:p>
  </w:comment>
  <w:comment w:id="625" w:author="Paul Soberon" w:date="2022-01-04T01:30:00Z" w:initials="PS">
    <w:p w14:paraId="62E8704F" w14:textId="5A886884" w:rsidR="00B004B4" w:rsidRDefault="00B004B4">
      <w:pPr>
        <w:pStyle w:val="CommentText"/>
      </w:pPr>
      <w:r>
        <w:rPr>
          <w:rStyle w:val="CommentReference"/>
        </w:rPr>
        <w:annotationRef/>
      </w:r>
      <w:r>
        <w:t xml:space="preserve">Can you call this Refundable Reserve = Adjusted Claim Value – Purchase Price – Factor Fee. </w:t>
      </w:r>
    </w:p>
  </w:comment>
  <w:comment w:id="643" w:author="Paul Soberon" w:date="2022-01-04T01:41:00Z" w:initials="PS">
    <w:p w14:paraId="332CC21C" w14:textId="71C9D864" w:rsidR="00B004B4" w:rsidRDefault="00B004B4">
      <w:pPr>
        <w:pStyle w:val="CommentText"/>
      </w:pPr>
      <w:r>
        <w:rPr>
          <w:rStyle w:val="CommentReference"/>
        </w:rPr>
        <w:annotationRef/>
      </w:r>
      <w:r>
        <w:t>We will also want to know total number of claims that paid not just monetary value</w:t>
      </w:r>
    </w:p>
  </w:comment>
  <w:comment w:id="644" w:author="Dariusz Bogumil" w:date="2022-01-05T01:12:00Z" w:initials="DB">
    <w:p w14:paraId="644F851B" w14:textId="4E89C8DF" w:rsidR="00B004B4" w:rsidRDefault="00B004B4">
      <w:pPr>
        <w:pStyle w:val="CommentText"/>
      </w:pPr>
      <w:r>
        <w:rPr>
          <w:rStyle w:val="CommentReference"/>
        </w:rPr>
        <w:annotationRef/>
      </w:r>
      <w:r>
        <w:t>I added “Total Number of Paid Claims” above</w:t>
      </w:r>
    </w:p>
  </w:comment>
  <w:comment w:id="646" w:author="Paul Soberon" w:date="2022-01-04T01:41:00Z" w:initials="PS">
    <w:p w14:paraId="67C5C949" w14:textId="556FDA32" w:rsidR="00B004B4" w:rsidRDefault="00B004B4">
      <w:pPr>
        <w:pStyle w:val="CommentText"/>
      </w:pPr>
      <w:r>
        <w:rPr>
          <w:rStyle w:val="CommentReference"/>
        </w:rPr>
        <w:annotationRef/>
      </w:r>
      <w:r>
        <w:t>Also want to know total number of claims</w:t>
      </w:r>
    </w:p>
  </w:comment>
  <w:comment w:id="647" w:author="Dariusz Bogumil" w:date="2022-01-05T01:13:00Z" w:initials="DB">
    <w:p w14:paraId="16EBEEBA" w14:textId="69267B3E" w:rsidR="00B004B4" w:rsidRDefault="00B004B4">
      <w:pPr>
        <w:pStyle w:val="CommentText"/>
      </w:pPr>
      <w:r>
        <w:rPr>
          <w:rStyle w:val="CommentReference"/>
        </w:rPr>
        <w:annotationRef/>
      </w:r>
      <w:r>
        <w:t>All claims  or “buyback” claims? All claims are stored in “Total Number of Accepted Claims” field above.</w:t>
      </w:r>
    </w:p>
  </w:comment>
  <w:comment w:id="648" w:author="Paul Soberon" w:date="2022-01-04T01:42:00Z" w:initials="PS">
    <w:p w14:paraId="3E355E60" w14:textId="5EE0E351" w:rsidR="00B004B4" w:rsidRDefault="00B004B4">
      <w:pPr>
        <w:pStyle w:val="CommentText"/>
      </w:pPr>
      <w:r>
        <w:rPr>
          <w:rStyle w:val="CommentReference"/>
        </w:rPr>
        <w:annotationRef/>
      </w:r>
      <w:r>
        <w:t>Just to be clear, just because there is a write off on the claim level does not mean the portfolio profit will decrease. We purchase these in portfolios so the performance in aggregate will determine profitability</w:t>
      </w:r>
    </w:p>
  </w:comment>
  <w:comment w:id="649" w:author="Dariusz Bogumil" w:date="2022-01-05T01:15:00Z" w:initials="DB">
    <w:p w14:paraId="0452DF5B" w14:textId="286D4A42" w:rsidR="00B004B4" w:rsidRDefault="00B004B4">
      <w:pPr>
        <w:pStyle w:val="CommentText"/>
      </w:pPr>
      <w:r>
        <w:rPr>
          <w:rStyle w:val="CommentReference"/>
        </w:rPr>
        <w:annotationRef/>
      </w:r>
      <w:r>
        <w:t>How should it be calculated? I understand “</w:t>
      </w:r>
      <w:r>
        <w:rPr>
          <w:b/>
        </w:rPr>
        <w:t xml:space="preserve">simple sums from respective fields in accepted (?) Claims” </w:t>
      </w:r>
      <w:r w:rsidRPr="0015532A">
        <w:t xml:space="preserve">is not </w:t>
      </w:r>
      <w:r>
        <w:t>relevant here</w:t>
      </w:r>
      <w:r w:rsidRPr="0015532A">
        <w:t>?</w:t>
      </w:r>
    </w:p>
  </w:comment>
  <w:comment w:id="650" w:author="Paul Soberon" w:date="2022-01-04T01:43:00Z" w:initials="PS">
    <w:p w14:paraId="30441E88" w14:textId="5A773C16" w:rsidR="00B004B4" w:rsidRDefault="00B004B4">
      <w:pPr>
        <w:pStyle w:val="CommentText"/>
      </w:pPr>
      <w:r>
        <w:rPr>
          <w:rStyle w:val="CommentReference"/>
        </w:rPr>
        <w:annotationRef/>
      </w:r>
      <w:r>
        <w:t>Refundable Reserve</w:t>
      </w:r>
    </w:p>
  </w:comment>
  <w:comment w:id="660" w:author="Paul Soberon" w:date="2022-01-04T01:48:00Z" w:initials="PS">
    <w:p w14:paraId="15A599F2" w14:textId="1F3F9BF5" w:rsidR="00B004B4" w:rsidRDefault="00B004B4">
      <w:pPr>
        <w:pStyle w:val="CommentText"/>
      </w:pPr>
      <w:r>
        <w:rPr>
          <w:rStyle w:val="CommentReference"/>
        </w:rPr>
        <w:annotationRef/>
      </w:r>
      <w:r>
        <w:t>To discuss this point further on a call as there are people who need to see both and some that need to see just one or the other</w:t>
      </w:r>
    </w:p>
  </w:comment>
  <w:comment w:id="669" w:author="Paul Soberon" w:date="2022-01-04T05:11:00Z" w:initials="PS">
    <w:p w14:paraId="4E9E6340" w14:textId="37CE0B7F" w:rsidR="00B004B4" w:rsidRDefault="00B004B4">
      <w:pPr>
        <w:pStyle w:val="CommentText"/>
      </w:pPr>
      <w:r>
        <w:rPr>
          <w:rStyle w:val="CommentReference"/>
        </w:rPr>
        <w:annotationRef/>
      </w:r>
      <w:r>
        <w:t>To be provided</w:t>
      </w:r>
    </w:p>
  </w:comment>
  <w:comment w:id="670" w:author="Paul Soberon" w:date="2022-01-04T05:12:00Z" w:initials="PS">
    <w:p w14:paraId="17C2824A" w14:textId="7045BB4F" w:rsidR="00B004B4" w:rsidRDefault="00B004B4">
      <w:pPr>
        <w:pStyle w:val="CommentText"/>
      </w:pPr>
      <w:r>
        <w:rPr>
          <w:rStyle w:val="CommentReference"/>
        </w:rPr>
        <w:annotationRef/>
      </w:r>
      <w:r>
        <w:t>Should this be Factoring Fee?</w:t>
      </w:r>
    </w:p>
  </w:comment>
  <w:comment w:id="671" w:author="Dariusz Bogumil" w:date="2022-01-05T01:19:00Z" w:initials="DB">
    <w:p w14:paraId="3CEF72AB" w14:textId="65309308" w:rsidR="00B004B4" w:rsidRDefault="00B004B4">
      <w:pPr>
        <w:pStyle w:val="CommentText"/>
      </w:pPr>
      <w:r>
        <w:rPr>
          <w:rStyle w:val="CommentReference"/>
        </w:rPr>
        <w:annotationRef/>
      </w:r>
      <w:r>
        <w:t>Please verify. I added it because it exists in Portfolio Trak, however I don’t know if it is useful or should be replaced by some other field/fields.</w:t>
      </w:r>
    </w:p>
  </w:comment>
  <w:comment w:id="672" w:author="Shantanu Partagalkar" w:date="2022-01-06T10:34:00Z" w:initials="SP">
    <w:p w14:paraId="13B20E8F" w14:textId="1506F19B" w:rsidR="00B004B4" w:rsidRDefault="00B004B4">
      <w:pPr>
        <w:pStyle w:val="CommentText"/>
      </w:pPr>
      <w:r>
        <w:rPr>
          <w:rStyle w:val="CommentReference"/>
        </w:rPr>
        <w:annotationRef/>
      </w:r>
      <w:r>
        <w:t>Not needed. This should be called Factoring Fee. Not all the logic used in portfolio track should be really relied upon as not all fields are correct or used.</w:t>
      </w:r>
    </w:p>
  </w:comment>
  <w:comment w:id="833" w:author="DOTS" w:date="2022-01-04T17:03:00Z" w:initials="Office">
    <w:p w14:paraId="1F83AD54" w14:textId="1EEED390" w:rsidR="00B004B4" w:rsidRDefault="00B004B4">
      <w:pPr>
        <w:pStyle w:val="CommentText"/>
      </w:pPr>
      <w:r>
        <w:rPr>
          <w:rStyle w:val="CommentReference"/>
        </w:rPr>
        <w:annotationRef/>
      </w:r>
      <w:r>
        <w:t xml:space="preserve">All the interfaces will be prepared in the phase 1, but not in the initial phase 0, which objective was to deliver something more or less out of the box in minimum time period. </w:t>
      </w:r>
    </w:p>
  </w:comment>
  <w:comment w:id="834" w:author="Paul Soberon" w:date="2022-01-04T05:14:00Z" w:initials="PS">
    <w:p w14:paraId="4D5B4775" w14:textId="08425D79" w:rsidR="00B004B4" w:rsidRDefault="00B004B4">
      <w:pPr>
        <w:pStyle w:val="CommentText"/>
      </w:pPr>
      <w:r>
        <w:rPr>
          <w:rStyle w:val="CommentReference"/>
        </w:rPr>
        <w:annotationRef/>
      </w:r>
      <w:r>
        <w:t>My understanding is that these would be done at the outset?</w:t>
      </w:r>
    </w:p>
  </w:comment>
  <w:comment w:id="836" w:author="Paul Soberon" w:date="2022-01-04T05:14:00Z" w:initials="PS">
    <w:p w14:paraId="14E99ABB" w14:textId="494913EC" w:rsidR="00B004B4" w:rsidRDefault="00B004B4">
      <w:pPr>
        <w:pStyle w:val="CommentText"/>
      </w:pPr>
      <w:r>
        <w:rPr>
          <w:rStyle w:val="CommentReference"/>
        </w:rPr>
        <w:annotationRef/>
      </w:r>
      <w:r>
        <w:t>My understanding is that these would be done at the outset?</w:t>
      </w:r>
    </w:p>
  </w:comment>
  <w:comment w:id="840" w:author="Paul Soberon" w:date="2022-01-04T05:14:00Z" w:initials="PS">
    <w:p w14:paraId="16DFFA77" w14:textId="79AAA762" w:rsidR="00B004B4" w:rsidRDefault="00B004B4">
      <w:pPr>
        <w:pStyle w:val="CommentText"/>
      </w:pPr>
      <w:r>
        <w:rPr>
          <w:rStyle w:val="CommentReference"/>
        </w:rPr>
        <w:annotationRef/>
      </w:r>
      <w:r>
        <w:t>My understanding is that these would be done at the outset?</w:t>
      </w:r>
    </w:p>
  </w:comment>
  <w:comment w:id="843" w:author="Paul Soberon" w:date="2022-01-04T05:15:00Z" w:initials="PS">
    <w:p w14:paraId="493DF229" w14:textId="78237B5E" w:rsidR="00B004B4" w:rsidRDefault="00B004B4">
      <w:pPr>
        <w:pStyle w:val="CommentText"/>
      </w:pPr>
      <w:r>
        <w:rPr>
          <w:rStyle w:val="CommentReference"/>
        </w:rPr>
        <w:annotationRef/>
      </w:r>
      <w:r>
        <w:t>My understanding is that these would be done at the outset?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9ED5F15" w15:done="0"/>
  <w15:commentEx w15:paraId="3543E40D" w15:done="0"/>
  <w15:commentEx w15:paraId="5BABCB2D" w15:paraIdParent="3543E40D" w15:done="0"/>
  <w15:commentEx w15:paraId="56DB3BFC" w15:paraIdParent="3543E40D" w15:done="0"/>
  <w15:commentEx w15:paraId="1D97549F" w15:done="0"/>
  <w15:commentEx w15:paraId="0BE43363" w15:done="0"/>
  <w15:commentEx w15:paraId="3D456A6C" w15:done="0"/>
  <w15:commentEx w15:paraId="3B16C62B" w15:paraIdParent="3D456A6C" w15:done="0"/>
  <w15:commentEx w15:paraId="3FF9EE04" w15:paraIdParent="3D456A6C" w15:done="0"/>
  <w15:commentEx w15:paraId="740AB2D6" w15:paraIdParent="3D456A6C" w15:done="0"/>
  <w15:commentEx w15:paraId="101AE821" w15:paraIdParent="3D456A6C" w15:done="0"/>
  <w15:commentEx w15:paraId="4F875D75" w15:done="0"/>
  <w15:commentEx w15:paraId="5057B2CC" w15:done="0"/>
  <w15:commentEx w15:paraId="349C7E81" w15:done="0"/>
  <w15:commentEx w15:paraId="326B1EED" w15:paraIdParent="349C7E81" w15:done="0"/>
  <w15:commentEx w15:paraId="3FD23A52" w15:paraIdParent="349C7E81" w15:done="0"/>
  <w15:commentEx w15:paraId="4512FF04" w15:done="0"/>
  <w15:commentEx w15:paraId="4818FE3B" w15:paraIdParent="4512FF04" w15:done="0"/>
  <w15:commentEx w15:paraId="7EF9F34B" w15:paraIdParent="4512FF04" w15:done="0"/>
  <w15:commentEx w15:paraId="6166C8DB" w15:done="0"/>
  <w15:commentEx w15:paraId="6022FF6C" w15:done="0"/>
  <w15:commentEx w15:paraId="45D2B2B0" w15:paraIdParent="6022FF6C" w15:done="0"/>
  <w15:commentEx w15:paraId="3D969948" w15:paraIdParent="6022FF6C" w15:done="0"/>
  <w15:commentEx w15:paraId="5F4085DB" w15:done="0"/>
  <w15:commentEx w15:paraId="045F6A86" w15:paraIdParent="5F4085DB" w15:done="0"/>
  <w15:commentEx w15:paraId="60F88F20" w15:paraIdParent="5F4085DB" w15:done="0"/>
  <w15:commentEx w15:paraId="2523F996" w15:done="0"/>
  <w15:commentEx w15:paraId="571169D0" w15:done="0"/>
  <w15:commentEx w15:paraId="71DBBC38" w15:done="0"/>
  <w15:commentEx w15:paraId="7BC019B4" w15:done="0"/>
  <w15:commentEx w15:paraId="302A7409" w15:done="0"/>
  <w15:commentEx w15:paraId="674AFF41" w15:done="0"/>
  <w15:commentEx w15:paraId="18FE3A75" w15:paraIdParent="674AFF41" w15:done="0"/>
  <w15:commentEx w15:paraId="4AC82DB1" w15:done="0"/>
  <w15:commentEx w15:paraId="0BFBCA42" w15:paraIdParent="4AC82DB1" w15:done="0"/>
  <w15:commentEx w15:paraId="10F42008" w15:done="0"/>
  <w15:commentEx w15:paraId="232983ED" w15:done="0"/>
  <w15:commentEx w15:paraId="36B23EE8" w15:done="0"/>
  <w15:commentEx w15:paraId="7CB41B36" w15:done="0"/>
  <w15:commentEx w15:paraId="2A209A49" w15:done="0"/>
  <w15:commentEx w15:paraId="0A5503DA" w15:done="0"/>
  <w15:commentEx w15:paraId="43DBBCE1" w15:paraIdParent="0A5503DA" w15:done="0"/>
  <w15:commentEx w15:paraId="0C70CF83" w15:paraIdParent="0A5503DA" w15:done="0"/>
  <w15:commentEx w15:paraId="632F9DA2" w15:done="0"/>
  <w15:commentEx w15:paraId="2BBF8027" w15:done="0"/>
  <w15:commentEx w15:paraId="61115AB9" w15:paraIdParent="2BBF8027" w15:done="0"/>
  <w15:commentEx w15:paraId="389CEA67" w15:paraIdParent="2BBF8027" w15:done="0"/>
  <w15:commentEx w15:paraId="62F7E509" w15:paraIdParent="2BBF8027" w15:done="0"/>
  <w15:commentEx w15:paraId="3D0FC512" w15:done="0"/>
  <w15:commentEx w15:paraId="7F783994" w15:paraIdParent="3D0FC512" w15:done="0"/>
  <w15:commentEx w15:paraId="4E770754" w15:paraIdParent="3D0FC512" w15:done="0"/>
  <w15:commentEx w15:paraId="61C2E6F9" w15:done="0"/>
  <w15:commentEx w15:paraId="7A231134" w15:done="0"/>
  <w15:commentEx w15:paraId="479E5E45" w15:done="0"/>
  <w15:commentEx w15:paraId="424DD0C8" w15:done="0"/>
  <w15:commentEx w15:paraId="79068FB3" w15:done="0"/>
  <w15:commentEx w15:paraId="49A22708" w15:done="0"/>
  <w15:commentEx w15:paraId="78FAF461" w15:paraIdParent="49A22708" w15:done="0"/>
  <w15:commentEx w15:paraId="38131472" w15:paraIdParent="49A22708" w15:done="0"/>
  <w15:commentEx w15:paraId="29B6C51C" w15:done="0"/>
  <w15:commentEx w15:paraId="72A0620D" w15:paraIdParent="29B6C51C" w15:done="0"/>
  <w15:commentEx w15:paraId="20D55244" w15:paraIdParent="29B6C51C" w15:done="0"/>
  <w15:commentEx w15:paraId="5BD5F3E0" w15:paraIdParent="29B6C51C" w15:done="0"/>
  <w15:commentEx w15:paraId="62A97FA0" w15:done="0"/>
  <w15:commentEx w15:paraId="53983588" w15:done="0"/>
  <w15:commentEx w15:paraId="2559C5AB" w15:paraIdParent="53983588" w15:done="0"/>
  <w15:commentEx w15:paraId="717F5586" w15:done="0"/>
  <w15:commentEx w15:paraId="3879D26B" w15:done="0"/>
  <w15:commentEx w15:paraId="2F737EEE" w15:done="0"/>
  <w15:commentEx w15:paraId="605D6458" w15:done="0"/>
  <w15:commentEx w15:paraId="046D010B" w15:done="0"/>
  <w15:commentEx w15:paraId="036B1235" w15:done="0"/>
  <w15:commentEx w15:paraId="62E8704F" w15:done="0"/>
  <w15:commentEx w15:paraId="332CC21C" w15:done="0"/>
  <w15:commentEx w15:paraId="644F851B" w15:done="0"/>
  <w15:commentEx w15:paraId="67C5C949" w15:done="0"/>
  <w15:commentEx w15:paraId="16EBEEBA" w15:done="0"/>
  <w15:commentEx w15:paraId="3E355E60" w15:done="0"/>
  <w15:commentEx w15:paraId="0452DF5B" w15:done="0"/>
  <w15:commentEx w15:paraId="30441E88" w15:done="0"/>
  <w15:commentEx w15:paraId="15A599F2" w15:done="0"/>
  <w15:commentEx w15:paraId="4E9E6340" w15:done="0"/>
  <w15:commentEx w15:paraId="17C2824A" w15:done="0"/>
  <w15:commentEx w15:paraId="3CEF72AB" w15:done="0"/>
  <w15:commentEx w15:paraId="13B20E8F" w15:paraIdParent="3CEF72AB" w15:done="0"/>
  <w15:commentEx w15:paraId="1F83AD54" w15:done="0"/>
  <w15:commentEx w15:paraId="4D5B4775" w15:done="0"/>
  <w15:commentEx w15:paraId="14E99ABB" w15:done="0"/>
  <w15:commentEx w15:paraId="16DFFA77" w15:done="0"/>
  <w15:commentEx w15:paraId="493DF2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7D4676" w16cex:dateUtc="2022-01-03T14:55:00Z"/>
  <w16cex:commentExtensible w16cex:durableId="257FE450" w16cex:dateUtc="2022-01-04T22:47:00Z"/>
  <w16cex:commentExtensible w16cex:durableId="25813B13" w16cex:dateUtc="2022-01-06T09:54:00Z"/>
  <w16cex:commentExtensible w16cex:durableId="257EDDFA" w16cex:dateUtc="2022-01-04T14:53:00Z"/>
  <w16cex:commentExtensible w16cex:durableId="257EDEA8" w16cex:dateUtc="2022-01-04T22:53:00Z"/>
  <w16cex:commentExtensible w16cex:durableId="257D4F80" w16cex:dateUtc="2022-01-03T15:33:00Z"/>
  <w16cex:commentExtensible w16cex:durableId="257EDFC1" w16cex:dateUtc="2022-01-04T15:01:00Z"/>
  <w16cex:commentExtensible w16cex:durableId="257EE015" w16cex:dateUtc="2022-01-04T15:02:00Z"/>
  <w16cex:commentExtensible w16cex:durableId="25813B93" w16cex:dateUtc="2022-01-06T09:57:00Z"/>
  <w16cex:commentExtensible w16cex:durableId="257D4A4C" w16cex:dateUtc="2022-01-03T15:11:00Z"/>
  <w16cex:commentExtensible w16cex:durableId="257D503C" w16cex:dateUtc="2022-01-03T15:36:00Z"/>
  <w16cex:commentExtensible w16cex:durableId="257D5250" w16cex:dateUtc="2022-01-03T15:45:00Z"/>
  <w16cex:commentExtensible w16cex:durableId="257EEDA5" w16cex:dateUtc="2022-01-04T23:43:00Z"/>
  <w16cex:commentExtensible w16cex:durableId="25813BD2" w16cex:dateUtc="2022-01-06T09:58:00Z"/>
  <w16cex:commentExtensible w16cex:durableId="257D5174" w16cex:dateUtc="2022-01-03T15:41:00Z"/>
  <w16cex:commentExtensible w16cex:durableId="257EEE20" w16cex:dateUtc="2022-01-04T23:31:00Z"/>
  <w16cex:commentExtensible w16cex:durableId="25813BEF" w16cex:dateUtc="2022-01-06T09:59:00Z"/>
  <w16cex:commentExtensible w16cex:durableId="257D5068" w16cex:dateUtc="2022-01-03T15:37:00Z"/>
  <w16cex:commentExtensible w16cex:durableId="257D5336" w16cex:dateUtc="2022-01-03T15:49:00Z"/>
  <w16cex:commentExtensible w16cex:durableId="257EF11C" w16cex:dateUtc="2022-01-04T16:15:00Z"/>
  <w16cex:commentExtensible w16cex:durableId="25813F72" w16cex:dateUtc="2022-01-06T10:14:00Z"/>
  <w16cex:commentExtensible w16cex:durableId="257D5A9A" w16cex:dateUtc="2022-01-03T16:20:00Z"/>
  <w16cex:commentExtensible w16cex:durableId="257EF1BD" w16cex:dateUtc="2022-01-05T00:00:00Z"/>
  <w16cex:commentExtensible w16cex:durableId="25814037" w16cex:dateUtc="2022-01-06T10:17:00Z"/>
  <w16cex:commentExtensible w16cex:durableId="257FE461" w16cex:dateUtc="2022-01-05T00:02:00Z"/>
  <w16cex:commentExtensible w16cex:durableId="257D539D" w16cex:dateUtc="2022-01-03T15:51:00Z"/>
  <w16cex:commentExtensible w16cex:durableId="257D547F" w16cex:dateUtc="2022-01-03T15:54:00Z"/>
  <w16cex:commentExtensible w16cex:durableId="257D5ACD" w16cex:dateUtc="2022-01-03T16:21:00Z"/>
  <w16cex:commentExtensible w16cex:durableId="257FE465" w16cex:dateUtc="2022-01-05T00:18:00Z"/>
  <w16cex:commentExtensible w16cex:durableId="258140C1" w16cex:dateUtc="2022-01-06T10:19:00Z"/>
  <w16cex:commentExtensible w16cex:durableId="257D54D7" w16cex:dateUtc="2022-01-03T15:56:00Z"/>
  <w16cex:commentExtensible w16cex:durableId="257D551B" w16cex:dateUtc="2022-01-03T15:57:00Z"/>
  <w16cex:commentExtensible w16cex:durableId="257D584C" w16cex:dateUtc="2022-01-03T16:11:00Z"/>
  <w16cex:commentExtensible w16cex:durableId="257FE469" w16cex:dateUtc="2022-01-05T00:30:00Z"/>
  <w16cex:commentExtensible w16cex:durableId="257D58B1" w16cex:dateUtc="2022-01-03T16:12:00Z"/>
  <w16cex:commentExtensible w16cex:durableId="257D5972" w16cex:dateUtc="2022-01-03T16:16:00Z"/>
  <w16cex:commentExtensible w16cex:durableId="257FE46C" w16cex:dateUtc="2022-01-05T00:34:00Z"/>
  <w16cex:commentExtensible w16cex:durableId="25814133" w16cex:dateUtc="2022-01-06T10:21:00Z"/>
  <w16cex:commentExtensible w16cex:durableId="257D5C20" w16cex:dateUtc="2022-01-03T16:27:00Z"/>
  <w16cex:commentExtensible w16cex:durableId="257D5CEC" w16cex:dateUtc="2022-01-03T16:30:00Z"/>
  <w16cex:commentExtensible w16cex:durableId="257EF5D4" w16cex:dateUtc="2022-01-04T16:35:00Z"/>
  <w16cex:commentExtensible w16cex:durableId="2581418A" w16cex:dateUtc="2022-01-06T10:23:00Z"/>
  <w16cex:commentExtensible w16cex:durableId="257FE470" w16cex:dateUtc="2022-01-05T00:37:00Z"/>
  <w16cex:commentExtensible w16cex:durableId="258141A6" w16cex:dateUtc="2022-01-06T10:23:00Z"/>
  <w16cex:commentExtensible w16cex:durableId="257D5DE6" w16cex:dateUtc="2022-01-03T16:35:00Z"/>
  <w16cex:commentExtensible w16cex:durableId="257D5F08" w16cex:dateUtc="2022-01-03T16:39:00Z"/>
  <w16cex:commentExtensible w16cex:durableId="257FE473" w16cex:dateUtc="2022-01-05T00:39:00Z"/>
  <w16cex:commentExtensible w16cex:durableId="257FE474" w16cex:dateUtc="2022-01-04T22:51:00Z"/>
  <w16cex:commentExtensible w16cex:durableId="257D5EC7" w16cex:dateUtc="2022-01-03T16:38:00Z"/>
  <w16cex:commentExtensible w16cex:durableId="257DD24B" w16cex:dateUtc="2022-01-04T00:51:00Z"/>
  <w16cex:commentExtensible w16cex:durableId="257EF98F" w16cex:dateUtc="2022-01-04T16:51:00Z"/>
  <w16cex:commentExtensible w16cex:durableId="2581426B" w16cex:dateUtc="2022-01-06T10:26:00Z"/>
  <w16cex:commentExtensible w16cex:durableId="257DD492" w16cex:dateUtc="2022-01-04T01:01:00Z"/>
  <w16cex:commentExtensible w16cex:durableId="257EFA5E" w16cex:dateUtc="2022-01-04T16:54:00Z"/>
  <w16cex:commentExtensible w16cex:durableId="258142BD" w16cex:dateUtc="2022-01-06T10:28:00Z"/>
  <w16cex:commentExtensible w16cex:durableId="257DD769" w16cex:dateUtc="2022-01-04T01:13:00Z"/>
  <w16cex:commentExtensible w16cex:durableId="257FE47B" w16cex:dateUtc="2022-01-05T00:48:00Z"/>
  <w16cex:commentExtensible w16cex:durableId="25814379" w16cex:dateUtc="2022-01-06T10:31:00Z"/>
  <w16cex:commentExtensible w16cex:durableId="257DD909" w16cex:dateUtc="2022-01-04T01:20:00Z"/>
  <w16cex:commentExtensible w16cex:durableId="257DD802" w16cex:dateUtc="2022-01-04T01:16:00Z"/>
  <w16cex:commentExtensible w16cex:durableId="257DD821" w16cex:dateUtc="2022-01-04T01:16:00Z"/>
  <w16cex:commentExtensible w16cex:durableId="257FE47F" w16cex:dateUtc="2022-01-05T01:06:00Z"/>
  <w16cex:commentExtensible w16cex:durableId="257DDA3B" w16cex:dateUtc="2022-01-04T01:25:00Z"/>
  <w16cex:commentExtensible w16cex:durableId="257FE481" w16cex:dateUtc="2022-01-05T01:06:00Z"/>
  <w16cex:commentExtensible w16cex:durableId="257DDB4E" w16cex:dateUtc="2022-01-04T01:30:00Z"/>
  <w16cex:commentExtensible w16cex:durableId="257DDDDF" w16cex:dateUtc="2022-01-04T01:41:00Z"/>
  <w16cex:commentExtensible w16cex:durableId="257FE484" w16cex:dateUtc="2022-01-05T01:12:00Z"/>
  <w16cex:commentExtensible w16cex:durableId="257DDE00" w16cex:dateUtc="2022-01-04T01:41:00Z"/>
  <w16cex:commentExtensible w16cex:durableId="257FE486" w16cex:dateUtc="2022-01-05T01:13:00Z"/>
  <w16cex:commentExtensible w16cex:durableId="257DDE21" w16cex:dateUtc="2022-01-04T01:42:00Z"/>
  <w16cex:commentExtensible w16cex:durableId="257FE488" w16cex:dateUtc="2022-01-05T01:15:00Z"/>
  <w16cex:commentExtensible w16cex:durableId="257DDE75" w16cex:dateUtc="2022-01-04T01:43:00Z"/>
  <w16cex:commentExtensible w16cex:durableId="257DDFB0" w16cex:dateUtc="2022-01-04T01:48:00Z"/>
  <w16cex:commentExtensible w16cex:durableId="257E0F24" w16cex:dateUtc="2022-01-04T05:11:00Z"/>
  <w16cex:commentExtensible w16cex:durableId="257E0F6D" w16cex:dateUtc="2022-01-04T05:12:00Z"/>
  <w16cex:commentExtensible w16cex:durableId="257FE48D" w16cex:dateUtc="2022-01-05T01:19:00Z"/>
  <w16cex:commentExtensible w16cex:durableId="25814452" w16cex:dateUtc="2022-01-06T10:34:00Z"/>
  <w16cex:commentExtensible w16cex:durableId="257EFC4E" w16cex:dateUtc="2022-01-04T17:03:00Z"/>
  <w16cex:commentExtensible w16cex:durableId="257E0FCB" w16cex:dateUtc="2022-01-04T05:14:00Z"/>
  <w16cex:commentExtensible w16cex:durableId="257E0FEB" w16cex:dateUtc="2022-01-04T05:14:00Z"/>
  <w16cex:commentExtensible w16cex:durableId="257E1000" w16cex:dateUtc="2022-01-04T05:14:00Z"/>
  <w16cex:commentExtensible w16cex:durableId="257E1006" w16cex:dateUtc="2022-01-04T0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9ED5F15" w16cid:durableId="257D4676"/>
  <w16cid:commentId w16cid:paraId="3543E40D" w16cid:durableId="257FE450"/>
  <w16cid:commentId w16cid:paraId="5BABCB2D" w16cid:durableId="25813B13"/>
  <w16cid:commentId w16cid:paraId="56DB3BFC" w16cid:durableId="2581A1B0"/>
  <w16cid:commentId w16cid:paraId="1D97549F" w16cid:durableId="257EDDFA"/>
  <w16cid:commentId w16cid:paraId="0BE43363" w16cid:durableId="257EDEA8"/>
  <w16cid:commentId w16cid:paraId="3D456A6C" w16cid:durableId="257D4F80"/>
  <w16cid:commentId w16cid:paraId="3B16C62B" w16cid:durableId="257EDFC1"/>
  <w16cid:commentId w16cid:paraId="3FF9EE04" w16cid:durableId="257EE015"/>
  <w16cid:commentId w16cid:paraId="740AB2D6" w16cid:durableId="25813B93"/>
  <w16cid:commentId w16cid:paraId="101AE821" w16cid:durableId="258183C3"/>
  <w16cid:commentId w16cid:paraId="4F875D75" w16cid:durableId="257D4A4C"/>
  <w16cid:commentId w16cid:paraId="5057B2CC" w16cid:durableId="257D503C"/>
  <w16cid:commentId w16cid:paraId="349C7E81" w16cid:durableId="257D5250"/>
  <w16cid:commentId w16cid:paraId="326B1EED" w16cid:durableId="257EEDA5"/>
  <w16cid:commentId w16cid:paraId="3FD23A52" w16cid:durableId="25813BD2"/>
  <w16cid:commentId w16cid:paraId="4512FF04" w16cid:durableId="257D5174"/>
  <w16cid:commentId w16cid:paraId="4818FE3B" w16cid:durableId="257EEE20"/>
  <w16cid:commentId w16cid:paraId="7EF9F34B" w16cid:durableId="25813BEF"/>
  <w16cid:commentId w16cid:paraId="6166C8DB" w16cid:durableId="257D5068"/>
  <w16cid:commentId w16cid:paraId="6022FF6C" w16cid:durableId="257D5336"/>
  <w16cid:commentId w16cid:paraId="45D2B2B0" w16cid:durableId="257EF11C"/>
  <w16cid:commentId w16cid:paraId="3D969948" w16cid:durableId="25813F72"/>
  <w16cid:commentId w16cid:paraId="5F4085DB" w16cid:durableId="257D5A9A"/>
  <w16cid:commentId w16cid:paraId="045F6A86" w16cid:durableId="257EF1BD"/>
  <w16cid:commentId w16cid:paraId="60F88F20" w16cid:durableId="25814037"/>
  <w16cid:commentId w16cid:paraId="2523F996" w16cid:durableId="257FE461"/>
  <w16cid:commentId w16cid:paraId="571169D0" w16cid:durableId="25818014"/>
  <w16cid:commentId w16cid:paraId="71DBBC38" w16cid:durableId="257D539D"/>
  <w16cid:commentId w16cid:paraId="7BC019B4" w16cid:durableId="257D547F"/>
  <w16cid:commentId w16cid:paraId="302A7409" w16cid:durableId="257D5ACD"/>
  <w16cid:commentId w16cid:paraId="674AFF41" w16cid:durableId="257FE465"/>
  <w16cid:commentId w16cid:paraId="18FE3A75" w16cid:durableId="258140C1"/>
  <w16cid:commentId w16cid:paraId="4AC82DB1" w16cid:durableId="257D54D7"/>
  <w16cid:commentId w16cid:paraId="0BFBCA42" w16cid:durableId="25817E22"/>
  <w16cid:commentId w16cid:paraId="10F42008" w16cid:durableId="257D551B"/>
  <w16cid:commentId w16cid:paraId="232983ED" w16cid:durableId="257D584C"/>
  <w16cid:commentId w16cid:paraId="36B23EE8" w16cid:durableId="257FE469"/>
  <w16cid:commentId w16cid:paraId="7CB41B36" w16cid:durableId="257D58B1"/>
  <w16cid:commentId w16cid:paraId="2A209A49" w16cid:durableId="257D5972"/>
  <w16cid:commentId w16cid:paraId="0A5503DA" w16cid:durableId="257FE46C"/>
  <w16cid:commentId w16cid:paraId="43DBBCE1" w16cid:durableId="25814133"/>
  <w16cid:commentId w16cid:paraId="0C70CF83" w16cid:durableId="25817C10"/>
  <w16cid:commentId w16cid:paraId="632F9DA2" w16cid:durableId="257D5C20"/>
  <w16cid:commentId w16cid:paraId="2BBF8027" w16cid:durableId="257D5CEC"/>
  <w16cid:commentId w16cid:paraId="61115AB9" w16cid:durableId="257EF5D4"/>
  <w16cid:commentId w16cid:paraId="389CEA67" w16cid:durableId="2581418A"/>
  <w16cid:commentId w16cid:paraId="62F7E509" w16cid:durableId="2581A735"/>
  <w16cid:commentId w16cid:paraId="3D0FC512" w16cid:durableId="257FE470"/>
  <w16cid:commentId w16cid:paraId="7F783994" w16cid:durableId="258141A6"/>
  <w16cid:commentId w16cid:paraId="4E770754" w16cid:durableId="2581AA48"/>
  <w16cid:commentId w16cid:paraId="61C2E6F9" w16cid:durableId="257D5DE6"/>
  <w16cid:commentId w16cid:paraId="7A231134" w16cid:durableId="257D5F08"/>
  <w16cid:commentId w16cid:paraId="479E5E45" w16cid:durableId="257FE473"/>
  <w16cid:commentId w16cid:paraId="424DD0C8" w16cid:durableId="257FE474"/>
  <w16cid:commentId w16cid:paraId="79068FB3" w16cid:durableId="257D5EC7"/>
  <w16cid:commentId w16cid:paraId="49A22708" w16cid:durableId="257DD24B"/>
  <w16cid:commentId w16cid:paraId="78FAF461" w16cid:durableId="257EF98F"/>
  <w16cid:commentId w16cid:paraId="38131472" w16cid:durableId="2581426B"/>
  <w16cid:commentId w16cid:paraId="29B6C51C" w16cid:durableId="257DD492"/>
  <w16cid:commentId w16cid:paraId="72A0620D" w16cid:durableId="257EFA5E"/>
  <w16cid:commentId w16cid:paraId="20D55244" w16cid:durableId="258142BD"/>
  <w16cid:commentId w16cid:paraId="5BD5F3E0" w16cid:durableId="2581ABE5"/>
  <w16cid:commentId w16cid:paraId="62A97FA0" w16cid:durableId="257DD769"/>
  <w16cid:commentId w16cid:paraId="53983588" w16cid:durableId="257FE47B"/>
  <w16cid:commentId w16cid:paraId="2559C5AB" w16cid:durableId="25814379"/>
  <w16cid:commentId w16cid:paraId="717F5586" w16cid:durableId="257DD909"/>
  <w16cid:commentId w16cid:paraId="3879D26B" w16cid:durableId="257DD802"/>
  <w16cid:commentId w16cid:paraId="2F737EEE" w16cid:durableId="257DD821"/>
  <w16cid:commentId w16cid:paraId="605D6458" w16cid:durableId="257FE47F"/>
  <w16cid:commentId w16cid:paraId="046D010B" w16cid:durableId="257DDA3B"/>
  <w16cid:commentId w16cid:paraId="036B1235" w16cid:durableId="257FE481"/>
  <w16cid:commentId w16cid:paraId="62E8704F" w16cid:durableId="257DDB4E"/>
  <w16cid:commentId w16cid:paraId="332CC21C" w16cid:durableId="257DDDDF"/>
  <w16cid:commentId w16cid:paraId="644F851B" w16cid:durableId="257FE484"/>
  <w16cid:commentId w16cid:paraId="67C5C949" w16cid:durableId="257DDE00"/>
  <w16cid:commentId w16cid:paraId="16EBEEBA" w16cid:durableId="257FE486"/>
  <w16cid:commentId w16cid:paraId="3E355E60" w16cid:durableId="257DDE21"/>
  <w16cid:commentId w16cid:paraId="0452DF5B" w16cid:durableId="257FE488"/>
  <w16cid:commentId w16cid:paraId="30441E88" w16cid:durableId="257DDE75"/>
  <w16cid:commentId w16cid:paraId="15A599F2" w16cid:durableId="257DDFB0"/>
  <w16cid:commentId w16cid:paraId="4E9E6340" w16cid:durableId="257E0F24"/>
  <w16cid:commentId w16cid:paraId="17C2824A" w16cid:durableId="257E0F6D"/>
  <w16cid:commentId w16cid:paraId="3CEF72AB" w16cid:durableId="257FE48D"/>
  <w16cid:commentId w16cid:paraId="13B20E8F" w16cid:durableId="25814452"/>
  <w16cid:commentId w16cid:paraId="1F83AD54" w16cid:durableId="257EFC4E"/>
  <w16cid:commentId w16cid:paraId="4D5B4775" w16cid:durableId="257E0FCB"/>
  <w16cid:commentId w16cid:paraId="14E99ABB" w16cid:durableId="257E0FEB"/>
  <w16cid:commentId w16cid:paraId="16DFFA77" w16cid:durableId="257E1000"/>
  <w16cid:commentId w16cid:paraId="493DF229" w16cid:durableId="257E100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A9F70F" w14:textId="77777777" w:rsidR="00AF3E59" w:rsidRDefault="00AF3E59" w:rsidP="00473D65">
      <w:r>
        <w:separator/>
      </w:r>
    </w:p>
  </w:endnote>
  <w:endnote w:type="continuationSeparator" w:id="0">
    <w:p w14:paraId="7D4081C3" w14:textId="77777777" w:rsidR="00AF3E59" w:rsidRDefault="00AF3E59" w:rsidP="00473D65">
      <w:r>
        <w:continuationSeparator/>
      </w:r>
    </w:p>
  </w:endnote>
  <w:endnote w:type="continuationNotice" w:id="1">
    <w:p w14:paraId="7178CFDD" w14:textId="77777777" w:rsidR="00AF3E59" w:rsidRDefault="00AF3E5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Bold">
    <w:altName w:val="Arial"/>
    <w:charset w:val="00"/>
    <w:family w:val="auto"/>
    <w:pitch w:val="variable"/>
    <w:sig w:usb0="E0002A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Verdana">
    <w:panose1 w:val="020B0604030504040204"/>
    <w:charset w:val="EE"/>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auto"/>
    <w:pitch w:val="variable"/>
    <w:sig w:usb0="E00002FF" w:usb1="5000205A" w:usb2="00000000" w:usb3="00000000" w:csb0="0000019F" w:csb1="00000000"/>
  </w:font>
  <w:font w:name="Tahoma">
    <w:panose1 w:val="020B0604030504040204"/>
    <w:charset w:val="EE"/>
    <w:family w:val="swiss"/>
    <w:pitch w:val="variable"/>
    <w:sig w:usb0="E1002EFF" w:usb1="C000605B" w:usb2="00000029" w:usb3="00000000" w:csb0="000101FF" w:csb1="00000000"/>
  </w:font>
  <w:font w:name="FuturaA Bk BT">
    <w:altName w:val="Century Gothic"/>
    <w:charset w:val="00"/>
    <w:family w:val="swiss"/>
    <w:pitch w:val="variable"/>
    <w:sig w:usb0="00000087" w:usb1="00000000" w:usb2="00000000" w:usb3="00000000" w:csb0="0000001B" w:csb1="00000000"/>
  </w:font>
  <w:font w:name="Trebuchet MS">
    <w:panose1 w:val="020B0603020202020204"/>
    <w:charset w:val="EE"/>
    <w:family w:val="swiss"/>
    <w:pitch w:val="variable"/>
    <w:sig w:usb0="000006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Liberation Serif">
    <w:altName w:val="MS Gothic"/>
    <w:charset w:val="80"/>
    <w:family w:val="roman"/>
    <w:pitch w:val="variable"/>
  </w:font>
  <w:font w:name="Lohit Hindi">
    <w:altName w:val="MS Mincho"/>
    <w:charset w:val="80"/>
    <w:family w:val="auto"/>
    <w:pitch w:val="variable"/>
  </w:font>
  <w:font w:name="Georgia">
    <w:panose1 w:val="02040502050405020303"/>
    <w:charset w:val="EE"/>
    <w:family w:val="roman"/>
    <w:pitch w:val="variable"/>
    <w:sig w:usb0="00000287" w:usb1="00000000" w:usb2="00000000" w:usb3="00000000" w:csb0="0000009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59215612"/>
      <w:docPartObj>
        <w:docPartGallery w:val="Page Numbers (Bottom of Page)"/>
        <w:docPartUnique/>
      </w:docPartObj>
    </w:sdtPr>
    <w:sdtEndPr>
      <w:rPr>
        <w:rStyle w:val="PageNumber"/>
      </w:rPr>
    </w:sdtEndPr>
    <w:sdtContent>
      <w:p w14:paraId="2805BE93" w14:textId="0FF00733" w:rsidR="00B004B4" w:rsidRDefault="00B004B4" w:rsidP="002A09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7689406" w14:textId="77777777" w:rsidR="00B004B4" w:rsidRDefault="00B004B4" w:rsidP="005F3A3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503282204"/>
      <w:docPartObj>
        <w:docPartGallery w:val="Page Numbers (Bottom of Page)"/>
        <w:docPartUnique/>
      </w:docPartObj>
    </w:sdtPr>
    <w:sdtEndPr>
      <w:rPr>
        <w:rStyle w:val="PageNumber"/>
      </w:rPr>
    </w:sdtEndPr>
    <w:sdtContent>
      <w:p w14:paraId="44E804FB" w14:textId="795BDA56" w:rsidR="00B004B4" w:rsidRDefault="00B004B4" w:rsidP="002A0997">
        <w:pPr>
          <w:pStyle w:val="Footer"/>
          <w:framePr w:wrap="none" w:vAnchor="text" w:hAnchor="margin" w:xAlign="right" w:y="1"/>
          <w:rPr>
            <w:rStyle w:val="PageNumber"/>
          </w:rPr>
        </w:pPr>
        <w:r w:rsidRPr="005F3A37">
          <w:rPr>
            <w:rStyle w:val="PageNumber"/>
            <w:sz w:val="20"/>
          </w:rPr>
          <w:fldChar w:fldCharType="begin"/>
        </w:r>
        <w:r w:rsidRPr="005F3A37">
          <w:rPr>
            <w:rStyle w:val="PageNumber"/>
            <w:sz w:val="20"/>
          </w:rPr>
          <w:instrText xml:space="preserve"> PAGE </w:instrText>
        </w:r>
        <w:r w:rsidRPr="005F3A37">
          <w:rPr>
            <w:rStyle w:val="PageNumber"/>
            <w:sz w:val="20"/>
          </w:rPr>
          <w:fldChar w:fldCharType="separate"/>
        </w:r>
        <w:r w:rsidR="00E81023">
          <w:rPr>
            <w:rStyle w:val="PageNumber"/>
            <w:noProof/>
            <w:sz w:val="20"/>
          </w:rPr>
          <w:t>5</w:t>
        </w:r>
        <w:r w:rsidRPr="005F3A37">
          <w:rPr>
            <w:rStyle w:val="PageNumber"/>
            <w:sz w:val="20"/>
          </w:rPr>
          <w:fldChar w:fldCharType="end"/>
        </w:r>
      </w:p>
    </w:sdtContent>
  </w:sdt>
  <w:p w14:paraId="3E302117" w14:textId="128CFBA6" w:rsidR="00B004B4" w:rsidRPr="005A2F1A" w:rsidRDefault="00B004B4" w:rsidP="0057787E">
    <w:pPr>
      <w:pStyle w:val="Footer"/>
      <w:tabs>
        <w:tab w:val="clear" w:pos="8306"/>
        <w:tab w:val="right" w:pos="9639"/>
      </w:tabs>
      <w:ind w:right="360"/>
      <w:rPr>
        <w:rStyle w:val="PageNumber"/>
        <w:rFonts w:cstheme="minorHAnsi"/>
        <w:i/>
        <w:sz w:val="20"/>
      </w:rPr>
    </w:pPr>
    <w:r>
      <w:rPr>
        <w:b/>
        <w:noProof/>
        <w:sz w:val="36"/>
        <w:lang w:val="pl-PL" w:eastAsia="pl-PL"/>
      </w:rPr>
      <mc:AlternateContent>
        <mc:Choice Requires="wps">
          <w:drawing>
            <wp:anchor distT="0" distB="0" distL="114300" distR="114300" simplePos="0" relativeHeight="251662336" behindDoc="0" locked="0" layoutInCell="1" allowOverlap="1" wp14:anchorId="5E49DD51" wp14:editId="4BA05A63">
              <wp:simplePos x="0" y="0"/>
              <wp:positionH relativeFrom="column">
                <wp:posOffset>1127</wp:posOffset>
              </wp:positionH>
              <wp:positionV relativeFrom="paragraph">
                <wp:posOffset>-41892</wp:posOffset>
              </wp:positionV>
              <wp:extent cx="6149662" cy="0"/>
              <wp:effectExtent l="0" t="0" r="10160" b="12700"/>
              <wp:wrapNone/>
              <wp:docPr id="4" name="Straight Connector 4"/>
              <wp:cNvGraphicFramePr/>
              <a:graphic xmlns:a="http://schemas.openxmlformats.org/drawingml/2006/main">
                <a:graphicData uri="http://schemas.microsoft.com/office/word/2010/wordprocessingShape">
                  <wps:wsp>
                    <wps:cNvCnPr/>
                    <wps:spPr>
                      <a:xfrm>
                        <a:off x="0" y="0"/>
                        <a:ext cx="6149662"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D4EC4EA" id="Straight Connector 4"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pt,-3.3pt" to="484.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" strokecolor="black [3040]"/>
          </w:pict>
        </mc:Fallback>
      </mc:AlternateContent>
    </w:r>
    <w:r w:rsidRPr="00FC2F7F">
      <w:rPr>
        <w:rStyle w:val="PageNumber"/>
        <w:rFonts w:cstheme="minorHAnsi"/>
        <w:sz w:val="20"/>
      </w:rPr>
      <w:t xml:space="preserve">PDSS for </w:t>
    </w:r>
    <w:r>
      <w:rPr>
        <w:rStyle w:val="PageNumber"/>
        <w:rFonts w:cstheme="minorHAnsi"/>
        <w:sz w:val="20"/>
      </w:rPr>
      <w:t>Pay My Claim</w:t>
    </w:r>
    <w:r w:rsidRPr="00FC2F7F">
      <w:rPr>
        <w:rStyle w:val="PageNumber"/>
        <w:rFonts w:cstheme="minorHAnsi"/>
        <w:sz w:val="20"/>
      </w:rPr>
      <w:t xml:space="preserve"> LLC </w:t>
    </w:r>
    <w:r>
      <w:rPr>
        <w:rStyle w:val="PageNumber"/>
        <w:rFonts w:cstheme="minorHAnsi"/>
        <w:sz w:val="20"/>
      </w:rPr>
      <w:t xml:space="preserve">- High Level Design (Initial Phase) </w:t>
    </w:r>
    <w:r w:rsidRPr="00515FED">
      <w:rPr>
        <w:rStyle w:val="PageNumber"/>
        <w:rFonts w:cstheme="minorHAnsi"/>
        <w:sz w:val="20"/>
        <w:szCs w:val="20"/>
      </w:rPr>
      <w:t>Specification,</w:t>
    </w:r>
    <w:r>
      <w:rPr>
        <w:rStyle w:val="PageNumber"/>
        <w:rFonts w:cstheme="minorHAnsi"/>
        <w:sz w:val="20"/>
        <w:szCs w:val="20"/>
      </w:rPr>
      <w:t xml:space="preserve"> Ed. </w:t>
    </w:r>
    <w:r>
      <w:rPr>
        <w:rStyle w:val="PageNumber"/>
        <w:rFonts w:cstheme="minorHAnsi"/>
        <w:sz w:val="20"/>
        <w:szCs w:val="20"/>
      </w:rPr>
      <w:fldChar w:fldCharType="begin"/>
    </w:r>
    <w:r>
      <w:rPr>
        <w:rStyle w:val="PageNumber"/>
        <w:rFonts w:cstheme="minorHAnsi"/>
        <w:sz w:val="20"/>
        <w:szCs w:val="20"/>
      </w:rPr>
      <w:instrText xml:space="preserve"> DOCPROPERTY "Document number"  \* MERGEFORMAT </w:instrText>
    </w:r>
    <w:r>
      <w:rPr>
        <w:rStyle w:val="PageNumber"/>
        <w:rFonts w:cstheme="minorHAnsi"/>
        <w:sz w:val="20"/>
        <w:szCs w:val="20"/>
      </w:rPr>
      <w:fldChar w:fldCharType="separate"/>
    </w:r>
    <w:ins w:id="844" w:author="Dariusz Bogumil" w:date="2022-01-07T00:25:00Z">
      <w:r w:rsidR="00F84395">
        <w:rPr>
          <w:rStyle w:val="PageNumber"/>
          <w:rFonts w:cstheme="minorHAnsi"/>
          <w:sz w:val="20"/>
          <w:szCs w:val="20"/>
        </w:rPr>
        <w:t>00.7</w:t>
      </w:r>
    </w:ins>
    <w:del w:id="845" w:author="Dariusz Bogumil" w:date="2022-01-07T00:25:00Z">
      <w:r w:rsidDel="00F84395">
        <w:rPr>
          <w:rStyle w:val="PageNumber"/>
          <w:rFonts w:cstheme="minorHAnsi"/>
          <w:sz w:val="20"/>
          <w:szCs w:val="20"/>
        </w:rPr>
        <w:delText>00.5</w:delText>
      </w:r>
    </w:del>
    <w:r>
      <w:rPr>
        <w:rStyle w:val="PageNumber"/>
        <w:rFonts w:cstheme="minorHAnsi"/>
        <w:sz w:val="20"/>
        <w:szCs w:val="20"/>
      </w:rPr>
      <w:fldChar w:fldCharType="end"/>
    </w:r>
    <w:r>
      <w:rPr>
        <w:rStyle w:val="PageNumber"/>
        <w:rFonts w:cstheme="minorHAnsi"/>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666F743" w14:textId="77777777" w:rsidR="00F84395" w:rsidRDefault="00F8439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5468B3" w14:textId="77777777" w:rsidR="00AF3E59" w:rsidRDefault="00AF3E59" w:rsidP="00473D65">
      <w:r>
        <w:separator/>
      </w:r>
    </w:p>
  </w:footnote>
  <w:footnote w:type="continuationSeparator" w:id="0">
    <w:p w14:paraId="7E9E85D8" w14:textId="77777777" w:rsidR="00AF3E59" w:rsidRDefault="00AF3E59" w:rsidP="00473D65">
      <w:r>
        <w:continuationSeparator/>
      </w:r>
    </w:p>
  </w:footnote>
  <w:footnote w:type="continuationNotice" w:id="1">
    <w:p w14:paraId="62A4FD98" w14:textId="77777777" w:rsidR="00AF3E59" w:rsidRDefault="00AF3E59">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159283" w14:textId="77777777" w:rsidR="00F84395" w:rsidRDefault="00F8439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74C4A2" w14:textId="25A269F1" w:rsidR="00B004B4" w:rsidRPr="0057787E" w:rsidRDefault="00B004B4" w:rsidP="0057787E">
    <w:pPr>
      <w:jc w:val="left"/>
      <w:rPr>
        <w:b/>
        <w:sz w:val="36"/>
      </w:rPr>
    </w:pPr>
    <w:r w:rsidRPr="0057787E">
      <w:rPr>
        <w:b/>
        <w:noProof/>
        <w:sz w:val="36"/>
        <w:lang w:val="pl-PL" w:eastAsia="pl-PL"/>
      </w:rPr>
      <w:drawing>
        <wp:anchor distT="0" distB="0" distL="114300" distR="114300" simplePos="0" relativeHeight="251659264" behindDoc="1" locked="0" layoutInCell="1" allowOverlap="1" wp14:anchorId="35592506" wp14:editId="5D2B3070">
          <wp:simplePos x="0" y="0"/>
          <wp:positionH relativeFrom="column">
            <wp:posOffset>5076181</wp:posOffset>
          </wp:positionH>
          <wp:positionV relativeFrom="paragraph">
            <wp:posOffset>-26035</wp:posOffset>
          </wp:positionV>
          <wp:extent cx="1040130" cy="410210"/>
          <wp:effectExtent l="0" t="0" r="1270" b="0"/>
          <wp:wrapThrough wrapText="bothSides">
            <wp:wrapPolygon edited="0">
              <wp:start x="2374" y="0"/>
              <wp:lineTo x="0" y="3344"/>
              <wp:lineTo x="0" y="18056"/>
              <wp:lineTo x="2637" y="20731"/>
              <wp:lineTo x="5802" y="20731"/>
              <wp:lineTo x="21363" y="16718"/>
              <wp:lineTo x="21363" y="7356"/>
              <wp:lineTo x="6066" y="0"/>
              <wp:lineTo x="2374"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Dots_Transp.png"/>
                  <pic:cNvPicPr/>
                </pic:nvPicPr>
                <pic:blipFill>
                  <a:blip r:embed="rId1"/>
                  <a:stretch>
                    <a:fillRect/>
                  </a:stretch>
                </pic:blipFill>
                <pic:spPr>
                  <a:xfrm>
                    <a:off x="0" y="0"/>
                    <a:ext cx="1040130" cy="410210"/>
                  </a:xfrm>
                  <a:prstGeom prst="rect">
                    <a:avLst/>
                  </a:prstGeom>
                </pic:spPr>
              </pic:pic>
            </a:graphicData>
          </a:graphic>
          <wp14:sizeRelH relativeFrom="page">
            <wp14:pctWidth>0</wp14:pctWidth>
          </wp14:sizeRelH>
          <wp14:sizeRelV relativeFrom="page">
            <wp14:pctHeight>0</wp14:pctHeight>
          </wp14:sizeRelV>
        </wp:anchor>
      </w:drawing>
    </w:r>
    <w:r>
      <w:rPr>
        <w:b/>
        <w:noProof/>
        <w:sz w:val="36"/>
        <w:lang w:val="pl-PL" w:eastAsia="pl-PL"/>
      </w:rPr>
      <mc:AlternateContent>
        <mc:Choice Requires="wps">
          <w:drawing>
            <wp:anchor distT="0" distB="0" distL="114300" distR="114300" simplePos="0" relativeHeight="251660288" behindDoc="0" locked="0" layoutInCell="1" allowOverlap="1" wp14:anchorId="58C9F5B1" wp14:editId="31935636">
              <wp:simplePos x="0" y="0"/>
              <wp:positionH relativeFrom="column">
                <wp:posOffset>-11752</wp:posOffset>
              </wp:positionH>
              <wp:positionV relativeFrom="paragraph">
                <wp:posOffset>477699</wp:posOffset>
              </wp:positionV>
              <wp:extent cx="6129834" cy="0"/>
              <wp:effectExtent l="0" t="0" r="17145" b="12700"/>
              <wp:wrapNone/>
              <wp:docPr id="2" name="Straight Connector 2"/>
              <wp:cNvGraphicFramePr/>
              <a:graphic xmlns:a="http://schemas.openxmlformats.org/drawingml/2006/main">
                <a:graphicData uri="http://schemas.microsoft.com/office/word/2010/wordprocessingShape">
                  <wps:wsp>
                    <wps:cNvCnPr/>
                    <wps:spPr>
                      <a:xfrm>
                        <a:off x="0" y="0"/>
                        <a:ext cx="61298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w16cex="http://schemas.microsoft.com/office/word/2018/wordml/cex" xmlns:w16="http://schemas.microsoft.com/office/word/2018/wordml" xmlns:w16sdtdh="http://schemas.microsoft.com/office/word/2020/wordml/sdtdatahash"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A5DE6E8" id="Straight Connector 2"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95pt,37.6pt" to="481.7pt,3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" strokecolor="black [3040]"/>
          </w:pict>
        </mc:Fallback>
      </mc:AlternateContent>
    </w:r>
    <w:r w:rsidRPr="0057787E">
      <w:rPr>
        <w:b/>
        <w:sz w:val="40"/>
      </w:rPr>
      <w:fldChar w:fldCharType="begin"/>
    </w:r>
    <w:r w:rsidRPr="0057787E">
      <w:rPr>
        <w:b/>
        <w:sz w:val="40"/>
      </w:rPr>
      <w:instrText xml:space="preserve"> INCLUDEPICTURE "C:\\var\\folders\\62\\76vlt7jd7hz5m0wnz7jp0vgw0000gn\\T\\com.microsoft.Word\\WebArchiveCopyPasteTempFiles\\amtrust-financial-logo616.jpg" \* MERGEFORMAT </w:instrText>
    </w:r>
    <w:r w:rsidRPr="0057787E">
      <w:rPr>
        <w:b/>
        <w:sz w:val="40"/>
      </w:rPr>
      <w:fldChar w:fldCharType="end"/>
    </w:r>
    <w:r>
      <w:rPr>
        <w:b/>
        <w:sz w:val="40"/>
      </w:rPr>
      <w:t>Pay My Claim</w:t>
    </w:r>
    <w:r w:rsidRPr="0057787E">
      <w:rPr>
        <w:b/>
        <w:sz w:val="40"/>
      </w:rPr>
      <w:t xml:space="preserve"> LLC</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7ED154" w14:textId="77777777" w:rsidR="00F84395" w:rsidRDefault="00F8439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8228F00"/>
    <w:lvl w:ilvl="0">
      <w:start w:val="1"/>
      <w:numFmt w:val="bullet"/>
      <w:pStyle w:val="Heading9"/>
      <w:lvlText w:val=""/>
      <w:lvlJc w:val="left"/>
      <w:pPr>
        <w:tabs>
          <w:tab w:val="num" w:pos="643"/>
        </w:tabs>
        <w:ind w:left="643" w:hanging="360"/>
      </w:pPr>
      <w:rPr>
        <w:rFonts w:ascii="Symbol" w:hAnsi="Symbol" w:hint="default"/>
      </w:rPr>
    </w:lvl>
  </w:abstractNum>
  <w:abstractNum w:abstractNumId="1">
    <w:nsid w:val="03EC24BD"/>
    <w:multiLevelType w:val="hybridMultilevel"/>
    <w:tmpl w:val="3A6CB1C4"/>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048A450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0660338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nsid w:val="08705302"/>
    <w:multiLevelType w:val="multilevel"/>
    <w:tmpl w:val="6A62A5A0"/>
    <w:styleLink w:val="List0"/>
    <w:lvl w:ilvl="0">
      <w:start w:val="1"/>
      <w:numFmt w:val="bullet"/>
      <w:lvlText w:val="•"/>
      <w:lvlJc w:val="left"/>
      <w:rPr>
        <w:position w:val="0"/>
        <w:lang w:val="en-US"/>
      </w:rPr>
    </w:lvl>
    <w:lvl w:ilvl="1">
      <w:start w:val="1"/>
      <w:numFmt w:val="bullet"/>
      <w:lvlText w:val="o"/>
      <w:lvlJc w:val="left"/>
      <w:rPr>
        <w:position w:val="0"/>
        <w:lang w:val="en-US"/>
      </w:rPr>
    </w:lvl>
    <w:lvl w:ilvl="2">
      <w:start w:val="1"/>
      <w:numFmt w:val="bullet"/>
      <w:lvlText w:val="▪"/>
      <w:lvlJc w:val="left"/>
      <w:rPr>
        <w:position w:val="0"/>
        <w:lang w:val="en-US"/>
      </w:rPr>
    </w:lvl>
    <w:lvl w:ilvl="3">
      <w:start w:val="1"/>
      <w:numFmt w:val="bullet"/>
      <w:lvlText w:val="•"/>
      <w:lvlJc w:val="left"/>
      <w:rPr>
        <w:position w:val="0"/>
        <w:lang w:val="en-US"/>
      </w:rPr>
    </w:lvl>
    <w:lvl w:ilvl="4">
      <w:start w:val="1"/>
      <w:numFmt w:val="bullet"/>
      <w:lvlText w:val="o"/>
      <w:lvlJc w:val="left"/>
      <w:rPr>
        <w:position w:val="0"/>
        <w:lang w:val="en-US"/>
      </w:rPr>
    </w:lvl>
    <w:lvl w:ilvl="5">
      <w:start w:val="1"/>
      <w:numFmt w:val="bullet"/>
      <w:lvlText w:val="▪"/>
      <w:lvlJc w:val="left"/>
      <w:rPr>
        <w:position w:val="0"/>
        <w:lang w:val="en-US"/>
      </w:rPr>
    </w:lvl>
    <w:lvl w:ilvl="6">
      <w:start w:val="1"/>
      <w:numFmt w:val="bullet"/>
      <w:lvlText w:val="•"/>
      <w:lvlJc w:val="left"/>
      <w:rPr>
        <w:position w:val="0"/>
        <w:lang w:val="en-US"/>
      </w:rPr>
    </w:lvl>
    <w:lvl w:ilvl="7">
      <w:start w:val="1"/>
      <w:numFmt w:val="bullet"/>
      <w:lvlText w:val="o"/>
      <w:lvlJc w:val="left"/>
      <w:rPr>
        <w:position w:val="0"/>
        <w:lang w:val="en-US"/>
      </w:rPr>
    </w:lvl>
    <w:lvl w:ilvl="8">
      <w:start w:val="1"/>
      <w:numFmt w:val="bullet"/>
      <w:lvlText w:val="▪"/>
      <w:lvlJc w:val="left"/>
      <w:rPr>
        <w:position w:val="0"/>
        <w:lang w:val="en-US"/>
      </w:rPr>
    </w:lvl>
  </w:abstractNum>
  <w:abstractNum w:abstractNumId="5">
    <w:nsid w:val="08DA39BB"/>
    <w:multiLevelType w:val="multilevel"/>
    <w:tmpl w:val="FFA613DE"/>
    <w:styleLink w:val="List11"/>
    <w:lvl w:ilvl="0">
      <w:start w:val="1"/>
      <w:numFmt w:val="bullet"/>
      <w:lvlText w:val="•"/>
      <w:lvlJc w:val="left"/>
      <w:pPr>
        <w:tabs>
          <w:tab w:val="num" w:pos="420"/>
        </w:tabs>
        <w:ind w:left="420" w:hanging="360"/>
      </w:pPr>
      <w:rPr>
        <w:rFonts w:ascii="Calibri" w:eastAsia="Calibri" w:hAnsi="Calibri" w:cs="Calibri"/>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bullet"/>
      <w:lvlText w:val="•"/>
      <w:lvlJc w:val="left"/>
      <w:pPr>
        <w:tabs>
          <w:tab w:val="num" w:pos="1320"/>
        </w:tabs>
        <w:ind w:left="13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2">
      <w:start w:val="1"/>
      <w:numFmt w:val="bullet"/>
      <w:lvlText w:val="•"/>
      <w:lvlJc w:val="left"/>
      <w:pPr>
        <w:tabs>
          <w:tab w:val="num" w:pos="2040"/>
        </w:tabs>
        <w:ind w:left="20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3">
      <w:start w:val="1"/>
      <w:numFmt w:val="bullet"/>
      <w:lvlText w:val="•"/>
      <w:lvlJc w:val="left"/>
      <w:pPr>
        <w:tabs>
          <w:tab w:val="num" w:pos="2760"/>
        </w:tabs>
        <w:ind w:left="27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4">
      <w:start w:val="1"/>
      <w:numFmt w:val="bullet"/>
      <w:lvlText w:val="•"/>
      <w:lvlJc w:val="left"/>
      <w:pPr>
        <w:tabs>
          <w:tab w:val="num" w:pos="3480"/>
        </w:tabs>
        <w:ind w:left="348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5">
      <w:start w:val="1"/>
      <w:numFmt w:val="bullet"/>
      <w:lvlText w:val="•"/>
      <w:lvlJc w:val="left"/>
      <w:pPr>
        <w:tabs>
          <w:tab w:val="num" w:pos="4200"/>
        </w:tabs>
        <w:ind w:left="420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6">
      <w:start w:val="1"/>
      <w:numFmt w:val="bullet"/>
      <w:lvlText w:val="•"/>
      <w:lvlJc w:val="left"/>
      <w:pPr>
        <w:tabs>
          <w:tab w:val="num" w:pos="4920"/>
        </w:tabs>
        <w:ind w:left="492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7">
      <w:start w:val="1"/>
      <w:numFmt w:val="bullet"/>
      <w:lvlText w:val="•"/>
      <w:lvlJc w:val="left"/>
      <w:pPr>
        <w:tabs>
          <w:tab w:val="num" w:pos="5640"/>
        </w:tabs>
        <w:ind w:left="564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lvl w:ilvl="8">
      <w:start w:val="1"/>
      <w:numFmt w:val="bullet"/>
      <w:lvlText w:val="•"/>
      <w:lvlJc w:val="left"/>
      <w:pPr>
        <w:tabs>
          <w:tab w:val="num" w:pos="6360"/>
        </w:tabs>
        <w:ind w:left="6360" w:hanging="240"/>
      </w:pPr>
      <w:rPr>
        <w:rFonts w:ascii="Calibri" w:eastAsia="Calibri" w:hAnsi="Calibri" w:cs="Calibri"/>
        <w:caps w:val="0"/>
        <w:smallCaps w:val="0"/>
        <w:strike w:val="0"/>
        <w:dstrike w:val="0"/>
        <w:color w:val="000000"/>
        <w:spacing w:val="0"/>
        <w:kern w:val="0"/>
        <w:position w:val="0"/>
        <w:sz w:val="16"/>
        <w:szCs w:val="16"/>
        <w:u w:val="none" w:color="000000"/>
        <w:vertAlign w:val="baseline"/>
        <w:rtl w:val="0"/>
        <w:lang w:val="en-US"/>
        <w14:textOutline w14:w="0" w14:cap="rnd" w14:cmpd="sng" w14:algn="ctr">
          <w14:noFill/>
          <w14:prstDash w14:val="solid"/>
          <w14:bevel/>
        </w14:textOutline>
      </w:rPr>
    </w:lvl>
  </w:abstractNum>
  <w:abstractNum w:abstractNumId="6">
    <w:nsid w:val="0A7970BC"/>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nsid w:val="0D9D6181"/>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0E737531"/>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nsid w:val="0EF15B38"/>
    <w:multiLevelType w:val="multilevel"/>
    <w:tmpl w:val="7D28E8D0"/>
    <w:styleLink w:val="List6"/>
    <w:lvl w:ilvl="0">
      <w:start w:val="1"/>
      <w:numFmt w:val="decimal"/>
      <w:lvlText w:val="%1."/>
      <w:lvlJc w:val="left"/>
      <w:pPr>
        <w:tabs>
          <w:tab w:val="num" w:pos="393"/>
        </w:tabs>
        <w:ind w:left="11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1">
      <w:start w:val="1"/>
      <w:numFmt w:val="decimal"/>
      <w:lvlText w:val="%2."/>
      <w:lvlJc w:val="left"/>
      <w:pPr>
        <w:tabs>
          <w:tab w:val="num" w:pos="753"/>
        </w:tabs>
        <w:ind w:left="14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2">
      <w:start w:val="1"/>
      <w:numFmt w:val="decimal"/>
      <w:lvlText w:val="%1.%2.%3."/>
      <w:lvlJc w:val="left"/>
      <w:pPr>
        <w:tabs>
          <w:tab w:val="num" w:pos="1113"/>
        </w:tabs>
        <w:ind w:left="18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3">
      <w:start w:val="1"/>
      <w:numFmt w:val="decimal"/>
      <w:lvlText w:val="%4."/>
      <w:lvlJc w:val="left"/>
      <w:pPr>
        <w:tabs>
          <w:tab w:val="num" w:pos="1473"/>
        </w:tabs>
        <w:ind w:left="21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4">
      <w:start w:val="1"/>
      <w:numFmt w:val="decimal"/>
      <w:lvlText w:val="%5."/>
      <w:lvlJc w:val="left"/>
      <w:pPr>
        <w:tabs>
          <w:tab w:val="num" w:pos="1833"/>
        </w:tabs>
        <w:ind w:left="255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5">
      <w:start w:val="1"/>
      <w:numFmt w:val="decimal"/>
      <w:lvlText w:val="%6."/>
      <w:lvlJc w:val="left"/>
      <w:pPr>
        <w:tabs>
          <w:tab w:val="num" w:pos="2193"/>
        </w:tabs>
        <w:ind w:left="291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6">
      <w:start w:val="1"/>
      <w:numFmt w:val="decimal"/>
      <w:lvlText w:val="%7."/>
      <w:lvlJc w:val="left"/>
      <w:pPr>
        <w:tabs>
          <w:tab w:val="num" w:pos="2553"/>
        </w:tabs>
        <w:ind w:left="327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7">
      <w:start w:val="1"/>
      <w:numFmt w:val="decimal"/>
      <w:lvlText w:val="%8."/>
      <w:lvlJc w:val="left"/>
      <w:pPr>
        <w:tabs>
          <w:tab w:val="num" w:pos="2913"/>
        </w:tabs>
        <w:ind w:left="363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lvl w:ilvl="8">
      <w:start w:val="1"/>
      <w:numFmt w:val="decimal"/>
      <w:lvlText w:val="%9."/>
      <w:lvlJc w:val="left"/>
      <w:pPr>
        <w:tabs>
          <w:tab w:val="num" w:pos="3273"/>
        </w:tabs>
        <w:ind w:left="3993" w:hanging="1113"/>
      </w:pPr>
      <w:rPr>
        <w:rFonts w:ascii="Arial Bold" w:eastAsia="Arial Bold" w:hAnsi="Arial Bold" w:cs="Arial Bold"/>
        <w:b w:val="0"/>
        <w:bCs w:val="0"/>
        <w:i w:val="0"/>
        <w:iCs w:val="0"/>
        <w:caps w:val="0"/>
        <w:smallCaps w:val="0"/>
        <w:strike w:val="0"/>
        <w:dstrike w:val="0"/>
        <w:color w:val="000000"/>
        <w:spacing w:val="0"/>
        <w:kern w:val="0"/>
        <w:position w:val="0"/>
        <w:sz w:val="24"/>
        <w:szCs w:val="24"/>
        <w:u w:val="none" w:color="000000"/>
        <w:vertAlign w:val="baseline"/>
        <w:rtl w:val="0"/>
        <w14:textOutline w14:w="0" w14:cap="rnd" w14:cmpd="sng" w14:algn="ctr">
          <w14:noFill/>
          <w14:prstDash w14:val="solid"/>
          <w14:bevel/>
        </w14:textOutline>
      </w:rPr>
    </w:lvl>
  </w:abstractNum>
  <w:abstractNum w:abstractNumId="10">
    <w:nsid w:val="13375510"/>
    <w:multiLevelType w:val="hybridMultilevel"/>
    <w:tmpl w:val="0AACCF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16416998"/>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nsid w:val="1919013A"/>
    <w:multiLevelType w:val="hybridMultilevel"/>
    <w:tmpl w:val="67021126"/>
    <w:lvl w:ilvl="0" w:tplc="CF86F860">
      <w:start w:val="1"/>
      <w:numFmt w:val="decimal"/>
      <w:lvlText w:val="%1."/>
      <w:lvlJc w:val="left"/>
      <w:pPr>
        <w:ind w:left="144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nsid w:val="19D65A5E"/>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1A9A2E5C"/>
    <w:multiLevelType w:val="multilevel"/>
    <w:tmpl w:val="C3181088"/>
    <w:lvl w:ilvl="0">
      <w:start w:val="1"/>
      <w:numFmt w:val="decimal"/>
      <w:pStyle w:val="DBH1"/>
      <w:lvlText w:val="%1."/>
      <w:lvlJc w:val="left"/>
      <w:pPr>
        <w:tabs>
          <w:tab w:val="num" w:pos="510"/>
        </w:tabs>
        <w:ind w:left="510" w:hanging="510"/>
      </w:pPr>
      <w:rPr>
        <w:rFonts w:cs="Times New Roman" w:hint="default"/>
      </w:rPr>
    </w:lvl>
    <w:lvl w:ilvl="1">
      <w:start w:val="1"/>
      <w:numFmt w:val="decimal"/>
      <w:pStyle w:val="DBH2"/>
      <w:lvlText w:val="%1.%2."/>
      <w:lvlJc w:val="left"/>
      <w:pPr>
        <w:tabs>
          <w:tab w:val="num" w:pos="720"/>
        </w:tabs>
        <w:ind w:left="510" w:hanging="510"/>
      </w:pPr>
      <w:rPr>
        <w:rFonts w:cs="Times New Roman" w:hint="default"/>
      </w:rPr>
    </w:lvl>
    <w:lvl w:ilvl="2">
      <w:start w:val="1"/>
      <w:numFmt w:val="decimal"/>
      <w:lvlText w:val="%1.%2.%3."/>
      <w:lvlJc w:val="left"/>
      <w:pPr>
        <w:tabs>
          <w:tab w:val="num" w:pos="1080"/>
        </w:tabs>
        <w:ind w:left="720" w:hanging="720"/>
      </w:pPr>
      <w:rPr>
        <w:rFonts w:cs="Times New Roman" w:hint="default"/>
      </w:rPr>
    </w:lvl>
    <w:lvl w:ilvl="3">
      <w:start w:val="1"/>
      <w:numFmt w:val="decimal"/>
      <w:lvlText w:val="%1.%2.%3.%4"/>
      <w:lvlJc w:val="left"/>
      <w:pPr>
        <w:tabs>
          <w:tab w:val="num" w:pos="1080"/>
        </w:tabs>
        <w:ind w:left="864" w:hanging="864"/>
      </w:pPr>
      <w:rPr>
        <w:rFonts w:cs="Times New Roman" w:hint="default"/>
      </w:rPr>
    </w:lvl>
    <w:lvl w:ilvl="4">
      <w:start w:val="1"/>
      <w:numFmt w:val="decimal"/>
      <w:lvlText w:val="%1.%2.%3.%4.%5"/>
      <w:lvlJc w:val="left"/>
      <w:pPr>
        <w:tabs>
          <w:tab w:val="num" w:pos="1440"/>
        </w:tabs>
        <w:ind w:left="1008" w:hanging="1008"/>
      </w:pPr>
      <w:rPr>
        <w:rFonts w:cs="Times New Roman" w:hint="default"/>
      </w:rPr>
    </w:lvl>
    <w:lvl w:ilvl="5">
      <w:start w:val="1"/>
      <w:numFmt w:val="decimal"/>
      <w:lvlText w:val="%1.%2.%3.%4.%5.%6"/>
      <w:lvlJc w:val="left"/>
      <w:pPr>
        <w:tabs>
          <w:tab w:val="num" w:pos="1800"/>
        </w:tabs>
        <w:ind w:left="1152" w:hanging="1152"/>
      </w:pPr>
      <w:rPr>
        <w:rFonts w:cs="Times New Roman" w:hint="default"/>
      </w:rPr>
    </w:lvl>
    <w:lvl w:ilvl="6">
      <w:start w:val="1"/>
      <w:numFmt w:val="decimal"/>
      <w:lvlText w:val="%1.%2.%3.%4.%5.%6.%7"/>
      <w:lvlJc w:val="left"/>
      <w:pPr>
        <w:tabs>
          <w:tab w:val="num" w:pos="1800"/>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1F1E68D9"/>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nsid w:val="1FE25781"/>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nsid w:val="228A37D6"/>
    <w:multiLevelType w:val="hybridMultilevel"/>
    <w:tmpl w:val="F7B81978"/>
    <w:lvl w:ilvl="0" w:tplc="3986274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246C0E84"/>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nsid w:val="2AB75CA6"/>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2D100AB9"/>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2D1B23CA"/>
    <w:multiLevelType w:val="multilevel"/>
    <w:tmpl w:val="2D4AE9EC"/>
    <w:lvl w:ilvl="0">
      <w:start w:val="1"/>
      <w:numFmt w:val="decimal"/>
      <w:pStyle w:val="xStylNagwek1WyjustowanyPo24pt1"/>
      <w:lvlText w:val="%1."/>
      <w:lvlJc w:val="left"/>
      <w:pPr>
        <w:tabs>
          <w:tab w:val="num" w:pos="833"/>
        </w:tabs>
        <w:ind w:left="549" w:hanging="113"/>
      </w:pPr>
      <w:rPr>
        <w:rFonts w:cs="Times New Roman" w:hint="default"/>
      </w:rPr>
    </w:lvl>
    <w:lvl w:ilvl="1">
      <w:start w:val="1"/>
      <w:numFmt w:val="decimal"/>
      <w:pStyle w:val="xStylNagwek2Interlinia15wiersza1"/>
      <w:lvlText w:val="%1.%2."/>
      <w:lvlJc w:val="left"/>
      <w:pPr>
        <w:tabs>
          <w:tab w:val="num" w:pos="1228"/>
        </w:tabs>
        <w:ind w:left="663" w:hanging="114"/>
      </w:pPr>
      <w:rPr>
        <w:rFonts w:cs="Times New Roman" w:hint="default"/>
      </w:rPr>
    </w:lvl>
    <w:lvl w:ilvl="2">
      <w:start w:val="1"/>
      <w:numFmt w:val="decimal"/>
      <w:pStyle w:val="xStylNagwek3Przed12ptPo3pt13pt"/>
      <w:lvlText w:val="%1.%2.%3."/>
      <w:lvlJc w:val="left"/>
      <w:pPr>
        <w:tabs>
          <w:tab w:val="num" w:pos="1134"/>
        </w:tabs>
        <w:ind w:left="1660" w:hanging="940"/>
      </w:pPr>
      <w:rPr>
        <w:rFonts w:cs="Times New Roman" w:hint="default"/>
      </w:rPr>
    </w:lvl>
    <w:lvl w:ilvl="3">
      <w:start w:val="1"/>
      <w:numFmt w:val="decimal"/>
      <w:lvlText w:val="%1.%2.%3.%4."/>
      <w:lvlJc w:val="left"/>
      <w:pPr>
        <w:tabs>
          <w:tab w:val="num" w:pos="2236"/>
        </w:tabs>
        <w:ind w:left="2164" w:hanging="648"/>
      </w:pPr>
      <w:rPr>
        <w:rFonts w:cs="Times New Roman" w:hint="default"/>
      </w:rPr>
    </w:lvl>
    <w:lvl w:ilvl="4">
      <w:start w:val="1"/>
      <w:numFmt w:val="decimal"/>
      <w:lvlText w:val="%1.%2.%3.%4.%5."/>
      <w:lvlJc w:val="left"/>
      <w:pPr>
        <w:tabs>
          <w:tab w:val="num" w:pos="2956"/>
        </w:tabs>
        <w:ind w:left="2668" w:hanging="792"/>
      </w:pPr>
      <w:rPr>
        <w:rFonts w:cs="Times New Roman" w:hint="default"/>
      </w:rPr>
    </w:lvl>
    <w:lvl w:ilvl="5">
      <w:start w:val="1"/>
      <w:numFmt w:val="decimal"/>
      <w:lvlText w:val="%1.%2.%3.%4.%5.%6."/>
      <w:lvlJc w:val="left"/>
      <w:pPr>
        <w:tabs>
          <w:tab w:val="num" w:pos="3316"/>
        </w:tabs>
        <w:ind w:left="3172" w:hanging="936"/>
      </w:pPr>
      <w:rPr>
        <w:rFonts w:cs="Times New Roman" w:hint="default"/>
      </w:rPr>
    </w:lvl>
    <w:lvl w:ilvl="6">
      <w:start w:val="1"/>
      <w:numFmt w:val="decimal"/>
      <w:lvlText w:val="%1.%2.%3.%4.%5.%6.%7."/>
      <w:lvlJc w:val="left"/>
      <w:pPr>
        <w:tabs>
          <w:tab w:val="num" w:pos="4036"/>
        </w:tabs>
        <w:ind w:left="3676" w:hanging="1080"/>
      </w:pPr>
      <w:rPr>
        <w:rFonts w:cs="Times New Roman" w:hint="default"/>
      </w:rPr>
    </w:lvl>
    <w:lvl w:ilvl="7">
      <w:start w:val="1"/>
      <w:numFmt w:val="decimal"/>
      <w:lvlText w:val="%1.%2.%3.%4.%5.%6.%7.%8."/>
      <w:lvlJc w:val="left"/>
      <w:pPr>
        <w:tabs>
          <w:tab w:val="num" w:pos="4396"/>
        </w:tabs>
        <w:ind w:left="4180" w:hanging="1224"/>
      </w:pPr>
      <w:rPr>
        <w:rFonts w:cs="Times New Roman" w:hint="default"/>
      </w:rPr>
    </w:lvl>
    <w:lvl w:ilvl="8">
      <w:start w:val="1"/>
      <w:numFmt w:val="decimal"/>
      <w:lvlText w:val="%1.%2.%3.%4.%5.%6.%7.%8.%9."/>
      <w:lvlJc w:val="left"/>
      <w:pPr>
        <w:tabs>
          <w:tab w:val="num" w:pos="5116"/>
        </w:tabs>
        <w:ind w:left="4756" w:hanging="1440"/>
      </w:pPr>
      <w:rPr>
        <w:rFonts w:cs="Times New Roman" w:hint="default"/>
      </w:rPr>
    </w:lvl>
  </w:abstractNum>
  <w:abstractNum w:abstractNumId="22">
    <w:nsid w:val="2D7235D3"/>
    <w:multiLevelType w:val="hybridMultilevel"/>
    <w:tmpl w:val="657A93A2"/>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nsid w:val="2DFE23DD"/>
    <w:multiLevelType w:val="hybridMultilevel"/>
    <w:tmpl w:val="1D5C96D2"/>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31793EB0"/>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nsid w:val="34097C48"/>
    <w:multiLevelType w:val="hybridMultilevel"/>
    <w:tmpl w:val="1E146D60"/>
    <w:lvl w:ilvl="0" w:tplc="02082A2A">
      <w:start w:val="1"/>
      <w:numFmt w:val="bullet"/>
      <w:pStyle w:val="Bullet1"/>
      <w:lvlText w:val=""/>
      <w:lvlJc w:val="left"/>
      <w:pPr>
        <w:tabs>
          <w:tab w:val="num" w:pos="1571"/>
        </w:tabs>
        <w:ind w:left="1571" w:hanging="360"/>
      </w:pPr>
      <w:rPr>
        <w:rFonts w:ascii="Symbol" w:hAnsi="Symbol" w:hint="default"/>
      </w:rPr>
    </w:lvl>
    <w:lvl w:ilvl="1" w:tplc="04150019">
      <w:start w:val="1"/>
      <w:numFmt w:val="bullet"/>
      <w:lvlText w:val="o"/>
      <w:lvlJc w:val="left"/>
      <w:pPr>
        <w:tabs>
          <w:tab w:val="num" w:pos="2291"/>
        </w:tabs>
        <w:ind w:left="2291" w:hanging="360"/>
      </w:pPr>
      <w:rPr>
        <w:rFonts w:ascii="Courier New" w:hAnsi="Courier New" w:hint="default"/>
      </w:rPr>
    </w:lvl>
    <w:lvl w:ilvl="2" w:tplc="0415001B" w:tentative="1">
      <w:start w:val="1"/>
      <w:numFmt w:val="bullet"/>
      <w:lvlText w:val=""/>
      <w:lvlJc w:val="left"/>
      <w:pPr>
        <w:tabs>
          <w:tab w:val="num" w:pos="3011"/>
        </w:tabs>
        <w:ind w:left="3011" w:hanging="360"/>
      </w:pPr>
      <w:rPr>
        <w:rFonts w:ascii="Wingdings" w:hAnsi="Wingdings" w:hint="default"/>
      </w:rPr>
    </w:lvl>
    <w:lvl w:ilvl="3" w:tplc="0415000F" w:tentative="1">
      <w:start w:val="1"/>
      <w:numFmt w:val="bullet"/>
      <w:lvlText w:val=""/>
      <w:lvlJc w:val="left"/>
      <w:pPr>
        <w:tabs>
          <w:tab w:val="num" w:pos="3731"/>
        </w:tabs>
        <w:ind w:left="3731" w:hanging="360"/>
      </w:pPr>
      <w:rPr>
        <w:rFonts w:ascii="Symbol" w:hAnsi="Symbol" w:hint="default"/>
      </w:rPr>
    </w:lvl>
    <w:lvl w:ilvl="4" w:tplc="04150019" w:tentative="1">
      <w:start w:val="1"/>
      <w:numFmt w:val="bullet"/>
      <w:lvlText w:val="o"/>
      <w:lvlJc w:val="left"/>
      <w:pPr>
        <w:tabs>
          <w:tab w:val="num" w:pos="4451"/>
        </w:tabs>
        <w:ind w:left="4451" w:hanging="360"/>
      </w:pPr>
      <w:rPr>
        <w:rFonts w:ascii="Courier New" w:hAnsi="Courier New" w:hint="default"/>
      </w:rPr>
    </w:lvl>
    <w:lvl w:ilvl="5" w:tplc="0415001B" w:tentative="1">
      <w:start w:val="1"/>
      <w:numFmt w:val="bullet"/>
      <w:lvlText w:val=""/>
      <w:lvlJc w:val="left"/>
      <w:pPr>
        <w:tabs>
          <w:tab w:val="num" w:pos="5171"/>
        </w:tabs>
        <w:ind w:left="5171" w:hanging="360"/>
      </w:pPr>
      <w:rPr>
        <w:rFonts w:ascii="Wingdings" w:hAnsi="Wingdings" w:hint="default"/>
      </w:rPr>
    </w:lvl>
    <w:lvl w:ilvl="6" w:tplc="0415000F" w:tentative="1">
      <w:start w:val="1"/>
      <w:numFmt w:val="bullet"/>
      <w:lvlText w:val=""/>
      <w:lvlJc w:val="left"/>
      <w:pPr>
        <w:tabs>
          <w:tab w:val="num" w:pos="5891"/>
        </w:tabs>
        <w:ind w:left="5891" w:hanging="360"/>
      </w:pPr>
      <w:rPr>
        <w:rFonts w:ascii="Symbol" w:hAnsi="Symbol" w:hint="default"/>
      </w:rPr>
    </w:lvl>
    <w:lvl w:ilvl="7" w:tplc="04150019" w:tentative="1">
      <w:start w:val="1"/>
      <w:numFmt w:val="bullet"/>
      <w:lvlText w:val="o"/>
      <w:lvlJc w:val="left"/>
      <w:pPr>
        <w:tabs>
          <w:tab w:val="num" w:pos="6611"/>
        </w:tabs>
        <w:ind w:left="6611" w:hanging="360"/>
      </w:pPr>
      <w:rPr>
        <w:rFonts w:ascii="Courier New" w:hAnsi="Courier New" w:hint="default"/>
      </w:rPr>
    </w:lvl>
    <w:lvl w:ilvl="8" w:tplc="0415001B" w:tentative="1">
      <w:start w:val="1"/>
      <w:numFmt w:val="bullet"/>
      <w:lvlText w:val=""/>
      <w:lvlJc w:val="left"/>
      <w:pPr>
        <w:tabs>
          <w:tab w:val="num" w:pos="7331"/>
        </w:tabs>
        <w:ind w:left="7331" w:hanging="360"/>
      </w:pPr>
      <w:rPr>
        <w:rFonts w:ascii="Wingdings" w:hAnsi="Wingdings" w:hint="default"/>
      </w:rPr>
    </w:lvl>
  </w:abstractNum>
  <w:abstractNum w:abstractNumId="26">
    <w:nsid w:val="36AF2273"/>
    <w:multiLevelType w:val="hybridMultilevel"/>
    <w:tmpl w:val="583A0730"/>
    <w:lvl w:ilvl="0" w:tplc="888E15EC">
      <w:start w:val="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6AF245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nsid w:val="37F7420C"/>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nsid w:val="393268A1"/>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nsid w:val="3B002D0D"/>
    <w:multiLevelType w:val="hybridMultilevel"/>
    <w:tmpl w:val="0B9A8654"/>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nsid w:val="3E4F1051"/>
    <w:multiLevelType w:val="hybridMultilevel"/>
    <w:tmpl w:val="3ACCF96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start w:val="1"/>
      <w:numFmt w:val="bullet"/>
      <w:lvlText w:val=""/>
      <w:lvlJc w:val="left"/>
      <w:pPr>
        <w:ind w:left="2880" w:hanging="360"/>
      </w:pPr>
      <w:rPr>
        <w:rFonts w:ascii="Symbol" w:hAnsi="Symbol" w:hint="default"/>
      </w:rPr>
    </w:lvl>
    <w:lvl w:ilvl="4" w:tplc="04150003">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nsid w:val="452E2E15"/>
    <w:multiLevelType w:val="hybridMultilevel"/>
    <w:tmpl w:val="C4CEB564"/>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3">
    <w:nsid w:val="455B7427"/>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4">
    <w:nsid w:val="4BF06F5D"/>
    <w:multiLevelType w:val="hybridMultilevel"/>
    <w:tmpl w:val="FFB2FB7A"/>
    <w:lvl w:ilvl="0" w:tplc="FFFFFFFF">
      <w:start w:val="1"/>
      <w:numFmt w:val="bullet"/>
      <w:pStyle w:val="item4"/>
      <w:lvlText w:val=""/>
      <w:lvlJc w:val="left"/>
      <w:pPr>
        <w:tabs>
          <w:tab w:val="num" w:pos="1439"/>
        </w:tabs>
        <w:ind w:left="1439" w:hanging="360"/>
      </w:pPr>
      <w:rPr>
        <w:rFonts w:ascii="Wingdings" w:hAnsi="Wingdings" w:hint="default"/>
        <w:color w:val="auto"/>
      </w:rPr>
    </w:lvl>
    <w:lvl w:ilvl="1" w:tplc="FFFFFFFF">
      <w:start w:val="1"/>
      <w:numFmt w:val="bullet"/>
      <w:lvlText w:val="o"/>
      <w:lvlJc w:val="left"/>
      <w:pPr>
        <w:tabs>
          <w:tab w:val="num" w:pos="1350"/>
        </w:tabs>
        <w:ind w:left="1350" w:hanging="360"/>
      </w:pPr>
      <w:rPr>
        <w:rFonts w:ascii="Courier New" w:hAnsi="Courier New" w:hint="default"/>
      </w:rPr>
    </w:lvl>
    <w:lvl w:ilvl="2" w:tplc="FFFFFFFF" w:tentative="1">
      <w:start w:val="1"/>
      <w:numFmt w:val="bullet"/>
      <w:lvlText w:val=""/>
      <w:lvlJc w:val="left"/>
      <w:pPr>
        <w:tabs>
          <w:tab w:val="num" w:pos="2879"/>
        </w:tabs>
        <w:ind w:left="2879" w:hanging="360"/>
      </w:pPr>
      <w:rPr>
        <w:rFonts w:ascii="Wingdings" w:hAnsi="Wingdings" w:hint="default"/>
      </w:rPr>
    </w:lvl>
    <w:lvl w:ilvl="3" w:tplc="FFFFFFFF" w:tentative="1">
      <w:start w:val="1"/>
      <w:numFmt w:val="bullet"/>
      <w:lvlText w:val=""/>
      <w:lvlJc w:val="left"/>
      <w:pPr>
        <w:tabs>
          <w:tab w:val="num" w:pos="3599"/>
        </w:tabs>
        <w:ind w:left="3599" w:hanging="360"/>
      </w:pPr>
      <w:rPr>
        <w:rFonts w:ascii="Symbol" w:hAnsi="Symbol" w:hint="default"/>
      </w:rPr>
    </w:lvl>
    <w:lvl w:ilvl="4" w:tplc="FFFFFFFF" w:tentative="1">
      <w:start w:val="1"/>
      <w:numFmt w:val="bullet"/>
      <w:lvlText w:val="o"/>
      <w:lvlJc w:val="left"/>
      <w:pPr>
        <w:tabs>
          <w:tab w:val="num" w:pos="4319"/>
        </w:tabs>
        <w:ind w:left="4319" w:hanging="360"/>
      </w:pPr>
      <w:rPr>
        <w:rFonts w:ascii="Courier New" w:hAnsi="Courier New" w:hint="default"/>
      </w:rPr>
    </w:lvl>
    <w:lvl w:ilvl="5" w:tplc="FFFFFFFF" w:tentative="1">
      <w:start w:val="1"/>
      <w:numFmt w:val="bullet"/>
      <w:lvlText w:val=""/>
      <w:lvlJc w:val="left"/>
      <w:pPr>
        <w:tabs>
          <w:tab w:val="num" w:pos="5039"/>
        </w:tabs>
        <w:ind w:left="5039" w:hanging="360"/>
      </w:pPr>
      <w:rPr>
        <w:rFonts w:ascii="Wingdings" w:hAnsi="Wingdings" w:hint="default"/>
      </w:rPr>
    </w:lvl>
    <w:lvl w:ilvl="6" w:tplc="FFFFFFFF" w:tentative="1">
      <w:start w:val="1"/>
      <w:numFmt w:val="bullet"/>
      <w:lvlText w:val=""/>
      <w:lvlJc w:val="left"/>
      <w:pPr>
        <w:tabs>
          <w:tab w:val="num" w:pos="5759"/>
        </w:tabs>
        <w:ind w:left="5759" w:hanging="360"/>
      </w:pPr>
      <w:rPr>
        <w:rFonts w:ascii="Symbol" w:hAnsi="Symbol" w:hint="default"/>
      </w:rPr>
    </w:lvl>
    <w:lvl w:ilvl="7" w:tplc="FFFFFFFF" w:tentative="1">
      <w:start w:val="1"/>
      <w:numFmt w:val="bullet"/>
      <w:lvlText w:val="o"/>
      <w:lvlJc w:val="left"/>
      <w:pPr>
        <w:tabs>
          <w:tab w:val="num" w:pos="6479"/>
        </w:tabs>
        <w:ind w:left="6479" w:hanging="360"/>
      </w:pPr>
      <w:rPr>
        <w:rFonts w:ascii="Courier New" w:hAnsi="Courier New" w:hint="default"/>
      </w:rPr>
    </w:lvl>
    <w:lvl w:ilvl="8" w:tplc="FFFFFFFF" w:tentative="1">
      <w:start w:val="1"/>
      <w:numFmt w:val="bullet"/>
      <w:lvlText w:val=""/>
      <w:lvlJc w:val="left"/>
      <w:pPr>
        <w:tabs>
          <w:tab w:val="num" w:pos="7199"/>
        </w:tabs>
        <w:ind w:left="7199" w:hanging="360"/>
      </w:pPr>
      <w:rPr>
        <w:rFonts w:ascii="Wingdings" w:hAnsi="Wingdings" w:hint="default"/>
      </w:rPr>
    </w:lvl>
  </w:abstractNum>
  <w:abstractNum w:abstractNumId="35">
    <w:nsid w:val="502C7B89"/>
    <w:multiLevelType w:val="hybridMultilevel"/>
    <w:tmpl w:val="71428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1B4737"/>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7">
    <w:nsid w:val="568879FE"/>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8">
    <w:nsid w:val="5A8F6A1A"/>
    <w:multiLevelType w:val="hybridMultilevel"/>
    <w:tmpl w:val="32345B92"/>
    <w:lvl w:ilvl="0" w:tplc="39862744">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AB345366">
      <w:numFmt w:val="bullet"/>
      <w:lvlText w:val="-"/>
      <w:lvlJc w:val="left"/>
      <w:pPr>
        <w:ind w:left="2160" w:hanging="180"/>
      </w:pPr>
      <w:rPr>
        <w:rFonts w:ascii="Calibri" w:eastAsia="Times New Roman" w:hAnsi="Calibri" w:cs="Calibri" w:hint="default"/>
      </w:rPr>
    </w:lvl>
    <w:lvl w:ilvl="3" w:tplc="0415000F">
      <w:start w:val="1"/>
      <w:numFmt w:val="decimal"/>
      <w:lvlText w:val="%4."/>
      <w:lvlJc w:val="left"/>
      <w:pPr>
        <w:ind w:left="2880" w:hanging="360"/>
      </w:pPr>
    </w:lvl>
    <w:lvl w:ilvl="4" w:tplc="04150001">
      <w:start w:val="1"/>
      <w:numFmt w:val="bullet"/>
      <w:lvlText w:val=""/>
      <w:lvlJc w:val="left"/>
      <w:pPr>
        <w:ind w:left="3600" w:hanging="360"/>
      </w:pPr>
      <w:rPr>
        <w:rFonts w:ascii="Symbol" w:hAnsi="Symbol" w:hint="default"/>
      </w:r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9">
    <w:nsid w:val="5D5E331E"/>
    <w:multiLevelType w:val="hybridMultilevel"/>
    <w:tmpl w:val="E2DA849C"/>
    <w:lvl w:ilvl="0" w:tplc="724EBC2C">
      <w:start w:val="1"/>
      <w:numFmt w:val="decimal"/>
      <w:lvlText w:val="%1."/>
      <w:lvlJc w:val="left"/>
      <w:pPr>
        <w:ind w:left="720" w:hanging="360"/>
      </w:pPr>
      <w:rPr>
        <w:rFonts w:hint="default"/>
      </w:rPr>
    </w:lvl>
    <w:lvl w:ilvl="1" w:tplc="CF86F860">
      <w:start w:val="1"/>
      <w:numFmt w:val="decimal"/>
      <w:lvlText w:val="%2."/>
      <w:lvlJc w:val="left"/>
      <w:pPr>
        <w:ind w:left="1440" w:hanging="360"/>
      </w:pPr>
      <w:rPr>
        <w:rFonts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nsid w:val="5E827E73"/>
    <w:multiLevelType w:val="hybridMultilevel"/>
    <w:tmpl w:val="D5B6536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nsid w:val="60927B41"/>
    <w:multiLevelType w:val="hybridMultilevel"/>
    <w:tmpl w:val="9F6EB89C"/>
    <w:lvl w:ilvl="0" w:tplc="02082A2A">
      <w:start w:val="1"/>
      <w:numFmt w:val="bullet"/>
      <w:lvlText w:val=""/>
      <w:lvlJc w:val="left"/>
      <w:pPr>
        <w:tabs>
          <w:tab w:val="num" w:pos="872"/>
        </w:tabs>
        <w:ind w:left="872" w:hanging="360"/>
      </w:pPr>
      <w:rPr>
        <w:rFonts w:ascii="Symbol" w:hAnsi="Symbol" w:hint="default"/>
      </w:rPr>
    </w:lvl>
    <w:lvl w:ilvl="1" w:tplc="04150019">
      <w:start w:val="1"/>
      <w:numFmt w:val="bullet"/>
      <w:pStyle w:val="ListBulletheader"/>
      <w:lvlText w:val=""/>
      <w:lvlJc w:val="left"/>
      <w:pPr>
        <w:tabs>
          <w:tab w:val="num" w:pos="1592"/>
        </w:tabs>
        <w:ind w:left="1592" w:hanging="360"/>
      </w:pPr>
      <w:rPr>
        <w:rFonts w:ascii="Symbol" w:hAnsi="Symbol" w:hint="default"/>
      </w:rPr>
    </w:lvl>
    <w:lvl w:ilvl="2" w:tplc="0415001B" w:tentative="1">
      <w:start w:val="1"/>
      <w:numFmt w:val="bullet"/>
      <w:lvlText w:val=""/>
      <w:lvlJc w:val="left"/>
      <w:pPr>
        <w:tabs>
          <w:tab w:val="num" w:pos="2312"/>
        </w:tabs>
        <w:ind w:left="2312" w:hanging="360"/>
      </w:pPr>
      <w:rPr>
        <w:rFonts w:ascii="Wingdings" w:hAnsi="Wingdings" w:hint="default"/>
      </w:rPr>
    </w:lvl>
    <w:lvl w:ilvl="3" w:tplc="0415000F" w:tentative="1">
      <w:start w:val="1"/>
      <w:numFmt w:val="bullet"/>
      <w:lvlText w:val=""/>
      <w:lvlJc w:val="left"/>
      <w:pPr>
        <w:tabs>
          <w:tab w:val="num" w:pos="3032"/>
        </w:tabs>
        <w:ind w:left="3032" w:hanging="360"/>
      </w:pPr>
      <w:rPr>
        <w:rFonts w:ascii="Symbol" w:hAnsi="Symbol" w:hint="default"/>
      </w:rPr>
    </w:lvl>
    <w:lvl w:ilvl="4" w:tplc="04150019" w:tentative="1">
      <w:start w:val="1"/>
      <w:numFmt w:val="bullet"/>
      <w:lvlText w:val="o"/>
      <w:lvlJc w:val="left"/>
      <w:pPr>
        <w:tabs>
          <w:tab w:val="num" w:pos="3752"/>
        </w:tabs>
        <w:ind w:left="3752" w:hanging="360"/>
      </w:pPr>
      <w:rPr>
        <w:rFonts w:ascii="Courier New" w:hAnsi="Courier New" w:hint="default"/>
      </w:rPr>
    </w:lvl>
    <w:lvl w:ilvl="5" w:tplc="0415001B" w:tentative="1">
      <w:start w:val="1"/>
      <w:numFmt w:val="bullet"/>
      <w:lvlText w:val=""/>
      <w:lvlJc w:val="left"/>
      <w:pPr>
        <w:tabs>
          <w:tab w:val="num" w:pos="4472"/>
        </w:tabs>
        <w:ind w:left="4472" w:hanging="360"/>
      </w:pPr>
      <w:rPr>
        <w:rFonts w:ascii="Wingdings" w:hAnsi="Wingdings" w:hint="default"/>
      </w:rPr>
    </w:lvl>
    <w:lvl w:ilvl="6" w:tplc="0415000F" w:tentative="1">
      <w:start w:val="1"/>
      <w:numFmt w:val="bullet"/>
      <w:lvlText w:val=""/>
      <w:lvlJc w:val="left"/>
      <w:pPr>
        <w:tabs>
          <w:tab w:val="num" w:pos="5192"/>
        </w:tabs>
        <w:ind w:left="5192" w:hanging="360"/>
      </w:pPr>
      <w:rPr>
        <w:rFonts w:ascii="Symbol" w:hAnsi="Symbol" w:hint="default"/>
      </w:rPr>
    </w:lvl>
    <w:lvl w:ilvl="7" w:tplc="04150019" w:tentative="1">
      <w:start w:val="1"/>
      <w:numFmt w:val="bullet"/>
      <w:lvlText w:val="o"/>
      <w:lvlJc w:val="left"/>
      <w:pPr>
        <w:tabs>
          <w:tab w:val="num" w:pos="5912"/>
        </w:tabs>
        <w:ind w:left="5912" w:hanging="360"/>
      </w:pPr>
      <w:rPr>
        <w:rFonts w:ascii="Courier New" w:hAnsi="Courier New" w:hint="default"/>
      </w:rPr>
    </w:lvl>
    <w:lvl w:ilvl="8" w:tplc="0415001B" w:tentative="1">
      <w:start w:val="1"/>
      <w:numFmt w:val="bullet"/>
      <w:lvlText w:val=""/>
      <w:lvlJc w:val="left"/>
      <w:pPr>
        <w:tabs>
          <w:tab w:val="num" w:pos="6632"/>
        </w:tabs>
        <w:ind w:left="6632" w:hanging="360"/>
      </w:pPr>
      <w:rPr>
        <w:rFonts w:ascii="Wingdings" w:hAnsi="Wingdings" w:hint="default"/>
      </w:rPr>
    </w:lvl>
  </w:abstractNum>
  <w:abstractNum w:abstractNumId="42">
    <w:nsid w:val="62F408FB"/>
    <w:multiLevelType w:val="hybridMultilevel"/>
    <w:tmpl w:val="DAD01A3A"/>
    <w:lvl w:ilvl="0" w:tplc="AB345366">
      <w:numFmt w:val="bullet"/>
      <w:lvlText w:val="-"/>
      <w:lvlJc w:val="left"/>
      <w:pPr>
        <w:ind w:left="720" w:hanging="360"/>
      </w:pPr>
      <w:rPr>
        <w:rFonts w:ascii="Calibri" w:eastAsia="Times New Roman"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3">
    <w:nsid w:val="6427668B"/>
    <w:multiLevelType w:val="multilevel"/>
    <w:tmpl w:val="B9546B76"/>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1002"/>
        </w:tabs>
        <w:ind w:left="1002"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numbered"/>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4">
    <w:nsid w:val="6E050874"/>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5">
    <w:nsid w:val="744E19B9"/>
    <w:multiLevelType w:val="hybridMultilevel"/>
    <w:tmpl w:val="79485F4E"/>
    <w:lvl w:ilvl="0" w:tplc="39862744">
      <w:start w:val="1"/>
      <w:numFmt w:val="decimal"/>
      <w:lvlText w:val="%1."/>
      <w:lvlJc w:val="left"/>
      <w:pPr>
        <w:ind w:left="720" w:hanging="360"/>
      </w:pPr>
      <w:rPr>
        <w:rFonts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6">
    <w:nsid w:val="75754D8B"/>
    <w:multiLevelType w:val="hybridMultilevel"/>
    <w:tmpl w:val="E806D6CC"/>
    <w:lvl w:ilvl="0" w:tplc="E0CC8D54">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7">
    <w:nsid w:val="7A431DAB"/>
    <w:multiLevelType w:val="hybridMultilevel"/>
    <w:tmpl w:val="A932501E"/>
    <w:lvl w:ilvl="0" w:tplc="04150001">
      <w:start w:val="1"/>
      <w:numFmt w:val="bullet"/>
      <w:lvlText w:val=""/>
      <w:lvlJc w:val="left"/>
      <w:pPr>
        <w:ind w:left="720" w:hanging="360"/>
      </w:pPr>
      <w:rPr>
        <w:rFonts w:ascii="Symbol" w:hAnsi="Symbol" w:hint="default"/>
      </w:rPr>
    </w:lvl>
    <w:lvl w:ilvl="1" w:tplc="04150001">
      <w:start w:val="1"/>
      <w:numFmt w:val="bullet"/>
      <w:lvlText w:val=""/>
      <w:lvlJc w:val="left"/>
      <w:pPr>
        <w:ind w:left="1440" w:hanging="360"/>
      </w:pPr>
      <w:rPr>
        <w:rFonts w:ascii="Symbol" w:hAnsi="Symbol" w:hint="default"/>
      </w:rPr>
    </w:lvl>
    <w:lvl w:ilvl="2" w:tplc="AB345366">
      <w:numFmt w:val="bullet"/>
      <w:lvlText w:val="-"/>
      <w:lvlJc w:val="left"/>
      <w:pPr>
        <w:ind w:left="2160" w:hanging="180"/>
      </w:pPr>
      <w:rPr>
        <w:rFonts w:ascii="Calibri" w:eastAsia="Times New Roman" w:hAnsi="Calibri" w:cs="Calibri" w:hint="default"/>
      </w:rPr>
    </w:lvl>
    <w:lvl w:ilvl="3" w:tplc="04150001">
      <w:start w:val="1"/>
      <w:numFmt w:val="bullet"/>
      <w:lvlText w:val=""/>
      <w:lvlJc w:val="left"/>
      <w:pPr>
        <w:ind w:left="2880" w:hanging="360"/>
      </w:pPr>
      <w:rPr>
        <w:rFonts w:ascii="Symbol" w:hAnsi="Symbol" w:hint="default"/>
      </w:r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8">
    <w:nsid w:val="7E282934"/>
    <w:multiLevelType w:val="hybridMultilevel"/>
    <w:tmpl w:val="2E6C5372"/>
    <w:lvl w:ilvl="0" w:tplc="E0CC8D54">
      <w:start w:val="1"/>
      <w:numFmt w:val="decimal"/>
      <w:lvlText w:val="%1."/>
      <w:lvlJc w:val="left"/>
      <w:pPr>
        <w:ind w:left="720" w:hanging="360"/>
      </w:pPr>
      <w:rPr>
        <w:rFonts w:hint="default"/>
      </w:rPr>
    </w:lvl>
    <w:lvl w:ilvl="1" w:tplc="AB345366">
      <w:numFmt w:val="bullet"/>
      <w:lvlText w:val="-"/>
      <w:lvlJc w:val="left"/>
      <w:pPr>
        <w:ind w:left="1440" w:hanging="360"/>
      </w:pPr>
      <w:rPr>
        <w:rFonts w:ascii="Calibri" w:eastAsia="Times New Roman" w:hAnsi="Calibri" w:cs="Calibri" w:hint="default"/>
      </w:r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9">
    <w:nsid w:val="7F815372"/>
    <w:multiLevelType w:val="hybridMultilevel"/>
    <w:tmpl w:val="05864A4C"/>
    <w:lvl w:ilvl="0" w:tplc="0415000F">
      <w:start w:val="1"/>
      <w:numFmt w:val="decimal"/>
      <w:lvlText w:val="%1."/>
      <w:lvlJc w:val="left"/>
      <w:pPr>
        <w:ind w:left="720" w:hanging="360"/>
      </w:pPr>
      <w:rPr>
        <w:rFonts w:hint="default"/>
      </w:r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43"/>
  </w:num>
  <w:num w:numId="3">
    <w:abstractNumId w:val="41"/>
  </w:num>
  <w:num w:numId="4">
    <w:abstractNumId w:val="25"/>
  </w:num>
  <w:num w:numId="5">
    <w:abstractNumId w:val="21"/>
  </w:num>
  <w:num w:numId="6">
    <w:abstractNumId w:val="14"/>
  </w:num>
  <w:num w:numId="7">
    <w:abstractNumId w:val="34"/>
  </w:num>
  <w:num w:numId="8">
    <w:abstractNumId w:val="9"/>
  </w:num>
  <w:num w:numId="9">
    <w:abstractNumId w:val="4"/>
  </w:num>
  <w:num w:numId="10">
    <w:abstractNumId w:val="5"/>
  </w:num>
  <w:num w:numId="11">
    <w:abstractNumId w:val="42"/>
  </w:num>
  <w:num w:numId="12">
    <w:abstractNumId w:val="17"/>
  </w:num>
  <w:num w:numId="13">
    <w:abstractNumId w:val="37"/>
  </w:num>
  <w:num w:numId="14">
    <w:abstractNumId w:val="46"/>
  </w:num>
  <w:num w:numId="15">
    <w:abstractNumId w:val="38"/>
  </w:num>
  <w:num w:numId="16">
    <w:abstractNumId w:val="47"/>
  </w:num>
  <w:num w:numId="17">
    <w:abstractNumId w:val="48"/>
  </w:num>
  <w:num w:numId="18">
    <w:abstractNumId w:val="32"/>
  </w:num>
  <w:num w:numId="19">
    <w:abstractNumId w:val="27"/>
  </w:num>
  <w:num w:numId="20">
    <w:abstractNumId w:val="10"/>
  </w:num>
  <w:num w:numId="21">
    <w:abstractNumId w:val="13"/>
  </w:num>
  <w:num w:numId="22">
    <w:abstractNumId w:val="45"/>
  </w:num>
  <w:num w:numId="23">
    <w:abstractNumId w:val="2"/>
  </w:num>
  <w:num w:numId="24">
    <w:abstractNumId w:val="40"/>
  </w:num>
  <w:num w:numId="25">
    <w:abstractNumId w:val="23"/>
  </w:num>
  <w:num w:numId="26">
    <w:abstractNumId w:val="31"/>
  </w:num>
  <w:num w:numId="27">
    <w:abstractNumId w:val="6"/>
  </w:num>
  <w:num w:numId="28">
    <w:abstractNumId w:val="29"/>
  </w:num>
  <w:num w:numId="29">
    <w:abstractNumId w:val="33"/>
  </w:num>
  <w:num w:numId="30">
    <w:abstractNumId w:val="19"/>
  </w:num>
  <w:num w:numId="31">
    <w:abstractNumId w:val="3"/>
  </w:num>
  <w:num w:numId="32">
    <w:abstractNumId w:val="11"/>
  </w:num>
  <w:num w:numId="33">
    <w:abstractNumId w:val="20"/>
  </w:num>
  <w:num w:numId="34">
    <w:abstractNumId w:val="49"/>
  </w:num>
  <w:num w:numId="35">
    <w:abstractNumId w:val="16"/>
  </w:num>
  <w:num w:numId="36">
    <w:abstractNumId w:val="22"/>
  </w:num>
  <w:num w:numId="37">
    <w:abstractNumId w:val="44"/>
  </w:num>
  <w:num w:numId="38">
    <w:abstractNumId w:val="24"/>
  </w:num>
  <w:num w:numId="39">
    <w:abstractNumId w:val="39"/>
  </w:num>
  <w:num w:numId="40">
    <w:abstractNumId w:val="8"/>
  </w:num>
  <w:num w:numId="41">
    <w:abstractNumId w:val="15"/>
  </w:num>
  <w:num w:numId="42">
    <w:abstractNumId w:val="18"/>
  </w:num>
  <w:num w:numId="43">
    <w:abstractNumId w:val="30"/>
  </w:num>
  <w:num w:numId="44">
    <w:abstractNumId w:val="36"/>
  </w:num>
  <w:num w:numId="45">
    <w:abstractNumId w:val="28"/>
  </w:num>
  <w:num w:numId="46">
    <w:abstractNumId w:val="7"/>
  </w:num>
  <w:num w:numId="47">
    <w:abstractNumId w:val="1"/>
  </w:num>
  <w:num w:numId="48">
    <w:abstractNumId w:val="12"/>
  </w:num>
  <w:num w:numId="49">
    <w:abstractNumId w:val="26"/>
  </w:num>
  <w:num w:numId="50">
    <w:abstractNumId w:val="3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ul Soberon">
    <w15:presenceInfo w15:providerId="Windows Live" w15:userId="4182f806e70f8a71"/>
  </w15:person>
  <w15:person w15:author="Shantanu Partagalkar">
    <w15:presenceInfo w15:providerId="None" w15:userId="Shantanu Partagalka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trackRevisions/>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EF9"/>
    <w:rsid w:val="00000624"/>
    <w:rsid w:val="00001736"/>
    <w:rsid w:val="000019F4"/>
    <w:rsid w:val="00003C28"/>
    <w:rsid w:val="00004028"/>
    <w:rsid w:val="00004472"/>
    <w:rsid w:val="00006115"/>
    <w:rsid w:val="0000711B"/>
    <w:rsid w:val="0000765D"/>
    <w:rsid w:val="0000785D"/>
    <w:rsid w:val="000112E7"/>
    <w:rsid w:val="00011D85"/>
    <w:rsid w:val="00011E9E"/>
    <w:rsid w:val="00012881"/>
    <w:rsid w:val="00014613"/>
    <w:rsid w:val="000149FD"/>
    <w:rsid w:val="00014A69"/>
    <w:rsid w:val="0001577D"/>
    <w:rsid w:val="00020D25"/>
    <w:rsid w:val="00020E90"/>
    <w:rsid w:val="000212A8"/>
    <w:rsid w:val="0002223A"/>
    <w:rsid w:val="000224A8"/>
    <w:rsid w:val="00024457"/>
    <w:rsid w:val="000246F3"/>
    <w:rsid w:val="000252ED"/>
    <w:rsid w:val="0002558C"/>
    <w:rsid w:val="00025F01"/>
    <w:rsid w:val="00026017"/>
    <w:rsid w:val="00026874"/>
    <w:rsid w:val="00027F7C"/>
    <w:rsid w:val="00031725"/>
    <w:rsid w:val="00031B37"/>
    <w:rsid w:val="00032095"/>
    <w:rsid w:val="00032E34"/>
    <w:rsid w:val="0003448D"/>
    <w:rsid w:val="00034F2B"/>
    <w:rsid w:val="00035835"/>
    <w:rsid w:val="00035A1F"/>
    <w:rsid w:val="00035C8E"/>
    <w:rsid w:val="0003619B"/>
    <w:rsid w:val="0003663C"/>
    <w:rsid w:val="00036885"/>
    <w:rsid w:val="00036ACE"/>
    <w:rsid w:val="00036DE5"/>
    <w:rsid w:val="000401F2"/>
    <w:rsid w:val="0004163F"/>
    <w:rsid w:val="00041CA6"/>
    <w:rsid w:val="000425C2"/>
    <w:rsid w:val="000429AC"/>
    <w:rsid w:val="00042BD2"/>
    <w:rsid w:val="00043D30"/>
    <w:rsid w:val="00043DD3"/>
    <w:rsid w:val="0004442A"/>
    <w:rsid w:val="00044883"/>
    <w:rsid w:val="000458FE"/>
    <w:rsid w:val="00045D11"/>
    <w:rsid w:val="00045DD8"/>
    <w:rsid w:val="00047AA7"/>
    <w:rsid w:val="00047B8C"/>
    <w:rsid w:val="00051310"/>
    <w:rsid w:val="00051DA0"/>
    <w:rsid w:val="0005236A"/>
    <w:rsid w:val="00053163"/>
    <w:rsid w:val="000531F8"/>
    <w:rsid w:val="00054BE6"/>
    <w:rsid w:val="00055752"/>
    <w:rsid w:val="00056E07"/>
    <w:rsid w:val="000578D7"/>
    <w:rsid w:val="00057A60"/>
    <w:rsid w:val="0006014C"/>
    <w:rsid w:val="000602D8"/>
    <w:rsid w:val="00060913"/>
    <w:rsid w:val="00060D13"/>
    <w:rsid w:val="0006172B"/>
    <w:rsid w:val="00061ED5"/>
    <w:rsid w:val="000621DE"/>
    <w:rsid w:val="000624B6"/>
    <w:rsid w:val="000643A6"/>
    <w:rsid w:val="00064AC3"/>
    <w:rsid w:val="000657B6"/>
    <w:rsid w:val="000678B9"/>
    <w:rsid w:val="000679A7"/>
    <w:rsid w:val="000702D8"/>
    <w:rsid w:val="0007172E"/>
    <w:rsid w:val="00072149"/>
    <w:rsid w:val="00072205"/>
    <w:rsid w:val="00072EAB"/>
    <w:rsid w:val="0007332D"/>
    <w:rsid w:val="00074FA8"/>
    <w:rsid w:val="00075182"/>
    <w:rsid w:val="000751F5"/>
    <w:rsid w:val="00075355"/>
    <w:rsid w:val="00077D55"/>
    <w:rsid w:val="00081829"/>
    <w:rsid w:val="000822E8"/>
    <w:rsid w:val="00083108"/>
    <w:rsid w:val="000834FF"/>
    <w:rsid w:val="00084B6F"/>
    <w:rsid w:val="00084C01"/>
    <w:rsid w:val="00085461"/>
    <w:rsid w:val="00085C05"/>
    <w:rsid w:val="00085E52"/>
    <w:rsid w:val="00087221"/>
    <w:rsid w:val="000877A4"/>
    <w:rsid w:val="00087980"/>
    <w:rsid w:val="0009048D"/>
    <w:rsid w:val="00090A55"/>
    <w:rsid w:val="00093C37"/>
    <w:rsid w:val="0009449F"/>
    <w:rsid w:val="00094518"/>
    <w:rsid w:val="00094AE4"/>
    <w:rsid w:val="00094FD4"/>
    <w:rsid w:val="00096B25"/>
    <w:rsid w:val="000978A7"/>
    <w:rsid w:val="000A0397"/>
    <w:rsid w:val="000A0982"/>
    <w:rsid w:val="000A0AE6"/>
    <w:rsid w:val="000A16CA"/>
    <w:rsid w:val="000A3662"/>
    <w:rsid w:val="000A3732"/>
    <w:rsid w:val="000A3E7B"/>
    <w:rsid w:val="000A4246"/>
    <w:rsid w:val="000A469C"/>
    <w:rsid w:val="000A4F0A"/>
    <w:rsid w:val="000A4FB7"/>
    <w:rsid w:val="000A510D"/>
    <w:rsid w:val="000A590F"/>
    <w:rsid w:val="000A5A24"/>
    <w:rsid w:val="000A7653"/>
    <w:rsid w:val="000A7A93"/>
    <w:rsid w:val="000B0008"/>
    <w:rsid w:val="000B17C3"/>
    <w:rsid w:val="000B27ED"/>
    <w:rsid w:val="000B2945"/>
    <w:rsid w:val="000B2C80"/>
    <w:rsid w:val="000B361B"/>
    <w:rsid w:val="000B3E29"/>
    <w:rsid w:val="000B400B"/>
    <w:rsid w:val="000B610E"/>
    <w:rsid w:val="000B6693"/>
    <w:rsid w:val="000B669D"/>
    <w:rsid w:val="000B6D1F"/>
    <w:rsid w:val="000B6F73"/>
    <w:rsid w:val="000B7170"/>
    <w:rsid w:val="000B7ADD"/>
    <w:rsid w:val="000C22AF"/>
    <w:rsid w:val="000C366B"/>
    <w:rsid w:val="000C47A6"/>
    <w:rsid w:val="000C5AF6"/>
    <w:rsid w:val="000C5BE8"/>
    <w:rsid w:val="000C73E0"/>
    <w:rsid w:val="000C7ED4"/>
    <w:rsid w:val="000D0308"/>
    <w:rsid w:val="000D09C3"/>
    <w:rsid w:val="000D0FF5"/>
    <w:rsid w:val="000D1245"/>
    <w:rsid w:val="000D1BDA"/>
    <w:rsid w:val="000D20E5"/>
    <w:rsid w:val="000D22BC"/>
    <w:rsid w:val="000D3714"/>
    <w:rsid w:val="000D515B"/>
    <w:rsid w:val="000D54E3"/>
    <w:rsid w:val="000D5907"/>
    <w:rsid w:val="000D5947"/>
    <w:rsid w:val="000D5ADF"/>
    <w:rsid w:val="000D5FCD"/>
    <w:rsid w:val="000D7D5F"/>
    <w:rsid w:val="000E041B"/>
    <w:rsid w:val="000E1235"/>
    <w:rsid w:val="000E3D9D"/>
    <w:rsid w:val="000E556F"/>
    <w:rsid w:val="000E56F7"/>
    <w:rsid w:val="000E64AD"/>
    <w:rsid w:val="000E65FA"/>
    <w:rsid w:val="000E71AC"/>
    <w:rsid w:val="000E7C9D"/>
    <w:rsid w:val="000E7F3D"/>
    <w:rsid w:val="000F1946"/>
    <w:rsid w:val="000F1DDE"/>
    <w:rsid w:val="000F1E02"/>
    <w:rsid w:val="000F25A9"/>
    <w:rsid w:val="000F27A3"/>
    <w:rsid w:val="000F29E4"/>
    <w:rsid w:val="000F2A9C"/>
    <w:rsid w:val="000F2AC9"/>
    <w:rsid w:val="000F3435"/>
    <w:rsid w:val="000F4318"/>
    <w:rsid w:val="000F68A6"/>
    <w:rsid w:val="000F7E3B"/>
    <w:rsid w:val="00102E7B"/>
    <w:rsid w:val="00104ADD"/>
    <w:rsid w:val="0010511C"/>
    <w:rsid w:val="00105575"/>
    <w:rsid w:val="001056D5"/>
    <w:rsid w:val="0010581B"/>
    <w:rsid w:val="00105B1C"/>
    <w:rsid w:val="00106522"/>
    <w:rsid w:val="00107913"/>
    <w:rsid w:val="00107C9C"/>
    <w:rsid w:val="00107D79"/>
    <w:rsid w:val="00110FBF"/>
    <w:rsid w:val="00111032"/>
    <w:rsid w:val="001113BD"/>
    <w:rsid w:val="00112896"/>
    <w:rsid w:val="00112F99"/>
    <w:rsid w:val="0011474B"/>
    <w:rsid w:val="00114965"/>
    <w:rsid w:val="00114B19"/>
    <w:rsid w:val="00116691"/>
    <w:rsid w:val="00117640"/>
    <w:rsid w:val="00120186"/>
    <w:rsid w:val="0012235A"/>
    <w:rsid w:val="00123116"/>
    <w:rsid w:val="00123C04"/>
    <w:rsid w:val="0012512B"/>
    <w:rsid w:val="00125258"/>
    <w:rsid w:val="00125470"/>
    <w:rsid w:val="00125AA6"/>
    <w:rsid w:val="0012616C"/>
    <w:rsid w:val="00126567"/>
    <w:rsid w:val="00126BCF"/>
    <w:rsid w:val="00132172"/>
    <w:rsid w:val="0013336D"/>
    <w:rsid w:val="0013376B"/>
    <w:rsid w:val="0013377F"/>
    <w:rsid w:val="00134666"/>
    <w:rsid w:val="00135BD8"/>
    <w:rsid w:val="0013660B"/>
    <w:rsid w:val="00136704"/>
    <w:rsid w:val="00136BD4"/>
    <w:rsid w:val="00137578"/>
    <w:rsid w:val="00140723"/>
    <w:rsid w:val="00140BD9"/>
    <w:rsid w:val="00140C90"/>
    <w:rsid w:val="00140EAE"/>
    <w:rsid w:val="00141405"/>
    <w:rsid w:val="001418D7"/>
    <w:rsid w:val="00142BA7"/>
    <w:rsid w:val="00142BAE"/>
    <w:rsid w:val="00142E52"/>
    <w:rsid w:val="001436FD"/>
    <w:rsid w:val="00143FC6"/>
    <w:rsid w:val="00144E0A"/>
    <w:rsid w:val="00144E21"/>
    <w:rsid w:val="00145BED"/>
    <w:rsid w:val="00145FA9"/>
    <w:rsid w:val="001466AE"/>
    <w:rsid w:val="00147A2F"/>
    <w:rsid w:val="00147CEB"/>
    <w:rsid w:val="001505C6"/>
    <w:rsid w:val="00150961"/>
    <w:rsid w:val="0015171C"/>
    <w:rsid w:val="001524AF"/>
    <w:rsid w:val="001527D4"/>
    <w:rsid w:val="00152E08"/>
    <w:rsid w:val="00153739"/>
    <w:rsid w:val="0015381C"/>
    <w:rsid w:val="00154624"/>
    <w:rsid w:val="00154B77"/>
    <w:rsid w:val="0015532A"/>
    <w:rsid w:val="001556C6"/>
    <w:rsid w:val="00155B9B"/>
    <w:rsid w:val="00157DD0"/>
    <w:rsid w:val="00160282"/>
    <w:rsid w:val="00160375"/>
    <w:rsid w:val="00160A20"/>
    <w:rsid w:val="00160EA7"/>
    <w:rsid w:val="001611B6"/>
    <w:rsid w:val="001613A9"/>
    <w:rsid w:val="001630FE"/>
    <w:rsid w:val="00163930"/>
    <w:rsid w:val="00163D2F"/>
    <w:rsid w:val="00163DE9"/>
    <w:rsid w:val="00164646"/>
    <w:rsid w:val="00166648"/>
    <w:rsid w:val="0016675F"/>
    <w:rsid w:val="0016742D"/>
    <w:rsid w:val="0016746E"/>
    <w:rsid w:val="00167DE1"/>
    <w:rsid w:val="0017003D"/>
    <w:rsid w:val="00170061"/>
    <w:rsid w:val="00170368"/>
    <w:rsid w:val="001703A1"/>
    <w:rsid w:val="0017088D"/>
    <w:rsid w:val="001711BD"/>
    <w:rsid w:val="00171E95"/>
    <w:rsid w:val="00172446"/>
    <w:rsid w:val="00172C0C"/>
    <w:rsid w:val="00173C18"/>
    <w:rsid w:val="0017455A"/>
    <w:rsid w:val="00175387"/>
    <w:rsid w:val="00175641"/>
    <w:rsid w:val="001756E0"/>
    <w:rsid w:val="00176727"/>
    <w:rsid w:val="00176A5A"/>
    <w:rsid w:val="0017743A"/>
    <w:rsid w:val="001811EC"/>
    <w:rsid w:val="0018263A"/>
    <w:rsid w:val="001838A3"/>
    <w:rsid w:val="00183A47"/>
    <w:rsid w:val="001854CC"/>
    <w:rsid w:val="00185603"/>
    <w:rsid w:val="0018699F"/>
    <w:rsid w:val="001918D5"/>
    <w:rsid w:val="00191C5C"/>
    <w:rsid w:val="00193242"/>
    <w:rsid w:val="001944BD"/>
    <w:rsid w:val="00194815"/>
    <w:rsid w:val="00196541"/>
    <w:rsid w:val="001971D2"/>
    <w:rsid w:val="00197EE7"/>
    <w:rsid w:val="001A0054"/>
    <w:rsid w:val="001A054D"/>
    <w:rsid w:val="001A10A0"/>
    <w:rsid w:val="001A1C4D"/>
    <w:rsid w:val="001A2EBE"/>
    <w:rsid w:val="001A3429"/>
    <w:rsid w:val="001A39FB"/>
    <w:rsid w:val="001A3B12"/>
    <w:rsid w:val="001A46A5"/>
    <w:rsid w:val="001A55A2"/>
    <w:rsid w:val="001A5B4C"/>
    <w:rsid w:val="001A5C0A"/>
    <w:rsid w:val="001A5C66"/>
    <w:rsid w:val="001A6D23"/>
    <w:rsid w:val="001A6F19"/>
    <w:rsid w:val="001A74D2"/>
    <w:rsid w:val="001B07BB"/>
    <w:rsid w:val="001B0F43"/>
    <w:rsid w:val="001B1170"/>
    <w:rsid w:val="001B1197"/>
    <w:rsid w:val="001B20CE"/>
    <w:rsid w:val="001B433B"/>
    <w:rsid w:val="001B4BEA"/>
    <w:rsid w:val="001B722D"/>
    <w:rsid w:val="001C1BE7"/>
    <w:rsid w:val="001C1D5D"/>
    <w:rsid w:val="001C3838"/>
    <w:rsid w:val="001C4F78"/>
    <w:rsid w:val="001C5020"/>
    <w:rsid w:val="001C50E3"/>
    <w:rsid w:val="001C6536"/>
    <w:rsid w:val="001C6C1A"/>
    <w:rsid w:val="001C7E38"/>
    <w:rsid w:val="001D0131"/>
    <w:rsid w:val="001D033F"/>
    <w:rsid w:val="001D090B"/>
    <w:rsid w:val="001D0D00"/>
    <w:rsid w:val="001D21C6"/>
    <w:rsid w:val="001D252E"/>
    <w:rsid w:val="001D280A"/>
    <w:rsid w:val="001D3A9E"/>
    <w:rsid w:val="001D4085"/>
    <w:rsid w:val="001D51BE"/>
    <w:rsid w:val="001D68BC"/>
    <w:rsid w:val="001D6E5E"/>
    <w:rsid w:val="001E234A"/>
    <w:rsid w:val="001E3F78"/>
    <w:rsid w:val="001E40C6"/>
    <w:rsid w:val="001E4AAE"/>
    <w:rsid w:val="001E7EE1"/>
    <w:rsid w:val="001F0099"/>
    <w:rsid w:val="001F0649"/>
    <w:rsid w:val="001F09DD"/>
    <w:rsid w:val="001F1931"/>
    <w:rsid w:val="001F305A"/>
    <w:rsid w:val="001F31AC"/>
    <w:rsid w:val="001F3C08"/>
    <w:rsid w:val="001F3C1B"/>
    <w:rsid w:val="001F3D4A"/>
    <w:rsid w:val="001F3F9F"/>
    <w:rsid w:val="001F41AD"/>
    <w:rsid w:val="001F4242"/>
    <w:rsid w:val="001F4362"/>
    <w:rsid w:val="001F4B99"/>
    <w:rsid w:val="001F73F1"/>
    <w:rsid w:val="00200AC9"/>
    <w:rsid w:val="002015D4"/>
    <w:rsid w:val="00201740"/>
    <w:rsid w:val="00201D6F"/>
    <w:rsid w:val="002020BD"/>
    <w:rsid w:val="0020211E"/>
    <w:rsid w:val="00202274"/>
    <w:rsid w:val="00202CCE"/>
    <w:rsid w:val="002039CF"/>
    <w:rsid w:val="00203EBC"/>
    <w:rsid w:val="00204068"/>
    <w:rsid w:val="00204996"/>
    <w:rsid w:val="0020500C"/>
    <w:rsid w:val="00205913"/>
    <w:rsid w:val="00205A0E"/>
    <w:rsid w:val="00206593"/>
    <w:rsid w:val="00206A4D"/>
    <w:rsid w:val="0020713F"/>
    <w:rsid w:val="00207456"/>
    <w:rsid w:val="002116EA"/>
    <w:rsid w:val="00211759"/>
    <w:rsid w:val="002121C9"/>
    <w:rsid w:val="00212AAD"/>
    <w:rsid w:val="0021431F"/>
    <w:rsid w:val="002150A8"/>
    <w:rsid w:val="0021728C"/>
    <w:rsid w:val="00220B41"/>
    <w:rsid w:val="00220BBF"/>
    <w:rsid w:val="00221000"/>
    <w:rsid w:val="002213FC"/>
    <w:rsid w:val="00222A2E"/>
    <w:rsid w:val="00222CF9"/>
    <w:rsid w:val="00222D5B"/>
    <w:rsid w:val="002233F2"/>
    <w:rsid w:val="00223C8A"/>
    <w:rsid w:val="00225EB0"/>
    <w:rsid w:val="00226528"/>
    <w:rsid w:val="002270AF"/>
    <w:rsid w:val="0022752A"/>
    <w:rsid w:val="00227E1A"/>
    <w:rsid w:val="00231605"/>
    <w:rsid w:val="002317C8"/>
    <w:rsid w:val="00231E30"/>
    <w:rsid w:val="00234307"/>
    <w:rsid w:val="00234508"/>
    <w:rsid w:val="00235687"/>
    <w:rsid w:val="002357DB"/>
    <w:rsid w:val="00235C06"/>
    <w:rsid w:val="002365F8"/>
    <w:rsid w:val="00236B85"/>
    <w:rsid w:val="00237763"/>
    <w:rsid w:val="002403D4"/>
    <w:rsid w:val="00240BB4"/>
    <w:rsid w:val="00241D41"/>
    <w:rsid w:val="00242432"/>
    <w:rsid w:val="00242460"/>
    <w:rsid w:val="00243430"/>
    <w:rsid w:val="002439E3"/>
    <w:rsid w:val="00244002"/>
    <w:rsid w:val="00244B64"/>
    <w:rsid w:val="00245A70"/>
    <w:rsid w:val="0024682B"/>
    <w:rsid w:val="0024694E"/>
    <w:rsid w:val="00246A36"/>
    <w:rsid w:val="00246A6F"/>
    <w:rsid w:val="00247EB0"/>
    <w:rsid w:val="002505BE"/>
    <w:rsid w:val="002509BD"/>
    <w:rsid w:val="00251022"/>
    <w:rsid w:val="00251492"/>
    <w:rsid w:val="002517AC"/>
    <w:rsid w:val="00251D02"/>
    <w:rsid w:val="002527CF"/>
    <w:rsid w:val="002529B2"/>
    <w:rsid w:val="00253DDB"/>
    <w:rsid w:val="00255B38"/>
    <w:rsid w:val="00256140"/>
    <w:rsid w:val="00256456"/>
    <w:rsid w:val="00257C0D"/>
    <w:rsid w:val="00263566"/>
    <w:rsid w:val="0026378A"/>
    <w:rsid w:val="0026430A"/>
    <w:rsid w:val="002649D4"/>
    <w:rsid w:val="002659B9"/>
    <w:rsid w:val="00265FBA"/>
    <w:rsid w:val="0026661E"/>
    <w:rsid w:val="002675CD"/>
    <w:rsid w:val="00267766"/>
    <w:rsid w:val="002677C8"/>
    <w:rsid w:val="0027029B"/>
    <w:rsid w:val="00271C4B"/>
    <w:rsid w:val="00271CA1"/>
    <w:rsid w:val="0027230D"/>
    <w:rsid w:val="00273440"/>
    <w:rsid w:val="002739C0"/>
    <w:rsid w:val="00273A9C"/>
    <w:rsid w:val="002748AB"/>
    <w:rsid w:val="002752CF"/>
    <w:rsid w:val="00275829"/>
    <w:rsid w:val="00275FF3"/>
    <w:rsid w:val="002767FD"/>
    <w:rsid w:val="00277FEA"/>
    <w:rsid w:val="00280915"/>
    <w:rsid w:val="00280A61"/>
    <w:rsid w:val="0028116E"/>
    <w:rsid w:val="00281286"/>
    <w:rsid w:val="00284101"/>
    <w:rsid w:val="00284319"/>
    <w:rsid w:val="0028474F"/>
    <w:rsid w:val="002855B4"/>
    <w:rsid w:val="00285E30"/>
    <w:rsid w:val="002863B7"/>
    <w:rsid w:val="002902DB"/>
    <w:rsid w:val="00290A6B"/>
    <w:rsid w:val="00291051"/>
    <w:rsid w:val="00291BD5"/>
    <w:rsid w:val="00291D12"/>
    <w:rsid w:val="00291E87"/>
    <w:rsid w:val="002923BD"/>
    <w:rsid w:val="0029386D"/>
    <w:rsid w:val="002955AE"/>
    <w:rsid w:val="0029763C"/>
    <w:rsid w:val="002977BE"/>
    <w:rsid w:val="002A0997"/>
    <w:rsid w:val="002A14D5"/>
    <w:rsid w:val="002A1D41"/>
    <w:rsid w:val="002A1EAC"/>
    <w:rsid w:val="002A3336"/>
    <w:rsid w:val="002A3465"/>
    <w:rsid w:val="002A3620"/>
    <w:rsid w:val="002A36AE"/>
    <w:rsid w:val="002A5248"/>
    <w:rsid w:val="002A5786"/>
    <w:rsid w:val="002A5B71"/>
    <w:rsid w:val="002A6394"/>
    <w:rsid w:val="002A6F83"/>
    <w:rsid w:val="002B0171"/>
    <w:rsid w:val="002B05DD"/>
    <w:rsid w:val="002B315E"/>
    <w:rsid w:val="002B656F"/>
    <w:rsid w:val="002B7866"/>
    <w:rsid w:val="002C0D83"/>
    <w:rsid w:val="002C156D"/>
    <w:rsid w:val="002C18FD"/>
    <w:rsid w:val="002C218B"/>
    <w:rsid w:val="002C26DD"/>
    <w:rsid w:val="002C2DE3"/>
    <w:rsid w:val="002C330A"/>
    <w:rsid w:val="002C3895"/>
    <w:rsid w:val="002C42CE"/>
    <w:rsid w:val="002C5CD8"/>
    <w:rsid w:val="002C6514"/>
    <w:rsid w:val="002C6848"/>
    <w:rsid w:val="002D01C6"/>
    <w:rsid w:val="002D0346"/>
    <w:rsid w:val="002D05AC"/>
    <w:rsid w:val="002D2D62"/>
    <w:rsid w:val="002D6317"/>
    <w:rsid w:val="002D69EE"/>
    <w:rsid w:val="002D71D0"/>
    <w:rsid w:val="002D738E"/>
    <w:rsid w:val="002E0A0A"/>
    <w:rsid w:val="002E2FB7"/>
    <w:rsid w:val="002E38D5"/>
    <w:rsid w:val="002E70A1"/>
    <w:rsid w:val="002E77A9"/>
    <w:rsid w:val="002E7C16"/>
    <w:rsid w:val="002E7DBC"/>
    <w:rsid w:val="002F0D6E"/>
    <w:rsid w:val="002F0D8C"/>
    <w:rsid w:val="002F1B01"/>
    <w:rsid w:val="002F2732"/>
    <w:rsid w:val="002F2B06"/>
    <w:rsid w:val="002F3253"/>
    <w:rsid w:val="002F3769"/>
    <w:rsid w:val="002F38A1"/>
    <w:rsid w:val="002F3C1C"/>
    <w:rsid w:val="002F4187"/>
    <w:rsid w:val="002F449C"/>
    <w:rsid w:val="002F4CAC"/>
    <w:rsid w:val="002F4FDE"/>
    <w:rsid w:val="002F6508"/>
    <w:rsid w:val="002F6DF9"/>
    <w:rsid w:val="002F6E7D"/>
    <w:rsid w:val="002F6FB5"/>
    <w:rsid w:val="002F72A7"/>
    <w:rsid w:val="002F7472"/>
    <w:rsid w:val="00301417"/>
    <w:rsid w:val="00302B1D"/>
    <w:rsid w:val="00302C54"/>
    <w:rsid w:val="0030414A"/>
    <w:rsid w:val="00304907"/>
    <w:rsid w:val="00305975"/>
    <w:rsid w:val="0031031B"/>
    <w:rsid w:val="00310BAE"/>
    <w:rsid w:val="00310EF0"/>
    <w:rsid w:val="003110FE"/>
    <w:rsid w:val="00312263"/>
    <w:rsid w:val="00312A0E"/>
    <w:rsid w:val="00313FC7"/>
    <w:rsid w:val="0031539A"/>
    <w:rsid w:val="00315A42"/>
    <w:rsid w:val="00316EE0"/>
    <w:rsid w:val="00316EF0"/>
    <w:rsid w:val="0031752C"/>
    <w:rsid w:val="00317A4D"/>
    <w:rsid w:val="00317BDE"/>
    <w:rsid w:val="00320130"/>
    <w:rsid w:val="00320267"/>
    <w:rsid w:val="003214EE"/>
    <w:rsid w:val="003224EE"/>
    <w:rsid w:val="0032290D"/>
    <w:rsid w:val="003235F2"/>
    <w:rsid w:val="003252E6"/>
    <w:rsid w:val="003252EB"/>
    <w:rsid w:val="0032633F"/>
    <w:rsid w:val="003272DC"/>
    <w:rsid w:val="00327634"/>
    <w:rsid w:val="0033036D"/>
    <w:rsid w:val="003304DB"/>
    <w:rsid w:val="00330729"/>
    <w:rsid w:val="00330A9E"/>
    <w:rsid w:val="00331BAF"/>
    <w:rsid w:val="003322DC"/>
    <w:rsid w:val="003326B8"/>
    <w:rsid w:val="003329A3"/>
    <w:rsid w:val="00332F66"/>
    <w:rsid w:val="00333215"/>
    <w:rsid w:val="003336B1"/>
    <w:rsid w:val="00333B2B"/>
    <w:rsid w:val="00333C8A"/>
    <w:rsid w:val="00334AAF"/>
    <w:rsid w:val="00334EA6"/>
    <w:rsid w:val="00335AC2"/>
    <w:rsid w:val="003361B8"/>
    <w:rsid w:val="00336E94"/>
    <w:rsid w:val="003422B1"/>
    <w:rsid w:val="00342ED8"/>
    <w:rsid w:val="00343C3C"/>
    <w:rsid w:val="00343D36"/>
    <w:rsid w:val="003450A0"/>
    <w:rsid w:val="00345419"/>
    <w:rsid w:val="00345952"/>
    <w:rsid w:val="00346219"/>
    <w:rsid w:val="003474E0"/>
    <w:rsid w:val="00347EA5"/>
    <w:rsid w:val="00350395"/>
    <w:rsid w:val="0035268F"/>
    <w:rsid w:val="00354223"/>
    <w:rsid w:val="0035472C"/>
    <w:rsid w:val="0035484F"/>
    <w:rsid w:val="00354FAB"/>
    <w:rsid w:val="003560D7"/>
    <w:rsid w:val="003566AD"/>
    <w:rsid w:val="00356C0C"/>
    <w:rsid w:val="003601F9"/>
    <w:rsid w:val="003606D3"/>
    <w:rsid w:val="003609AA"/>
    <w:rsid w:val="00362FDE"/>
    <w:rsid w:val="00364F77"/>
    <w:rsid w:val="00365CFC"/>
    <w:rsid w:val="00365E61"/>
    <w:rsid w:val="003677BC"/>
    <w:rsid w:val="00371055"/>
    <w:rsid w:val="00371295"/>
    <w:rsid w:val="0037138A"/>
    <w:rsid w:val="00371CF6"/>
    <w:rsid w:val="0037294E"/>
    <w:rsid w:val="00372B8E"/>
    <w:rsid w:val="00372BC3"/>
    <w:rsid w:val="00372DCD"/>
    <w:rsid w:val="00372F96"/>
    <w:rsid w:val="003748D8"/>
    <w:rsid w:val="00375433"/>
    <w:rsid w:val="00375457"/>
    <w:rsid w:val="003756DE"/>
    <w:rsid w:val="0037648E"/>
    <w:rsid w:val="00376671"/>
    <w:rsid w:val="00376A1B"/>
    <w:rsid w:val="00377567"/>
    <w:rsid w:val="00377B5A"/>
    <w:rsid w:val="00380815"/>
    <w:rsid w:val="003813D3"/>
    <w:rsid w:val="00381612"/>
    <w:rsid w:val="00381D2B"/>
    <w:rsid w:val="00382A64"/>
    <w:rsid w:val="003844E5"/>
    <w:rsid w:val="00384DEC"/>
    <w:rsid w:val="00386318"/>
    <w:rsid w:val="00387206"/>
    <w:rsid w:val="003904D0"/>
    <w:rsid w:val="00390BAB"/>
    <w:rsid w:val="00390C92"/>
    <w:rsid w:val="003930D9"/>
    <w:rsid w:val="0039357C"/>
    <w:rsid w:val="00393C32"/>
    <w:rsid w:val="0039419C"/>
    <w:rsid w:val="00394D37"/>
    <w:rsid w:val="00397347"/>
    <w:rsid w:val="003974A0"/>
    <w:rsid w:val="00397601"/>
    <w:rsid w:val="003A14F5"/>
    <w:rsid w:val="003A281D"/>
    <w:rsid w:val="003A31F6"/>
    <w:rsid w:val="003A3784"/>
    <w:rsid w:val="003A3948"/>
    <w:rsid w:val="003A39DB"/>
    <w:rsid w:val="003A3B4A"/>
    <w:rsid w:val="003A45DF"/>
    <w:rsid w:val="003A5CA3"/>
    <w:rsid w:val="003A5CB2"/>
    <w:rsid w:val="003A72A5"/>
    <w:rsid w:val="003A7349"/>
    <w:rsid w:val="003A7724"/>
    <w:rsid w:val="003A7A43"/>
    <w:rsid w:val="003B04EC"/>
    <w:rsid w:val="003B054D"/>
    <w:rsid w:val="003B2A7F"/>
    <w:rsid w:val="003B2AAB"/>
    <w:rsid w:val="003B47A2"/>
    <w:rsid w:val="003B4FE5"/>
    <w:rsid w:val="003B5B10"/>
    <w:rsid w:val="003B6F03"/>
    <w:rsid w:val="003B7684"/>
    <w:rsid w:val="003B7FA5"/>
    <w:rsid w:val="003C10B0"/>
    <w:rsid w:val="003C2146"/>
    <w:rsid w:val="003C2199"/>
    <w:rsid w:val="003C2D5C"/>
    <w:rsid w:val="003C3954"/>
    <w:rsid w:val="003C4867"/>
    <w:rsid w:val="003C52D3"/>
    <w:rsid w:val="003C579B"/>
    <w:rsid w:val="003C6A88"/>
    <w:rsid w:val="003C7042"/>
    <w:rsid w:val="003C7104"/>
    <w:rsid w:val="003C79E0"/>
    <w:rsid w:val="003C7D29"/>
    <w:rsid w:val="003C7D52"/>
    <w:rsid w:val="003D0460"/>
    <w:rsid w:val="003D081A"/>
    <w:rsid w:val="003D0FF8"/>
    <w:rsid w:val="003D1BE3"/>
    <w:rsid w:val="003D2621"/>
    <w:rsid w:val="003D31CC"/>
    <w:rsid w:val="003D4189"/>
    <w:rsid w:val="003D54F7"/>
    <w:rsid w:val="003D6E51"/>
    <w:rsid w:val="003D6FE2"/>
    <w:rsid w:val="003E060A"/>
    <w:rsid w:val="003E0A9C"/>
    <w:rsid w:val="003E0FCA"/>
    <w:rsid w:val="003E15D0"/>
    <w:rsid w:val="003E1981"/>
    <w:rsid w:val="003E1CFF"/>
    <w:rsid w:val="003E2224"/>
    <w:rsid w:val="003E2B9C"/>
    <w:rsid w:val="003E39AB"/>
    <w:rsid w:val="003E5B12"/>
    <w:rsid w:val="003E62E6"/>
    <w:rsid w:val="003E770F"/>
    <w:rsid w:val="003E7C0F"/>
    <w:rsid w:val="003F0699"/>
    <w:rsid w:val="003F119A"/>
    <w:rsid w:val="003F13FD"/>
    <w:rsid w:val="003F179D"/>
    <w:rsid w:val="003F3838"/>
    <w:rsid w:val="003F4CA9"/>
    <w:rsid w:val="003F4CBD"/>
    <w:rsid w:val="003F51FC"/>
    <w:rsid w:val="003F57F4"/>
    <w:rsid w:val="003F5AA1"/>
    <w:rsid w:val="003F627D"/>
    <w:rsid w:val="003F7556"/>
    <w:rsid w:val="00400A4A"/>
    <w:rsid w:val="004015E9"/>
    <w:rsid w:val="00401EDC"/>
    <w:rsid w:val="004034CF"/>
    <w:rsid w:val="00404801"/>
    <w:rsid w:val="0040526D"/>
    <w:rsid w:val="00405A89"/>
    <w:rsid w:val="0040638A"/>
    <w:rsid w:val="00407D63"/>
    <w:rsid w:val="00410521"/>
    <w:rsid w:val="0041080C"/>
    <w:rsid w:val="0041120E"/>
    <w:rsid w:val="00415670"/>
    <w:rsid w:val="0041585E"/>
    <w:rsid w:val="00415E6A"/>
    <w:rsid w:val="004170C7"/>
    <w:rsid w:val="004205C6"/>
    <w:rsid w:val="004216B8"/>
    <w:rsid w:val="00421773"/>
    <w:rsid w:val="004218D9"/>
    <w:rsid w:val="00422181"/>
    <w:rsid w:val="00422924"/>
    <w:rsid w:val="004236E6"/>
    <w:rsid w:val="00423CC7"/>
    <w:rsid w:val="00423CFC"/>
    <w:rsid w:val="00423FD3"/>
    <w:rsid w:val="0042426F"/>
    <w:rsid w:val="004251E1"/>
    <w:rsid w:val="00425903"/>
    <w:rsid w:val="0042686A"/>
    <w:rsid w:val="004268FF"/>
    <w:rsid w:val="00426C61"/>
    <w:rsid w:val="00426C83"/>
    <w:rsid w:val="0042793B"/>
    <w:rsid w:val="004301DF"/>
    <w:rsid w:val="004305E2"/>
    <w:rsid w:val="00430803"/>
    <w:rsid w:val="0043297A"/>
    <w:rsid w:val="00432DE4"/>
    <w:rsid w:val="00433AE7"/>
    <w:rsid w:val="00434782"/>
    <w:rsid w:val="004351EB"/>
    <w:rsid w:val="00435929"/>
    <w:rsid w:val="00436B48"/>
    <w:rsid w:val="00437181"/>
    <w:rsid w:val="0043752A"/>
    <w:rsid w:val="004419C4"/>
    <w:rsid w:val="00441DB5"/>
    <w:rsid w:val="0044271B"/>
    <w:rsid w:val="004429C5"/>
    <w:rsid w:val="004430CC"/>
    <w:rsid w:val="00443B12"/>
    <w:rsid w:val="00444437"/>
    <w:rsid w:val="0044447B"/>
    <w:rsid w:val="00444581"/>
    <w:rsid w:val="00444C7C"/>
    <w:rsid w:val="00445AA5"/>
    <w:rsid w:val="00447366"/>
    <w:rsid w:val="00447989"/>
    <w:rsid w:val="00447C83"/>
    <w:rsid w:val="004508E6"/>
    <w:rsid w:val="00450BB2"/>
    <w:rsid w:val="00450C33"/>
    <w:rsid w:val="00450DE0"/>
    <w:rsid w:val="00451F15"/>
    <w:rsid w:val="00452790"/>
    <w:rsid w:val="004528B9"/>
    <w:rsid w:val="004533FB"/>
    <w:rsid w:val="00455526"/>
    <w:rsid w:val="004563C7"/>
    <w:rsid w:val="00456924"/>
    <w:rsid w:val="00456957"/>
    <w:rsid w:val="00456FAE"/>
    <w:rsid w:val="00457284"/>
    <w:rsid w:val="00457CDC"/>
    <w:rsid w:val="00457E8E"/>
    <w:rsid w:val="004617C0"/>
    <w:rsid w:val="00461F58"/>
    <w:rsid w:val="0046239F"/>
    <w:rsid w:val="00462DA0"/>
    <w:rsid w:val="00463B9D"/>
    <w:rsid w:val="00464571"/>
    <w:rsid w:val="004649B3"/>
    <w:rsid w:val="0046531D"/>
    <w:rsid w:val="004656F3"/>
    <w:rsid w:val="00465890"/>
    <w:rsid w:val="0046662F"/>
    <w:rsid w:val="00467951"/>
    <w:rsid w:val="00467A6E"/>
    <w:rsid w:val="00467C0C"/>
    <w:rsid w:val="00467CF5"/>
    <w:rsid w:val="00470684"/>
    <w:rsid w:val="004706FE"/>
    <w:rsid w:val="00470EC7"/>
    <w:rsid w:val="00470F41"/>
    <w:rsid w:val="0047251F"/>
    <w:rsid w:val="00472520"/>
    <w:rsid w:val="00473B9A"/>
    <w:rsid w:val="00473D65"/>
    <w:rsid w:val="0047423B"/>
    <w:rsid w:val="0047570A"/>
    <w:rsid w:val="004803B8"/>
    <w:rsid w:val="00480609"/>
    <w:rsid w:val="00480A9E"/>
    <w:rsid w:val="00480BC7"/>
    <w:rsid w:val="00480BEE"/>
    <w:rsid w:val="0048225F"/>
    <w:rsid w:val="00482D82"/>
    <w:rsid w:val="004833DF"/>
    <w:rsid w:val="00483C22"/>
    <w:rsid w:val="00484067"/>
    <w:rsid w:val="004850E9"/>
    <w:rsid w:val="004854E6"/>
    <w:rsid w:val="00486919"/>
    <w:rsid w:val="0049042D"/>
    <w:rsid w:val="0049383A"/>
    <w:rsid w:val="00493AAB"/>
    <w:rsid w:val="00494C2A"/>
    <w:rsid w:val="004951EE"/>
    <w:rsid w:val="004964CE"/>
    <w:rsid w:val="004969AD"/>
    <w:rsid w:val="0049768C"/>
    <w:rsid w:val="004A0EBD"/>
    <w:rsid w:val="004A1337"/>
    <w:rsid w:val="004A138B"/>
    <w:rsid w:val="004A2989"/>
    <w:rsid w:val="004A2BC5"/>
    <w:rsid w:val="004A2F3B"/>
    <w:rsid w:val="004A5425"/>
    <w:rsid w:val="004A56E5"/>
    <w:rsid w:val="004A5A09"/>
    <w:rsid w:val="004A5BBA"/>
    <w:rsid w:val="004A5D5A"/>
    <w:rsid w:val="004A6A39"/>
    <w:rsid w:val="004A6F74"/>
    <w:rsid w:val="004A750D"/>
    <w:rsid w:val="004A7F4C"/>
    <w:rsid w:val="004B370C"/>
    <w:rsid w:val="004B65B9"/>
    <w:rsid w:val="004B70BA"/>
    <w:rsid w:val="004C04E8"/>
    <w:rsid w:val="004C1B93"/>
    <w:rsid w:val="004C2309"/>
    <w:rsid w:val="004C5168"/>
    <w:rsid w:val="004C529A"/>
    <w:rsid w:val="004C61DE"/>
    <w:rsid w:val="004C6A1D"/>
    <w:rsid w:val="004C7958"/>
    <w:rsid w:val="004D034B"/>
    <w:rsid w:val="004D0493"/>
    <w:rsid w:val="004D46BF"/>
    <w:rsid w:val="004D63C5"/>
    <w:rsid w:val="004D6E59"/>
    <w:rsid w:val="004D7844"/>
    <w:rsid w:val="004E0B83"/>
    <w:rsid w:val="004E2330"/>
    <w:rsid w:val="004E5B91"/>
    <w:rsid w:val="004E7019"/>
    <w:rsid w:val="004E72C2"/>
    <w:rsid w:val="004F0264"/>
    <w:rsid w:val="004F0867"/>
    <w:rsid w:val="004F1406"/>
    <w:rsid w:val="004F14E0"/>
    <w:rsid w:val="004F2171"/>
    <w:rsid w:val="004F298B"/>
    <w:rsid w:val="004F60F0"/>
    <w:rsid w:val="004F66D8"/>
    <w:rsid w:val="004F6A10"/>
    <w:rsid w:val="004F732C"/>
    <w:rsid w:val="004F773D"/>
    <w:rsid w:val="004F790D"/>
    <w:rsid w:val="004F7EC0"/>
    <w:rsid w:val="0050023B"/>
    <w:rsid w:val="00500331"/>
    <w:rsid w:val="005006C5"/>
    <w:rsid w:val="00500C70"/>
    <w:rsid w:val="00500F06"/>
    <w:rsid w:val="00501127"/>
    <w:rsid w:val="00502B0C"/>
    <w:rsid w:val="00504F99"/>
    <w:rsid w:val="00505F5D"/>
    <w:rsid w:val="005064B8"/>
    <w:rsid w:val="00506629"/>
    <w:rsid w:val="005066A2"/>
    <w:rsid w:val="00507233"/>
    <w:rsid w:val="005073FD"/>
    <w:rsid w:val="005077E2"/>
    <w:rsid w:val="00507B79"/>
    <w:rsid w:val="00507ECE"/>
    <w:rsid w:val="00510210"/>
    <w:rsid w:val="005124ED"/>
    <w:rsid w:val="005132EB"/>
    <w:rsid w:val="005145B2"/>
    <w:rsid w:val="00514F38"/>
    <w:rsid w:val="005155FB"/>
    <w:rsid w:val="00515DBD"/>
    <w:rsid w:val="00515FED"/>
    <w:rsid w:val="00516ADF"/>
    <w:rsid w:val="005177BD"/>
    <w:rsid w:val="005200A3"/>
    <w:rsid w:val="00520B80"/>
    <w:rsid w:val="00521804"/>
    <w:rsid w:val="005223B9"/>
    <w:rsid w:val="0052260C"/>
    <w:rsid w:val="005239A6"/>
    <w:rsid w:val="0052453E"/>
    <w:rsid w:val="005250C6"/>
    <w:rsid w:val="0053040A"/>
    <w:rsid w:val="00531BC0"/>
    <w:rsid w:val="00532FF5"/>
    <w:rsid w:val="0053413E"/>
    <w:rsid w:val="00534519"/>
    <w:rsid w:val="0053573D"/>
    <w:rsid w:val="005365D4"/>
    <w:rsid w:val="00537419"/>
    <w:rsid w:val="005401BD"/>
    <w:rsid w:val="0054078A"/>
    <w:rsid w:val="00541136"/>
    <w:rsid w:val="00541CED"/>
    <w:rsid w:val="005421F4"/>
    <w:rsid w:val="005438E7"/>
    <w:rsid w:val="0054503B"/>
    <w:rsid w:val="00546152"/>
    <w:rsid w:val="00546411"/>
    <w:rsid w:val="00546F92"/>
    <w:rsid w:val="00550A56"/>
    <w:rsid w:val="00551673"/>
    <w:rsid w:val="00551A87"/>
    <w:rsid w:val="00551F67"/>
    <w:rsid w:val="00551FA9"/>
    <w:rsid w:val="005521FC"/>
    <w:rsid w:val="00552453"/>
    <w:rsid w:val="005529F0"/>
    <w:rsid w:val="00553A4D"/>
    <w:rsid w:val="00553D0C"/>
    <w:rsid w:val="00555363"/>
    <w:rsid w:val="00555D00"/>
    <w:rsid w:val="0055701B"/>
    <w:rsid w:val="00560246"/>
    <w:rsid w:val="005608B6"/>
    <w:rsid w:val="0056093B"/>
    <w:rsid w:val="00560C70"/>
    <w:rsid w:val="00561500"/>
    <w:rsid w:val="005621B3"/>
    <w:rsid w:val="00562980"/>
    <w:rsid w:val="0056351B"/>
    <w:rsid w:val="005649EE"/>
    <w:rsid w:val="0056521F"/>
    <w:rsid w:val="00565936"/>
    <w:rsid w:val="00565E0E"/>
    <w:rsid w:val="005665E6"/>
    <w:rsid w:val="00566FC3"/>
    <w:rsid w:val="00567360"/>
    <w:rsid w:val="005679C5"/>
    <w:rsid w:val="00570246"/>
    <w:rsid w:val="00572ED0"/>
    <w:rsid w:val="00573C9A"/>
    <w:rsid w:val="00575044"/>
    <w:rsid w:val="00575A90"/>
    <w:rsid w:val="005761AA"/>
    <w:rsid w:val="00576C82"/>
    <w:rsid w:val="00577269"/>
    <w:rsid w:val="0057787E"/>
    <w:rsid w:val="00577CEE"/>
    <w:rsid w:val="00580441"/>
    <w:rsid w:val="00580711"/>
    <w:rsid w:val="005821D1"/>
    <w:rsid w:val="00582662"/>
    <w:rsid w:val="005828F9"/>
    <w:rsid w:val="00582A89"/>
    <w:rsid w:val="00582E00"/>
    <w:rsid w:val="0058330A"/>
    <w:rsid w:val="0058331D"/>
    <w:rsid w:val="005863B0"/>
    <w:rsid w:val="00586511"/>
    <w:rsid w:val="00586C67"/>
    <w:rsid w:val="00586EF7"/>
    <w:rsid w:val="005870E4"/>
    <w:rsid w:val="005878B7"/>
    <w:rsid w:val="005914C3"/>
    <w:rsid w:val="005916CC"/>
    <w:rsid w:val="0059231C"/>
    <w:rsid w:val="00592633"/>
    <w:rsid w:val="005938D1"/>
    <w:rsid w:val="00593A6B"/>
    <w:rsid w:val="00593F36"/>
    <w:rsid w:val="005944A3"/>
    <w:rsid w:val="0059461D"/>
    <w:rsid w:val="00594BA9"/>
    <w:rsid w:val="00594FAF"/>
    <w:rsid w:val="00595579"/>
    <w:rsid w:val="00595DAB"/>
    <w:rsid w:val="005967B7"/>
    <w:rsid w:val="005973D8"/>
    <w:rsid w:val="005A0510"/>
    <w:rsid w:val="005A0A8E"/>
    <w:rsid w:val="005A1BA6"/>
    <w:rsid w:val="005A2CA0"/>
    <w:rsid w:val="005A2D7E"/>
    <w:rsid w:val="005A2F04"/>
    <w:rsid w:val="005A2F1A"/>
    <w:rsid w:val="005A3D91"/>
    <w:rsid w:val="005A4515"/>
    <w:rsid w:val="005A4E62"/>
    <w:rsid w:val="005A5004"/>
    <w:rsid w:val="005A65F0"/>
    <w:rsid w:val="005A7A4E"/>
    <w:rsid w:val="005A7E7E"/>
    <w:rsid w:val="005B01C0"/>
    <w:rsid w:val="005B0340"/>
    <w:rsid w:val="005B0679"/>
    <w:rsid w:val="005B1250"/>
    <w:rsid w:val="005B3F81"/>
    <w:rsid w:val="005B41C6"/>
    <w:rsid w:val="005B4296"/>
    <w:rsid w:val="005B536A"/>
    <w:rsid w:val="005B57D9"/>
    <w:rsid w:val="005C05FD"/>
    <w:rsid w:val="005C0A6B"/>
    <w:rsid w:val="005C1A90"/>
    <w:rsid w:val="005C212B"/>
    <w:rsid w:val="005C2B05"/>
    <w:rsid w:val="005C3990"/>
    <w:rsid w:val="005C3CF1"/>
    <w:rsid w:val="005C4A45"/>
    <w:rsid w:val="005C6387"/>
    <w:rsid w:val="005C6FE9"/>
    <w:rsid w:val="005C726F"/>
    <w:rsid w:val="005C7B08"/>
    <w:rsid w:val="005C7D79"/>
    <w:rsid w:val="005D14B0"/>
    <w:rsid w:val="005D169E"/>
    <w:rsid w:val="005D1E3F"/>
    <w:rsid w:val="005D1EE6"/>
    <w:rsid w:val="005D23F0"/>
    <w:rsid w:val="005D2635"/>
    <w:rsid w:val="005D2C30"/>
    <w:rsid w:val="005D2FEF"/>
    <w:rsid w:val="005D3027"/>
    <w:rsid w:val="005D3ABE"/>
    <w:rsid w:val="005D3AEC"/>
    <w:rsid w:val="005D41D5"/>
    <w:rsid w:val="005D4309"/>
    <w:rsid w:val="005D5A42"/>
    <w:rsid w:val="005D5ADA"/>
    <w:rsid w:val="005D69BC"/>
    <w:rsid w:val="005D6C5B"/>
    <w:rsid w:val="005D72A0"/>
    <w:rsid w:val="005D738A"/>
    <w:rsid w:val="005D7723"/>
    <w:rsid w:val="005E021C"/>
    <w:rsid w:val="005E13F7"/>
    <w:rsid w:val="005E19B7"/>
    <w:rsid w:val="005E1D89"/>
    <w:rsid w:val="005E1EFE"/>
    <w:rsid w:val="005E5B1A"/>
    <w:rsid w:val="005E5DC6"/>
    <w:rsid w:val="005E633B"/>
    <w:rsid w:val="005E6BD3"/>
    <w:rsid w:val="005E6C55"/>
    <w:rsid w:val="005F0756"/>
    <w:rsid w:val="005F0C77"/>
    <w:rsid w:val="005F136F"/>
    <w:rsid w:val="005F1578"/>
    <w:rsid w:val="005F159E"/>
    <w:rsid w:val="005F2EDF"/>
    <w:rsid w:val="005F3A37"/>
    <w:rsid w:val="005F48A9"/>
    <w:rsid w:val="005F5ECC"/>
    <w:rsid w:val="005F74DB"/>
    <w:rsid w:val="005F7845"/>
    <w:rsid w:val="005F7C91"/>
    <w:rsid w:val="006014F2"/>
    <w:rsid w:val="0060266C"/>
    <w:rsid w:val="00604851"/>
    <w:rsid w:val="00605135"/>
    <w:rsid w:val="0060542C"/>
    <w:rsid w:val="0060556F"/>
    <w:rsid w:val="00605CC7"/>
    <w:rsid w:val="00607150"/>
    <w:rsid w:val="006077DB"/>
    <w:rsid w:val="00610EC7"/>
    <w:rsid w:val="00611F1C"/>
    <w:rsid w:val="00612003"/>
    <w:rsid w:val="006127C7"/>
    <w:rsid w:val="00612979"/>
    <w:rsid w:val="00612AEF"/>
    <w:rsid w:val="00614391"/>
    <w:rsid w:val="00614AB6"/>
    <w:rsid w:val="00614AED"/>
    <w:rsid w:val="00614CFD"/>
    <w:rsid w:val="00614DF7"/>
    <w:rsid w:val="00615C94"/>
    <w:rsid w:val="00616166"/>
    <w:rsid w:val="006163A9"/>
    <w:rsid w:val="006167E3"/>
    <w:rsid w:val="006173EE"/>
    <w:rsid w:val="006179AE"/>
    <w:rsid w:val="00620CBA"/>
    <w:rsid w:val="0062223A"/>
    <w:rsid w:val="00622458"/>
    <w:rsid w:val="00624C5E"/>
    <w:rsid w:val="00624E37"/>
    <w:rsid w:val="00625320"/>
    <w:rsid w:val="00625F3E"/>
    <w:rsid w:val="006264AA"/>
    <w:rsid w:val="006265E4"/>
    <w:rsid w:val="00626EFD"/>
    <w:rsid w:val="00630683"/>
    <w:rsid w:val="0063084D"/>
    <w:rsid w:val="00630D5A"/>
    <w:rsid w:val="00632220"/>
    <w:rsid w:val="00632651"/>
    <w:rsid w:val="006338A3"/>
    <w:rsid w:val="00633ECE"/>
    <w:rsid w:val="0063512D"/>
    <w:rsid w:val="0063748D"/>
    <w:rsid w:val="00640797"/>
    <w:rsid w:val="00642430"/>
    <w:rsid w:val="00642CDA"/>
    <w:rsid w:val="00644E59"/>
    <w:rsid w:val="00646C0D"/>
    <w:rsid w:val="006471B8"/>
    <w:rsid w:val="00647733"/>
    <w:rsid w:val="00650056"/>
    <w:rsid w:val="00651261"/>
    <w:rsid w:val="00653A41"/>
    <w:rsid w:val="00653ACD"/>
    <w:rsid w:val="006549C9"/>
    <w:rsid w:val="00655978"/>
    <w:rsid w:val="00656A0A"/>
    <w:rsid w:val="00662654"/>
    <w:rsid w:val="00662DBA"/>
    <w:rsid w:val="006632DE"/>
    <w:rsid w:val="00663F6C"/>
    <w:rsid w:val="00664D49"/>
    <w:rsid w:val="00665597"/>
    <w:rsid w:val="0066678D"/>
    <w:rsid w:val="0066757F"/>
    <w:rsid w:val="00670A12"/>
    <w:rsid w:val="00670D3E"/>
    <w:rsid w:val="00671017"/>
    <w:rsid w:val="00671B86"/>
    <w:rsid w:val="00672B89"/>
    <w:rsid w:val="006739C1"/>
    <w:rsid w:val="0067487A"/>
    <w:rsid w:val="00674BD0"/>
    <w:rsid w:val="00675160"/>
    <w:rsid w:val="00676473"/>
    <w:rsid w:val="0067679D"/>
    <w:rsid w:val="00677741"/>
    <w:rsid w:val="00681443"/>
    <w:rsid w:val="006820BB"/>
    <w:rsid w:val="006821CF"/>
    <w:rsid w:val="00683DBD"/>
    <w:rsid w:val="00684860"/>
    <w:rsid w:val="00685669"/>
    <w:rsid w:val="00685D58"/>
    <w:rsid w:val="00690AB9"/>
    <w:rsid w:val="00691357"/>
    <w:rsid w:val="006913A4"/>
    <w:rsid w:val="00691603"/>
    <w:rsid w:val="0069286E"/>
    <w:rsid w:val="0069361C"/>
    <w:rsid w:val="006937E3"/>
    <w:rsid w:val="006942FF"/>
    <w:rsid w:val="0069492B"/>
    <w:rsid w:val="00694A15"/>
    <w:rsid w:val="00695071"/>
    <w:rsid w:val="00695A49"/>
    <w:rsid w:val="0069611E"/>
    <w:rsid w:val="006969D4"/>
    <w:rsid w:val="006A0BF7"/>
    <w:rsid w:val="006A1F34"/>
    <w:rsid w:val="006A2882"/>
    <w:rsid w:val="006A2CBD"/>
    <w:rsid w:val="006A3C8B"/>
    <w:rsid w:val="006A61C7"/>
    <w:rsid w:val="006A6536"/>
    <w:rsid w:val="006A65D1"/>
    <w:rsid w:val="006A689E"/>
    <w:rsid w:val="006A772F"/>
    <w:rsid w:val="006B07DF"/>
    <w:rsid w:val="006B0CBF"/>
    <w:rsid w:val="006B2106"/>
    <w:rsid w:val="006B2284"/>
    <w:rsid w:val="006B236B"/>
    <w:rsid w:val="006B314B"/>
    <w:rsid w:val="006B4333"/>
    <w:rsid w:val="006B49DE"/>
    <w:rsid w:val="006B4B95"/>
    <w:rsid w:val="006B4E12"/>
    <w:rsid w:val="006B56B5"/>
    <w:rsid w:val="006C1A78"/>
    <w:rsid w:val="006C245B"/>
    <w:rsid w:val="006C3DB6"/>
    <w:rsid w:val="006C4A57"/>
    <w:rsid w:val="006C5E55"/>
    <w:rsid w:val="006C6294"/>
    <w:rsid w:val="006C62B1"/>
    <w:rsid w:val="006C72DA"/>
    <w:rsid w:val="006C7C0D"/>
    <w:rsid w:val="006D0495"/>
    <w:rsid w:val="006D0D11"/>
    <w:rsid w:val="006D16C9"/>
    <w:rsid w:val="006D17E3"/>
    <w:rsid w:val="006D1965"/>
    <w:rsid w:val="006D1B33"/>
    <w:rsid w:val="006D236C"/>
    <w:rsid w:val="006D30FF"/>
    <w:rsid w:val="006D33C6"/>
    <w:rsid w:val="006D3B94"/>
    <w:rsid w:val="006D463A"/>
    <w:rsid w:val="006D496B"/>
    <w:rsid w:val="006D4D81"/>
    <w:rsid w:val="006D5A10"/>
    <w:rsid w:val="006D63C9"/>
    <w:rsid w:val="006D63F7"/>
    <w:rsid w:val="006D6EC8"/>
    <w:rsid w:val="006D70D3"/>
    <w:rsid w:val="006D792F"/>
    <w:rsid w:val="006E00BA"/>
    <w:rsid w:val="006E09E1"/>
    <w:rsid w:val="006E0D00"/>
    <w:rsid w:val="006E118E"/>
    <w:rsid w:val="006E1691"/>
    <w:rsid w:val="006E1992"/>
    <w:rsid w:val="006E1DFB"/>
    <w:rsid w:val="006E2EFA"/>
    <w:rsid w:val="006E2F40"/>
    <w:rsid w:val="006E31DE"/>
    <w:rsid w:val="006E40B0"/>
    <w:rsid w:val="006E4499"/>
    <w:rsid w:val="006E5ECB"/>
    <w:rsid w:val="006E704E"/>
    <w:rsid w:val="006E763B"/>
    <w:rsid w:val="006E7780"/>
    <w:rsid w:val="006E7980"/>
    <w:rsid w:val="006E7A48"/>
    <w:rsid w:val="006F2670"/>
    <w:rsid w:val="006F2A72"/>
    <w:rsid w:val="006F3F5C"/>
    <w:rsid w:val="006F4A02"/>
    <w:rsid w:val="006F504B"/>
    <w:rsid w:val="006F53E2"/>
    <w:rsid w:val="006F5770"/>
    <w:rsid w:val="006F5D45"/>
    <w:rsid w:val="006F605F"/>
    <w:rsid w:val="006F60E8"/>
    <w:rsid w:val="006F65B3"/>
    <w:rsid w:val="007013C4"/>
    <w:rsid w:val="00702188"/>
    <w:rsid w:val="0070267F"/>
    <w:rsid w:val="0070328B"/>
    <w:rsid w:val="00703672"/>
    <w:rsid w:val="007038A9"/>
    <w:rsid w:val="00703DC1"/>
    <w:rsid w:val="00703E15"/>
    <w:rsid w:val="0070520F"/>
    <w:rsid w:val="0070529B"/>
    <w:rsid w:val="007116E1"/>
    <w:rsid w:val="00711E6D"/>
    <w:rsid w:val="0071254E"/>
    <w:rsid w:val="00713F2D"/>
    <w:rsid w:val="0071563E"/>
    <w:rsid w:val="00715DE2"/>
    <w:rsid w:val="00716FAD"/>
    <w:rsid w:val="00717401"/>
    <w:rsid w:val="0071768F"/>
    <w:rsid w:val="007208B6"/>
    <w:rsid w:val="00720A92"/>
    <w:rsid w:val="007216E3"/>
    <w:rsid w:val="00723159"/>
    <w:rsid w:val="00723C07"/>
    <w:rsid w:val="00723D49"/>
    <w:rsid w:val="007243C6"/>
    <w:rsid w:val="00724A1F"/>
    <w:rsid w:val="00724D61"/>
    <w:rsid w:val="0072568F"/>
    <w:rsid w:val="00725A16"/>
    <w:rsid w:val="00725EC9"/>
    <w:rsid w:val="0072673E"/>
    <w:rsid w:val="007268D8"/>
    <w:rsid w:val="00726FC9"/>
    <w:rsid w:val="00727A1C"/>
    <w:rsid w:val="00727AF5"/>
    <w:rsid w:val="00727E19"/>
    <w:rsid w:val="00727E1B"/>
    <w:rsid w:val="00727F42"/>
    <w:rsid w:val="00727F57"/>
    <w:rsid w:val="00730C90"/>
    <w:rsid w:val="00731246"/>
    <w:rsid w:val="007326E0"/>
    <w:rsid w:val="00732A57"/>
    <w:rsid w:val="0073388C"/>
    <w:rsid w:val="00734EAB"/>
    <w:rsid w:val="00735B29"/>
    <w:rsid w:val="0073689C"/>
    <w:rsid w:val="00737889"/>
    <w:rsid w:val="00737AA0"/>
    <w:rsid w:val="00737D2F"/>
    <w:rsid w:val="00740B4B"/>
    <w:rsid w:val="0074310E"/>
    <w:rsid w:val="007439C4"/>
    <w:rsid w:val="00743F32"/>
    <w:rsid w:val="00745701"/>
    <w:rsid w:val="007462C2"/>
    <w:rsid w:val="007477FF"/>
    <w:rsid w:val="00747838"/>
    <w:rsid w:val="00747842"/>
    <w:rsid w:val="00747E99"/>
    <w:rsid w:val="00750167"/>
    <w:rsid w:val="00750758"/>
    <w:rsid w:val="00751206"/>
    <w:rsid w:val="00751A5B"/>
    <w:rsid w:val="007522B3"/>
    <w:rsid w:val="007527E6"/>
    <w:rsid w:val="00755558"/>
    <w:rsid w:val="00756540"/>
    <w:rsid w:val="007575B6"/>
    <w:rsid w:val="00757933"/>
    <w:rsid w:val="00762548"/>
    <w:rsid w:val="00762579"/>
    <w:rsid w:val="00762877"/>
    <w:rsid w:val="007631D7"/>
    <w:rsid w:val="007633CB"/>
    <w:rsid w:val="007646BC"/>
    <w:rsid w:val="0076520A"/>
    <w:rsid w:val="007654D0"/>
    <w:rsid w:val="00765941"/>
    <w:rsid w:val="00766985"/>
    <w:rsid w:val="00766A0C"/>
    <w:rsid w:val="00766F0F"/>
    <w:rsid w:val="00767B24"/>
    <w:rsid w:val="00767B88"/>
    <w:rsid w:val="0077193F"/>
    <w:rsid w:val="007725E8"/>
    <w:rsid w:val="007736C7"/>
    <w:rsid w:val="00773C93"/>
    <w:rsid w:val="00773DD4"/>
    <w:rsid w:val="00773E78"/>
    <w:rsid w:val="0077491D"/>
    <w:rsid w:val="00774A98"/>
    <w:rsid w:val="007756CB"/>
    <w:rsid w:val="0077786B"/>
    <w:rsid w:val="00780312"/>
    <w:rsid w:val="00780D04"/>
    <w:rsid w:val="00780DBD"/>
    <w:rsid w:val="00780DDF"/>
    <w:rsid w:val="007812AE"/>
    <w:rsid w:val="007812FD"/>
    <w:rsid w:val="00781688"/>
    <w:rsid w:val="00781999"/>
    <w:rsid w:val="00781B97"/>
    <w:rsid w:val="00782BFD"/>
    <w:rsid w:val="007830FF"/>
    <w:rsid w:val="00783525"/>
    <w:rsid w:val="00783E51"/>
    <w:rsid w:val="0078401F"/>
    <w:rsid w:val="007848C9"/>
    <w:rsid w:val="00785001"/>
    <w:rsid w:val="007859D4"/>
    <w:rsid w:val="007863DD"/>
    <w:rsid w:val="007873A7"/>
    <w:rsid w:val="00787941"/>
    <w:rsid w:val="00787A81"/>
    <w:rsid w:val="00787F33"/>
    <w:rsid w:val="0079077B"/>
    <w:rsid w:val="00790906"/>
    <w:rsid w:val="00791B1A"/>
    <w:rsid w:val="00792CD2"/>
    <w:rsid w:val="007933B4"/>
    <w:rsid w:val="00793B3C"/>
    <w:rsid w:val="00793BCF"/>
    <w:rsid w:val="00793F19"/>
    <w:rsid w:val="00794406"/>
    <w:rsid w:val="007951C2"/>
    <w:rsid w:val="007951CC"/>
    <w:rsid w:val="007952A4"/>
    <w:rsid w:val="00797F7E"/>
    <w:rsid w:val="007A0BF4"/>
    <w:rsid w:val="007A10FD"/>
    <w:rsid w:val="007A20F0"/>
    <w:rsid w:val="007A26F1"/>
    <w:rsid w:val="007A387B"/>
    <w:rsid w:val="007A3B8F"/>
    <w:rsid w:val="007A3D49"/>
    <w:rsid w:val="007A432F"/>
    <w:rsid w:val="007A44E8"/>
    <w:rsid w:val="007A4533"/>
    <w:rsid w:val="007A5652"/>
    <w:rsid w:val="007A7099"/>
    <w:rsid w:val="007B08E6"/>
    <w:rsid w:val="007B0CA5"/>
    <w:rsid w:val="007B1D62"/>
    <w:rsid w:val="007B1D82"/>
    <w:rsid w:val="007B1F7F"/>
    <w:rsid w:val="007B342C"/>
    <w:rsid w:val="007B3674"/>
    <w:rsid w:val="007B41ED"/>
    <w:rsid w:val="007B5EBE"/>
    <w:rsid w:val="007B62E9"/>
    <w:rsid w:val="007B74F8"/>
    <w:rsid w:val="007C1F97"/>
    <w:rsid w:val="007C25C8"/>
    <w:rsid w:val="007C2E09"/>
    <w:rsid w:val="007C4CD0"/>
    <w:rsid w:val="007C5ADF"/>
    <w:rsid w:val="007C5FFF"/>
    <w:rsid w:val="007D007C"/>
    <w:rsid w:val="007D0AF7"/>
    <w:rsid w:val="007D145D"/>
    <w:rsid w:val="007D3A7C"/>
    <w:rsid w:val="007D3C2E"/>
    <w:rsid w:val="007D481A"/>
    <w:rsid w:val="007D60AA"/>
    <w:rsid w:val="007D6216"/>
    <w:rsid w:val="007D6459"/>
    <w:rsid w:val="007D6CEA"/>
    <w:rsid w:val="007E0FF6"/>
    <w:rsid w:val="007E13E9"/>
    <w:rsid w:val="007E154F"/>
    <w:rsid w:val="007E16C1"/>
    <w:rsid w:val="007E1BED"/>
    <w:rsid w:val="007E23A3"/>
    <w:rsid w:val="007E2B74"/>
    <w:rsid w:val="007E2CC1"/>
    <w:rsid w:val="007E30CB"/>
    <w:rsid w:val="007E3547"/>
    <w:rsid w:val="007E420D"/>
    <w:rsid w:val="007E59D3"/>
    <w:rsid w:val="007E5AA5"/>
    <w:rsid w:val="007E5F76"/>
    <w:rsid w:val="007E6376"/>
    <w:rsid w:val="007E72BC"/>
    <w:rsid w:val="007F0169"/>
    <w:rsid w:val="007F1009"/>
    <w:rsid w:val="007F1D63"/>
    <w:rsid w:val="007F321A"/>
    <w:rsid w:val="007F3F24"/>
    <w:rsid w:val="007F45F2"/>
    <w:rsid w:val="007F5B6E"/>
    <w:rsid w:val="007F5EC5"/>
    <w:rsid w:val="007F5F27"/>
    <w:rsid w:val="007F6CE8"/>
    <w:rsid w:val="007F6DBC"/>
    <w:rsid w:val="00800D53"/>
    <w:rsid w:val="008020FB"/>
    <w:rsid w:val="0080288B"/>
    <w:rsid w:val="00803B32"/>
    <w:rsid w:val="00803D47"/>
    <w:rsid w:val="0080439F"/>
    <w:rsid w:val="00804A11"/>
    <w:rsid w:val="00804D4C"/>
    <w:rsid w:val="00804E45"/>
    <w:rsid w:val="00805050"/>
    <w:rsid w:val="008052C2"/>
    <w:rsid w:val="00805C73"/>
    <w:rsid w:val="0080634E"/>
    <w:rsid w:val="00806521"/>
    <w:rsid w:val="00807462"/>
    <w:rsid w:val="008100FD"/>
    <w:rsid w:val="008101C6"/>
    <w:rsid w:val="008111E4"/>
    <w:rsid w:val="00811EA8"/>
    <w:rsid w:val="008124A8"/>
    <w:rsid w:val="008125B0"/>
    <w:rsid w:val="00812992"/>
    <w:rsid w:val="0081381B"/>
    <w:rsid w:val="008156AB"/>
    <w:rsid w:val="008159E0"/>
    <w:rsid w:val="00815EA7"/>
    <w:rsid w:val="008170EF"/>
    <w:rsid w:val="00820294"/>
    <w:rsid w:val="00821AF8"/>
    <w:rsid w:val="00821F35"/>
    <w:rsid w:val="00822556"/>
    <w:rsid w:val="0082379D"/>
    <w:rsid w:val="00823BF3"/>
    <w:rsid w:val="00823CD1"/>
    <w:rsid w:val="00824D45"/>
    <w:rsid w:val="008250BA"/>
    <w:rsid w:val="00826644"/>
    <w:rsid w:val="00826EE7"/>
    <w:rsid w:val="00827738"/>
    <w:rsid w:val="00827C50"/>
    <w:rsid w:val="00831CFD"/>
    <w:rsid w:val="00831FC7"/>
    <w:rsid w:val="0083225C"/>
    <w:rsid w:val="008329CC"/>
    <w:rsid w:val="0083309A"/>
    <w:rsid w:val="008333DA"/>
    <w:rsid w:val="00833425"/>
    <w:rsid w:val="00833505"/>
    <w:rsid w:val="00833EFA"/>
    <w:rsid w:val="0083613D"/>
    <w:rsid w:val="00840B94"/>
    <w:rsid w:val="00841394"/>
    <w:rsid w:val="0084424B"/>
    <w:rsid w:val="008442EE"/>
    <w:rsid w:val="00844570"/>
    <w:rsid w:val="008453C8"/>
    <w:rsid w:val="00846AEC"/>
    <w:rsid w:val="00846D2F"/>
    <w:rsid w:val="00846D39"/>
    <w:rsid w:val="0084705C"/>
    <w:rsid w:val="0084759F"/>
    <w:rsid w:val="0085239E"/>
    <w:rsid w:val="008524A9"/>
    <w:rsid w:val="00852C76"/>
    <w:rsid w:val="00853D10"/>
    <w:rsid w:val="00853F19"/>
    <w:rsid w:val="00854495"/>
    <w:rsid w:val="00854E27"/>
    <w:rsid w:val="00855DCF"/>
    <w:rsid w:val="008566E8"/>
    <w:rsid w:val="008569FE"/>
    <w:rsid w:val="00856FA2"/>
    <w:rsid w:val="0085746E"/>
    <w:rsid w:val="00861216"/>
    <w:rsid w:val="00861C42"/>
    <w:rsid w:val="008638CC"/>
    <w:rsid w:val="0086405D"/>
    <w:rsid w:val="008647C8"/>
    <w:rsid w:val="008648A5"/>
    <w:rsid w:val="00864C83"/>
    <w:rsid w:val="0086541E"/>
    <w:rsid w:val="008667B8"/>
    <w:rsid w:val="008674A8"/>
    <w:rsid w:val="00870096"/>
    <w:rsid w:val="00870726"/>
    <w:rsid w:val="00871D04"/>
    <w:rsid w:val="008720EF"/>
    <w:rsid w:val="00872614"/>
    <w:rsid w:val="0087372B"/>
    <w:rsid w:val="00873A42"/>
    <w:rsid w:val="00873F8E"/>
    <w:rsid w:val="00874338"/>
    <w:rsid w:val="0087499E"/>
    <w:rsid w:val="00876383"/>
    <w:rsid w:val="00876D84"/>
    <w:rsid w:val="00882983"/>
    <w:rsid w:val="00882E47"/>
    <w:rsid w:val="00884308"/>
    <w:rsid w:val="00884351"/>
    <w:rsid w:val="00884902"/>
    <w:rsid w:val="00884B2D"/>
    <w:rsid w:val="00884C0B"/>
    <w:rsid w:val="008859C6"/>
    <w:rsid w:val="0088777C"/>
    <w:rsid w:val="008878EE"/>
    <w:rsid w:val="0089047E"/>
    <w:rsid w:val="00891938"/>
    <w:rsid w:val="00894504"/>
    <w:rsid w:val="00894512"/>
    <w:rsid w:val="00894AFE"/>
    <w:rsid w:val="00894B16"/>
    <w:rsid w:val="008952AC"/>
    <w:rsid w:val="00895901"/>
    <w:rsid w:val="0089639C"/>
    <w:rsid w:val="008A0084"/>
    <w:rsid w:val="008A06A4"/>
    <w:rsid w:val="008A26ED"/>
    <w:rsid w:val="008A2944"/>
    <w:rsid w:val="008A2CBA"/>
    <w:rsid w:val="008A33DE"/>
    <w:rsid w:val="008A35A1"/>
    <w:rsid w:val="008A3B10"/>
    <w:rsid w:val="008A4808"/>
    <w:rsid w:val="008A53B0"/>
    <w:rsid w:val="008A5C03"/>
    <w:rsid w:val="008A785B"/>
    <w:rsid w:val="008B10BF"/>
    <w:rsid w:val="008B40F2"/>
    <w:rsid w:val="008B43E7"/>
    <w:rsid w:val="008B4DE6"/>
    <w:rsid w:val="008B5881"/>
    <w:rsid w:val="008B6E40"/>
    <w:rsid w:val="008C044C"/>
    <w:rsid w:val="008C2184"/>
    <w:rsid w:val="008C2A71"/>
    <w:rsid w:val="008C3A5E"/>
    <w:rsid w:val="008C510D"/>
    <w:rsid w:val="008C581C"/>
    <w:rsid w:val="008C677F"/>
    <w:rsid w:val="008C6DBA"/>
    <w:rsid w:val="008C72ED"/>
    <w:rsid w:val="008D0629"/>
    <w:rsid w:val="008D20E1"/>
    <w:rsid w:val="008D259C"/>
    <w:rsid w:val="008D27D2"/>
    <w:rsid w:val="008D2C4C"/>
    <w:rsid w:val="008D2DB7"/>
    <w:rsid w:val="008D4C76"/>
    <w:rsid w:val="008D4F20"/>
    <w:rsid w:val="008E0944"/>
    <w:rsid w:val="008E0F41"/>
    <w:rsid w:val="008E18CA"/>
    <w:rsid w:val="008E1929"/>
    <w:rsid w:val="008E1A83"/>
    <w:rsid w:val="008E3D9A"/>
    <w:rsid w:val="008E3E67"/>
    <w:rsid w:val="008E627B"/>
    <w:rsid w:val="008E64C0"/>
    <w:rsid w:val="008E75B7"/>
    <w:rsid w:val="008E7CAB"/>
    <w:rsid w:val="008F0691"/>
    <w:rsid w:val="008F080E"/>
    <w:rsid w:val="008F0AE8"/>
    <w:rsid w:val="008F0DE9"/>
    <w:rsid w:val="008F24E8"/>
    <w:rsid w:val="008F294E"/>
    <w:rsid w:val="008F2EE0"/>
    <w:rsid w:val="008F425A"/>
    <w:rsid w:val="008F4CD2"/>
    <w:rsid w:val="008F50CC"/>
    <w:rsid w:val="008F5F49"/>
    <w:rsid w:val="008F6391"/>
    <w:rsid w:val="008F6ABF"/>
    <w:rsid w:val="008F707A"/>
    <w:rsid w:val="008F750F"/>
    <w:rsid w:val="009001F1"/>
    <w:rsid w:val="009008FF"/>
    <w:rsid w:val="009017A3"/>
    <w:rsid w:val="00902264"/>
    <w:rsid w:val="009028A3"/>
    <w:rsid w:val="00903F37"/>
    <w:rsid w:val="00904252"/>
    <w:rsid w:val="00904CD8"/>
    <w:rsid w:val="00905C80"/>
    <w:rsid w:val="009063AE"/>
    <w:rsid w:val="009068C2"/>
    <w:rsid w:val="00907248"/>
    <w:rsid w:val="009072BD"/>
    <w:rsid w:val="009105AC"/>
    <w:rsid w:val="0091073F"/>
    <w:rsid w:val="0091084C"/>
    <w:rsid w:val="00912110"/>
    <w:rsid w:val="009121F5"/>
    <w:rsid w:val="009121F8"/>
    <w:rsid w:val="00912810"/>
    <w:rsid w:val="009135B6"/>
    <w:rsid w:val="0091416C"/>
    <w:rsid w:val="009147C1"/>
    <w:rsid w:val="00916880"/>
    <w:rsid w:val="009172DF"/>
    <w:rsid w:val="0091798C"/>
    <w:rsid w:val="00917D1D"/>
    <w:rsid w:val="00920766"/>
    <w:rsid w:val="00920E62"/>
    <w:rsid w:val="00920F9C"/>
    <w:rsid w:val="009216BC"/>
    <w:rsid w:val="00922BE9"/>
    <w:rsid w:val="00922CF6"/>
    <w:rsid w:val="00922F9B"/>
    <w:rsid w:val="00925316"/>
    <w:rsid w:val="009270AE"/>
    <w:rsid w:val="00931979"/>
    <w:rsid w:val="0093233A"/>
    <w:rsid w:val="009327C2"/>
    <w:rsid w:val="00934CD6"/>
    <w:rsid w:val="009352C2"/>
    <w:rsid w:val="0093584B"/>
    <w:rsid w:val="00936099"/>
    <w:rsid w:val="00936710"/>
    <w:rsid w:val="009370D2"/>
    <w:rsid w:val="00940978"/>
    <w:rsid w:val="0094112B"/>
    <w:rsid w:val="00942283"/>
    <w:rsid w:val="009427AA"/>
    <w:rsid w:val="009427E5"/>
    <w:rsid w:val="009429FB"/>
    <w:rsid w:val="00945FDD"/>
    <w:rsid w:val="00946A85"/>
    <w:rsid w:val="0094709F"/>
    <w:rsid w:val="009472D2"/>
    <w:rsid w:val="009507D4"/>
    <w:rsid w:val="00950DA8"/>
    <w:rsid w:val="00952615"/>
    <w:rsid w:val="00953923"/>
    <w:rsid w:val="009556B2"/>
    <w:rsid w:val="00955AB2"/>
    <w:rsid w:val="00955EFB"/>
    <w:rsid w:val="00956105"/>
    <w:rsid w:val="00956B12"/>
    <w:rsid w:val="00957234"/>
    <w:rsid w:val="009572EA"/>
    <w:rsid w:val="00957E5C"/>
    <w:rsid w:val="00960D0A"/>
    <w:rsid w:val="00960EE0"/>
    <w:rsid w:val="00962105"/>
    <w:rsid w:val="0096267B"/>
    <w:rsid w:val="00962738"/>
    <w:rsid w:val="0096297C"/>
    <w:rsid w:val="009632D8"/>
    <w:rsid w:val="00964AFD"/>
    <w:rsid w:val="009651EF"/>
    <w:rsid w:val="0096539E"/>
    <w:rsid w:val="0096593F"/>
    <w:rsid w:val="00965D6C"/>
    <w:rsid w:val="00967776"/>
    <w:rsid w:val="009705D2"/>
    <w:rsid w:val="00970A3C"/>
    <w:rsid w:val="00970E9F"/>
    <w:rsid w:val="0097144D"/>
    <w:rsid w:val="00973DD6"/>
    <w:rsid w:val="00975513"/>
    <w:rsid w:val="009759DD"/>
    <w:rsid w:val="00976082"/>
    <w:rsid w:val="00976AB3"/>
    <w:rsid w:val="00977751"/>
    <w:rsid w:val="00977C52"/>
    <w:rsid w:val="00977E47"/>
    <w:rsid w:val="00980DDE"/>
    <w:rsid w:val="00981083"/>
    <w:rsid w:val="00981373"/>
    <w:rsid w:val="009813BB"/>
    <w:rsid w:val="009819BB"/>
    <w:rsid w:val="00981F5F"/>
    <w:rsid w:val="00982CC8"/>
    <w:rsid w:val="00982EF5"/>
    <w:rsid w:val="009831D1"/>
    <w:rsid w:val="00983EE3"/>
    <w:rsid w:val="009842E0"/>
    <w:rsid w:val="009843BC"/>
    <w:rsid w:val="00984504"/>
    <w:rsid w:val="0098452C"/>
    <w:rsid w:val="009849D1"/>
    <w:rsid w:val="00984D03"/>
    <w:rsid w:val="00985449"/>
    <w:rsid w:val="0098544E"/>
    <w:rsid w:val="00985913"/>
    <w:rsid w:val="00985E4E"/>
    <w:rsid w:val="00985FFE"/>
    <w:rsid w:val="0098767D"/>
    <w:rsid w:val="00992C6B"/>
    <w:rsid w:val="00993034"/>
    <w:rsid w:val="009958C6"/>
    <w:rsid w:val="00996287"/>
    <w:rsid w:val="009963AF"/>
    <w:rsid w:val="00996E70"/>
    <w:rsid w:val="0099786E"/>
    <w:rsid w:val="00997932"/>
    <w:rsid w:val="009A10C5"/>
    <w:rsid w:val="009A133C"/>
    <w:rsid w:val="009A14E9"/>
    <w:rsid w:val="009A15FB"/>
    <w:rsid w:val="009A1E51"/>
    <w:rsid w:val="009A228E"/>
    <w:rsid w:val="009A2E46"/>
    <w:rsid w:val="009A2EA6"/>
    <w:rsid w:val="009A3639"/>
    <w:rsid w:val="009A5324"/>
    <w:rsid w:val="009A55ED"/>
    <w:rsid w:val="009B00D0"/>
    <w:rsid w:val="009B0985"/>
    <w:rsid w:val="009B0F95"/>
    <w:rsid w:val="009B1503"/>
    <w:rsid w:val="009B3AEB"/>
    <w:rsid w:val="009B3DED"/>
    <w:rsid w:val="009B4585"/>
    <w:rsid w:val="009B4EEC"/>
    <w:rsid w:val="009B560E"/>
    <w:rsid w:val="009B58A2"/>
    <w:rsid w:val="009B5A06"/>
    <w:rsid w:val="009B5FF0"/>
    <w:rsid w:val="009B6AB4"/>
    <w:rsid w:val="009B6B5F"/>
    <w:rsid w:val="009B71E8"/>
    <w:rsid w:val="009B778E"/>
    <w:rsid w:val="009B7B1C"/>
    <w:rsid w:val="009C0C14"/>
    <w:rsid w:val="009C1A9C"/>
    <w:rsid w:val="009C21D7"/>
    <w:rsid w:val="009C2586"/>
    <w:rsid w:val="009C3195"/>
    <w:rsid w:val="009C36A6"/>
    <w:rsid w:val="009C3E2E"/>
    <w:rsid w:val="009C4019"/>
    <w:rsid w:val="009C45BC"/>
    <w:rsid w:val="009C630A"/>
    <w:rsid w:val="009C657F"/>
    <w:rsid w:val="009C65AB"/>
    <w:rsid w:val="009C7294"/>
    <w:rsid w:val="009C7F37"/>
    <w:rsid w:val="009D299F"/>
    <w:rsid w:val="009D3932"/>
    <w:rsid w:val="009D403E"/>
    <w:rsid w:val="009D4D33"/>
    <w:rsid w:val="009D4E91"/>
    <w:rsid w:val="009D698E"/>
    <w:rsid w:val="009D7102"/>
    <w:rsid w:val="009E0FF9"/>
    <w:rsid w:val="009E108E"/>
    <w:rsid w:val="009E17B9"/>
    <w:rsid w:val="009E1E8B"/>
    <w:rsid w:val="009E2907"/>
    <w:rsid w:val="009E34FE"/>
    <w:rsid w:val="009E3617"/>
    <w:rsid w:val="009E4FE7"/>
    <w:rsid w:val="009E5CA7"/>
    <w:rsid w:val="009E6C87"/>
    <w:rsid w:val="009E6E66"/>
    <w:rsid w:val="009E7003"/>
    <w:rsid w:val="009E75DF"/>
    <w:rsid w:val="009E763F"/>
    <w:rsid w:val="009E7DAE"/>
    <w:rsid w:val="009F02E8"/>
    <w:rsid w:val="009F141A"/>
    <w:rsid w:val="009F2146"/>
    <w:rsid w:val="009F4CAB"/>
    <w:rsid w:val="009F50D3"/>
    <w:rsid w:val="009F5C96"/>
    <w:rsid w:val="009F5DE9"/>
    <w:rsid w:val="009F7624"/>
    <w:rsid w:val="00A003D6"/>
    <w:rsid w:val="00A00672"/>
    <w:rsid w:val="00A013B6"/>
    <w:rsid w:val="00A017BE"/>
    <w:rsid w:val="00A021F8"/>
    <w:rsid w:val="00A0276F"/>
    <w:rsid w:val="00A028A0"/>
    <w:rsid w:val="00A03659"/>
    <w:rsid w:val="00A03B98"/>
    <w:rsid w:val="00A03FA2"/>
    <w:rsid w:val="00A03FD0"/>
    <w:rsid w:val="00A04525"/>
    <w:rsid w:val="00A05078"/>
    <w:rsid w:val="00A0707B"/>
    <w:rsid w:val="00A074B4"/>
    <w:rsid w:val="00A07C4B"/>
    <w:rsid w:val="00A07F33"/>
    <w:rsid w:val="00A103E2"/>
    <w:rsid w:val="00A10584"/>
    <w:rsid w:val="00A108A1"/>
    <w:rsid w:val="00A10922"/>
    <w:rsid w:val="00A10BFB"/>
    <w:rsid w:val="00A1136F"/>
    <w:rsid w:val="00A13BDD"/>
    <w:rsid w:val="00A1484E"/>
    <w:rsid w:val="00A14B09"/>
    <w:rsid w:val="00A162B3"/>
    <w:rsid w:val="00A16405"/>
    <w:rsid w:val="00A16E61"/>
    <w:rsid w:val="00A1707B"/>
    <w:rsid w:val="00A2123D"/>
    <w:rsid w:val="00A21B2B"/>
    <w:rsid w:val="00A21D26"/>
    <w:rsid w:val="00A21DE6"/>
    <w:rsid w:val="00A220D8"/>
    <w:rsid w:val="00A22670"/>
    <w:rsid w:val="00A22A0A"/>
    <w:rsid w:val="00A22A4A"/>
    <w:rsid w:val="00A22A53"/>
    <w:rsid w:val="00A237F4"/>
    <w:rsid w:val="00A23B53"/>
    <w:rsid w:val="00A23D21"/>
    <w:rsid w:val="00A26B73"/>
    <w:rsid w:val="00A3085B"/>
    <w:rsid w:val="00A3237E"/>
    <w:rsid w:val="00A327DE"/>
    <w:rsid w:val="00A32E37"/>
    <w:rsid w:val="00A34268"/>
    <w:rsid w:val="00A34A62"/>
    <w:rsid w:val="00A37166"/>
    <w:rsid w:val="00A40656"/>
    <w:rsid w:val="00A40EA0"/>
    <w:rsid w:val="00A411D3"/>
    <w:rsid w:val="00A41F5E"/>
    <w:rsid w:val="00A42257"/>
    <w:rsid w:val="00A424F4"/>
    <w:rsid w:val="00A42D55"/>
    <w:rsid w:val="00A433E5"/>
    <w:rsid w:val="00A434D0"/>
    <w:rsid w:val="00A43CBB"/>
    <w:rsid w:val="00A43DAB"/>
    <w:rsid w:val="00A44DBA"/>
    <w:rsid w:val="00A44E1D"/>
    <w:rsid w:val="00A46C2B"/>
    <w:rsid w:val="00A53A68"/>
    <w:rsid w:val="00A540FB"/>
    <w:rsid w:val="00A547AC"/>
    <w:rsid w:val="00A573CE"/>
    <w:rsid w:val="00A57696"/>
    <w:rsid w:val="00A603C5"/>
    <w:rsid w:val="00A607B2"/>
    <w:rsid w:val="00A60F87"/>
    <w:rsid w:val="00A611B9"/>
    <w:rsid w:val="00A612EC"/>
    <w:rsid w:val="00A617CE"/>
    <w:rsid w:val="00A61966"/>
    <w:rsid w:val="00A61DBF"/>
    <w:rsid w:val="00A6204D"/>
    <w:rsid w:val="00A63508"/>
    <w:rsid w:val="00A648F9"/>
    <w:rsid w:val="00A65058"/>
    <w:rsid w:val="00A65CE7"/>
    <w:rsid w:val="00A6639F"/>
    <w:rsid w:val="00A673FE"/>
    <w:rsid w:val="00A70B51"/>
    <w:rsid w:val="00A7229F"/>
    <w:rsid w:val="00A72EA9"/>
    <w:rsid w:val="00A731E0"/>
    <w:rsid w:val="00A74410"/>
    <w:rsid w:val="00A74812"/>
    <w:rsid w:val="00A750BF"/>
    <w:rsid w:val="00A75208"/>
    <w:rsid w:val="00A75C66"/>
    <w:rsid w:val="00A7633F"/>
    <w:rsid w:val="00A76BCA"/>
    <w:rsid w:val="00A77306"/>
    <w:rsid w:val="00A77CE5"/>
    <w:rsid w:val="00A81F96"/>
    <w:rsid w:val="00A825EB"/>
    <w:rsid w:val="00A83616"/>
    <w:rsid w:val="00A838E0"/>
    <w:rsid w:val="00A84EC8"/>
    <w:rsid w:val="00A85B30"/>
    <w:rsid w:val="00A85F3A"/>
    <w:rsid w:val="00A87B55"/>
    <w:rsid w:val="00A90E56"/>
    <w:rsid w:val="00A91007"/>
    <w:rsid w:val="00A9169A"/>
    <w:rsid w:val="00A91FD2"/>
    <w:rsid w:val="00A92F64"/>
    <w:rsid w:val="00A9499A"/>
    <w:rsid w:val="00A94EF4"/>
    <w:rsid w:val="00A9523E"/>
    <w:rsid w:val="00A9576B"/>
    <w:rsid w:val="00A962C5"/>
    <w:rsid w:val="00A96874"/>
    <w:rsid w:val="00A96D1F"/>
    <w:rsid w:val="00A96EBB"/>
    <w:rsid w:val="00A97911"/>
    <w:rsid w:val="00A97A14"/>
    <w:rsid w:val="00AA396E"/>
    <w:rsid w:val="00AA421A"/>
    <w:rsid w:val="00AA42B5"/>
    <w:rsid w:val="00AA4540"/>
    <w:rsid w:val="00AA5B60"/>
    <w:rsid w:val="00AA6EB1"/>
    <w:rsid w:val="00AA7153"/>
    <w:rsid w:val="00AA7E56"/>
    <w:rsid w:val="00AB05B8"/>
    <w:rsid w:val="00AB0796"/>
    <w:rsid w:val="00AB163E"/>
    <w:rsid w:val="00AB20B8"/>
    <w:rsid w:val="00AB3E80"/>
    <w:rsid w:val="00AB5296"/>
    <w:rsid w:val="00AB5B3A"/>
    <w:rsid w:val="00AB6559"/>
    <w:rsid w:val="00AB68CE"/>
    <w:rsid w:val="00AB70C5"/>
    <w:rsid w:val="00AC2032"/>
    <w:rsid w:val="00AC24B1"/>
    <w:rsid w:val="00AC29CD"/>
    <w:rsid w:val="00AC2E34"/>
    <w:rsid w:val="00AC3DEB"/>
    <w:rsid w:val="00AC42BC"/>
    <w:rsid w:val="00AC4682"/>
    <w:rsid w:val="00AC4CAD"/>
    <w:rsid w:val="00AC4D46"/>
    <w:rsid w:val="00AC755A"/>
    <w:rsid w:val="00AC7784"/>
    <w:rsid w:val="00AD111C"/>
    <w:rsid w:val="00AD2720"/>
    <w:rsid w:val="00AD301C"/>
    <w:rsid w:val="00AD3B5D"/>
    <w:rsid w:val="00AD3E70"/>
    <w:rsid w:val="00AD4BF2"/>
    <w:rsid w:val="00AD4F56"/>
    <w:rsid w:val="00AD50B9"/>
    <w:rsid w:val="00AD6508"/>
    <w:rsid w:val="00AD67E8"/>
    <w:rsid w:val="00AD6883"/>
    <w:rsid w:val="00AD762A"/>
    <w:rsid w:val="00AE0DB8"/>
    <w:rsid w:val="00AE127F"/>
    <w:rsid w:val="00AE19C8"/>
    <w:rsid w:val="00AE20B2"/>
    <w:rsid w:val="00AE20D2"/>
    <w:rsid w:val="00AE3E0D"/>
    <w:rsid w:val="00AE4498"/>
    <w:rsid w:val="00AE4A42"/>
    <w:rsid w:val="00AE5B1E"/>
    <w:rsid w:val="00AE5E87"/>
    <w:rsid w:val="00AE6060"/>
    <w:rsid w:val="00AE60EC"/>
    <w:rsid w:val="00AE68CD"/>
    <w:rsid w:val="00AE766C"/>
    <w:rsid w:val="00AE777B"/>
    <w:rsid w:val="00AE7A60"/>
    <w:rsid w:val="00AE7DC5"/>
    <w:rsid w:val="00AF14AA"/>
    <w:rsid w:val="00AF1B85"/>
    <w:rsid w:val="00AF2EDE"/>
    <w:rsid w:val="00AF3E59"/>
    <w:rsid w:val="00AF47B4"/>
    <w:rsid w:val="00AF4DFF"/>
    <w:rsid w:val="00AF5128"/>
    <w:rsid w:val="00AF715C"/>
    <w:rsid w:val="00AF7AE4"/>
    <w:rsid w:val="00B004B4"/>
    <w:rsid w:val="00B015DB"/>
    <w:rsid w:val="00B016B9"/>
    <w:rsid w:val="00B02DAD"/>
    <w:rsid w:val="00B035C1"/>
    <w:rsid w:val="00B05792"/>
    <w:rsid w:val="00B05ACB"/>
    <w:rsid w:val="00B060EE"/>
    <w:rsid w:val="00B063F3"/>
    <w:rsid w:val="00B0671D"/>
    <w:rsid w:val="00B075AC"/>
    <w:rsid w:val="00B07783"/>
    <w:rsid w:val="00B11298"/>
    <w:rsid w:val="00B145CD"/>
    <w:rsid w:val="00B1464D"/>
    <w:rsid w:val="00B14701"/>
    <w:rsid w:val="00B163DC"/>
    <w:rsid w:val="00B16B3B"/>
    <w:rsid w:val="00B16F2F"/>
    <w:rsid w:val="00B170CC"/>
    <w:rsid w:val="00B205E8"/>
    <w:rsid w:val="00B208C4"/>
    <w:rsid w:val="00B20AEF"/>
    <w:rsid w:val="00B20EC7"/>
    <w:rsid w:val="00B20ED4"/>
    <w:rsid w:val="00B21836"/>
    <w:rsid w:val="00B21CD7"/>
    <w:rsid w:val="00B22FFE"/>
    <w:rsid w:val="00B24525"/>
    <w:rsid w:val="00B2555C"/>
    <w:rsid w:val="00B25BA7"/>
    <w:rsid w:val="00B26A90"/>
    <w:rsid w:val="00B30695"/>
    <w:rsid w:val="00B30AA0"/>
    <w:rsid w:val="00B32948"/>
    <w:rsid w:val="00B32C02"/>
    <w:rsid w:val="00B3432F"/>
    <w:rsid w:val="00B34C28"/>
    <w:rsid w:val="00B35C39"/>
    <w:rsid w:val="00B36D21"/>
    <w:rsid w:val="00B36DAC"/>
    <w:rsid w:val="00B36DCB"/>
    <w:rsid w:val="00B374AA"/>
    <w:rsid w:val="00B417C6"/>
    <w:rsid w:val="00B41C5A"/>
    <w:rsid w:val="00B42193"/>
    <w:rsid w:val="00B42A5A"/>
    <w:rsid w:val="00B43179"/>
    <w:rsid w:val="00B43CDE"/>
    <w:rsid w:val="00B44421"/>
    <w:rsid w:val="00B44658"/>
    <w:rsid w:val="00B46744"/>
    <w:rsid w:val="00B47AF7"/>
    <w:rsid w:val="00B51C72"/>
    <w:rsid w:val="00B51DDC"/>
    <w:rsid w:val="00B52981"/>
    <w:rsid w:val="00B54B4D"/>
    <w:rsid w:val="00B5541B"/>
    <w:rsid w:val="00B5581E"/>
    <w:rsid w:val="00B563C5"/>
    <w:rsid w:val="00B572D7"/>
    <w:rsid w:val="00B574DD"/>
    <w:rsid w:val="00B6078B"/>
    <w:rsid w:val="00B6178A"/>
    <w:rsid w:val="00B62561"/>
    <w:rsid w:val="00B62D38"/>
    <w:rsid w:val="00B6331D"/>
    <w:rsid w:val="00B63594"/>
    <w:rsid w:val="00B6541F"/>
    <w:rsid w:val="00B65598"/>
    <w:rsid w:val="00B65EFB"/>
    <w:rsid w:val="00B6690B"/>
    <w:rsid w:val="00B66CDE"/>
    <w:rsid w:val="00B67200"/>
    <w:rsid w:val="00B67376"/>
    <w:rsid w:val="00B67A84"/>
    <w:rsid w:val="00B67D9B"/>
    <w:rsid w:val="00B70D7C"/>
    <w:rsid w:val="00B71D5F"/>
    <w:rsid w:val="00B72607"/>
    <w:rsid w:val="00B72821"/>
    <w:rsid w:val="00B72DCB"/>
    <w:rsid w:val="00B73153"/>
    <w:rsid w:val="00B7377A"/>
    <w:rsid w:val="00B73CA1"/>
    <w:rsid w:val="00B7447B"/>
    <w:rsid w:val="00B745B2"/>
    <w:rsid w:val="00B74DE6"/>
    <w:rsid w:val="00B74DFE"/>
    <w:rsid w:val="00B751C1"/>
    <w:rsid w:val="00B755D2"/>
    <w:rsid w:val="00B76DB5"/>
    <w:rsid w:val="00B77383"/>
    <w:rsid w:val="00B77ADE"/>
    <w:rsid w:val="00B77E04"/>
    <w:rsid w:val="00B80E09"/>
    <w:rsid w:val="00B80E27"/>
    <w:rsid w:val="00B81108"/>
    <w:rsid w:val="00B819E5"/>
    <w:rsid w:val="00B8469F"/>
    <w:rsid w:val="00B84B18"/>
    <w:rsid w:val="00B850B1"/>
    <w:rsid w:val="00B8605C"/>
    <w:rsid w:val="00B8714B"/>
    <w:rsid w:val="00B87773"/>
    <w:rsid w:val="00B87CE9"/>
    <w:rsid w:val="00B91AC8"/>
    <w:rsid w:val="00B92181"/>
    <w:rsid w:val="00B947D2"/>
    <w:rsid w:val="00B94EE5"/>
    <w:rsid w:val="00B95AF4"/>
    <w:rsid w:val="00B96A5D"/>
    <w:rsid w:val="00B96E5B"/>
    <w:rsid w:val="00BA34E0"/>
    <w:rsid w:val="00BA3B64"/>
    <w:rsid w:val="00BA3EEF"/>
    <w:rsid w:val="00BA41AF"/>
    <w:rsid w:val="00BA4231"/>
    <w:rsid w:val="00BA6866"/>
    <w:rsid w:val="00BB0E3F"/>
    <w:rsid w:val="00BB1FE2"/>
    <w:rsid w:val="00BB277D"/>
    <w:rsid w:val="00BB3B91"/>
    <w:rsid w:val="00BB4238"/>
    <w:rsid w:val="00BB4732"/>
    <w:rsid w:val="00BB6929"/>
    <w:rsid w:val="00BB6D71"/>
    <w:rsid w:val="00BB6DA8"/>
    <w:rsid w:val="00BB72A7"/>
    <w:rsid w:val="00BB783C"/>
    <w:rsid w:val="00BB7D8A"/>
    <w:rsid w:val="00BC03E6"/>
    <w:rsid w:val="00BC095C"/>
    <w:rsid w:val="00BC4A23"/>
    <w:rsid w:val="00BC5B1B"/>
    <w:rsid w:val="00BC6314"/>
    <w:rsid w:val="00BC719A"/>
    <w:rsid w:val="00BC782A"/>
    <w:rsid w:val="00BC7D7A"/>
    <w:rsid w:val="00BC7E63"/>
    <w:rsid w:val="00BD10E0"/>
    <w:rsid w:val="00BD1A73"/>
    <w:rsid w:val="00BD3B45"/>
    <w:rsid w:val="00BD42B7"/>
    <w:rsid w:val="00BD505E"/>
    <w:rsid w:val="00BD5104"/>
    <w:rsid w:val="00BD5BFA"/>
    <w:rsid w:val="00BD5C51"/>
    <w:rsid w:val="00BD5F63"/>
    <w:rsid w:val="00BD61E5"/>
    <w:rsid w:val="00BD631F"/>
    <w:rsid w:val="00BE0684"/>
    <w:rsid w:val="00BE0E60"/>
    <w:rsid w:val="00BE216D"/>
    <w:rsid w:val="00BE2F69"/>
    <w:rsid w:val="00BE30A1"/>
    <w:rsid w:val="00BE3471"/>
    <w:rsid w:val="00BE3951"/>
    <w:rsid w:val="00BE3BA9"/>
    <w:rsid w:val="00BE4088"/>
    <w:rsid w:val="00BE4905"/>
    <w:rsid w:val="00BE4E6A"/>
    <w:rsid w:val="00BE5F23"/>
    <w:rsid w:val="00BE632F"/>
    <w:rsid w:val="00BE6602"/>
    <w:rsid w:val="00BE7027"/>
    <w:rsid w:val="00BE7FEC"/>
    <w:rsid w:val="00BF07F7"/>
    <w:rsid w:val="00BF0BF1"/>
    <w:rsid w:val="00BF0CAD"/>
    <w:rsid w:val="00BF1125"/>
    <w:rsid w:val="00BF15F4"/>
    <w:rsid w:val="00BF166E"/>
    <w:rsid w:val="00BF2EE9"/>
    <w:rsid w:val="00BF2F54"/>
    <w:rsid w:val="00BF354D"/>
    <w:rsid w:val="00BF466D"/>
    <w:rsid w:val="00BF50F4"/>
    <w:rsid w:val="00BF5B28"/>
    <w:rsid w:val="00BF5E27"/>
    <w:rsid w:val="00BF6385"/>
    <w:rsid w:val="00BF7E57"/>
    <w:rsid w:val="00C000E9"/>
    <w:rsid w:val="00C0037F"/>
    <w:rsid w:val="00C0099F"/>
    <w:rsid w:val="00C03D0B"/>
    <w:rsid w:val="00C04659"/>
    <w:rsid w:val="00C05003"/>
    <w:rsid w:val="00C05791"/>
    <w:rsid w:val="00C06CD7"/>
    <w:rsid w:val="00C1096A"/>
    <w:rsid w:val="00C11184"/>
    <w:rsid w:val="00C118DE"/>
    <w:rsid w:val="00C11AE8"/>
    <w:rsid w:val="00C12194"/>
    <w:rsid w:val="00C13330"/>
    <w:rsid w:val="00C147E8"/>
    <w:rsid w:val="00C16107"/>
    <w:rsid w:val="00C1668E"/>
    <w:rsid w:val="00C17776"/>
    <w:rsid w:val="00C20074"/>
    <w:rsid w:val="00C22373"/>
    <w:rsid w:val="00C223C5"/>
    <w:rsid w:val="00C2373C"/>
    <w:rsid w:val="00C2511B"/>
    <w:rsid w:val="00C25344"/>
    <w:rsid w:val="00C2720F"/>
    <w:rsid w:val="00C27999"/>
    <w:rsid w:val="00C27D77"/>
    <w:rsid w:val="00C300BA"/>
    <w:rsid w:val="00C31079"/>
    <w:rsid w:val="00C31083"/>
    <w:rsid w:val="00C31DFE"/>
    <w:rsid w:val="00C3218A"/>
    <w:rsid w:val="00C3385D"/>
    <w:rsid w:val="00C3385F"/>
    <w:rsid w:val="00C3480D"/>
    <w:rsid w:val="00C34B78"/>
    <w:rsid w:val="00C34F45"/>
    <w:rsid w:val="00C35511"/>
    <w:rsid w:val="00C35B65"/>
    <w:rsid w:val="00C35CCA"/>
    <w:rsid w:val="00C36340"/>
    <w:rsid w:val="00C369EE"/>
    <w:rsid w:val="00C36ABF"/>
    <w:rsid w:val="00C36BC4"/>
    <w:rsid w:val="00C36D0B"/>
    <w:rsid w:val="00C37987"/>
    <w:rsid w:val="00C379A6"/>
    <w:rsid w:val="00C40125"/>
    <w:rsid w:val="00C42426"/>
    <w:rsid w:val="00C425B5"/>
    <w:rsid w:val="00C443F6"/>
    <w:rsid w:val="00C44A74"/>
    <w:rsid w:val="00C44DE7"/>
    <w:rsid w:val="00C45387"/>
    <w:rsid w:val="00C46226"/>
    <w:rsid w:val="00C46B13"/>
    <w:rsid w:val="00C47656"/>
    <w:rsid w:val="00C477CD"/>
    <w:rsid w:val="00C50237"/>
    <w:rsid w:val="00C50C8C"/>
    <w:rsid w:val="00C5132F"/>
    <w:rsid w:val="00C52944"/>
    <w:rsid w:val="00C52F08"/>
    <w:rsid w:val="00C53099"/>
    <w:rsid w:val="00C535BD"/>
    <w:rsid w:val="00C55FD1"/>
    <w:rsid w:val="00C60BF7"/>
    <w:rsid w:val="00C61425"/>
    <w:rsid w:val="00C61A6D"/>
    <w:rsid w:val="00C61DBF"/>
    <w:rsid w:val="00C61F2B"/>
    <w:rsid w:val="00C62A40"/>
    <w:rsid w:val="00C646D0"/>
    <w:rsid w:val="00C64CC7"/>
    <w:rsid w:val="00C66F1C"/>
    <w:rsid w:val="00C7094D"/>
    <w:rsid w:val="00C70B59"/>
    <w:rsid w:val="00C72347"/>
    <w:rsid w:val="00C730CF"/>
    <w:rsid w:val="00C73F78"/>
    <w:rsid w:val="00C74C50"/>
    <w:rsid w:val="00C772A2"/>
    <w:rsid w:val="00C77CE9"/>
    <w:rsid w:val="00C77E62"/>
    <w:rsid w:val="00C801AB"/>
    <w:rsid w:val="00C80BD4"/>
    <w:rsid w:val="00C812C5"/>
    <w:rsid w:val="00C81B7C"/>
    <w:rsid w:val="00C81C9F"/>
    <w:rsid w:val="00C81EA5"/>
    <w:rsid w:val="00C8269A"/>
    <w:rsid w:val="00C82727"/>
    <w:rsid w:val="00C83D8B"/>
    <w:rsid w:val="00C850E3"/>
    <w:rsid w:val="00C85164"/>
    <w:rsid w:val="00C85D1C"/>
    <w:rsid w:val="00C85EE6"/>
    <w:rsid w:val="00C865B2"/>
    <w:rsid w:val="00C86719"/>
    <w:rsid w:val="00C87C28"/>
    <w:rsid w:val="00C90AA0"/>
    <w:rsid w:val="00C93D96"/>
    <w:rsid w:val="00C94952"/>
    <w:rsid w:val="00C94987"/>
    <w:rsid w:val="00C94B3C"/>
    <w:rsid w:val="00C94F85"/>
    <w:rsid w:val="00C95015"/>
    <w:rsid w:val="00C956BB"/>
    <w:rsid w:val="00C95915"/>
    <w:rsid w:val="00C95ABF"/>
    <w:rsid w:val="00C96769"/>
    <w:rsid w:val="00CA073F"/>
    <w:rsid w:val="00CA0803"/>
    <w:rsid w:val="00CA1562"/>
    <w:rsid w:val="00CA24F1"/>
    <w:rsid w:val="00CA25A9"/>
    <w:rsid w:val="00CA26F1"/>
    <w:rsid w:val="00CA3894"/>
    <w:rsid w:val="00CA3BC8"/>
    <w:rsid w:val="00CA3C24"/>
    <w:rsid w:val="00CA6C57"/>
    <w:rsid w:val="00CA7E68"/>
    <w:rsid w:val="00CB071C"/>
    <w:rsid w:val="00CB0C77"/>
    <w:rsid w:val="00CB10B1"/>
    <w:rsid w:val="00CB15CA"/>
    <w:rsid w:val="00CB29B8"/>
    <w:rsid w:val="00CB3A34"/>
    <w:rsid w:val="00CB4984"/>
    <w:rsid w:val="00CB6D09"/>
    <w:rsid w:val="00CB6DD7"/>
    <w:rsid w:val="00CC03D5"/>
    <w:rsid w:val="00CC07BD"/>
    <w:rsid w:val="00CC1F5D"/>
    <w:rsid w:val="00CC3523"/>
    <w:rsid w:val="00CC6C64"/>
    <w:rsid w:val="00CC77A7"/>
    <w:rsid w:val="00CD1250"/>
    <w:rsid w:val="00CD1B89"/>
    <w:rsid w:val="00CD2588"/>
    <w:rsid w:val="00CD3AB2"/>
    <w:rsid w:val="00CD40D7"/>
    <w:rsid w:val="00CD41A4"/>
    <w:rsid w:val="00CD4E5D"/>
    <w:rsid w:val="00CD5D6A"/>
    <w:rsid w:val="00CD5E98"/>
    <w:rsid w:val="00CD5F28"/>
    <w:rsid w:val="00CD657C"/>
    <w:rsid w:val="00CE2968"/>
    <w:rsid w:val="00CE36C5"/>
    <w:rsid w:val="00CE3787"/>
    <w:rsid w:val="00CE4A18"/>
    <w:rsid w:val="00CE56D0"/>
    <w:rsid w:val="00CE5AE7"/>
    <w:rsid w:val="00CE6621"/>
    <w:rsid w:val="00CE6C67"/>
    <w:rsid w:val="00CF0356"/>
    <w:rsid w:val="00CF16C9"/>
    <w:rsid w:val="00CF18D2"/>
    <w:rsid w:val="00CF2403"/>
    <w:rsid w:val="00CF2884"/>
    <w:rsid w:val="00CF3212"/>
    <w:rsid w:val="00CF336B"/>
    <w:rsid w:val="00CF40C1"/>
    <w:rsid w:val="00CF5974"/>
    <w:rsid w:val="00CF5FBF"/>
    <w:rsid w:val="00CF6EB4"/>
    <w:rsid w:val="00CF7FF5"/>
    <w:rsid w:val="00D0004A"/>
    <w:rsid w:val="00D00734"/>
    <w:rsid w:val="00D0183A"/>
    <w:rsid w:val="00D02476"/>
    <w:rsid w:val="00D0516A"/>
    <w:rsid w:val="00D11CC0"/>
    <w:rsid w:val="00D11E0D"/>
    <w:rsid w:val="00D121EC"/>
    <w:rsid w:val="00D125C2"/>
    <w:rsid w:val="00D130BC"/>
    <w:rsid w:val="00D13D43"/>
    <w:rsid w:val="00D14072"/>
    <w:rsid w:val="00D144FC"/>
    <w:rsid w:val="00D1451A"/>
    <w:rsid w:val="00D14DC9"/>
    <w:rsid w:val="00D15E99"/>
    <w:rsid w:val="00D16600"/>
    <w:rsid w:val="00D16EB2"/>
    <w:rsid w:val="00D207A9"/>
    <w:rsid w:val="00D20863"/>
    <w:rsid w:val="00D21209"/>
    <w:rsid w:val="00D23211"/>
    <w:rsid w:val="00D236EC"/>
    <w:rsid w:val="00D23B87"/>
    <w:rsid w:val="00D23F98"/>
    <w:rsid w:val="00D253C5"/>
    <w:rsid w:val="00D25590"/>
    <w:rsid w:val="00D257CD"/>
    <w:rsid w:val="00D27C85"/>
    <w:rsid w:val="00D31295"/>
    <w:rsid w:val="00D331F4"/>
    <w:rsid w:val="00D34288"/>
    <w:rsid w:val="00D35F1B"/>
    <w:rsid w:val="00D35FAF"/>
    <w:rsid w:val="00D36A19"/>
    <w:rsid w:val="00D40CB5"/>
    <w:rsid w:val="00D410BA"/>
    <w:rsid w:val="00D41213"/>
    <w:rsid w:val="00D41928"/>
    <w:rsid w:val="00D422EC"/>
    <w:rsid w:val="00D42AD1"/>
    <w:rsid w:val="00D42D81"/>
    <w:rsid w:val="00D45319"/>
    <w:rsid w:val="00D45634"/>
    <w:rsid w:val="00D457ED"/>
    <w:rsid w:val="00D471EE"/>
    <w:rsid w:val="00D50E1D"/>
    <w:rsid w:val="00D518D2"/>
    <w:rsid w:val="00D51BF1"/>
    <w:rsid w:val="00D528E6"/>
    <w:rsid w:val="00D52EF3"/>
    <w:rsid w:val="00D548F1"/>
    <w:rsid w:val="00D552F0"/>
    <w:rsid w:val="00D5599D"/>
    <w:rsid w:val="00D55F73"/>
    <w:rsid w:val="00D56103"/>
    <w:rsid w:val="00D56DFA"/>
    <w:rsid w:val="00D57D85"/>
    <w:rsid w:val="00D57E1D"/>
    <w:rsid w:val="00D61ED0"/>
    <w:rsid w:val="00D62C2A"/>
    <w:rsid w:val="00D630EB"/>
    <w:rsid w:val="00D63EA4"/>
    <w:rsid w:val="00D64FD9"/>
    <w:rsid w:val="00D658DA"/>
    <w:rsid w:val="00D70C39"/>
    <w:rsid w:val="00D712B4"/>
    <w:rsid w:val="00D71417"/>
    <w:rsid w:val="00D71B29"/>
    <w:rsid w:val="00D72241"/>
    <w:rsid w:val="00D72B7D"/>
    <w:rsid w:val="00D7384C"/>
    <w:rsid w:val="00D73871"/>
    <w:rsid w:val="00D751D8"/>
    <w:rsid w:val="00D75560"/>
    <w:rsid w:val="00D75697"/>
    <w:rsid w:val="00D7597E"/>
    <w:rsid w:val="00D75FA8"/>
    <w:rsid w:val="00D75FFC"/>
    <w:rsid w:val="00D77372"/>
    <w:rsid w:val="00D803B3"/>
    <w:rsid w:val="00D81EB7"/>
    <w:rsid w:val="00D8457C"/>
    <w:rsid w:val="00D84F34"/>
    <w:rsid w:val="00D85563"/>
    <w:rsid w:val="00D87DB6"/>
    <w:rsid w:val="00D90354"/>
    <w:rsid w:val="00D91142"/>
    <w:rsid w:val="00D917EF"/>
    <w:rsid w:val="00D923CA"/>
    <w:rsid w:val="00D92AD7"/>
    <w:rsid w:val="00D93423"/>
    <w:rsid w:val="00D93511"/>
    <w:rsid w:val="00D93A8F"/>
    <w:rsid w:val="00D94359"/>
    <w:rsid w:val="00D94C39"/>
    <w:rsid w:val="00D94DF7"/>
    <w:rsid w:val="00D9508A"/>
    <w:rsid w:val="00D9628B"/>
    <w:rsid w:val="00D9671F"/>
    <w:rsid w:val="00D971B0"/>
    <w:rsid w:val="00DA02D7"/>
    <w:rsid w:val="00DA0E3C"/>
    <w:rsid w:val="00DA0F4C"/>
    <w:rsid w:val="00DA1DA6"/>
    <w:rsid w:val="00DA3187"/>
    <w:rsid w:val="00DA380D"/>
    <w:rsid w:val="00DA3AE9"/>
    <w:rsid w:val="00DA3F20"/>
    <w:rsid w:val="00DA45B7"/>
    <w:rsid w:val="00DA4B77"/>
    <w:rsid w:val="00DA5F1C"/>
    <w:rsid w:val="00DA6114"/>
    <w:rsid w:val="00DA7E86"/>
    <w:rsid w:val="00DB190C"/>
    <w:rsid w:val="00DB1C94"/>
    <w:rsid w:val="00DB28B5"/>
    <w:rsid w:val="00DB28E4"/>
    <w:rsid w:val="00DB3332"/>
    <w:rsid w:val="00DB35DD"/>
    <w:rsid w:val="00DB3C6B"/>
    <w:rsid w:val="00DB3C71"/>
    <w:rsid w:val="00DB3FAA"/>
    <w:rsid w:val="00DB48BA"/>
    <w:rsid w:val="00DB4A35"/>
    <w:rsid w:val="00DB4B1A"/>
    <w:rsid w:val="00DB636D"/>
    <w:rsid w:val="00DB7920"/>
    <w:rsid w:val="00DC02C6"/>
    <w:rsid w:val="00DC0881"/>
    <w:rsid w:val="00DC1803"/>
    <w:rsid w:val="00DC1B69"/>
    <w:rsid w:val="00DC36C9"/>
    <w:rsid w:val="00DC3DF2"/>
    <w:rsid w:val="00DC44BE"/>
    <w:rsid w:val="00DC59F9"/>
    <w:rsid w:val="00DC6C26"/>
    <w:rsid w:val="00DC7F02"/>
    <w:rsid w:val="00DC7F52"/>
    <w:rsid w:val="00DD013A"/>
    <w:rsid w:val="00DD076A"/>
    <w:rsid w:val="00DD07FB"/>
    <w:rsid w:val="00DD1DEF"/>
    <w:rsid w:val="00DD21BB"/>
    <w:rsid w:val="00DD22AB"/>
    <w:rsid w:val="00DD293D"/>
    <w:rsid w:val="00DD30C3"/>
    <w:rsid w:val="00DD33FA"/>
    <w:rsid w:val="00DD522C"/>
    <w:rsid w:val="00DD6BA3"/>
    <w:rsid w:val="00DD75E7"/>
    <w:rsid w:val="00DD7C5C"/>
    <w:rsid w:val="00DE0B18"/>
    <w:rsid w:val="00DE134D"/>
    <w:rsid w:val="00DE1CF1"/>
    <w:rsid w:val="00DE2472"/>
    <w:rsid w:val="00DE2D38"/>
    <w:rsid w:val="00DE345A"/>
    <w:rsid w:val="00DE390E"/>
    <w:rsid w:val="00DE3AA8"/>
    <w:rsid w:val="00DE54CB"/>
    <w:rsid w:val="00DF0678"/>
    <w:rsid w:val="00DF09AD"/>
    <w:rsid w:val="00DF0FF5"/>
    <w:rsid w:val="00DF1CDB"/>
    <w:rsid w:val="00DF1DEE"/>
    <w:rsid w:val="00DF2611"/>
    <w:rsid w:val="00DF263B"/>
    <w:rsid w:val="00DF2A01"/>
    <w:rsid w:val="00DF353D"/>
    <w:rsid w:val="00DF4793"/>
    <w:rsid w:val="00DF492A"/>
    <w:rsid w:val="00DF580B"/>
    <w:rsid w:val="00DF5C3D"/>
    <w:rsid w:val="00DF611C"/>
    <w:rsid w:val="00DF78AF"/>
    <w:rsid w:val="00DF7FB8"/>
    <w:rsid w:val="00E00063"/>
    <w:rsid w:val="00E00657"/>
    <w:rsid w:val="00E01C39"/>
    <w:rsid w:val="00E0224A"/>
    <w:rsid w:val="00E02B8C"/>
    <w:rsid w:val="00E03B6E"/>
    <w:rsid w:val="00E03D25"/>
    <w:rsid w:val="00E0432F"/>
    <w:rsid w:val="00E047FF"/>
    <w:rsid w:val="00E05463"/>
    <w:rsid w:val="00E062FD"/>
    <w:rsid w:val="00E0672E"/>
    <w:rsid w:val="00E06A38"/>
    <w:rsid w:val="00E0743D"/>
    <w:rsid w:val="00E10803"/>
    <w:rsid w:val="00E10CFB"/>
    <w:rsid w:val="00E10F8B"/>
    <w:rsid w:val="00E1194C"/>
    <w:rsid w:val="00E12304"/>
    <w:rsid w:val="00E12477"/>
    <w:rsid w:val="00E12C9E"/>
    <w:rsid w:val="00E12D79"/>
    <w:rsid w:val="00E12E46"/>
    <w:rsid w:val="00E13A83"/>
    <w:rsid w:val="00E13E8C"/>
    <w:rsid w:val="00E14A27"/>
    <w:rsid w:val="00E163D3"/>
    <w:rsid w:val="00E20895"/>
    <w:rsid w:val="00E23672"/>
    <w:rsid w:val="00E24832"/>
    <w:rsid w:val="00E24D42"/>
    <w:rsid w:val="00E24D84"/>
    <w:rsid w:val="00E26DF2"/>
    <w:rsid w:val="00E27701"/>
    <w:rsid w:val="00E3289A"/>
    <w:rsid w:val="00E328DA"/>
    <w:rsid w:val="00E33605"/>
    <w:rsid w:val="00E342B6"/>
    <w:rsid w:val="00E364D6"/>
    <w:rsid w:val="00E369A0"/>
    <w:rsid w:val="00E36A2A"/>
    <w:rsid w:val="00E36CCC"/>
    <w:rsid w:val="00E37135"/>
    <w:rsid w:val="00E373B9"/>
    <w:rsid w:val="00E41223"/>
    <w:rsid w:val="00E416BF"/>
    <w:rsid w:val="00E419A7"/>
    <w:rsid w:val="00E41B91"/>
    <w:rsid w:val="00E41DFD"/>
    <w:rsid w:val="00E42266"/>
    <w:rsid w:val="00E42718"/>
    <w:rsid w:val="00E43647"/>
    <w:rsid w:val="00E446C2"/>
    <w:rsid w:val="00E4635D"/>
    <w:rsid w:val="00E46B2F"/>
    <w:rsid w:val="00E50640"/>
    <w:rsid w:val="00E50D68"/>
    <w:rsid w:val="00E51005"/>
    <w:rsid w:val="00E515D7"/>
    <w:rsid w:val="00E52218"/>
    <w:rsid w:val="00E52289"/>
    <w:rsid w:val="00E522FF"/>
    <w:rsid w:val="00E52529"/>
    <w:rsid w:val="00E54CC8"/>
    <w:rsid w:val="00E54F64"/>
    <w:rsid w:val="00E5569B"/>
    <w:rsid w:val="00E556D0"/>
    <w:rsid w:val="00E55FCE"/>
    <w:rsid w:val="00E576FE"/>
    <w:rsid w:val="00E57DC8"/>
    <w:rsid w:val="00E602FE"/>
    <w:rsid w:val="00E60FEE"/>
    <w:rsid w:val="00E61D7C"/>
    <w:rsid w:val="00E61FD7"/>
    <w:rsid w:val="00E62FB1"/>
    <w:rsid w:val="00E6419B"/>
    <w:rsid w:val="00E646CC"/>
    <w:rsid w:val="00E654D0"/>
    <w:rsid w:val="00E65B3C"/>
    <w:rsid w:val="00E667B1"/>
    <w:rsid w:val="00E67294"/>
    <w:rsid w:val="00E67500"/>
    <w:rsid w:val="00E7215D"/>
    <w:rsid w:val="00E72530"/>
    <w:rsid w:val="00E727B6"/>
    <w:rsid w:val="00E7295E"/>
    <w:rsid w:val="00E73E1C"/>
    <w:rsid w:val="00E740FC"/>
    <w:rsid w:val="00E75A5E"/>
    <w:rsid w:val="00E768F4"/>
    <w:rsid w:val="00E77378"/>
    <w:rsid w:val="00E81023"/>
    <w:rsid w:val="00E83B8C"/>
    <w:rsid w:val="00E83FB1"/>
    <w:rsid w:val="00E84636"/>
    <w:rsid w:val="00E84C5B"/>
    <w:rsid w:val="00E85E1A"/>
    <w:rsid w:val="00E86928"/>
    <w:rsid w:val="00E86D59"/>
    <w:rsid w:val="00E8725B"/>
    <w:rsid w:val="00E9074C"/>
    <w:rsid w:val="00E9095C"/>
    <w:rsid w:val="00E90B0A"/>
    <w:rsid w:val="00E91204"/>
    <w:rsid w:val="00E9181A"/>
    <w:rsid w:val="00E924BB"/>
    <w:rsid w:val="00E946F5"/>
    <w:rsid w:val="00E95B91"/>
    <w:rsid w:val="00E95D02"/>
    <w:rsid w:val="00E96381"/>
    <w:rsid w:val="00E969F2"/>
    <w:rsid w:val="00E973DA"/>
    <w:rsid w:val="00E97456"/>
    <w:rsid w:val="00EA01E6"/>
    <w:rsid w:val="00EA06B3"/>
    <w:rsid w:val="00EA17FE"/>
    <w:rsid w:val="00EA24C1"/>
    <w:rsid w:val="00EA28AA"/>
    <w:rsid w:val="00EA2F59"/>
    <w:rsid w:val="00EA36B1"/>
    <w:rsid w:val="00EA3C1D"/>
    <w:rsid w:val="00EA55FB"/>
    <w:rsid w:val="00EA5803"/>
    <w:rsid w:val="00EA7197"/>
    <w:rsid w:val="00EA7744"/>
    <w:rsid w:val="00EA7BD1"/>
    <w:rsid w:val="00EB040B"/>
    <w:rsid w:val="00EB1101"/>
    <w:rsid w:val="00EB1B7D"/>
    <w:rsid w:val="00EB219A"/>
    <w:rsid w:val="00EB2BDA"/>
    <w:rsid w:val="00EB32E9"/>
    <w:rsid w:val="00EB3AC0"/>
    <w:rsid w:val="00EB4560"/>
    <w:rsid w:val="00EB5654"/>
    <w:rsid w:val="00EB573D"/>
    <w:rsid w:val="00EB5E0E"/>
    <w:rsid w:val="00EB65BB"/>
    <w:rsid w:val="00EC015E"/>
    <w:rsid w:val="00EC0683"/>
    <w:rsid w:val="00EC247B"/>
    <w:rsid w:val="00EC2873"/>
    <w:rsid w:val="00EC2D89"/>
    <w:rsid w:val="00EC38CA"/>
    <w:rsid w:val="00EC5F21"/>
    <w:rsid w:val="00EC622B"/>
    <w:rsid w:val="00EC717E"/>
    <w:rsid w:val="00EC7A41"/>
    <w:rsid w:val="00EC7BC0"/>
    <w:rsid w:val="00EC7ECC"/>
    <w:rsid w:val="00EC7EF5"/>
    <w:rsid w:val="00EC7EF9"/>
    <w:rsid w:val="00ED1E45"/>
    <w:rsid w:val="00ED343F"/>
    <w:rsid w:val="00ED457E"/>
    <w:rsid w:val="00ED4AB6"/>
    <w:rsid w:val="00ED5054"/>
    <w:rsid w:val="00ED5FAE"/>
    <w:rsid w:val="00ED6113"/>
    <w:rsid w:val="00ED6569"/>
    <w:rsid w:val="00ED6B64"/>
    <w:rsid w:val="00ED745E"/>
    <w:rsid w:val="00ED76F9"/>
    <w:rsid w:val="00ED7854"/>
    <w:rsid w:val="00EE050C"/>
    <w:rsid w:val="00EE07B2"/>
    <w:rsid w:val="00EE07E5"/>
    <w:rsid w:val="00EE1543"/>
    <w:rsid w:val="00EE1629"/>
    <w:rsid w:val="00EE1C92"/>
    <w:rsid w:val="00EE2290"/>
    <w:rsid w:val="00EE24EC"/>
    <w:rsid w:val="00EE2799"/>
    <w:rsid w:val="00EE2B83"/>
    <w:rsid w:val="00EE4246"/>
    <w:rsid w:val="00EE463A"/>
    <w:rsid w:val="00EE4CEC"/>
    <w:rsid w:val="00EE5473"/>
    <w:rsid w:val="00EE5599"/>
    <w:rsid w:val="00EE60E1"/>
    <w:rsid w:val="00EE6189"/>
    <w:rsid w:val="00EE682C"/>
    <w:rsid w:val="00EF0019"/>
    <w:rsid w:val="00EF23C5"/>
    <w:rsid w:val="00EF36D9"/>
    <w:rsid w:val="00EF40DA"/>
    <w:rsid w:val="00EF4667"/>
    <w:rsid w:val="00EF5427"/>
    <w:rsid w:val="00EF5853"/>
    <w:rsid w:val="00EF6278"/>
    <w:rsid w:val="00EF6D15"/>
    <w:rsid w:val="00F003B8"/>
    <w:rsid w:val="00F0103C"/>
    <w:rsid w:val="00F01B62"/>
    <w:rsid w:val="00F022C4"/>
    <w:rsid w:val="00F02A40"/>
    <w:rsid w:val="00F03EB3"/>
    <w:rsid w:val="00F04262"/>
    <w:rsid w:val="00F04F8A"/>
    <w:rsid w:val="00F0550A"/>
    <w:rsid w:val="00F06417"/>
    <w:rsid w:val="00F07A05"/>
    <w:rsid w:val="00F07A3C"/>
    <w:rsid w:val="00F1096E"/>
    <w:rsid w:val="00F11F06"/>
    <w:rsid w:val="00F12287"/>
    <w:rsid w:val="00F13367"/>
    <w:rsid w:val="00F13ACE"/>
    <w:rsid w:val="00F15198"/>
    <w:rsid w:val="00F1549F"/>
    <w:rsid w:val="00F1552A"/>
    <w:rsid w:val="00F15815"/>
    <w:rsid w:val="00F15ED0"/>
    <w:rsid w:val="00F16281"/>
    <w:rsid w:val="00F169BA"/>
    <w:rsid w:val="00F21062"/>
    <w:rsid w:val="00F21E88"/>
    <w:rsid w:val="00F220D4"/>
    <w:rsid w:val="00F22585"/>
    <w:rsid w:val="00F22B88"/>
    <w:rsid w:val="00F259BC"/>
    <w:rsid w:val="00F26861"/>
    <w:rsid w:val="00F27052"/>
    <w:rsid w:val="00F27E7E"/>
    <w:rsid w:val="00F30519"/>
    <w:rsid w:val="00F32976"/>
    <w:rsid w:val="00F33183"/>
    <w:rsid w:val="00F33630"/>
    <w:rsid w:val="00F3385E"/>
    <w:rsid w:val="00F33DEC"/>
    <w:rsid w:val="00F35088"/>
    <w:rsid w:val="00F3643B"/>
    <w:rsid w:val="00F36529"/>
    <w:rsid w:val="00F40583"/>
    <w:rsid w:val="00F409E7"/>
    <w:rsid w:val="00F41B05"/>
    <w:rsid w:val="00F42C8E"/>
    <w:rsid w:val="00F434AB"/>
    <w:rsid w:val="00F44F2D"/>
    <w:rsid w:val="00F45590"/>
    <w:rsid w:val="00F46A1E"/>
    <w:rsid w:val="00F46F89"/>
    <w:rsid w:val="00F478CD"/>
    <w:rsid w:val="00F50737"/>
    <w:rsid w:val="00F50A4B"/>
    <w:rsid w:val="00F50B49"/>
    <w:rsid w:val="00F51009"/>
    <w:rsid w:val="00F51450"/>
    <w:rsid w:val="00F52F26"/>
    <w:rsid w:val="00F545C0"/>
    <w:rsid w:val="00F547BE"/>
    <w:rsid w:val="00F5570D"/>
    <w:rsid w:val="00F55A83"/>
    <w:rsid w:val="00F56393"/>
    <w:rsid w:val="00F57DE0"/>
    <w:rsid w:val="00F61BAF"/>
    <w:rsid w:val="00F629A8"/>
    <w:rsid w:val="00F62A1E"/>
    <w:rsid w:val="00F671CD"/>
    <w:rsid w:val="00F677DF"/>
    <w:rsid w:val="00F706D9"/>
    <w:rsid w:val="00F71A91"/>
    <w:rsid w:val="00F71BC8"/>
    <w:rsid w:val="00F723D2"/>
    <w:rsid w:val="00F72915"/>
    <w:rsid w:val="00F72CD2"/>
    <w:rsid w:val="00F73D99"/>
    <w:rsid w:val="00F73F9B"/>
    <w:rsid w:val="00F74849"/>
    <w:rsid w:val="00F74D03"/>
    <w:rsid w:val="00F75045"/>
    <w:rsid w:val="00F75696"/>
    <w:rsid w:val="00F774B8"/>
    <w:rsid w:val="00F77A31"/>
    <w:rsid w:val="00F80777"/>
    <w:rsid w:val="00F810BA"/>
    <w:rsid w:val="00F8152C"/>
    <w:rsid w:val="00F827DB"/>
    <w:rsid w:val="00F82D80"/>
    <w:rsid w:val="00F8303E"/>
    <w:rsid w:val="00F8335A"/>
    <w:rsid w:val="00F83995"/>
    <w:rsid w:val="00F84395"/>
    <w:rsid w:val="00F84724"/>
    <w:rsid w:val="00F84872"/>
    <w:rsid w:val="00F85CBF"/>
    <w:rsid w:val="00F87814"/>
    <w:rsid w:val="00F8792F"/>
    <w:rsid w:val="00F90B3C"/>
    <w:rsid w:val="00F92E14"/>
    <w:rsid w:val="00F93376"/>
    <w:rsid w:val="00F93CEE"/>
    <w:rsid w:val="00F941C1"/>
    <w:rsid w:val="00F948BE"/>
    <w:rsid w:val="00F94C98"/>
    <w:rsid w:val="00F95496"/>
    <w:rsid w:val="00F956EB"/>
    <w:rsid w:val="00F96780"/>
    <w:rsid w:val="00FA02F9"/>
    <w:rsid w:val="00FA1100"/>
    <w:rsid w:val="00FA1D5D"/>
    <w:rsid w:val="00FA2267"/>
    <w:rsid w:val="00FA23C1"/>
    <w:rsid w:val="00FA4742"/>
    <w:rsid w:val="00FA4795"/>
    <w:rsid w:val="00FA50DB"/>
    <w:rsid w:val="00FA6859"/>
    <w:rsid w:val="00FA6DF5"/>
    <w:rsid w:val="00FA73A1"/>
    <w:rsid w:val="00FA7879"/>
    <w:rsid w:val="00FA7D44"/>
    <w:rsid w:val="00FB0DD0"/>
    <w:rsid w:val="00FB0F27"/>
    <w:rsid w:val="00FB1073"/>
    <w:rsid w:val="00FB1502"/>
    <w:rsid w:val="00FB1776"/>
    <w:rsid w:val="00FB386A"/>
    <w:rsid w:val="00FB52A8"/>
    <w:rsid w:val="00FB568F"/>
    <w:rsid w:val="00FB5C3B"/>
    <w:rsid w:val="00FB6401"/>
    <w:rsid w:val="00FB6E74"/>
    <w:rsid w:val="00FB74A0"/>
    <w:rsid w:val="00FB7623"/>
    <w:rsid w:val="00FB7D91"/>
    <w:rsid w:val="00FC02BD"/>
    <w:rsid w:val="00FC08BC"/>
    <w:rsid w:val="00FC2406"/>
    <w:rsid w:val="00FC2F7F"/>
    <w:rsid w:val="00FC3DEE"/>
    <w:rsid w:val="00FC4130"/>
    <w:rsid w:val="00FC4B66"/>
    <w:rsid w:val="00FC5CAB"/>
    <w:rsid w:val="00FC5E29"/>
    <w:rsid w:val="00FC74D3"/>
    <w:rsid w:val="00FD1236"/>
    <w:rsid w:val="00FD12B7"/>
    <w:rsid w:val="00FD1B93"/>
    <w:rsid w:val="00FD222B"/>
    <w:rsid w:val="00FD4CCA"/>
    <w:rsid w:val="00FD59C6"/>
    <w:rsid w:val="00FD5AED"/>
    <w:rsid w:val="00FD5B57"/>
    <w:rsid w:val="00FD68D2"/>
    <w:rsid w:val="00FD7831"/>
    <w:rsid w:val="00FD79DB"/>
    <w:rsid w:val="00FD7DB0"/>
    <w:rsid w:val="00FE015A"/>
    <w:rsid w:val="00FE020A"/>
    <w:rsid w:val="00FE08BD"/>
    <w:rsid w:val="00FE1B8C"/>
    <w:rsid w:val="00FE2135"/>
    <w:rsid w:val="00FE2426"/>
    <w:rsid w:val="00FE2655"/>
    <w:rsid w:val="00FE287F"/>
    <w:rsid w:val="00FE2F0E"/>
    <w:rsid w:val="00FE33FC"/>
    <w:rsid w:val="00FE3B40"/>
    <w:rsid w:val="00FE5DD5"/>
    <w:rsid w:val="00FE717B"/>
    <w:rsid w:val="00FE78EC"/>
    <w:rsid w:val="00FE7AB8"/>
    <w:rsid w:val="00FE7EC1"/>
    <w:rsid w:val="00FF1EA1"/>
    <w:rsid w:val="00FF225B"/>
    <w:rsid w:val="00FF43EA"/>
    <w:rsid w:val="00FF4AB3"/>
    <w:rsid w:val="00FF56A0"/>
    <w:rsid w:val="00FF57FE"/>
    <w:rsid w:val="00FF5B57"/>
    <w:rsid w:val="00FF60CB"/>
    <w:rsid w:val="00FF7038"/>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B6BE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pl-PL" w:eastAsia="pl-PL"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annotation text" w:uiPriority="0"/>
    <w:lsdException w:name="footer" w:uiPriority="0"/>
    <w:lsdException w:name="caption" w:semiHidden="0" w:uiPriority="0" w:unhideWhenUsed="0" w:qFormat="1"/>
    <w:lsdException w:name="annotation reference" w:uiPriority="0"/>
    <w:lsdException w:name="page number" w:uiPriority="0"/>
    <w:lsdException w:name="Title" w:semiHidden="0" w:unhideWhenUsed="0" w:qFormat="1"/>
    <w:lsdException w:name="Default Paragraph Font" w:uiPriority="1"/>
    <w:lsdException w:name="Subtitle" w:semiHidden="0" w:unhideWhenUsed="0" w:qFormat="1"/>
    <w:lsdException w:name="Strong" w:semiHidden="0" w:uiPriority="22" w:unhideWhenUsed="0" w:qFormat="1"/>
    <w:lsdException w:name="Emphasis" w:semiHidden="0" w:unhideWhenUsed="0" w:qFormat="1"/>
    <w:lsdException w:name="Table Grid" w:semiHidden="0" w:uiPriority="59" w:unhideWhenUsed="0"/>
    <w:lsdException w:name="Placeholder Text" w:locked="0" w:unhideWhenUsed="0"/>
    <w:lsdException w:name="No Spacing" w:locked="0" w:semiHidden="0"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nhideWhenUsed="0"/>
    <w:lsdException w:name="Light List Accent 2" w:locked="0" w:semiHidden="0"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nhideWhenUsed="0"/>
    <w:lsdException w:name="Medium List 2 Accent 2" w:locked="0" w:semiHidden="0" w:uiPriority="66" w:unhideWhenUsed="0"/>
    <w:lsdException w:name="Medium Grid 1 Accent 2" w:locked="0" w:semiHidden="0" w:uiPriority="67" w:unhideWhenUsed="0"/>
    <w:lsdException w:name="Medium Grid 2 Accent 2" w:locked="0" w:semiHidden="0"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B1464D"/>
    <w:pPr>
      <w:spacing w:line="360" w:lineRule="auto"/>
      <w:jc w:val="both"/>
    </w:pPr>
    <w:rPr>
      <w:rFonts w:asciiTheme="minorHAnsi" w:hAnsiTheme="minorHAnsi" w:cstheme="minorHAnsi"/>
      <w:szCs w:val="24"/>
      <w:lang w:val="en-US" w:eastAsia="en-US"/>
    </w:rPr>
  </w:style>
  <w:style w:type="paragraph" w:styleId="Heading1">
    <w:name w:val="heading 1"/>
    <w:aliases w:val="Heading 1 $,h1 Char,new page/chapter Char,1 Char,Header 1 Char,II+ Char,I Char,H1 Char,1m Char,SCE Char,level 1 Char,Level 1 Head Char,Title 1 Char,NICHT BENUTZEN Char,Untertitel 1 Char,Kenmore-Level-1 Char,Heading Level 1 Char,Section Headin"/>
    <w:basedOn w:val="Normal"/>
    <w:next w:val="Normal"/>
    <w:link w:val="Heading1Char"/>
    <w:qFormat/>
    <w:rsid w:val="00D751D8"/>
    <w:pPr>
      <w:keepNext/>
      <w:pageBreakBefore/>
      <w:numPr>
        <w:numId w:val="2"/>
      </w:numPr>
      <w:tabs>
        <w:tab w:val="left" w:pos="0"/>
        <w:tab w:val="left" w:pos="488"/>
      </w:tabs>
      <w:spacing w:after="120"/>
      <w:outlineLvl w:val="0"/>
    </w:pPr>
    <w:rPr>
      <w:b/>
      <w:bCs/>
      <w:sz w:val="36"/>
      <w:lang w:eastAsia="ja-JP"/>
    </w:rPr>
  </w:style>
  <w:style w:type="paragraph" w:styleId="Heading2">
    <w:name w:val="heading 2"/>
    <w:aliases w:val="Heading 2 $,2,body,heading2,A,h2,A.B.C.,Header 2,l2,Prophead 2,H2,Heading 2 Hidden,Heading 2 Char,TEXT Char,h2 Char,A Char,H2 Char,21 Char,UNDERRUBRIK 1-2 Char,H21 Char,H22 Char,H23 Char,H211 Char,H221 Char,ASAPHeading 2 Char,Table2 Char,TEXT"/>
    <w:basedOn w:val="Normal"/>
    <w:next w:val="Normal"/>
    <w:link w:val="Heading2Char1"/>
    <w:qFormat/>
    <w:rsid w:val="001F0099"/>
    <w:pPr>
      <w:numPr>
        <w:ilvl w:val="1"/>
        <w:numId w:val="2"/>
      </w:numPr>
      <w:spacing w:before="120" w:after="60"/>
      <w:ind w:left="576"/>
      <w:outlineLvl w:val="1"/>
    </w:pPr>
    <w:rPr>
      <w:b/>
      <w:bCs/>
      <w:sz w:val="28"/>
      <w:szCs w:val="28"/>
      <w:lang w:eastAsia="ja-JP"/>
    </w:rPr>
  </w:style>
  <w:style w:type="paragraph" w:styleId="Heading3">
    <w:name w:val="heading 3"/>
    <w:aliases w:val="Heading 3 $,Heading 3 Char,3 Char,heading3 Char,3heading Char,Heading Char,l3 Char,H3 Char,subhead Char,h3 Char,1. Char,PARA3 Char,Section Char,Annotationen Char,3,heading3,3heading,Heading,l3,H3,subhead,h3,1.,PARA3,Section,Annotationen,3m,b"/>
    <w:basedOn w:val="Normal"/>
    <w:next w:val="Normal"/>
    <w:link w:val="Heading3Char1"/>
    <w:uiPriority w:val="99"/>
    <w:qFormat/>
    <w:rsid w:val="00160A20"/>
    <w:pPr>
      <w:keepNext/>
      <w:numPr>
        <w:ilvl w:val="2"/>
        <w:numId w:val="2"/>
      </w:numPr>
      <w:spacing w:before="240" w:after="60"/>
      <w:outlineLvl w:val="2"/>
    </w:pPr>
    <w:rPr>
      <w:rFonts w:ascii="Calibri" w:hAnsi="Calibri"/>
      <w:b/>
      <w:bCs/>
      <w:sz w:val="20"/>
      <w:szCs w:val="26"/>
      <w:lang w:eastAsia="ja-JP"/>
    </w:rPr>
  </w:style>
  <w:style w:type="paragraph" w:styleId="Heading4">
    <w:name w:val="heading 4"/>
    <w:aliases w:val="Heading 4 $,h4,a.,H4,4 dash,d,4,ASAPHeading 4,PA Micro Section,V_Head4,Subsection,Heading Level 4,•H4,ph,h:4,h41,ph1,h:41,Sub-Minor,Level 2 - a,Schedule,14,l4,Map Title,parapoint,¶,l4+toc4,Numbered List,11pt Heading 4,Fourth level,T"/>
    <w:basedOn w:val="Normal"/>
    <w:next w:val="Normal"/>
    <w:link w:val="Heading4Char"/>
    <w:uiPriority w:val="9"/>
    <w:qFormat/>
    <w:rsid w:val="00E95B91"/>
    <w:pPr>
      <w:keepNext/>
      <w:numPr>
        <w:ilvl w:val="3"/>
        <w:numId w:val="1"/>
      </w:numPr>
      <w:tabs>
        <w:tab w:val="clear" w:pos="643"/>
        <w:tab w:val="num" w:pos="864"/>
      </w:tabs>
      <w:spacing w:before="240" w:after="60"/>
      <w:ind w:left="864" w:hanging="864"/>
      <w:outlineLvl w:val="3"/>
    </w:pPr>
    <w:rPr>
      <w:b/>
      <w:bCs/>
      <w:sz w:val="20"/>
      <w:szCs w:val="28"/>
      <w:lang w:eastAsia="ja-JP"/>
    </w:rPr>
  </w:style>
  <w:style w:type="paragraph" w:styleId="Heading5">
    <w:name w:val="heading 5"/>
    <w:aliases w:val="Level 3 - i,H5,ITT t5,PA Pico Section,tcs,h5,tablecaps,Roman list"/>
    <w:basedOn w:val="Normal"/>
    <w:next w:val="Normal"/>
    <w:link w:val="Heading5Char"/>
    <w:uiPriority w:val="9"/>
    <w:qFormat/>
    <w:rsid w:val="00E95B91"/>
    <w:pPr>
      <w:numPr>
        <w:ilvl w:val="4"/>
        <w:numId w:val="1"/>
      </w:numPr>
      <w:tabs>
        <w:tab w:val="clear" w:pos="643"/>
        <w:tab w:val="num" w:pos="1008"/>
      </w:tabs>
      <w:spacing w:before="240" w:after="60"/>
      <w:ind w:left="1008" w:hanging="1008"/>
      <w:outlineLvl w:val="4"/>
    </w:pPr>
    <w:rPr>
      <w:bCs/>
      <w:i/>
      <w:iCs/>
      <w:sz w:val="20"/>
      <w:szCs w:val="26"/>
      <w:lang w:eastAsia="ja-JP"/>
    </w:rPr>
  </w:style>
  <w:style w:type="paragraph" w:styleId="Heading6">
    <w:name w:val="heading 6"/>
    <w:aliases w:val="Nag,Legal Level 1.,H6,ITT t6,PA Appendix,fcl,h6,figurecapl,Bullet list"/>
    <w:basedOn w:val="Normal"/>
    <w:next w:val="Normal"/>
    <w:link w:val="Heading6Char"/>
    <w:uiPriority w:val="9"/>
    <w:qFormat/>
    <w:rsid w:val="00E95B91"/>
    <w:pPr>
      <w:numPr>
        <w:ilvl w:val="5"/>
        <w:numId w:val="1"/>
      </w:numPr>
      <w:tabs>
        <w:tab w:val="clear" w:pos="643"/>
        <w:tab w:val="num" w:pos="1152"/>
      </w:tabs>
      <w:spacing w:before="240" w:after="60"/>
      <w:ind w:left="1152" w:hanging="1152"/>
      <w:outlineLvl w:val="5"/>
    </w:pPr>
    <w:rPr>
      <w:b/>
      <w:bCs/>
      <w:szCs w:val="22"/>
      <w:lang w:eastAsia="ja-JP"/>
    </w:rPr>
  </w:style>
  <w:style w:type="paragraph" w:styleId="Heading7">
    <w:name w:val="heading 7"/>
    <w:aliases w:val="Appendix,Legal Level 1.1.,ITT t7,PA Appendix Major,fcs,figurecaps,letter list,lettered list,h7"/>
    <w:basedOn w:val="Normal"/>
    <w:next w:val="Normal"/>
    <w:link w:val="Heading7Char"/>
    <w:uiPriority w:val="9"/>
    <w:qFormat/>
    <w:rsid w:val="00E95B91"/>
    <w:pPr>
      <w:numPr>
        <w:ilvl w:val="6"/>
        <w:numId w:val="1"/>
      </w:numPr>
      <w:tabs>
        <w:tab w:val="clear" w:pos="643"/>
        <w:tab w:val="num" w:pos="1296"/>
      </w:tabs>
      <w:spacing w:before="240" w:after="60"/>
      <w:ind w:left="1296" w:hanging="1296"/>
      <w:outlineLvl w:val="6"/>
    </w:pPr>
    <w:rPr>
      <w:lang w:eastAsia="ja-JP"/>
    </w:rPr>
  </w:style>
  <w:style w:type="paragraph" w:styleId="Heading8">
    <w:name w:val="heading 8"/>
    <w:aliases w:val="Appendix1,Legal Level 1.1.1.,ITT t8,PA Appendix Minor,h8"/>
    <w:basedOn w:val="Normal"/>
    <w:next w:val="Normal"/>
    <w:link w:val="Heading8Char"/>
    <w:uiPriority w:val="9"/>
    <w:qFormat/>
    <w:rsid w:val="00E95B91"/>
    <w:pPr>
      <w:numPr>
        <w:ilvl w:val="7"/>
        <w:numId w:val="1"/>
      </w:numPr>
      <w:tabs>
        <w:tab w:val="clear" w:pos="643"/>
        <w:tab w:val="num" w:pos="1440"/>
      </w:tabs>
      <w:spacing w:before="240" w:after="60"/>
      <w:ind w:left="1440" w:hanging="1440"/>
      <w:outlineLvl w:val="7"/>
    </w:pPr>
    <w:rPr>
      <w:i/>
      <w:iCs/>
      <w:lang w:eastAsia="ja-JP"/>
    </w:rPr>
  </w:style>
  <w:style w:type="paragraph" w:styleId="Heading9">
    <w:name w:val="heading 9"/>
    <w:aliases w:val="ITT t9,h9"/>
    <w:basedOn w:val="Normal"/>
    <w:next w:val="Normal"/>
    <w:link w:val="Heading9Char"/>
    <w:uiPriority w:val="9"/>
    <w:qFormat/>
    <w:rsid w:val="00E95B91"/>
    <w:pPr>
      <w:numPr>
        <w:ilvl w:val="8"/>
        <w:numId w:val="1"/>
      </w:numPr>
      <w:tabs>
        <w:tab w:val="clear" w:pos="643"/>
        <w:tab w:val="num" w:pos="1584"/>
      </w:tabs>
      <w:spacing w:before="240" w:after="60"/>
      <w:ind w:left="1584" w:hanging="1584"/>
      <w:outlineLvl w:val="8"/>
    </w:pPr>
    <w:rPr>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 $ Char,h1 Char Char,new page/chapter Char Char,1 Char Char,Header 1 Char Char,II+ Char Char,I Char Char,H1 Char Char,1m Char Char,SCE Char Char,level 1 Char Char,Level 1 Head Char Char,Title 1 Char Char,NICHT BENUTZEN Char Char"/>
    <w:basedOn w:val="DefaultParagraphFont"/>
    <w:link w:val="Heading1"/>
    <w:locked/>
    <w:rsid w:val="00D751D8"/>
    <w:rPr>
      <w:rFonts w:asciiTheme="minorHAnsi" w:hAnsiTheme="minorHAnsi" w:cstheme="minorHAnsi"/>
      <w:b/>
      <w:bCs/>
      <w:sz w:val="36"/>
      <w:szCs w:val="24"/>
      <w:lang w:val="en-US" w:eastAsia="ja-JP"/>
    </w:rPr>
  </w:style>
  <w:style w:type="character" w:customStyle="1" w:styleId="Heading2Char1">
    <w:name w:val="Heading 2 Char1"/>
    <w:aliases w:val="Heading 2 $ Char,2 Char,body Char,heading2 Char,A Char1,h2 Char1,A.B.C. Char,Header 2 Char,l2 Char,Prophead 2 Char,H2 Char1,Heading 2 Hidden Char,Heading 2 Char Char,TEXT Char Char,h2 Char Char,A Char Char,H2 Char Char,21 Char Char"/>
    <w:basedOn w:val="DefaultParagraphFont"/>
    <w:link w:val="Heading2"/>
    <w:locked/>
    <w:rsid w:val="001F0099"/>
    <w:rPr>
      <w:rFonts w:asciiTheme="minorHAnsi" w:hAnsiTheme="minorHAnsi" w:cstheme="minorHAnsi"/>
      <w:b/>
      <w:bCs/>
      <w:sz w:val="28"/>
      <w:szCs w:val="28"/>
      <w:lang w:val="en-US" w:eastAsia="ja-JP"/>
    </w:rPr>
  </w:style>
  <w:style w:type="character" w:customStyle="1" w:styleId="Heading3Char1">
    <w:name w:val="Heading 3 Char1"/>
    <w:aliases w:val="Heading 3 $ Char,Heading 3 Char Char,3 Char Char,heading3 Char Char,3heading Char Char,Heading Char Char,l3 Char Char,H3 Char Char,subhead Char Char,h3 Char Char,1. Char Char,PARA3 Char Char,Section Char Char,Annotationen Char Char"/>
    <w:basedOn w:val="DefaultParagraphFont"/>
    <w:link w:val="Heading3"/>
    <w:uiPriority w:val="99"/>
    <w:locked/>
    <w:rsid w:val="00160A20"/>
    <w:rPr>
      <w:rFonts w:ascii="Calibri" w:hAnsi="Calibri" w:cstheme="minorHAnsi"/>
      <w:b/>
      <w:bCs/>
      <w:sz w:val="20"/>
      <w:szCs w:val="26"/>
      <w:lang w:val="en-US" w:eastAsia="ja-JP"/>
    </w:rPr>
  </w:style>
  <w:style w:type="character" w:customStyle="1" w:styleId="Heading4Char">
    <w:name w:val="Heading 4 Char"/>
    <w:aliases w:val="Heading 4 $ Char,h4 Char,a. Char,H4 Char,4 dash Char,d Char,4 Char,ASAPHeading 4 Char,PA Micro Section Char,V_Head4 Char,Subsection Char,Heading Level 4 Char,•H4 Char,ph Char,h:4 Char,h41 Char,ph1 Char,h:41 Char,Sub-Minor Char,14 Char"/>
    <w:basedOn w:val="DefaultParagraphFont"/>
    <w:link w:val="Heading4"/>
    <w:uiPriority w:val="9"/>
    <w:locked/>
    <w:rsid w:val="00E95B91"/>
    <w:rPr>
      <w:rFonts w:asciiTheme="minorHAnsi" w:hAnsiTheme="minorHAnsi" w:cstheme="minorHAnsi"/>
      <w:b/>
      <w:bCs/>
      <w:sz w:val="20"/>
      <w:szCs w:val="28"/>
      <w:lang w:val="en-US" w:eastAsia="ja-JP"/>
    </w:rPr>
  </w:style>
  <w:style w:type="character" w:customStyle="1" w:styleId="Heading5Char">
    <w:name w:val="Heading 5 Char"/>
    <w:aliases w:val="Level 3 - i Char,H5 Char,ITT t5 Char,PA Pico Section Char,tcs Char,h5 Char,tablecaps Char,Roman list Char"/>
    <w:basedOn w:val="DefaultParagraphFont"/>
    <w:link w:val="Heading5"/>
    <w:uiPriority w:val="9"/>
    <w:locked/>
    <w:rPr>
      <w:rFonts w:asciiTheme="minorHAnsi" w:hAnsiTheme="minorHAnsi" w:cstheme="minorHAnsi"/>
      <w:bCs/>
      <w:i/>
      <w:iCs/>
      <w:sz w:val="20"/>
      <w:szCs w:val="26"/>
      <w:lang w:val="en-US" w:eastAsia="ja-JP"/>
    </w:rPr>
  </w:style>
  <w:style w:type="character" w:customStyle="1" w:styleId="Heading6Char">
    <w:name w:val="Heading 6 Char"/>
    <w:aliases w:val="Nag Char,Legal Level 1. Char,H6 Char,ITT t6 Char,PA Appendix Char,fcl Char,h6 Char,figurecapl Char,Bullet list Char"/>
    <w:basedOn w:val="DefaultParagraphFont"/>
    <w:link w:val="Heading6"/>
    <w:uiPriority w:val="9"/>
    <w:locked/>
    <w:rPr>
      <w:rFonts w:asciiTheme="minorHAnsi" w:hAnsiTheme="minorHAnsi" w:cstheme="minorHAnsi"/>
      <w:b/>
      <w:bCs/>
      <w:lang w:val="en-US" w:eastAsia="ja-JP"/>
    </w:rPr>
  </w:style>
  <w:style w:type="character" w:customStyle="1" w:styleId="Heading7Char">
    <w:name w:val="Heading 7 Char"/>
    <w:aliases w:val="Appendix Char,Legal Level 1.1. Char,ITT t7 Char,PA Appendix Major Char,fcs Char,figurecaps Char,letter list Char,lettered list Char,h7 Char"/>
    <w:basedOn w:val="DefaultParagraphFont"/>
    <w:link w:val="Heading7"/>
    <w:uiPriority w:val="9"/>
    <w:locked/>
    <w:rPr>
      <w:rFonts w:asciiTheme="minorHAnsi" w:hAnsiTheme="minorHAnsi" w:cstheme="minorHAnsi"/>
      <w:szCs w:val="24"/>
      <w:lang w:val="en-US" w:eastAsia="ja-JP"/>
    </w:rPr>
  </w:style>
  <w:style w:type="character" w:customStyle="1" w:styleId="Heading8Char">
    <w:name w:val="Heading 8 Char"/>
    <w:aliases w:val="Appendix1 Char,Legal Level 1.1.1. Char,ITT t8 Char,PA Appendix Minor Char,h8 Char"/>
    <w:basedOn w:val="DefaultParagraphFont"/>
    <w:link w:val="Heading8"/>
    <w:uiPriority w:val="9"/>
    <w:locked/>
    <w:rPr>
      <w:rFonts w:asciiTheme="minorHAnsi" w:hAnsiTheme="minorHAnsi" w:cstheme="minorHAnsi"/>
      <w:i/>
      <w:iCs/>
      <w:szCs w:val="24"/>
      <w:lang w:val="en-US" w:eastAsia="ja-JP"/>
    </w:rPr>
  </w:style>
  <w:style w:type="character" w:customStyle="1" w:styleId="Heading9Char">
    <w:name w:val="Heading 9 Char"/>
    <w:aliases w:val="ITT t9 Char,h9 Char"/>
    <w:basedOn w:val="DefaultParagraphFont"/>
    <w:link w:val="Heading9"/>
    <w:uiPriority w:val="9"/>
    <w:locked/>
    <w:rPr>
      <w:rFonts w:asciiTheme="minorHAnsi" w:hAnsiTheme="minorHAnsi" w:cstheme="minorHAnsi"/>
      <w:lang w:val="en-US" w:eastAsia="ja-JP"/>
    </w:rPr>
  </w:style>
  <w:style w:type="paragraph" w:styleId="Header">
    <w:name w:val="header"/>
    <w:aliases w:val="h,Header/Footer"/>
    <w:basedOn w:val="Normal"/>
    <w:link w:val="HeaderChar"/>
    <w:uiPriority w:val="99"/>
    <w:semiHidden/>
    <w:rsid w:val="00E95B91"/>
    <w:pPr>
      <w:keepLines/>
      <w:tabs>
        <w:tab w:val="right" w:pos="9639"/>
      </w:tabs>
      <w:suppressAutoHyphens/>
    </w:pPr>
    <w:rPr>
      <w:sz w:val="20"/>
    </w:rPr>
  </w:style>
  <w:style w:type="character" w:customStyle="1" w:styleId="HeaderChar">
    <w:name w:val="Header Char"/>
    <w:aliases w:val="h Char,Header/Footer Char"/>
    <w:basedOn w:val="DefaultParagraphFont"/>
    <w:link w:val="Header"/>
    <w:uiPriority w:val="99"/>
    <w:semiHidden/>
    <w:locked/>
    <w:rPr>
      <w:rFonts w:ascii="Arial" w:hAnsi="Arial"/>
      <w:sz w:val="24"/>
      <w:lang w:eastAsia="en-US"/>
    </w:rPr>
  </w:style>
  <w:style w:type="paragraph" w:styleId="Footer">
    <w:name w:val="footer"/>
    <w:basedOn w:val="Normal"/>
    <w:link w:val="FooterChar"/>
    <w:rsid w:val="00E95B91"/>
    <w:pPr>
      <w:tabs>
        <w:tab w:val="center" w:pos="4153"/>
        <w:tab w:val="right" w:pos="8306"/>
      </w:tabs>
    </w:pPr>
    <w:rPr>
      <w:sz w:val="24"/>
      <w:lang w:eastAsia="ja-JP"/>
    </w:rPr>
  </w:style>
  <w:style w:type="character" w:customStyle="1" w:styleId="FooterChar">
    <w:name w:val="Footer Char"/>
    <w:basedOn w:val="DefaultParagraphFont"/>
    <w:link w:val="Footer"/>
    <w:locked/>
    <w:rsid w:val="00E95B91"/>
    <w:rPr>
      <w:rFonts w:ascii="Arial" w:hAnsi="Arial"/>
      <w:sz w:val="24"/>
      <w:lang w:val="pl-PL"/>
    </w:rPr>
  </w:style>
  <w:style w:type="character" w:styleId="PageNumber">
    <w:name w:val="page number"/>
    <w:basedOn w:val="DefaultParagraphFont"/>
    <w:rsid w:val="00E95B91"/>
    <w:rPr>
      <w:rFonts w:cs="Times New Roman"/>
    </w:rPr>
  </w:style>
  <w:style w:type="paragraph" w:styleId="TOC2">
    <w:name w:val="toc 2"/>
    <w:basedOn w:val="Normal"/>
    <w:next w:val="Normal"/>
    <w:autoRedefine/>
    <w:uiPriority w:val="39"/>
    <w:rsid w:val="00E95B91"/>
    <w:pPr>
      <w:ind w:left="240"/>
    </w:pPr>
    <w:rPr>
      <w:smallCaps/>
    </w:rPr>
  </w:style>
  <w:style w:type="paragraph" w:styleId="TOC1">
    <w:name w:val="toc 1"/>
    <w:basedOn w:val="Normal"/>
    <w:next w:val="Normal"/>
    <w:autoRedefine/>
    <w:uiPriority w:val="39"/>
    <w:rsid w:val="00E95B91"/>
    <w:pPr>
      <w:tabs>
        <w:tab w:val="left" w:pos="480"/>
        <w:tab w:val="right" w:leader="dot" w:pos="9639"/>
      </w:tabs>
      <w:spacing w:before="120" w:after="120" w:line="240" w:lineRule="auto"/>
      <w:jc w:val="left"/>
    </w:pPr>
    <w:rPr>
      <w:b/>
      <w:bCs/>
      <w:caps/>
      <w:noProof/>
      <w:szCs w:val="36"/>
    </w:rPr>
  </w:style>
  <w:style w:type="paragraph" w:styleId="TOC3">
    <w:name w:val="toc 3"/>
    <w:basedOn w:val="Normal"/>
    <w:next w:val="Normal"/>
    <w:autoRedefine/>
    <w:uiPriority w:val="99"/>
    <w:rsid w:val="00E95B91"/>
    <w:pPr>
      <w:ind w:left="480"/>
    </w:pPr>
    <w:rPr>
      <w:i/>
      <w:iCs/>
    </w:rPr>
  </w:style>
  <w:style w:type="paragraph" w:styleId="TOC4">
    <w:name w:val="toc 4"/>
    <w:basedOn w:val="Normal"/>
    <w:next w:val="Normal"/>
    <w:autoRedefine/>
    <w:uiPriority w:val="99"/>
    <w:semiHidden/>
    <w:rsid w:val="00E95B91"/>
    <w:pPr>
      <w:ind w:left="720"/>
    </w:pPr>
    <w:rPr>
      <w:szCs w:val="21"/>
    </w:rPr>
  </w:style>
  <w:style w:type="paragraph" w:styleId="TOC5">
    <w:name w:val="toc 5"/>
    <w:basedOn w:val="Normal"/>
    <w:next w:val="Normal"/>
    <w:autoRedefine/>
    <w:uiPriority w:val="99"/>
    <w:semiHidden/>
    <w:rsid w:val="00E95B91"/>
    <w:pPr>
      <w:ind w:left="960"/>
    </w:pPr>
    <w:rPr>
      <w:szCs w:val="21"/>
    </w:rPr>
  </w:style>
  <w:style w:type="paragraph" w:styleId="TOC6">
    <w:name w:val="toc 6"/>
    <w:basedOn w:val="Normal"/>
    <w:next w:val="Normal"/>
    <w:autoRedefine/>
    <w:uiPriority w:val="99"/>
    <w:semiHidden/>
    <w:rsid w:val="00E95B91"/>
    <w:pPr>
      <w:ind w:left="1200"/>
    </w:pPr>
    <w:rPr>
      <w:szCs w:val="21"/>
    </w:rPr>
  </w:style>
  <w:style w:type="paragraph" w:styleId="TOC7">
    <w:name w:val="toc 7"/>
    <w:basedOn w:val="Normal"/>
    <w:next w:val="Normal"/>
    <w:autoRedefine/>
    <w:uiPriority w:val="99"/>
    <w:semiHidden/>
    <w:rsid w:val="00E95B91"/>
    <w:pPr>
      <w:ind w:left="1440"/>
    </w:pPr>
    <w:rPr>
      <w:szCs w:val="21"/>
    </w:rPr>
  </w:style>
  <w:style w:type="paragraph" w:styleId="TOC8">
    <w:name w:val="toc 8"/>
    <w:basedOn w:val="Normal"/>
    <w:next w:val="Normal"/>
    <w:autoRedefine/>
    <w:uiPriority w:val="99"/>
    <w:semiHidden/>
    <w:rsid w:val="00E95B91"/>
    <w:pPr>
      <w:ind w:left="1680"/>
    </w:pPr>
    <w:rPr>
      <w:szCs w:val="21"/>
    </w:rPr>
  </w:style>
  <w:style w:type="paragraph" w:styleId="TOC9">
    <w:name w:val="toc 9"/>
    <w:basedOn w:val="Normal"/>
    <w:next w:val="Normal"/>
    <w:autoRedefine/>
    <w:uiPriority w:val="99"/>
    <w:semiHidden/>
    <w:rsid w:val="00E95B91"/>
    <w:pPr>
      <w:ind w:left="1920"/>
    </w:pPr>
    <w:rPr>
      <w:szCs w:val="21"/>
    </w:rPr>
  </w:style>
  <w:style w:type="character" w:styleId="Hyperlink">
    <w:name w:val="Hyperlink"/>
    <w:basedOn w:val="DefaultParagraphFont"/>
    <w:uiPriority w:val="99"/>
    <w:rsid w:val="00E95B91"/>
    <w:rPr>
      <w:rFonts w:cs="Times New Roman"/>
      <w:color w:val="0000FF"/>
      <w:u w:val="single"/>
    </w:rPr>
  </w:style>
  <w:style w:type="paragraph" w:styleId="Caption">
    <w:name w:val="caption"/>
    <w:aliases w:val="Caption Char1 Char,Caption Char Char Char,Caption Char1 Char Char Char,Caption Char Char Char Char Char,Caption - Centre Graphic Char Char Char Char Char,fighead2 Char Char Char Char Char,0-Beskrivning Char Char Char Char Char,_Fig,_F"/>
    <w:basedOn w:val="Normal"/>
    <w:next w:val="Normal"/>
    <w:qFormat/>
    <w:rsid w:val="00E95B91"/>
    <w:pPr>
      <w:spacing w:before="120" w:after="120"/>
    </w:pPr>
    <w:rPr>
      <w:b/>
      <w:bCs/>
      <w:sz w:val="20"/>
      <w:szCs w:val="20"/>
    </w:rPr>
  </w:style>
  <w:style w:type="paragraph" w:styleId="EndnoteText">
    <w:name w:val="endnote text"/>
    <w:basedOn w:val="Normal"/>
    <w:link w:val="EndnoteTextChar"/>
    <w:uiPriority w:val="99"/>
    <w:semiHidden/>
    <w:rsid w:val="00E95B91"/>
    <w:rPr>
      <w:sz w:val="20"/>
      <w:szCs w:val="20"/>
    </w:rPr>
  </w:style>
  <w:style w:type="character" w:customStyle="1" w:styleId="EndnoteTextChar">
    <w:name w:val="Endnote Text Char"/>
    <w:basedOn w:val="DefaultParagraphFont"/>
    <w:link w:val="EndnoteText"/>
    <w:uiPriority w:val="99"/>
    <w:semiHidden/>
    <w:locked/>
    <w:rPr>
      <w:rFonts w:ascii="Arial" w:hAnsi="Arial"/>
      <w:sz w:val="20"/>
      <w:lang w:eastAsia="en-US"/>
    </w:rPr>
  </w:style>
  <w:style w:type="character" w:styleId="EndnoteReference">
    <w:name w:val="endnote reference"/>
    <w:basedOn w:val="DefaultParagraphFont"/>
    <w:uiPriority w:val="99"/>
    <w:semiHidden/>
    <w:rsid w:val="00E95B91"/>
    <w:rPr>
      <w:rFonts w:cs="Times New Roman"/>
      <w:vertAlign w:val="superscript"/>
    </w:rPr>
  </w:style>
  <w:style w:type="paragraph" w:styleId="BodyText">
    <w:name w:val="Body Text"/>
    <w:basedOn w:val="Normal"/>
    <w:link w:val="BodyTextChar"/>
    <w:uiPriority w:val="99"/>
    <w:rsid w:val="00E95B91"/>
    <w:pPr>
      <w:spacing w:after="120"/>
    </w:pPr>
    <w:rPr>
      <w:sz w:val="20"/>
    </w:rPr>
  </w:style>
  <w:style w:type="character" w:customStyle="1" w:styleId="BodyTextChar">
    <w:name w:val="Body Text Char"/>
    <w:basedOn w:val="DefaultParagraphFont"/>
    <w:link w:val="BodyText"/>
    <w:uiPriority w:val="99"/>
    <w:locked/>
    <w:rPr>
      <w:rFonts w:ascii="Arial" w:hAnsi="Arial"/>
      <w:sz w:val="24"/>
      <w:lang w:eastAsia="en-US"/>
    </w:rPr>
  </w:style>
  <w:style w:type="character" w:styleId="FollowedHyperlink">
    <w:name w:val="FollowedHyperlink"/>
    <w:basedOn w:val="DefaultParagraphFont"/>
    <w:uiPriority w:val="99"/>
    <w:semiHidden/>
    <w:rsid w:val="00E95B91"/>
    <w:rPr>
      <w:rFonts w:cs="Times New Roman"/>
      <w:color w:val="800080"/>
      <w:u w:val="single"/>
    </w:rPr>
  </w:style>
  <w:style w:type="paragraph" w:styleId="ListBullet2">
    <w:name w:val="List Bullet 2"/>
    <w:basedOn w:val="Normal"/>
    <w:autoRedefine/>
    <w:uiPriority w:val="99"/>
    <w:semiHidden/>
    <w:rsid w:val="00E95B91"/>
  </w:style>
  <w:style w:type="paragraph" w:styleId="Title">
    <w:name w:val="Title"/>
    <w:basedOn w:val="Normal"/>
    <w:link w:val="TitleChar"/>
    <w:uiPriority w:val="99"/>
    <w:qFormat/>
    <w:rsid w:val="00E95B91"/>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99"/>
    <w:locked/>
    <w:rPr>
      <w:rFonts w:ascii="Cambria" w:hAnsi="Cambria"/>
      <w:b/>
      <w:kern w:val="28"/>
      <w:sz w:val="32"/>
      <w:lang w:eastAsia="en-US"/>
    </w:rPr>
  </w:style>
  <w:style w:type="paragraph" w:styleId="Subtitle">
    <w:name w:val="Subtitle"/>
    <w:basedOn w:val="Normal"/>
    <w:link w:val="SubtitleChar"/>
    <w:uiPriority w:val="99"/>
    <w:qFormat/>
    <w:rsid w:val="00E95B91"/>
    <w:pPr>
      <w:spacing w:after="60"/>
      <w:jc w:val="center"/>
      <w:outlineLvl w:val="1"/>
    </w:pPr>
    <w:rPr>
      <w:rFonts w:ascii="Cambria" w:hAnsi="Cambria"/>
      <w:sz w:val="24"/>
    </w:rPr>
  </w:style>
  <w:style w:type="character" w:customStyle="1" w:styleId="SubtitleChar">
    <w:name w:val="Subtitle Char"/>
    <w:basedOn w:val="DefaultParagraphFont"/>
    <w:link w:val="Subtitle"/>
    <w:uiPriority w:val="99"/>
    <w:locked/>
    <w:rPr>
      <w:rFonts w:ascii="Cambria" w:hAnsi="Cambria"/>
      <w:sz w:val="24"/>
      <w:lang w:eastAsia="en-US"/>
    </w:rPr>
  </w:style>
  <w:style w:type="paragraph" w:styleId="FootnoteText">
    <w:name w:val="footnote text"/>
    <w:basedOn w:val="Normal"/>
    <w:link w:val="FootnoteTextChar"/>
    <w:uiPriority w:val="99"/>
    <w:semiHidden/>
    <w:rsid w:val="00E95B91"/>
    <w:rPr>
      <w:sz w:val="20"/>
      <w:szCs w:val="20"/>
    </w:rPr>
  </w:style>
  <w:style w:type="character" w:customStyle="1" w:styleId="FootnoteTextChar">
    <w:name w:val="Footnote Text Char"/>
    <w:basedOn w:val="DefaultParagraphFont"/>
    <w:link w:val="FootnoteText"/>
    <w:uiPriority w:val="99"/>
    <w:semiHidden/>
    <w:locked/>
    <w:rPr>
      <w:rFonts w:ascii="Arial" w:hAnsi="Arial"/>
      <w:sz w:val="20"/>
      <w:lang w:eastAsia="en-US"/>
    </w:rPr>
  </w:style>
  <w:style w:type="character" w:styleId="FootnoteReference">
    <w:name w:val="footnote reference"/>
    <w:basedOn w:val="DefaultParagraphFont"/>
    <w:uiPriority w:val="99"/>
    <w:semiHidden/>
    <w:rsid w:val="00E95B91"/>
    <w:rPr>
      <w:rFonts w:cs="Times New Roman"/>
      <w:vertAlign w:val="superscript"/>
    </w:rPr>
  </w:style>
  <w:style w:type="paragraph" w:styleId="BodyTextIndent">
    <w:name w:val="Body Text Indent"/>
    <w:basedOn w:val="Normal"/>
    <w:link w:val="BodyTextIndentChar"/>
    <w:uiPriority w:val="99"/>
    <w:semiHidden/>
    <w:rsid w:val="00E95B91"/>
    <w:pPr>
      <w:suppressAutoHyphens/>
      <w:ind w:left="567"/>
    </w:pPr>
    <w:rPr>
      <w:sz w:val="20"/>
    </w:rPr>
  </w:style>
  <w:style w:type="character" w:customStyle="1" w:styleId="BodyTextIndentChar">
    <w:name w:val="Body Text Indent Char"/>
    <w:basedOn w:val="DefaultParagraphFont"/>
    <w:link w:val="BodyTextIndent"/>
    <w:uiPriority w:val="99"/>
    <w:semiHidden/>
    <w:locked/>
    <w:rPr>
      <w:rFonts w:ascii="Arial" w:hAnsi="Arial"/>
      <w:sz w:val="24"/>
      <w:lang w:eastAsia="en-US"/>
    </w:rPr>
  </w:style>
  <w:style w:type="paragraph" w:styleId="BodyTextIndent2">
    <w:name w:val="Body Text Indent 2"/>
    <w:basedOn w:val="Normal"/>
    <w:link w:val="BodyTextIndent2Char"/>
    <w:uiPriority w:val="99"/>
    <w:semiHidden/>
    <w:rsid w:val="00E95B91"/>
    <w:pPr>
      <w:ind w:firstLine="431"/>
    </w:pPr>
    <w:rPr>
      <w:sz w:val="20"/>
    </w:rPr>
  </w:style>
  <w:style w:type="character" w:customStyle="1" w:styleId="BodyTextIndent2Char">
    <w:name w:val="Body Text Indent 2 Char"/>
    <w:basedOn w:val="DefaultParagraphFont"/>
    <w:link w:val="BodyTextIndent2"/>
    <w:uiPriority w:val="99"/>
    <w:semiHidden/>
    <w:locked/>
    <w:rPr>
      <w:rFonts w:ascii="Arial" w:hAnsi="Arial"/>
      <w:sz w:val="24"/>
      <w:lang w:eastAsia="en-US"/>
    </w:rPr>
  </w:style>
  <w:style w:type="paragraph" w:styleId="BodyTextIndent3">
    <w:name w:val="Body Text Indent 3"/>
    <w:basedOn w:val="Normal"/>
    <w:link w:val="BodyTextIndent3Char"/>
    <w:uiPriority w:val="99"/>
    <w:semiHidden/>
    <w:rsid w:val="00E95B91"/>
    <w:pPr>
      <w:ind w:firstLine="576"/>
    </w:pPr>
    <w:rPr>
      <w:sz w:val="16"/>
      <w:szCs w:val="16"/>
    </w:rPr>
  </w:style>
  <w:style w:type="character" w:customStyle="1" w:styleId="BodyTextIndent3Char">
    <w:name w:val="Body Text Indent 3 Char"/>
    <w:basedOn w:val="DefaultParagraphFont"/>
    <w:link w:val="BodyTextIndent3"/>
    <w:uiPriority w:val="99"/>
    <w:semiHidden/>
    <w:locked/>
    <w:rPr>
      <w:rFonts w:ascii="Arial" w:hAnsi="Arial"/>
      <w:sz w:val="16"/>
      <w:lang w:eastAsia="en-US"/>
    </w:rPr>
  </w:style>
  <w:style w:type="paragraph" w:customStyle="1" w:styleId="admin-tab-active">
    <w:name w:val="admin-tab-active"/>
    <w:basedOn w:val="Normal"/>
    <w:uiPriority w:val="99"/>
    <w:rsid w:val="00E95B91"/>
    <w:pPr>
      <w:pBdr>
        <w:top w:val="single" w:sz="4" w:space="2" w:color="D5D291"/>
        <w:left w:val="single" w:sz="4" w:space="11" w:color="D5D291"/>
        <w:right w:val="single" w:sz="4" w:space="11" w:color="D5D291"/>
      </w:pBdr>
      <w:shd w:val="clear" w:color="auto" w:fill="FFFFFF"/>
      <w:spacing w:before="100" w:beforeAutospacing="1" w:after="100" w:afterAutospacing="1"/>
      <w:jc w:val="center"/>
    </w:pPr>
    <w:rPr>
      <w:rFonts w:ascii="Verdana" w:eastAsia="Arial Unicode MS" w:hAnsi="Verdana" w:cs="Arial Unicode MS"/>
      <w:b/>
      <w:bCs/>
      <w:color w:val="696969"/>
      <w:sz w:val="13"/>
      <w:szCs w:val="13"/>
    </w:rPr>
  </w:style>
  <w:style w:type="paragraph" w:customStyle="1" w:styleId="admin-tab-inactive">
    <w:name w:val="admin-tab-inactive"/>
    <w:basedOn w:val="Normal"/>
    <w:uiPriority w:val="99"/>
    <w:rsid w:val="00E95B91"/>
    <w:pPr>
      <w:pBdr>
        <w:top w:val="single" w:sz="4" w:space="2" w:color="D5D291"/>
        <w:left w:val="single" w:sz="4" w:space="11" w:color="D5D291"/>
        <w:bottom w:val="single" w:sz="4" w:space="2" w:color="D5D291"/>
        <w:right w:val="single" w:sz="4" w:space="11" w:color="D5D291"/>
      </w:pBdr>
      <w:shd w:val="clear" w:color="auto" w:fill="EDECD1"/>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admin-tab-right">
    <w:name w:val="admin-tab-right"/>
    <w:basedOn w:val="Normal"/>
    <w:uiPriority w:val="99"/>
    <w:rsid w:val="00E95B91"/>
    <w:pPr>
      <w:pBdr>
        <w:bottom w:val="single" w:sz="4" w:space="0" w:color="D5D291"/>
      </w:pBdr>
      <w:spacing w:before="100" w:beforeAutospacing="1" w:after="100" w:afterAutospacing="1"/>
    </w:pPr>
    <w:rPr>
      <w:rFonts w:ascii="Arial Unicode MS" w:eastAsia="Arial Unicode MS" w:hAnsi="Arial Unicode MS" w:cs="Arial Unicode MS"/>
    </w:rPr>
  </w:style>
  <w:style w:type="paragraph" w:customStyle="1" w:styleId="admin-tan-border">
    <w:name w:val="admin-tan-border"/>
    <w:basedOn w:val="Normal"/>
    <w:uiPriority w:val="99"/>
    <w:rsid w:val="00E95B91"/>
    <w:pPr>
      <w:pBdr>
        <w:top w:val="single" w:sz="4" w:space="0" w:color="FFFFFF"/>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paragraph" w:customStyle="1" w:styleId="grid-edit-column">
    <w:name w:val="grid-edit-column"/>
    <w:basedOn w:val="Normal"/>
    <w:uiPriority w:val="99"/>
    <w:rsid w:val="00E95B91"/>
    <w:pPr>
      <w:pBdr>
        <w:top w:val="single" w:sz="4" w:space="0" w:color="696969"/>
        <w:left w:val="single" w:sz="4" w:space="0" w:color="696969"/>
        <w:bottom w:val="single" w:sz="4" w:space="0" w:color="696969"/>
      </w:pBdr>
      <w:spacing w:before="100" w:beforeAutospacing="1" w:after="100" w:afterAutospacing="1"/>
    </w:pPr>
    <w:rPr>
      <w:rFonts w:ascii="Arial Unicode MS" w:eastAsia="Arial Unicode MS" w:hAnsi="Arial Unicode MS" w:cs="Arial Unicode MS"/>
    </w:rPr>
  </w:style>
  <w:style w:type="paragraph" w:customStyle="1" w:styleId="grid-first-item">
    <w:name w:val="grid-first-item"/>
    <w:basedOn w:val="Normal"/>
    <w:uiPriority w:val="99"/>
    <w:rsid w:val="00E95B91"/>
    <w:pPr>
      <w:pBdr>
        <w:top w:val="single" w:sz="4"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item">
    <w:name w:val="grid-item"/>
    <w:basedOn w:val="Normal"/>
    <w:uiPriority w:val="99"/>
    <w:rsid w:val="00E95B91"/>
    <w:pPr>
      <w:pBdr>
        <w:top w:val="single" w:sz="4" w:space="2" w:color="696969"/>
        <w:left w:val="double" w:sz="2" w:space="2" w:color="696969"/>
        <w:bottom w:val="single" w:sz="4" w:space="2" w:color="696969"/>
        <w:right w:val="single" w:sz="4" w:space="2" w:color="696969"/>
      </w:pBdr>
      <w:spacing w:before="12" w:after="12"/>
      <w:ind w:left="12" w:right="12"/>
    </w:pPr>
    <w:rPr>
      <w:rFonts w:ascii="Arial Unicode MS" w:eastAsia="Arial Unicode MS" w:hAnsi="Arial Unicode MS" w:cs="Arial Unicode MS"/>
    </w:rPr>
  </w:style>
  <w:style w:type="paragraph" w:customStyle="1" w:styleId="grid-header">
    <w:name w:val="grid-header"/>
    <w:basedOn w:val="Normal"/>
    <w:uiPriority w:val="99"/>
    <w:rsid w:val="00E95B91"/>
    <w:pPr>
      <w:pBdr>
        <w:bottom w:val="single" w:sz="4" w:space="0" w:color="696969"/>
      </w:pBdr>
      <w:spacing w:before="100" w:beforeAutospacing="1" w:after="100" w:afterAutospacing="1"/>
    </w:pPr>
    <w:rPr>
      <w:rFonts w:ascii="Verdana" w:eastAsia="Arial Unicode MS" w:hAnsi="Verdana" w:cs="Arial Unicode MS"/>
      <w:b/>
      <w:bCs/>
      <w:color w:val="696969"/>
      <w:sz w:val="13"/>
      <w:szCs w:val="13"/>
    </w:rPr>
  </w:style>
  <w:style w:type="paragraph" w:customStyle="1" w:styleId="grid-last-item">
    <w:name w:val="grid-last-item"/>
    <w:basedOn w:val="Normal"/>
    <w:uiPriority w:val="99"/>
    <w:rsid w:val="00E95B91"/>
    <w:pPr>
      <w:pBdr>
        <w:top w:val="single" w:sz="4" w:space="2" w:color="696969"/>
        <w:left w:val="single" w:sz="4" w:space="2" w:color="696969"/>
        <w:bottom w:val="single" w:sz="4" w:space="2" w:color="696969"/>
      </w:pBdr>
      <w:spacing w:before="12" w:after="12"/>
      <w:ind w:left="12" w:right="12"/>
    </w:pPr>
    <w:rPr>
      <w:rFonts w:ascii="Arial Unicode MS" w:eastAsia="Arial Unicode MS" w:hAnsi="Arial Unicode MS" w:cs="Arial Unicode MS"/>
    </w:rPr>
  </w:style>
  <w:style w:type="paragraph" w:customStyle="1" w:styleId="header-gray">
    <w:name w:val="header-gray"/>
    <w:basedOn w:val="Normal"/>
    <w:uiPriority w:val="99"/>
    <w:rsid w:val="00E95B91"/>
    <w:pPr>
      <w:spacing w:before="100" w:beforeAutospacing="1" w:after="100" w:afterAutospacing="1"/>
    </w:pPr>
    <w:rPr>
      <w:rFonts w:ascii="Verdana" w:eastAsia="Arial Unicode MS" w:hAnsi="Verdana" w:cs="Arial Unicode MS"/>
      <w:b/>
      <w:bCs/>
      <w:color w:val="696969"/>
      <w:sz w:val="13"/>
      <w:szCs w:val="13"/>
    </w:rPr>
  </w:style>
  <w:style w:type="paragraph" w:customStyle="1" w:styleId="header-lightgray">
    <w:name w:val="header-lightgray"/>
    <w:basedOn w:val="Normal"/>
    <w:uiPriority w:val="99"/>
    <w:rsid w:val="00E95B91"/>
    <w:pPr>
      <w:spacing w:before="100" w:beforeAutospacing="1" w:after="100" w:afterAutospacing="1"/>
    </w:pPr>
    <w:rPr>
      <w:rFonts w:ascii="Verdana" w:eastAsia="Arial Unicode MS" w:hAnsi="Verdana" w:cs="Arial Unicode MS"/>
      <w:b/>
      <w:bCs/>
      <w:color w:val="808080"/>
      <w:sz w:val="12"/>
      <w:szCs w:val="12"/>
    </w:rPr>
  </w:style>
  <w:style w:type="paragraph" w:customStyle="1" w:styleId="report-main-header">
    <w:name w:val="report-main-header"/>
    <w:basedOn w:val="Normal"/>
    <w:uiPriority w:val="99"/>
    <w:rsid w:val="00E95B91"/>
    <w:pPr>
      <w:shd w:val="clear" w:color="auto" w:fill="DCDCDC"/>
      <w:spacing w:before="100" w:beforeAutospacing="1" w:after="100" w:afterAutospacing="1"/>
    </w:pPr>
    <w:rPr>
      <w:rFonts w:ascii="Verdana" w:eastAsia="Arial Unicode MS" w:hAnsi="Verdana" w:cs="Arial Unicode MS"/>
      <w:b/>
      <w:bCs/>
      <w:color w:val="000000"/>
      <w:sz w:val="13"/>
      <w:szCs w:val="13"/>
    </w:rPr>
  </w:style>
  <w:style w:type="paragraph" w:customStyle="1" w:styleId="report-header">
    <w:name w:val="report-header"/>
    <w:basedOn w:val="Normal"/>
    <w:uiPriority w:val="99"/>
    <w:rsid w:val="00E95B91"/>
    <w:pPr>
      <w:spacing w:before="100" w:beforeAutospacing="1" w:after="100" w:afterAutospacing="1"/>
    </w:pPr>
    <w:rPr>
      <w:rFonts w:ascii="Verdana" w:eastAsia="Arial Unicode MS" w:hAnsi="Verdana" w:cs="Arial Unicode MS"/>
      <w:b/>
      <w:bCs/>
      <w:color w:val="000000"/>
      <w:sz w:val="13"/>
      <w:szCs w:val="13"/>
    </w:rPr>
  </w:style>
  <w:style w:type="paragraph" w:customStyle="1" w:styleId="report-text">
    <w:name w:val="report-text"/>
    <w:basedOn w:val="Normal"/>
    <w:uiPriority w:val="99"/>
    <w:rsid w:val="00E95B91"/>
    <w:pPr>
      <w:spacing w:before="100" w:beforeAutospacing="1" w:after="100" w:afterAutospacing="1"/>
    </w:pPr>
    <w:rPr>
      <w:rFonts w:ascii="Verdana" w:eastAsia="Arial Unicode MS" w:hAnsi="Verdana" w:cs="Arial Unicode MS"/>
      <w:color w:val="000000"/>
      <w:sz w:val="12"/>
      <w:szCs w:val="12"/>
    </w:rPr>
  </w:style>
  <w:style w:type="paragraph" w:customStyle="1" w:styleId="standard-text">
    <w:name w:val="standard-text"/>
    <w:basedOn w:val="Normal"/>
    <w:uiPriority w:val="99"/>
    <w:rsid w:val="00E95B91"/>
    <w:pPr>
      <w:spacing w:before="100" w:beforeAutospacing="1" w:after="100" w:afterAutospacing="1"/>
    </w:pPr>
    <w:rPr>
      <w:rFonts w:ascii="Verdana" w:eastAsia="Arial Unicode MS" w:hAnsi="Verdana" w:cs="Arial Unicode MS"/>
      <w:color w:val="000000"/>
      <w:sz w:val="11"/>
      <w:szCs w:val="11"/>
    </w:rPr>
  </w:style>
  <w:style w:type="paragraph" w:customStyle="1" w:styleId="tab-active">
    <w:name w:val="tab-active"/>
    <w:basedOn w:val="Normal"/>
    <w:uiPriority w:val="99"/>
    <w:rsid w:val="00E95B91"/>
    <w:pPr>
      <w:pBdr>
        <w:left w:val="single" w:sz="4" w:space="11" w:color="EDECD1"/>
        <w:right w:val="single" w:sz="4" w:space="11" w:color="EDECD1"/>
      </w:pBdr>
      <w:shd w:val="clear" w:color="auto" w:fill="EDECD1"/>
      <w:spacing w:before="100" w:beforeAutospacing="1" w:after="100" w:afterAutospacing="1"/>
      <w:jc w:val="center"/>
    </w:pPr>
    <w:rPr>
      <w:rFonts w:ascii="Verdana" w:eastAsia="Arial Unicode MS" w:hAnsi="Verdana" w:cs="Arial Unicode MS"/>
      <w:b/>
      <w:bCs/>
      <w:color w:val="990000"/>
      <w:sz w:val="13"/>
      <w:szCs w:val="13"/>
    </w:rPr>
  </w:style>
  <w:style w:type="paragraph" w:customStyle="1" w:styleId="tab-inactive">
    <w:name w:val="tab-inactive"/>
    <w:basedOn w:val="Normal"/>
    <w:uiPriority w:val="99"/>
    <w:rsid w:val="00E95B91"/>
    <w:pPr>
      <w:pBdr>
        <w:top w:val="single" w:sz="4" w:space="2" w:color="000000"/>
        <w:left w:val="single" w:sz="4" w:space="11" w:color="000000"/>
        <w:right w:val="single" w:sz="4" w:space="11" w:color="000000"/>
      </w:pBdr>
      <w:shd w:val="clear" w:color="auto" w:fill="797979"/>
      <w:spacing w:before="100" w:beforeAutospacing="1" w:after="100" w:afterAutospacing="1"/>
      <w:jc w:val="center"/>
    </w:pPr>
    <w:rPr>
      <w:rFonts w:ascii="Verdana" w:eastAsia="Arial Unicode MS" w:hAnsi="Verdana" w:cs="Arial Unicode MS"/>
      <w:b/>
      <w:bCs/>
      <w:color w:val="FFFFFF"/>
      <w:sz w:val="13"/>
      <w:szCs w:val="13"/>
    </w:rPr>
  </w:style>
  <w:style w:type="paragraph" w:customStyle="1" w:styleId="tan-border">
    <w:name w:val="tan-border"/>
    <w:basedOn w:val="Normal"/>
    <w:uiPriority w:val="99"/>
    <w:rsid w:val="00E95B91"/>
    <w:pPr>
      <w:pBdr>
        <w:top w:val="single" w:sz="4" w:space="0" w:color="D5D291"/>
        <w:left w:val="single" w:sz="4" w:space="0" w:color="D5D291"/>
        <w:bottom w:val="single" w:sz="4" w:space="0" w:color="D5D291"/>
        <w:right w:val="single" w:sz="4" w:space="0" w:color="D5D291"/>
      </w:pBdr>
      <w:shd w:val="clear" w:color="auto" w:fill="FFFFFF"/>
      <w:spacing w:before="100" w:beforeAutospacing="1" w:after="100" w:afterAutospacing="1"/>
    </w:pPr>
    <w:rPr>
      <w:rFonts w:ascii="Arial Unicode MS" w:eastAsia="Arial Unicode MS" w:hAnsi="Arial Unicode MS" w:cs="Arial Unicode MS"/>
    </w:rPr>
  </w:style>
  <w:style w:type="character" w:customStyle="1" w:styleId="Hyperlink1">
    <w:name w:val="Hyperlink1"/>
    <w:uiPriority w:val="99"/>
    <w:rsid w:val="00E95B91"/>
    <w:rPr>
      <w:rFonts w:ascii="Verdana" w:hAnsi="Verdana"/>
      <w:b/>
      <w:color w:val="696969"/>
      <w:sz w:val="13"/>
      <w:u w:val="none"/>
      <w:effect w:val="none"/>
    </w:rPr>
  </w:style>
  <w:style w:type="character" w:customStyle="1" w:styleId="FollowedHyperlink1">
    <w:name w:val="FollowedHyperlink1"/>
    <w:uiPriority w:val="99"/>
    <w:rsid w:val="00E95B91"/>
    <w:rPr>
      <w:rFonts w:ascii="Verdana" w:hAnsi="Verdana"/>
      <w:b/>
      <w:color w:val="696969"/>
      <w:sz w:val="13"/>
      <w:u w:val="none"/>
      <w:effect w:val="none"/>
    </w:rPr>
  </w:style>
  <w:style w:type="character" w:customStyle="1" w:styleId="Hyperlink2">
    <w:name w:val="Hyperlink2"/>
    <w:uiPriority w:val="99"/>
    <w:rsid w:val="00E95B91"/>
    <w:rPr>
      <w:color w:val="696969"/>
      <w:u w:val="none"/>
      <w:effect w:val="none"/>
    </w:rPr>
  </w:style>
  <w:style w:type="character" w:customStyle="1" w:styleId="FollowedHyperlink2">
    <w:name w:val="FollowedHyperlink2"/>
    <w:uiPriority w:val="99"/>
    <w:rsid w:val="00E95B91"/>
    <w:rPr>
      <w:color w:val="696969"/>
      <w:u w:val="none"/>
      <w:effect w:val="none"/>
    </w:rPr>
  </w:style>
  <w:style w:type="character" w:customStyle="1" w:styleId="Hyperlink3">
    <w:name w:val="Hyperlink3"/>
    <w:uiPriority w:val="99"/>
    <w:rsid w:val="00E95B91"/>
    <w:rPr>
      <w:rFonts w:ascii="Verdana" w:hAnsi="Verdana"/>
      <w:b/>
      <w:color w:val="000000"/>
      <w:sz w:val="13"/>
      <w:u w:val="none"/>
      <w:effect w:val="none"/>
    </w:rPr>
  </w:style>
  <w:style w:type="character" w:customStyle="1" w:styleId="FollowedHyperlink3">
    <w:name w:val="FollowedHyperlink3"/>
    <w:uiPriority w:val="99"/>
    <w:rsid w:val="00E95B91"/>
    <w:rPr>
      <w:rFonts w:ascii="Verdana" w:hAnsi="Verdana"/>
      <w:b/>
      <w:color w:val="000000"/>
      <w:sz w:val="13"/>
      <w:u w:val="none"/>
      <w:effect w:val="none"/>
    </w:rPr>
  </w:style>
  <w:style w:type="character" w:customStyle="1" w:styleId="Hyperlink4">
    <w:name w:val="Hyperlink4"/>
    <w:uiPriority w:val="99"/>
    <w:rsid w:val="00E95B91"/>
    <w:rPr>
      <w:rFonts w:ascii="Verdana" w:hAnsi="Verdana"/>
      <w:b/>
      <w:color w:val="FFFFFF"/>
      <w:sz w:val="13"/>
      <w:u w:val="none"/>
      <w:effect w:val="none"/>
    </w:rPr>
  </w:style>
  <w:style w:type="character" w:customStyle="1" w:styleId="FollowedHyperlink4">
    <w:name w:val="FollowedHyperlink4"/>
    <w:uiPriority w:val="99"/>
    <w:rsid w:val="00E95B91"/>
    <w:rPr>
      <w:rFonts w:ascii="Verdana" w:hAnsi="Verdana"/>
      <w:b/>
      <w:color w:val="FFFFFF"/>
      <w:sz w:val="13"/>
      <w:u w:val="none"/>
      <w:effect w:val="none"/>
    </w:rPr>
  </w:style>
  <w:style w:type="paragraph" w:customStyle="1" w:styleId="NagwekText4">
    <w:name w:val="Nagłówek Text 4"/>
    <w:basedOn w:val="Normal"/>
    <w:uiPriority w:val="99"/>
    <w:rsid w:val="00E95B91"/>
    <w:rPr>
      <w:rFonts w:ascii="Times" w:hAnsi="Times"/>
      <w:sz w:val="16"/>
      <w:szCs w:val="20"/>
    </w:rPr>
  </w:style>
  <w:style w:type="paragraph" w:styleId="BalloonText">
    <w:name w:val="Balloon Text"/>
    <w:basedOn w:val="Normal"/>
    <w:link w:val="BalloonTextChar"/>
    <w:uiPriority w:val="99"/>
    <w:rsid w:val="00E95B91"/>
    <w:pPr>
      <w:tabs>
        <w:tab w:val="left" w:pos="284"/>
        <w:tab w:val="left" w:pos="567"/>
      </w:tabs>
      <w:spacing w:line="240" w:lineRule="auto"/>
      <w:ind w:firstLine="567"/>
    </w:pPr>
    <w:rPr>
      <w:rFonts w:ascii="Tahoma" w:hAnsi="Tahoma"/>
      <w:sz w:val="16"/>
      <w:szCs w:val="16"/>
      <w:lang w:eastAsia="pl-PL"/>
    </w:rPr>
  </w:style>
  <w:style w:type="character" w:customStyle="1" w:styleId="BalloonTextChar">
    <w:name w:val="Balloon Text Char"/>
    <w:basedOn w:val="DefaultParagraphFont"/>
    <w:link w:val="BalloonText"/>
    <w:uiPriority w:val="99"/>
    <w:locked/>
    <w:rsid w:val="00E95B91"/>
    <w:rPr>
      <w:rFonts w:ascii="Tahoma" w:hAnsi="Tahoma"/>
      <w:sz w:val="16"/>
      <w:lang w:val="en-US" w:eastAsia="pl-PL"/>
    </w:rPr>
  </w:style>
  <w:style w:type="paragraph" w:customStyle="1" w:styleId="TableNormal1">
    <w:name w:val="Table Normal1"/>
    <w:uiPriority w:val="99"/>
    <w:rsid w:val="00E95B91"/>
    <w:pPr>
      <w:overflowPunct w:val="0"/>
      <w:autoSpaceDE w:val="0"/>
      <w:autoSpaceDN w:val="0"/>
      <w:adjustRightInd w:val="0"/>
      <w:textAlignment w:val="baseline"/>
    </w:pPr>
    <w:rPr>
      <w:rFonts w:ascii="Arial" w:hAnsi="Arial"/>
      <w:szCs w:val="20"/>
      <w:lang w:val="de-DE"/>
    </w:rPr>
  </w:style>
  <w:style w:type="paragraph" w:customStyle="1" w:styleId="table">
    <w:name w:val="table"/>
    <w:basedOn w:val="TableNormal1"/>
    <w:uiPriority w:val="99"/>
    <w:rsid w:val="00E95B91"/>
    <w:pPr>
      <w:keepNext/>
      <w:jc w:val="both"/>
    </w:pPr>
    <w:rPr>
      <w:sz w:val="24"/>
      <w:lang w:val="en-GB"/>
    </w:rPr>
  </w:style>
  <w:style w:type="paragraph" w:customStyle="1" w:styleId="Normal2">
    <w:name w:val="Normal 2"/>
    <w:basedOn w:val="Normal"/>
    <w:uiPriority w:val="99"/>
    <w:rsid w:val="00E95B91"/>
    <w:pPr>
      <w:keepLines/>
      <w:suppressAutoHyphens/>
      <w:spacing w:after="120"/>
      <w:jc w:val="left"/>
    </w:pPr>
    <w:rPr>
      <w:szCs w:val="20"/>
      <w:lang w:val="en-GB" w:eastAsia="pl-PL"/>
    </w:rPr>
  </w:style>
  <w:style w:type="paragraph" w:customStyle="1" w:styleId="Normal3">
    <w:name w:val="Normal 3"/>
    <w:basedOn w:val="Normal2"/>
    <w:uiPriority w:val="99"/>
    <w:rsid w:val="00E95B91"/>
  </w:style>
  <w:style w:type="paragraph" w:styleId="ListContinue">
    <w:name w:val="List Continue"/>
    <w:basedOn w:val="Normal"/>
    <w:uiPriority w:val="99"/>
    <w:semiHidden/>
    <w:rsid w:val="00E95B91"/>
    <w:pPr>
      <w:spacing w:after="120" w:line="240" w:lineRule="auto"/>
    </w:pPr>
    <w:rPr>
      <w:rFonts w:ascii="Tahoma" w:hAnsi="Tahoma"/>
      <w:sz w:val="20"/>
      <w:szCs w:val="20"/>
      <w:lang w:val="fr-FR" w:eastAsia="fr-FR"/>
    </w:rPr>
  </w:style>
  <w:style w:type="paragraph" w:customStyle="1" w:styleId="NormalStandardowy1">
    <w:name w:val="Normal.Standardowy1"/>
    <w:uiPriority w:val="99"/>
    <w:rsid w:val="00E95B91"/>
    <w:pPr>
      <w:spacing w:after="120"/>
      <w:jc w:val="both"/>
    </w:pPr>
    <w:rPr>
      <w:rFonts w:ascii="Tahoma" w:hAnsi="Tahoma"/>
      <w:sz w:val="20"/>
      <w:szCs w:val="20"/>
      <w:lang w:val="fr-FR"/>
    </w:rPr>
  </w:style>
  <w:style w:type="paragraph" w:customStyle="1" w:styleId="Tekstdymka1">
    <w:name w:val="Tekst dymka1"/>
    <w:basedOn w:val="Normal"/>
    <w:uiPriority w:val="99"/>
    <w:semiHidden/>
    <w:rsid w:val="00E95B91"/>
    <w:rPr>
      <w:rFonts w:ascii="Tahoma" w:hAnsi="Tahoma" w:cs="Tahoma"/>
      <w:sz w:val="16"/>
      <w:szCs w:val="16"/>
    </w:rPr>
  </w:style>
  <w:style w:type="paragraph" w:styleId="BodyText2">
    <w:name w:val="Body Text 2"/>
    <w:basedOn w:val="Normal"/>
    <w:link w:val="BodyText2Char"/>
    <w:uiPriority w:val="99"/>
    <w:semiHidden/>
    <w:rsid w:val="00E95B91"/>
    <w:pPr>
      <w:autoSpaceDE w:val="0"/>
      <w:autoSpaceDN w:val="0"/>
      <w:adjustRightInd w:val="0"/>
      <w:jc w:val="center"/>
    </w:pPr>
    <w:rPr>
      <w:sz w:val="20"/>
    </w:rPr>
  </w:style>
  <w:style w:type="character" w:customStyle="1" w:styleId="BodyText2Char">
    <w:name w:val="Body Text 2 Char"/>
    <w:basedOn w:val="DefaultParagraphFont"/>
    <w:link w:val="BodyText2"/>
    <w:uiPriority w:val="99"/>
    <w:semiHidden/>
    <w:locked/>
    <w:rPr>
      <w:rFonts w:ascii="Arial" w:hAnsi="Arial"/>
      <w:sz w:val="24"/>
      <w:lang w:eastAsia="en-US"/>
    </w:rPr>
  </w:style>
  <w:style w:type="character" w:styleId="CommentReference">
    <w:name w:val="annotation reference"/>
    <w:basedOn w:val="DefaultParagraphFont"/>
    <w:semiHidden/>
    <w:rsid w:val="00E95B91"/>
    <w:rPr>
      <w:rFonts w:cs="Times New Roman"/>
      <w:sz w:val="16"/>
    </w:rPr>
  </w:style>
  <w:style w:type="paragraph" w:styleId="ListBullet">
    <w:name w:val="List Bullet"/>
    <w:basedOn w:val="Normal"/>
    <w:uiPriority w:val="99"/>
    <w:semiHidden/>
    <w:rsid w:val="00E95B91"/>
    <w:pPr>
      <w:tabs>
        <w:tab w:val="num" w:pos="360"/>
      </w:tabs>
      <w:ind w:left="360" w:hanging="360"/>
    </w:pPr>
  </w:style>
  <w:style w:type="paragraph" w:styleId="BodyTextFirstIndent">
    <w:name w:val="Body Text First Indent"/>
    <w:basedOn w:val="BodyText"/>
    <w:link w:val="BodyTextFirstIndentChar"/>
    <w:uiPriority w:val="99"/>
    <w:semiHidden/>
    <w:rsid w:val="00E95B91"/>
    <w:pPr>
      <w:ind w:firstLine="210"/>
    </w:pPr>
  </w:style>
  <w:style w:type="character" w:customStyle="1" w:styleId="BodyTextFirstIndentChar">
    <w:name w:val="Body Text First Indent Char"/>
    <w:basedOn w:val="BodyTextChar"/>
    <w:link w:val="BodyTextFirstIndent"/>
    <w:uiPriority w:val="99"/>
    <w:semiHidden/>
    <w:locked/>
    <w:rPr>
      <w:rFonts w:ascii="Arial" w:hAnsi="Arial" w:cs="Times New Roman"/>
      <w:sz w:val="24"/>
      <w:szCs w:val="24"/>
      <w:lang w:eastAsia="en-US"/>
    </w:rPr>
  </w:style>
  <w:style w:type="paragraph" w:styleId="NormalWeb">
    <w:name w:val="Normal (Web)"/>
    <w:basedOn w:val="Normal"/>
    <w:uiPriority w:val="99"/>
    <w:semiHidden/>
    <w:rsid w:val="00E95B91"/>
    <w:pPr>
      <w:spacing w:before="100" w:beforeAutospacing="1" w:after="100" w:afterAutospacing="1" w:line="240" w:lineRule="auto"/>
      <w:jc w:val="left"/>
    </w:pPr>
    <w:rPr>
      <w:rFonts w:ascii="Times New Roman" w:hAnsi="Times New Roman"/>
      <w:color w:val="000000"/>
      <w:sz w:val="24"/>
    </w:rPr>
  </w:style>
  <w:style w:type="paragraph" w:styleId="CommentText">
    <w:name w:val="annotation text"/>
    <w:basedOn w:val="Normal"/>
    <w:link w:val="CommentTextChar"/>
    <w:rsid w:val="00E95B91"/>
    <w:rPr>
      <w:sz w:val="20"/>
      <w:szCs w:val="20"/>
    </w:rPr>
  </w:style>
  <w:style w:type="character" w:customStyle="1" w:styleId="CommentTextChar">
    <w:name w:val="Comment Text Char"/>
    <w:basedOn w:val="DefaultParagraphFont"/>
    <w:link w:val="CommentText"/>
    <w:locked/>
    <w:rsid w:val="00E95B91"/>
    <w:rPr>
      <w:rFonts w:ascii="Arial" w:hAnsi="Arial"/>
      <w:lang w:val="pl-PL" w:eastAsia="en-US"/>
    </w:rPr>
  </w:style>
  <w:style w:type="paragraph" w:customStyle="1" w:styleId="Normalzr">
    <w:name w:val="Normalzr"/>
    <w:basedOn w:val="Normal"/>
    <w:uiPriority w:val="99"/>
    <w:rsid w:val="00E95B91"/>
    <w:pPr>
      <w:tabs>
        <w:tab w:val="left" w:pos="284"/>
        <w:tab w:val="left" w:pos="567"/>
        <w:tab w:val="left" w:pos="851"/>
      </w:tabs>
      <w:spacing w:before="60" w:line="240" w:lineRule="auto"/>
      <w:jc w:val="left"/>
    </w:pPr>
    <w:rPr>
      <w:rFonts w:ascii="FuturaA Bk BT" w:hAnsi="FuturaA Bk BT"/>
      <w:sz w:val="20"/>
      <w:szCs w:val="20"/>
      <w:lang w:val="en-GB"/>
    </w:rPr>
  </w:style>
  <w:style w:type="paragraph" w:styleId="CommentSubject">
    <w:name w:val="annotation subject"/>
    <w:basedOn w:val="CommentText"/>
    <w:next w:val="CommentText"/>
    <w:link w:val="CommentSubjectChar"/>
    <w:uiPriority w:val="99"/>
    <w:rsid w:val="00E95B91"/>
    <w:rPr>
      <w:rFonts w:ascii="Trebuchet MS" w:hAnsi="Trebuchet MS"/>
      <w:b/>
      <w:bCs/>
    </w:rPr>
  </w:style>
  <w:style w:type="character" w:customStyle="1" w:styleId="CommentSubjectChar">
    <w:name w:val="Comment Subject Char"/>
    <w:basedOn w:val="CommentTextChar"/>
    <w:link w:val="CommentSubject"/>
    <w:uiPriority w:val="99"/>
    <w:locked/>
    <w:rsid w:val="00E95B91"/>
    <w:rPr>
      <w:rFonts w:ascii="Arial" w:hAnsi="Arial" w:cs="Times New Roman"/>
      <w:lang w:val="pl-PL" w:eastAsia="en-US"/>
    </w:rPr>
  </w:style>
  <w:style w:type="paragraph" w:customStyle="1" w:styleId="Alcatel">
    <w:name w:val="Alcatel"/>
    <w:basedOn w:val="Normal"/>
    <w:uiPriority w:val="99"/>
    <w:rsid w:val="00E95B91"/>
    <w:pPr>
      <w:tabs>
        <w:tab w:val="left" w:pos="1008"/>
      </w:tabs>
      <w:spacing w:line="240" w:lineRule="auto"/>
    </w:pPr>
    <w:rPr>
      <w:rFonts w:ascii="FuturaA Bk BT" w:hAnsi="FuturaA Bk BT"/>
      <w:sz w:val="20"/>
      <w:szCs w:val="20"/>
    </w:rPr>
  </w:style>
  <w:style w:type="paragraph" w:styleId="ListParagraph">
    <w:name w:val="List Paragraph"/>
    <w:basedOn w:val="Normal"/>
    <w:link w:val="ListParagraphChar"/>
    <w:uiPriority w:val="34"/>
    <w:qFormat/>
    <w:rsid w:val="00E95B91"/>
    <w:pPr>
      <w:ind w:left="720"/>
    </w:pPr>
  </w:style>
  <w:style w:type="paragraph" w:styleId="List">
    <w:name w:val="List"/>
    <w:basedOn w:val="Normal"/>
    <w:uiPriority w:val="99"/>
    <w:semiHidden/>
    <w:rsid w:val="00E95B91"/>
    <w:pPr>
      <w:ind w:left="283" w:hanging="283"/>
      <w:contextualSpacing/>
    </w:pPr>
  </w:style>
  <w:style w:type="paragraph" w:styleId="List2">
    <w:name w:val="List 2"/>
    <w:basedOn w:val="Normal"/>
    <w:uiPriority w:val="99"/>
    <w:semiHidden/>
    <w:rsid w:val="00E95B91"/>
    <w:pPr>
      <w:ind w:left="566" w:hanging="283"/>
      <w:contextualSpacing/>
    </w:pPr>
  </w:style>
  <w:style w:type="paragraph" w:styleId="List3">
    <w:name w:val="List 3"/>
    <w:basedOn w:val="Normal"/>
    <w:uiPriority w:val="99"/>
    <w:semiHidden/>
    <w:rsid w:val="00E95B91"/>
    <w:pPr>
      <w:ind w:left="849" w:hanging="283"/>
      <w:contextualSpacing/>
    </w:pPr>
  </w:style>
  <w:style w:type="paragraph" w:customStyle="1" w:styleId="boxed">
    <w:name w:val="boxed"/>
    <w:basedOn w:val="Normal"/>
    <w:uiPriority w:val="99"/>
    <w:rsid w:val="00E95B91"/>
    <w:pPr>
      <w:widowControl w:val="0"/>
      <w:spacing w:after="40" w:line="240" w:lineRule="auto"/>
    </w:pPr>
    <w:rPr>
      <w:rFonts w:ascii="FuturaA Bk BT" w:hAnsi="FuturaA Bk BT"/>
      <w:b/>
      <w:bCs/>
      <w:color w:val="000000"/>
      <w:szCs w:val="16"/>
    </w:rPr>
  </w:style>
  <w:style w:type="paragraph" w:customStyle="1" w:styleId="KeepNext">
    <w:name w:val="KeepNext"/>
    <w:basedOn w:val="Normal"/>
    <w:next w:val="Normal"/>
    <w:uiPriority w:val="99"/>
    <w:rsid w:val="00E95B91"/>
    <w:pPr>
      <w:keepNext/>
      <w:keepLines/>
      <w:widowControl w:val="0"/>
      <w:spacing w:before="120" w:after="120" w:line="240" w:lineRule="auto"/>
    </w:pPr>
    <w:rPr>
      <w:rFonts w:ascii="FuturaA Bk BT" w:hAnsi="FuturaA Bk BT"/>
      <w:color w:val="000000"/>
      <w:szCs w:val="16"/>
      <w:lang w:val="en-GB"/>
    </w:rPr>
  </w:style>
  <w:style w:type="paragraph" w:customStyle="1" w:styleId="ListBulletheader">
    <w:name w:val="List Bullet header"/>
    <w:basedOn w:val="Normal"/>
    <w:uiPriority w:val="99"/>
    <w:rsid w:val="00E95B91"/>
    <w:pPr>
      <w:widowControl w:val="0"/>
      <w:numPr>
        <w:ilvl w:val="1"/>
        <w:numId w:val="3"/>
      </w:numPr>
      <w:spacing w:after="40" w:line="240" w:lineRule="auto"/>
    </w:pPr>
    <w:rPr>
      <w:rFonts w:ascii="FuturaA Bk BT" w:hAnsi="FuturaA Bk BT"/>
      <w:color w:val="000000"/>
      <w:szCs w:val="16"/>
      <w:lang w:val="en-GB"/>
    </w:rPr>
  </w:style>
  <w:style w:type="paragraph" w:customStyle="1" w:styleId="Bullet1">
    <w:name w:val="Bullet 1 $"/>
    <w:basedOn w:val="Normal"/>
    <w:autoRedefine/>
    <w:uiPriority w:val="99"/>
    <w:rsid w:val="00E95B91"/>
    <w:pPr>
      <w:keepNext/>
      <w:keepLines/>
      <w:numPr>
        <w:numId w:val="4"/>
      </w:numPr>
      <w:tabs>
        <w:tab w:val="clear" w:pos="1571"/>
        <w:tab w:val="num" w:pos="1276"/>
      </w:tabs>
      <w:spacing w:before="120" w:line="240" w:lineRule="auto"/>
      <w:ind w:left="1276" w:right="63" w:hanging="425"/>
      <w:jc w:val="left"/>
    </w:pPr>
    <w:rPr>
      <w:rFonts w:cs="Arial"/>
      <w:szCs w:val="20"/>
    </w:rPr>
  </w:style>
  <w:style w:type="paragraph" w:customStyle="1" w:styleId="1CharCharChar">
    <w:name w:val="1 Char Char Char"/>
    <w:basedOn w:val="Normal"/>
    <w:uiPriority w:val="99"/>
    <w:rsid w:val="00E95B91"/>
    <w:pPr>
      <w:spacing w:after="160" w:line="240" w:lineRule="exact"/>
      <w:jc w:val="left"/>
    </w:pPr>
    <w:rPr>
      <w:sz w:val="20"/>
      <w:szCs w:val="20"/>
      <w:lang w:val="en-GB"/>
    </w:rPr>
  </w:style>
  <w:style w:type="paragraph" w:styleId="DocumentMap">
    <w:name w:val="Document Map"/>
    <w:basedOn w:val="Normal"/>
    <w:link w:val="DocumentMapChar"/>
    <w:uiPriority w:val="99"/>
    <w:semiHidden/>
    <w:rsid w:val="00E95B91"/>
    <w:rPr>
      <w:rFonts w:ascii="Tahoma" w:hAnsi="Tahoma"/>
      <w:sz w:val="16"/>
      <w:szCs w:val="16"/>
    </w:rPr>
  </w:style>
  <w:style w:type="character" w:customStyle="1" w:styleId="DocumentMapChar">
    <w:name w:val="Document Map Char"/>
    <w:basedOn w:val="DefaultParagraphFont"/>
    <w:link w:val="DocumentMap"/>
    <w:uiPriority w:val="99"/>
    <w:locked/>
    <w:rsid w:val="00E95B91"/>
    <w:rPr>
      <w:rFonts w:ascii="Tahoma" w:hAnsi="Tahoma"/>
      <w:sz w:val="16"/>
      <w:lang w:val="pl-PL" w:eastAsia="en-US"/>
    </w:rPr>
  </w:style>
  <w:style w:type="paragraph" w:customStyle="1" w:styleId="CharChar">
    <w:name w:val="Char Char"/>
    <w:basedOn w:val="Normal"/>
    <w:uiPriority w:val="99"/>
    <w:rsid w:val="00E95B91"/>
    <w:rPr>
      <w:rFonts w:ascii="Verdana" w:hAnsi="Verdana" w:cs="Arial"/>
      <w:sz w:val="20"/>
      <w:lang w:eastAsia="pl-PL"/>
    </w:rPr>
  </w:style>
  <w:style w:type="character" w:customStyle="1" w:styleId="prefs-disabledlabel">
    <w:name w:val="prefs-disabledlabel"/>
    <w:uiPriority w:val="99"/>
    <w:rsid w:val="00E95B91"/>
  </w:style>
  <w:style w:type="paragraph" w:styleId="ListBullet3">
    <w:name w:val="List Bullet 3"/>
    <w:basedOn w:val="Normal"/>
    <w:uiPriority w:val="99"/>
    <w:semiHidden/>
    <w:rsid w:val="00E95B91"/>
    <w:pPr>
      <w:tabs>
        <w:tab w:val="num" w:pos="926"/>
      </w:tabs>
      <w:ind w:left="926" w:hanging="360"/>
    </w:pPr>
    <w:rPr>
      <w:rFonts w:ascii="Trebuchet MS" w:hAnsi="Trebuchet MS"/>
    </w:rPr>
  </w:style>
  <w:style w:type="paragraph" w:styleId="ListBullet4">
    <w:name w:val="List Bullet 4"/>
    <w:basedOn w:val="Normal"/>
    <w:uiPriority w:val="99"/>
    <w:semiHidden/>
    <w:rsid w:val="00E95B91"/>
    <w:pPr>
      <w:tabs>
        <w:tab w:val="num" w:pos="1209"/>
      </w:tabs>
      <w:ind w:left="1209" w:hanging="360"/>
    </w:pPr>
    <w:rPr>
      <w:rFonts w:ascii="Trebuchet MS" w:hAnsi="Trebuchet MS"/>
    </w:rPr>
  </w:style>
  <w:style w:type="paragraph" w:customStyle="1" w:styleId="ZnakZnak">
    <w:name w:val="Znak Znak"/>
    <w:basedOn w:val="Normal"/>
    <w:uiPriority w:val="99"/>
    <w:rsid w:val="00E95B91"/>
    <w:pPr>
      <w:suppressAutoHyphens/>
    </w:pPr>
    <w:rPr>
      <w:rFonts w:ascii="Verdana" w:hAnsi="Verdana"/>
      <w:sz w:val="20"/>
      <w:szCs w:val="20"/>
      <w:lang w:eastAsia="ar-SA"/>
    </w:rPr>
  </w:style>
  <w:style w:type="paragraph" w:customStyle="1" w:styleId="Tabela">
    <w:name w:val="Tabela"/>
    <w:basedOn w:val="Normal"/>
    <w:uiPriority w:val="99"/>
    <w:rsid w:val="00E95B91"/>
    <w:pPr>
      <w:tabs>
        <w:tab w:val="left" w:pos="284"/>
        <w:tab w:val="left" w:pos="567"/>
      </w:tabs>
      <w:spacing w:before="60" w:after="60" w:line="240" w:lineRule="auto"/>
    </w:pPr>
    <w:rPr>
      <w:rFonts w:cs="Arial"/>
      <w:sz w:val="20"/>
      <w:szCs w:val="20"/>
      <w:lang w:eastAsia="pl-PL"/>
    </w:rPr>
  </w:style>
  <w:style w:type="paragraph" w:customStyle="1" w:styleId="Tebelanagwek">
    <w:name w:val="Tebela nagłówek"/>
    <w:basedOn w:val="Tabela"/>
    <w:uiPriority w:val="99"/>
    <w:rsid w:val="00E95B91"/>
    <w:pPr>
      <w:jc w:val="center"/>
    </w:pPr>
    <w:rPr>
      <w:b/>
      <w:bCs/>
    </w:rPr>
  </w:style>
  <w:style w:type="paragraph" w:customStyle="1" w:styleId="xStylNagwek1WyjustowanyPo24pt1">
    <w:name w:val="x Styl Nagłówek 1 + Wyjustowany Po:  24 pt1"/>
    <w:basedOn w:val="Heading1"/>
    <w:next w:val="xStylNagwek2Interlinia15wiersza1"/>
    <w:uiPriority w:val="99"/>
    <w:rsid w:val="00E95B91"/>
    <w:pPr>
      <w:keepNext w:val="0"/>
      <w:widowControl w:val="0"/>
      <w:numPr>
        <w:numId w:val="5"/>
      </w:numPr>
      <w:tabs>
        <w:tab w:val="clear" w:pos="0"/>
        <w:tab w:val="clear" w:pos="488"/>
        <w:tab w:val="num" w:pos="432"/>
      </w:tabs>
      <w:spacing w:before="240" w:after="480"/>
    </w:pPr>
    <w:rPr>
      <w:rFonts w:ascii="Arial" w:hAnsi="Arial"/>
      <w:sz w:val="32"/>
      <w:szCs w:val="20"/>
      <w:lang w:eastAsia="pl-PL"/>
    </w:rPr>
  </w:style>
  <w:style w:type="paragraph" w:customStyle="1" w:styleId="xStylNagwek2Interlinia15wiersza1">
    <w:name w:val="x Styl Nagłówek 2 + Interlinia:  15 wiersza1"/>
    <w:basedOn w:val="Heading2"/>
    <w:uiPriority w:val="99"/>
    <w:rsid w:val="00E95B91"/>
    <w:pPr>
      <w:numPr>
        <w:numId w:val="5"/>
      </w:numPr>
      <w:spacing w:before="360"/>
    </w:pPr>
    <w:rPr>
      <w:rFonts w:ascii="Arial" w:hAnsi="Arial"/>
      <w:i/>
      <w:iCs/>
      <w:szCs w:val="20"/>
      <w:lang w:eastAsia="pl-PL"/>
    </w:rPr>
  </w:style>
  <w:style w:type="character" w:customStyle="1" w:styleId="xStylNagwek3Przed12ptPo3pt13ptZnakZnak">
    <w:name w:val="x Styl Nagłówek 3 + Przed:  12 pt Po:  3 pt + 13 pt Znak Znak"/>
    <w:uiPriority w:val="99"/>
    <w:rsid w:val="00E95B91"/>
    <w:rPr>
      <w:rFonts w:ascii="Arial" w:hAnsi="Arial"/>
      <w:b/>
      <w:sz w:val="24"/>
      <w:lang w:val="pl-PL" w:eastAsia="pl-PL"/>
    </w:rPr>
  </w:style>
  <w:style w:type="paragraph" w:customStyle="1" w:styleId="xStylNagwek3Przed12ptPo3pt13pt">
    <w:name w:val="x Styl Nagłówek 3 + Przed:  12 pt Po:  3 pt + 13 pt"/>
    <w:basedOn w:val="Normal"/>
    <w:uiPriority w:val="99"/>
    <w:rsid w:val="00E95B91"/>
    <w:pPr>
      <w:keepNext/>
      <w:numPr>
        <w:ilvl w:val="2"/>
        <w:numId w:val="5"/>
      </w:numPr>
      <w:spacing w:before="240" w:after="60"/>
      <w:outlineLvl w:val="2"/>
    </w:pPr>
    <w:rPr>
      <w:b/>
      <w:bCs/>
      <w:sz w:val="24"/>
      <w:szCs w:val="20"/>
      <w:lang w:eastAsia="pl-PL"/>
    </w:rPr>
  </w:style>
  <w:style w:type="paragraph" w:customStyle="1" w:styleId="Podpisrysunku">
    <w:name w:val="Podpis rysunku"/>
    <w:basedOn w:val="Normal"/>
    <w:next w:val="Normal"/>
    <w:uiPriority w:val="99"/>
    <w:rsid w:val="00D23211"/>
    <w:pPr>
      <w:tabs>
        <w:tab w:val="left" w:pos="284"/>
        <w:tab w:val="left" w:pos="567"/>
      </w:tabs>
      <w:spacing w:before="20" w:after="240" w:line="240" w:lineRule="atLeast"/>
      <w:jc w:val="center"/>
    </w:pPr>
    <w:rPr>
      <w:i/>
      <w:sz w:val="18"/>
      <w:szCs w:val="18"/>
      <w:lang w:eastAsia="pl-PL"/>
    </w:rPr>
  </w:style>
  <w:style w:type="paragraph" w:customStyle="1" w:styleId="Rysunek">
    <w:name w:val="Rysunek"/>
    <w:basedOn w:val="Normal"/>
    <w:uiPriority w:val="99"/>
    <w:rsid w:val="00D23211"/>
    <w:pPr>
      <w:keepNext/>
      <w:tabs>
        <w:tab w:val="left" w:pos="284"/>
        <w:tab w:val="left" w:pos="567"/>
      </w:tabs>
      <w:spacing w:before="120" w:after="60" w:line="240" w:lineRule="atLeast"/>
      <w:jc w:val="center"/>
    </w:pPr>
    <w:rPr>
      <w:sz w:val="20"/>
      <w:szCs w:val="20"/>
      <w:lang w:eastAsia="pl-PL"/>
    </w:rPr>
  </w:style>
  <w:style w:type="paragraph" w:customStyle="1" w:styleId="NagwekTabeli">
    <w:name w:val="Nagłówek Tabeli"/>
    <w:basedOn w:val="Tabela"/>
    <w:uiPriority w:val="99"/>
    <w:rsid w:val="00D23211"/>
    <w:pPr>
      <w:keepLines/>
      <w:spacing w:before="0" w:after="0" w:line="240" w:lineRule="atLeast"/>
      <w:jc w:val="center"/>
    </w:pPr>
    <w:rPr>
      <w:rFonts w:cs="Times New Roman"/>
      <w:b/>
      <w:sz w:val="18"/>
      <w:lang w:val="pl-PL"/>
    </w:rPr>
  </w:style>
  <w:style w:type="paragraph" w:customStyle="1" w:styleId="Tematkomentarza1">
    <w:name w:val="Temat komentarza1"/>
    <w:basedOn w:val="CommentText"/>
    <w:next w:val="CommentText"/>
    <w:uiPriority w:val="99"/>
    <w:semiHidden/>
    <w:rsid w:val="00D23211"/>
  </w:style>
  <w:style w:type="paragraph" w:customStyle="1" w:styleId="TPtekst">
    <w:name w:val="TP tekst"/>
    <w:basedOn w:val="BodyText"/>
    <w:autoRedefine/>
    <w:uiPriority w:val="99"/>
    <w:rsid w:val="00D23211"/>
    <w:pPr>
      <w:tabs>
        <w:tab w:val="left" w:pos="4253"/>
      </w:tabs>
      <w:spacing w:before="120" w:after="0"/>
    </w:pPr>
    <w:rPr>
      <w:rFonts w:cs="Arial"/>
      <w:sz w:val="24"/>
      <w:lang w:eastAsia="pl-PL"/>
    </w:rPr>
  </w:style>
  <w:style w:type="character" w:customStyle="1" w:styleId="PodpisrysunkuZnak">
    <w:name w:val="Podpis rysunku Znak"/>
    <w:uiPriority w:val="99"/>
    <w:rsid w:val="00D23211"/>
    <w:rPr>
      <w:rFonts w:ascii="Arial" w:hAnsi="Arial"/>
      <w:i/>
      <w:sz w:val="18"/>
      <w:lang w:val="pl-PL" w:eastAsia="pl-PL"/>
    </w:rPr>
  </w:style>
  <w:style w:type="paragraph" w:customStyle="1" w:styleId="Wyrnienie">
    <w:name w:val="Wyróżnienie"/>
    <w:basedOn w:val="Normal"/>
    <w:uiPriority w:val="99"/>
    <w:rsid w:val="00D23211"/>
    <w:pPr>
      <w:tabs>
        <w:tab w:val="left" w:pos="284"/>
        <w:tab w:val="left" w:pos="567"/>
      </w:tabs>
      <w:spacing w:before="60" w:after="60" w:line="240" w:lineRule="atLeast"/>
      <w:jc w:val="left"/>
    </w:pPr>
    <w:rPr>
      <w:rFonts w:cs="Arial"/>
      <w:b/>
      <w:sz w:val="20"/>
      <w:szCs w:val="20"/>
      <w:u w:val="single"/>
      <w:lang w:eastAsia="pl-PL"/>
    </w:rPr>
  </w:style>
  <w:style w:type="paragraph" w:customStyle="1" w:styleId="Przykad">
    <w:name w:val="Przykład"/>
    <w:basedOn w:val="Normal"/>
    <w:uiPriority w:val="99"/>
    <w:rsid w:val="00D23211"/>
    <w:pPr>
      <w:pBdr>
        <w:top w:val="single" w:sz="4" w:space="1" w:color="auto"/>
        <w:left w:val="single" w:sz="4" w:space="4" w:color="auto"/>
        <w:bottom w:val="single" w:sz="4" w:space="1" w:color="auto"/>
        <w:right w:val="single" w:sz="4" w:space="4" w:color="auto"/>
      </w:pBdr>
      <w:shd w:val="clear" w:color="auto" w:fill="F3F3F3"/>
      <w:tabs>
        <w:tab w:val="left" w:pos="284"/>
        <w:tab w:val="left" w:pos="567"/>
      </w:tabs>
      <w:spacing w:before="60" w:after="60" w:line="240" w:lineRule="atLeast"/>
      <w:jc w:val="left"/>
    </w:pPr>
    <w:rPr>
      <w:sz w:val="20"/>
      <w:szCs w:val="20"/>
      <w:lang w:eastAsia="pl-PL"/>
    </w:rPr>
  </w:style>
  <w:style w:type="paragraph" w:customStyle="1" w:styleId="Komentarz">
    <w:name w:val="Komentarz"/>
    <w:basedOn w:val="Normal"/>
    <w:uiPriority w:val="99"/>
    <w:rsid w:val="00D23211"/>
    <w:pPr>
      <w:pBdr>
        <w:top w:val="dashSmallGap" w:sz="4" w:space="1" w:color="999999"/>
        <w:left w:val="dashSmallGap" w:sz="4" w:space="4" w:color="999999"/>
        <w:bottom w:val="dashSmallGap" w:sz="4" w:space="1" w:color="999999"/>
        <w:right w:val="dashSmallGap" w:sz="4" w:space="4" w:color="999999"/>
      </w:pBdr>
      <w:shd w:val="clear" w:color="auto" w:fill="FFFF99"/>
      <w:tabs>
        <w:tab w:val="left" w:pos="284"/>
        <w:tab w:val="left" w:pos="567"/>
      </w:tabs>
      <w:spacing w:before="20" w:after="40" w:line="240" w:lineRule="atLeast"/>
      <w:jc w:val="left"/>
    </w:pPr>
    <w:rPr>
      <w:i/>
      <w:iCs/>
      <w:sz w:val="20"/>
      <w:szCs w:val="20"/>
      <w:lang w:eastAsia="pl-PL"/>
    </w:rPr>
  </w:style>
  <w:style w:type="paragraph" w:styleId="ListNumber">
    <w:name w:val="List Number"/>
    <w:basedOn w:val="Normal"/>
    <w:uiPriority w:val="99"/>
    <w:semiHidden/>
    <w:rsid w:val="00D23211"/>
    <w:pPr>
      <w:tabs>
        <w:tab w:val="num" w:pos="360"/>
        <w:tab w:val="left" w:pos="709"/>
      </w:tabs>
      <w:spacing w:before="20" w:after="40" w:line="240" w:lineRule="atLeast"/>
      <w:ind w:left="360" w:hanging="360"/>
      <w:jc w:val="left"/>
    </w:pPr>
    <w:rPr>
      <w:sz w:val="20"/>
      <w:szCs w:val="20"/>
      <w:lang w:eastAsia="pl-PL"/>
    </w:rPr>
  </w:style>
  <w:style w:type="paragraph" w:styleId="ListNumber2">
    <w:name w:val="List Number 2"/>
    <w:basedOn w:val="Normal"/>
    <w:uiPriority w:val="99"/>
    <w:semiHidden/>
    <w:rsid w:val="00D23211"/>
    <w:pPr>
      <w:keepLines/>
      <w:tabs>
        <w:tab w:val="left" w:pos="851"/>
        <w:tab w:val="num" w:pos="927"/>
      </w:tabs>
      <w:spacing w:before="20" w:after="20" w:line="220" w:lineRule="atLeast"/>
      <w:ind w:left="927" w:hanging="360"/>
      <w:jc w:val="left"/>
    </w:pPr>
    <w:rPr>
      <w:sz w:val="20"/>
      <w:szCs w:val="20"/>
      <w:lang w:eastAsia="pl-PL"/>
    </w:rPr>
  </w:style>
  <w:style w:type="character" w:customStyle="1" w:styleId="ZnakZnak2">
    <w:name w:val="Znak Znak2"/>
    <w:uiPriority w:val="99"/>
    <w:rsid w:val="00D23211"/>
    <w:rPr>
      <w:rFonts w:ascii="Arial" w:hAnsi="Arial"/>
    </w:rPr>
  </w:style>
  <w:style w:type="character" w:customStyle="1" w:styleId="ZnakZnak1">
    <w:name w:val="Znak Znak1"/>
    <w:uiPriority w:val="99"/>
    <w:rsid w:val="00D23211"/>
    <w:rPr>
      <w:rFonts w:ascii="Arial" w:hAnsi="Arial"/>
    </w:rPr>
  </w:style>
  <w:style w:type="paragraph" w:customStyle="1" w:styleId="Wymaganie">
    <w:name w:val="Wymaganie"/>
    <w:basedOn w:val="Normal"/>
    <w:uiPriority w:val="99"/>
    <w:rsid w:val="00D23211"/>
    <w:pPr>
      <w:overflowPunct w:val="0"/>
      <w:autoSpaceDE w:val="0"/>
      <w:autoSpaceDN w:val="0"/>
      <w:adjustRightInd w:val="0"/>
      <w:spacing w:after="120" w:line="240" w:lineRule="auto"/>
      <w:ind w:left="624" w:hanging="624"/>
      <w:textAlignment w:val="baseline"/>
    </w:pPr>
    <w:rPr>
      <w:rFonts w:cs="Arial"/>
      <w:b/>
      <w:bCs/>
      <w:sz w:val="20"/>
      <w:szCs w:val="20"/>
    </w:rPr>
  </w:style>
  <w:style w:type="paragraph" w:customStyle="1" w:styleId="Wymaganie2">
    <w:name w:val="Wymaganie 2"/>
    <w:basedOn w:val="Normal"/>
    <w:uiPriority w:val="99"/>
    <w:rsid w:val="00D23211"/>
    <w:pPr>
      <w:overflowPunct w:val="0"/>
      <w:autoSpaceDE w:val="0"/>
      <w:autoSpaceDN w:val="0"/>
      <w:adjustRightInd w:val="0"/>
      <w:spacing w:after="120" w:line="240" w:lineRule="auto"/>
      <w:ind w:left="624" w:hanging="624"/>
      <w:textAlignment w:val="baseline"/>
    </w:pPr>
    <w:rPr>
      <w:rFonts w:cs="Arial"/>
      <w:sz w:val="20"/>
      <w:szCs w:val="20"/>
    </w:rPr>
  </w:style>
  <w:style w:type="paragraph" w:customStyle="1" w:styleId="Tabelatre">
    <w:name w:val="Tabela treść"/>
    <w:basedOn w:val="Normal"/>
    <w:uiPriority w:val="99"/>
    <w:rsid w:val="00D23211"/>
    <w:pPr>
      <w:spacing w:line="240" w:lineRule="auto"/>
      <w:jc w:val="left"/>
    </w:pPr>
    <w:rPr>
      <w:sz w:val="18"/>
      <w:lang w:eastAsia="pl-PL"/>
    </w:rPr>
  </w:style>
  <w:style w:type="character" w:customStyle="1" w:styleId="TabelatreZnak">
    <w:name w:val="Tabela treść Znak"/>
    <w:uiPriority w:val="99"/>
    <w:rsid w:val="00D23211"/>
    <w:rPr>
      <w:rFonts w:ascii="Arial" w:hAnsi="Arial"/>
      <w:sz w:val="24"/>
      <w:lang w:val="pl-PL" w:eastAsia="pl-PL"/>
    </w:rPr>
  </w:style>
  <w:style w:type="paragraph" w:customStyle="1" w:styleId="Tabelanag">
    <w:name w:val="Tabela nagł"/>
    <w:basedOn w:val="Normal"/>
    <w:next w:val="Tabelatre"/>
    <w:uiPriority w:val="99"/>
    <w:rsid w:val="00D23211"/>
    <w:pPr>
      <w:spacing w:before="60" w:after="60" w:line="240" w:lineRule="auto"/>
      <w:jc w:val="center"/>
    </w:pPr>
    <w:rPr>
      <w:b/>
      <w:bCs/>
      <w:sz w:val="18"/>
      <w:szCs w:val="20"/>
      <w:lang w:eastAsia="pl-PL"/>
    </w:rPr>
  </w:style>
  <w:style w:type="paragraph" w:customStyle="1" w:styleId="Wcicienormalne1">
    <w:name w:val="Wcięcie normalne1"/>
    <w:basedOn w:val="Normal"/>
    <w:uiPriority w:val="99"/>
    <w:rsid w:val="00D23211"/>
    <w:pPr>
      <w:suppressAutoHyphens/>
      <w:spacing w:before="120" w:line="264" w:lineRule="auto"/>
      <w:ind w:left="680" w:right="57"/>
    </w:pPr>
    <w:rPr>
      <w:rFonts w:ascii="Times New Roman" w:hAnsi="Times New Roman"/>
      <w:sz w:val="20"/>
      <w:lang w:eastAsia="ar-SA"/>
    </w:rPr>
  </w:style>
  <w:style w:type="paragraph" w:customStyle="1" w:styleId="ZnakZnakZnakZnak">
    <w:name w:val="Znak Znak Znak Znak"/>
    <w:basedOn w:val="Normal"/>
    <w:uiPriority w:val="99"/>
    <w:rsid w:val="00D23211"/>
    <w:pPr>
      <w:spacing w:after="120" w:line="240" w:lineRule="exact"/>
      <w:jc w:val="left"/>
    </w:pPr>
    <w:rPr>
      <w:rFonts w:ascii="Verdana" w:hAnsi="Verdana" w:cs="Verdana"/>
      <w:sz w:val="20"/>
      <w:szCs w:val="20"/>
      <w:lang w:bidi="ta-IN"/>
    </w:rPr>
  </w:style>
  <w:style w:type="character" w:customStyle="1" w:styleId="ZnakZnak5">
    <w:name w:val="Znak Znak5"/>
    <w:uiPriority w:val="99"/>
    <w:rsid w:val="00D23211"/>
    <w:rPr>
      <w:sz w:val="24"/>
      <w:lang w:eastAsia="fr-FR"/>
    </w:rPr>
  </w:style>
  <w:style w:type="character" w:customStyle="1" w:styleId="Code">
    <w:name w:val="Code"/>
    <w:uiPriority w:val="99"/>
    <w:rsid w:val="00D23211"/>
    <w:rPr>
      <w:rFonts w:ascii="Courier New" w:hAnsi="Courier New"/>
      <w:noProof/>
      <w:color w:val="008000"/>
    </w:rPr>
  </w:style>
  <w:style w:type="character" w:styleId="Emphasis">
    <w:name w:val="Emphasis"/>
    <w:basedOn w:val="DefaultParagraphFont"/>
    <w:uiPriority w:val="99"/>
    <w:qFormat/>
    <w:rsid w:val="00D23211"/>
    <w:rPr>
      <w:rFonts w:ascii="Times New Roman" w:hAnsi="Times New Roman" w:cs="Times New Roman"/>
      <w:i/>
      <w:color w:val="000000"/>
      <w:sz w:val="22"/>
      <w:u w:color="000000"/>
    </w:rPr>
  </w:style>
  <w:style w:type="character" w:customStyle="1" w:styleId="WW8Num19z0">
    <w:name w:val="WW8Num19z0"/>
    <w:uiPriority w:val="99"/>
    <w:rsid w:val="00D23211"/>
    <w:rPr>
      <w:rFonts w:ascii="Symbol" w:hAnsi="Symbol"/>
    </w:rPr>
  </w:style>
  <w:style w:type="character" w:customStyle="1" w:styleId="ZnakZnak4">
    <w:name w:val="Znak Znak4"/>
    <w:uiPriority w:val="99"/>
    <w:rsid w:val="00D23211"/>
    <w:rPr>
      <w:rFonts w:ascii="Arial" w:hAnsi="Arial"/>
      <w:b/>
      <w:sz w:val="24"/>
      <w:lang w:val="pl-PL" w:eastAsia="pl-PL"/>
    </w:rPr>
  </w:style>
  <w:style w:type="character" w:customStyle="1" w:styleId="ZnakZnak3">
    <w:name w:val="Znak Znak3"/>
    <w:uiPriority w:val="99"/>
    <w:rsid w:val="00D23211"/>
    <w:rPr>
      <w:rFonts w:ascii="Arial" w:hAnsi="Arial"/>
      <w:b/>
    </w:rPr>
  </w:style>
  <w:style w:type="paragraph" w:customStyle="1" w:styleId="tabelalistawypunktowana">
    <w:name w:val="tabela lista wypunktowana"/>
    <w:basedOn w:val="Normal"/>
    <w:uiPriority w:val="99"/>
    <w:rsid w:val="00D23211"/>
    <w:pPr>
      <w:tabs>
        <w:tab w:val="left" w:pos="284"/>
        <w:tab w:val="left" w:pos="567"/>
        <w:tab w:val="num" w:pos="1500"/>
      </w:tabs>
      <w:spacing w:before="60" w:after="60" w:line="240" w:lineRule="atLeast"/>
      <w:ind w:left="1500" w:hanging="360"/>
      <w:jc w:val="left"/>
    </w:pPr>
    <w:rPr>
      <w:sz w:val="20"/>
      <w:szCs w:val="20"/>
      <w:lang w:eastAsia="pl-PL"/>
    </w:rPr>
  </w:style>
  <w:style w:type="character" w:customStyle="1" w:styleId="PlainTextChar">
    <w:name w:val="Plain Text Char"/>
    <w:link w:val="PlainText"/>
    <w:uiPriority w:val="99"/>
    <w:semiHidden/>
    <w:locked/>
    <w:rsid w:val="00D23211"/>
    <w:rPr>
      <w:rFonts w:ascii="Courier New" w:hAnsi="Courier New"/>
      <w:color w:val="000000"/>
      <w:u w:color="000000"/>
      <w:lang w:val="en-US" w:eastAsia="en-US"/>
    </w:rPr>
  </w:style>
  <w:style w:type="paragraph" w:styleId="PlainText">
    <w:name w:val="Plain Text"/>
    <w:basedOn w:val="Normal"/>
    <w:link w:val="PlainTextChar"/>
    <w:uiPriority w:val="99"/>
    <w:semiHidden/>
    <w:rsid w:val="00D23211"/>
    <w:pPr>
      <w:autoSpaceDE w:val="0"/>
      <w:autoSpaceDN w:val="0"/>
      <w:adjustRightInd w:val="0"/>
      <w:spacing w:line="240" w:lineRule="auto"/>
      <w:jc w:val="left"/>
    </w:pPr>
    <w:rPr>
      <w:rFonts w:ascii="Courier New" w:hAnsi="Courier New"/>
      <w:color w:val="000000"/>
      <w:sz w:val="20"/>
      <w:szCs w:val="20"/>
      <w:u w:color="000000"/>
    </w:rPr>
  </w:style>
  <w:style w:type="character" w:customStyle="1" w:styleId="PlainTextChar1">
    <w:name w:val="Plain Text Char1"/>
    <w:basedOn w:val="DefaultParagraphFont"/>
    <w:uiPriority w:val="99"/>
    <w:semiHidden/>
    <w:rPr>
      <w:rFonts w:ascii="Courier New" w:hAnsi="Courier New"/>
      <w:sz w:val="20"/>
      <w:lang w:eastAsia="en-US"/>
    </w:rPr>
  </w:style>
  <w:style w:type="character" w:customStyle="1" w:styleId="4Char1">
    <w:name w:val="4 Char1"/>
    <w:aliases w:val="H4-Heading 4 Char,h4 Char1,Level 2 - a Char,H4 Char1,Sub-Minor Char1,Heading_Numbered_4 Char,H4 Char Char,(Alt+4) Char,H41 Char,(Alt+4)1 Char,H42 Char,(Alt+4)2 Char,H43 Char,(Alt+4)3 Char,H44 Char,(Alt+4)4 Char,H45 Char,(Alt+4)5 Char,H411 Char"/>
    <w:uiPriority w:val="99"/>
    <w:rsid w:val="00D23211"/>
    <w:rPr>
      <w:rFonts w:ascii="Arial" w:hAnsi="Arial"/>
      <w:sz w:val="22"/>
      <w:lang w:val="pl-PL" w:eastAsia="pl-PL"/>
    </w:rPr>
  </w:style>
  <w:style w:type="character" w:customStyle="1" w:styleId="CaptionChar1CharChar">
    <w:name w:val="Caption Char1 Char Char"/>
    <w:aliases w:val="Caption Char Char Char Char,Caption Char1 Char Char Char Char,Caption Char Char Char Char Char Char,Caption - Centre Graphic Char Char Char Char Char Char,fighead2 Char Char Char Char Char Char,_Fig Char,_F Char Char"/>
    <w:uiPriority w:val="99"/>
    <w:rsid w:val="00D23211"/>
    <w:rPr>
      <w:rFonts w:ascii="Arial" w:hAnsi="Arial"/>
      <w:b/>
      <w:i/>
      <w:sz w:val="18"/>
      <w:lang w:val="pl-PL" w:eastAsia="pl-PL"/>
    </w:rPr>
  </w:style>
  <w:style w:type="table" w:styleId="LightList-Accent2">
    <w:name w:val="Light List Accent 2"/>
    <w:basedOn w:val="TableNormal"/>
    <w:uiPriority w:val="99"/>
    <w:rsid w:val="00C865B2"/>
    <w:rPr>
      <w:sz w:val="20"/>
      <w:szCs w:val="2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table" w:styleId="LightShading-Accent2">
    <w:name w:val="Light Shading Accent 2"/>
    <w:basedOn w:val="TableNormal"/>
    <w:uiPriority w:val="99"/>
    <w:rsid w:val="00F259BC"/>
    <w:rPr>
      <w:color w:val="943634"/>
      <w:sz w:val="20"/>
      <w:szCs w:val="20"/>
    </w:rPr>
    <w:tblPr>
      <w:tblStyleRowBandSize w:val="1"/>
      <w:tblStyleColBandSize w:val="1"/>
      <w:tblBorders>
        <w:top w:val="single" w:sz="8" w:space="0" w:color="C0504D"/>
        <w:bottom w:val="single" w:sz="8" w:space="0" w:color="C0504D"/>
      </w:tblBorders>
    </w:tblPr>
    <w:tblStylePr w:type="fir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rFonts w:cs="Times New Roman"/>
        <w:b/>
        <w:bCs/>
      </w:rPr>
      <w:tblPr/>
      <w:tcPr>
        <w:tcBorders>
          <w:top w:val="single" w:sz="8" w:space="0" w:color="C0504D"/>
          <w:left w:val="nil"/>
          <w:bottom w:val="single" w:sz="8" w:space="0" w:color="C0504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EFD3D2"/>
      </w:tcPr>
    </w:tblStylePr>
    <w:tblStylePr w:type="band1Horz">
      <w:rPr>
        <w:rFonts w:cs="Times New Roman"/>
      </w:rPr>
      <w:tblPr/>
      <w:tcPr>
        <w:tcBorders>
          <w:left w:val="nil"/>
          <w:right w:val="nil"/>
          <w:insideH w:val="nil"/>
          <w:insideV w:val="nil"/>
        </w:tcBorders>
        <w:shd w:val="clear" w:color="auto" w:fill="EFD3D2"/>
      </w:tcPr>
    </w:tblStylePr>
  </w:style>
  <w:style w:type="table" w:styleId="MediumList1-Accent2">
    <w:name w:val="Medium List 1 Accent 2"/>
    <w:basedOn w:val="TableNormal"/>
    <w:uiPriority w:val="99"/>
    <w:rsid w:val="004E5B91"/>
    <w:rPr>
      <w:color w:val="000000"/>
      <w:sz w:val="20"/>
      <w:szCs w:val="20"/>
    </w:rPr>
    <w:tblPr>
      <w:tblStyleRowBandSize w:val="1"/>
      <w:tblStyleColBandSize w:val="1"/>
      <w:tblBorders>
        <w:top w:val="single" w:sz="8" w:space="0" w:color="C0504D"/>
        <w:bottom w:val="single" w:sz="8" w:space="0" w:color="C0504D"/>
      </w:tblBorders>
    </w:tblPr>
    <w:tblStylePr w:type="firstRow">
      <w:rPr>
        <w:rFonts w:ascii="Times New Roman" w:eastAsia="Times New Roman" w:hAnsi="Times New Roman" w:cs="Times New Roman"/>
      </w:rPr>
      <w:tblPr/>
      <w:tcPr>
        <w:tcBorders>
          <w:top w:val="nil"/>
          <w:bottom w:val="single" w:sz="8" w:space="0" w:color="C0504D"/>
        </w:tcBorders>
      </w:tcPr>
    </w:tblStylePr>
    <w:tblStylePr w:type="lastRow">
      <w:rPr>
        <w:rFonts w:cs="Times New Roman"/>
        <w:b/>
        <w:bCs/>
        <w:color w:val="1F497D"/>
      </w:rPr>
      <w:tblPr/>
      <w:tcPr>
        <w:tcBorders>
          <w:top w:val="single" w:sz="8" w:space="0" w:color="C0504D"/>
          <w:bottom w:val="single" w:sz="8" w:space="0" w:color="C0504D"/>
        </w:tcBorders>
      </w:tcPr>
    </w:tblStylePr>
    <w:tblStylePr w:type="firstCol">
      <w:rPr>
        <w:rFonts w:cs="Times New Roman"/>
        <w:b/>
        <w:bCs/>
      </w:rPr>
    </w:tblStylePr>
    <w:tblStylePr w:type="lastCol">
      <w:rPr>
        <w:rFonts w:cs="Times New Roman"/>
        <w:b/>
        <w:bCs/>
      </w:rPr>
      <w:tblPr/>
      <w:tcPr>
        <w:tcBorders>
          <w:top w:val="single" w:sz="8" w:space="0" w:color="C0504D"/>
          <w:bottom w:val="single" w:sz="8" w:space="0" w:color="C0504D"/>
        </w:tcBorders>
      </w:tcPr>
    </w:tblStylePr>
    <w:tblStylePr w:type="band1Vert">
      <w:rPr>
        <w:rFonts w:cs="Times New Roman"/>
      </w:rPr>
      <w:tblPr/>
      <w:tcPr>
        <w:shd w:val="clear" w:color="auto" w:fill="EFD3D2"/>
      </w:tcPr>
    </w:tblStylePr>
    <w:tblStylePr w:type="band1Horz">
      <w:rPr>
        <w:rFonts w:cs="Times New Roman"/>
      </w:rPr>
      <w:tblPr/>
      <w:tcPr>
        <w:shd w:val="clear" w:color="auto" w:fill="EFD3D2"/>
      </w:tcPr>
    </w:tblStylePr>
  </w:style>
  <w:style w:type="table" w:styleId="MediumGrid2-Accent2">
    <w:name w:val="Medium Grid 2 Accent 2"/>
    <w:basedOn w:val="TableNormal"/>
    <w:uiPriority w:val="99"/>
    <w:rsid w:val="004E5B91"/>
    <w:rPr>
      <w:rFonts w:ascii="Cambria" w:hAnsi="Cambria"/>
      <w:color w:val="000000"/>
      <w:sz w:val="20"/>
      <w:szCs w:val="20"/>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rFonts w:cs="Times New Roman"/>
        <w:b/>
        <w:bCs/>
        <w:color w:val="000000"/>
      </w:rPr>
      <w:tblPr/>
      <w:tcPr>
        <w:shd w:val="clear" w:color="auto" w:fill="F8EDED"/>
      </w:tcPr>
    </w:tblStylePr>
    <w:tblStylePr w:type="lastRow">
      <w:rPr>
        <w:rFonts w:cs="Times New Roman"/>
        <w:b/>
        <w:bCs/>
        <w:color w:val="000000"/>
      </w:rPr>
      <w:tblPr/>
      <w:tcPr>
        <w:tcBorders>
          <w:top w:val="single" w:sz="12" w:space="0" w:color="000000"/>
          <w:left w:val="nil"/>
          <w:bottom w:val="nil"/>
          <w:right w:val="nil"/>
          <w:insideH w:val="nil"/>
          <w:insideV w:val="nil"/>
        </w:tcBorders>
        <w:shd w:val="clear" w:color="auto" w:fill="FFFFFF"/>
      </w:tcPr>
    </w:tblStylePr>
    <w:tblStylePr w:type="firstCol">
      <w:rPr>
        <w:rFonts w:cs="Times New Roman"/>
        <w:b/>
        <w:bCs/>
        <w:color w:val="000000"/>
      </w:rPr>
      <w:tblPr/>
      <w:tcPr>
        <w:tcBorders>
          <w:top w:val="nil"/>
          <w:left w:val="nil"/>
          <w:bottom w:val="nil"/>
          <w:right w:val="nil"/>
          <w:insideH w:val="nil"/>
          <w:insideV w:val="nil"/>
        </w:tcBorders>
        <w:shd w:val="clear" w:color="auto" w:fill="FFFFFF"/>
      </w:tcPr>
    </w:tblStylePr>
    <w:tblStylePr w:type="lastCol">
      <w:rPr>
        <w:rFonts w:cs="Times New Roman"/>
        <w:b w:val="0"/>
        <w:bCs w:val="0"/>
        <w:color w:val="000000"/>
      </w:rPr>
      <w:tblPr/>
      <w:tcPr>
        <w:tcBorders>
          <w:top w:val="nil"/>
          <w:left w:val="nil"/>
          <w:bottom w:val="nil"/>
          <w:right w:val="nil"/>
          <w:insideH w:val="nil"/>
          <w:insideV w:val="nil"/>
        </w:tcBorders>
        <w:shd w:val="clear" w:color="auto" w:fill="F2DBDB"/>
      </w:tcPr>
    </w:tblStylePr>
    <w:tblStylePr w:type="band1Vert">
      <w:rPr>
        <w:rFonts w:cs="Times New Roman"/>
      </w:rPr>
      <w:tblPr/>
      <w:tcPr>
        <w:shd w:val="clear" w:color="auto" w:fill="DFA7A6"/>
      </w:tcPr>
    </w:tblStylePr>
    <w:tblStylePr w:type="band1Horz">
      <w:rPr>
        <w:rFonts w:cs="Times New Roman"/>
      </w:rPr>
      <w:tblPr/>
      <w:tcPr>
        <w:tcBorders>
          <w:insideH w:val="single" w:sz="6" w:space="0" w:color="C0504D"/>
          <w:insideV w:val="single" w:sz="6" w:space="0" w:color="C0504D"/>
        </w:tcBorders>
        <w:shd w:val="clear" w:color="auto" w:fill="DFA7A6"/>
      </w:tcPr>
    </w:tblStylePr>
    <w:tblStylePr w:type="nwCell">
      <w:rPr>
        <w:rFonts w:cs="Times New Roman"/>
      </w:rPr>
      <w:tblPr/>
      <w:tcPr>
        <w:shd w:val="clear" w:color="auto" w:fill="FFFFFF"/>
      </w:tcPr>
    </w:tblStylePr>
  </w:style>
  <w:style w:type="paragraph" w:customStyle="1" w:styleId="StandardowyStandardowy1">
    <w:name w:val="Standardowy.Standardowy1"/>
    <w:uiPriority w:val="99"/>
    <w:rsid w:val="00B67A84"/>
    <w:rPr>
      <w:rFonts w:eastAsia="MS Mincho"/>
      <w:sz w:val="24"/>
      <w:szCs w:val="20"/>
      <w:lang w:val="en-GB"/>
    </w:rPr>
  </w:style>
  <w:style w:type="paragraph" w:customStyle="1" w:styleId="ZnakZnak13">
    <w:name w:val="Znak Znak13"/>
    <w:basedOn w:val="Normal"/>
    <w:uiPriority w:val="99"/>
    <w:rsid w:val="00B67A84"/>
    <w:pPr>
      <w:suppressAutoHyphens/>
    </w:pPr>
    <w:rPr>
      <w:rFonts w:ascii="Verdana" w:hAnsi="Verdana"/>
      <w:sz w:val="20"/>
      <w:szCs w:val="20"/>
      <w:lang w:eastAsia="ar-SA"/>
    </w:rPr>
  </w:style>
  <w:style w:type="table" w:styleId="LightList-Accent6">
    <w:name w:val="Light List Accent 6"/>
    <w:basedOn w:val="TableNormal"/>
    <w:uiPriority w:val="99"/>
    <w:rsid w:val="008A35A1"/>
    <w:rPr>
      <w:sz w:val="20"/>
      <w:szCs w:val="20"/>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rFonts w:cs="Times New Roman"/>
        <w:b/>
        <w:bCs/>
        <w:color w:val="FFFFFF"/>
      </w:rPr>
      <w:tblPr/>
      <w:tcPr>
        <w:shd w:val="clear" w:color="auto" w:fill="F79646"/>
      </w:tcPr>
    </w:tblStylePr>
    <w:tblStylePr w:type="lastRow">
      <w:pPr>
        <w:spacing w:before="0" w:after="0"/>
      </w:pPr>
      <w:rPr>
        <w:rFonts w:cs="Times New Roman"/>
        <w:b/>
        <w:bCs/>
      </w:rPr>
      <w:tblPr/>
      <w:tcPr>
        <w:tcBorders>
          <w:top w:val="double" w:sz="6" w:space="0" w:color="F79646"/>
          <w:left w:val="single" w:sz="8" w:space="0" w:color="F79646"/>
          <w:bottom w:val="single" w:sz="8" w:space="0" w:color="F79646"/>
          <w:right w:val="single" w:sz="8" w:space="0" w:color="F79646"/>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F79646"/>
          <w:left w:val="single" w:sz="8" w:space="0" w:color="F79646"/>
          <w:bottom w:val="single" w:sz="8" w:space="0" w:color="F79646"/>
          <w:right w:val="single" w:sz="8" w:space="0" w:color="F79646"/>
        </w:tcBorders>
      </w:tcPr>
    </w:tblStylePr>
    <w:tblStylePr w:type="band1Horz">
      <w:rPr>
        <w:rFonts w:cs="Times New Roman"/>
      </w:rPr>
      <w:tblPr/>
      <w:tcPr>
        <w:tcBorders>
          <w:top w:val="single" w:sz="8" w:space="0" w:color="F79646"/>
          <w:left w:val="single" w:sz="8" w:space="0" w:color="F79646"/>
          <w:bottom w:val="single" w:sz="8" w:space="0" w:color="F79646"/>
          <w:right w:val="single" w:sz="8" w:space="0" w:color="F79646"/>
        </w:tcBorders>
      </w:tcPr>
    </w:tblStylePr>
  </w:style>
  <w:style w:type="paragraph" w:customStyle="1" w:styleId="Akapitzlist1">
    <w:name w:val="Akapit z listą1"/>
    <w:basedOn w:val="Normal"/>
    <w:uiPriority w:val="99"/>
    <w:rsid w:val="00ED5054"/>
    <w:pPr>
      <w:widowControl w:val="0"/>
      <w:autoSpaceDE w:val="0"/>
      <w:autoSpaceDN w:val="0"/>
      <w:adjustRightInd w:val="0"/>
      <w:spacing w:before="60" w:line="300" w:lineRule="auto"/>
      <w:ind w:left="708"/>
    </w:pPr>
    <w:rPr>
      <w:rFonts w:cs="Arial"/>
      <w:szCs w:val="22"/>
    </w:rPr>
  </w:style>
  <w:style w:type="paragraph" w:customStyle="1" w:styleId="DBH2">
    <w:name w:val="DB H2"/>
    <w:basedOn w:val="Normal"/>
    <w:link w:val="DBH2Znak"/>
    <w:uiPriority w:val="99"/>
    <w:rsid w:val="003A14F5"/>
    <w:pPr>
      <w:keepNext/>
      <w:keepLines/>
      <w:numPr>
        <w:ilvl w:val="1"/>
        <w:numId w:val="6"/>
      </w:numPr>
      <w:spacing w:before="240" w:after="60"/>
      <w:outlineLvl w:val="1"/>
    </w:pPr>
    <w:rPr>
      <w:rFonts w:ascii="Calibri" w:hAnsi="Calibri"/>
      <w:b/>
      <w:bCs/>
      <w:color w:val="FF9933"/>
      <w:sz w:val="28"/>
      <w:szCs w:val="28"/>
      <w:lang w:eastAsia="ja-JP"/>
    </w:rPr>
  </w:style>
  <w:style w:type="character" w:customStyle="1" w:styleId="DBH2Znak">
    <w:name w:val="DB H2 Znak"/>
    <w:link w:val="DBH2"/>
    <w:uiPriority w:val="99"/>
    <w:locked/>
    <w:rsid w:val="003A14F5"/>
    <w:rPr>
      <w:rFonts w:ascii="Calibri" w:hAnsi="Calibri" w:cstheme="minorHAnsi"/>
      <w:b/>
      <w:bCs/>
      <w:color w:val="FF9933"/>
      <w:sz w:val="28"/>
      <w:szCs w:val="28"/>
      <w:lang w:val="en-US" w:eastAsia="ja-JP"/>
    </w:rPr>
  </w:style>
  <w:style w:type="paragraph" w:customStyle="1" w:styleId="DBN">
    <w:name w:val="DB N"/>
    <w:basedOn w:val="Normal"/>
    <w:link w:val="DBNZnak"/>
    <w:uiPriority w:val="99"/>
    <w:rsid w:val="003A14F5"/>
    <w:pPr>
      <w:spacing w:before="120" w:after="120" w:line="240" w:lineRule="auto"/>
      <w:ind w:firstLine="720"/>
    </w:pPr>
    <w:rPr>
      <w:rFonts w:ascii="Calibri" w:hAnsi="Calibri"/>
      <w:lang w:eastAsia="ja-JP"/>
    </w:rPr>
  </w:style>
  <w:style w:type="character" w:customStyle="1" w:styleId="DBNZnak">
    <w:name w:val="DB N Znak"/>
    <w:link w:val="DBN"/>
    <w:uiPriority w:val="99"/>
    <w:locked/>
    <w:rsid w:val="003A14F5"/>
    <w:rPr>
      <w:rFonts w:ascii="Calibri" w:hAnsi="Calibri"/>
      <w:sz w:val="24"/>
      <w:lang w:val="pl-PL"/>
    </w:rPr>
  </w:style>
  <w:style w:type="paragraph" w:customStyle="1" w:styleId="DBH1">
    <w:name w:val="DB H1"/>
    <w:basedOn w:val="Normal"/>
    <w:link w:val="DBH1Znak"/>
    <w:uiPriority w:val="99"/>
    <w:rsid w:val="003A14F5"/>
    <w:pPr>
      <w:keepNext/>
      <w:keepLines/>
      <w:numPr>
        <w:numId w:val="6"/>
      </w:numPr>
      <w:tabs>
        <w:tab w:val="left" w:pos="0"/>
      </w:tabs>
      <w:spacing w:before="240" w:after="120" w:line="240" w:lineRule="auto"/>
      <w:outlineLvl w:val="0"/>
    </w:pPr>
    <w:rPr>
      <w:rFonts w:ascii="Calibri" w:hAnsi="Calibri"/>
      <w:b/>
      <w:bCs/>
      <w:color w:val="FF9900"/>
      <w:sz w:val="36"/>
      <w:szCs w:val="36"/>
      <w:lang w:eastAsia="ja-JP"/>
    </w:rPr>
  </w:style>
  <w:style w:type="character" w:customStyle="1" w:styleId="DBH1Znak">
    <w:name w:val="DB H1 Znak"/>
    <w:link w:val="DBH1"/>
    <w:uiPriority w:val="99"/>
    <w:locked/>
    <w:rsid w:val="003A14F5"/>
    <w:rPr>
      <w:rFonts w:ascii="Calibri" w:hAnsi="Calibri" w:cstheme="minorHAnsi"/>
      <w:b/>
      <w:bCs/>
      <w:color w:val="FF9900"/>
      <w:sz w:val="36"/>
      <w:szCs w:val="36"/>
      <w:lang w:val="en-US" w:eastAsia="ja-JP"/>
    </w:rPr>
  </w:style>
  <w:style w:type="paragraph" w:customStyle="1" w:styleId="DBKod">
    <w:name w:val="DB Kod"/>
    <w:basedOn w:val="NoSpacing"/>
    <w:link w:val="DBKodZnak"/>
    <w:uiPriority w:val="99"/>
    <w:rsid w:val="003A14F5"/>
    <w:rPr>
      <w:rFonts w:ascii="Courier New" w:hAnsi="Courier New"/>
      <w:szCs w:val="22"/>
      <w:lang w:eastAsia="ja-JP"/>
    </w:rPr>
  </w:style>
  <w:style w:type="character" w:customStyle="1" w:styleId="DBKodZnak">
    <w:name w:val="DB Kod Znak"/>
    <w:link w:val="DBKod"/>
    <w:uiPriority w:val="99"/>
    <w:locked/>
    <w:rsid w:val="003A14F5"/>
    <w:rPr>
      <w:rFonts w:ascii="Courier New" w:hAnsi="Courier New"/>
      <w:sz w:val="22"/>
      <w:lang w:val="pl-PL"/>
    </w:rPr>
  </w:style>
  <w:style w:type="paragraph" w:styleId="NoSpacing">
    <w:name w:val="No Spacing"/>
    <w:uiPriority w:val="99"/>
    <w:qFormat/>
    <w:rsid w:val="003A14F5"/>
    <w:pPr>
      <w:jc w:val="both"/>
    </w:pPr>
    <w:rPr>
      <w:rFonts w:ascii="Arial" w:hAnsi="Arial"/>
      <w:szCs w:val="24"/>
      <w:lang w:eastAsia="en-US"/>
    </w:rPr>
  </w:style>
  <w:style w:type="table" w:styleId="TableGrid">
    <w:name w:val="Table Grid"/>
    <w:basedOn w:val="TableNormal"/>
    <w:uiPriority w:val="59"/>
    <w:locked/>
    <w:rsid w:val="0031031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f4">
    <w:name w:val="gf4"/>
    <w:basedOn w:val="Normal"/>
    <w:link w:val="gf4Car"/>
    <w:rsid w:val="00D23B87"/>
    <w:pPr>
      <w:spacing w:before="60" w:after="80" w:line="240" w:lineRule="auto"/>
      <w:ind w:left="-85"/>
    </w:pPr>
    <w:rPr>
      <w:rFonts w:ascii="Calibri" w:eastAsia="MS Mincho" w:hAnsi="Calibri"/>
      <w:sz w:val="18"/>
      <w:szCs w:val="20"/>
      <w:lang w:val="en-GB" w:eastAsia="ja-JP"/>
    </w:rPr>
  </w:style>
  <w:style w:type="character" w:customStyle="1" w:styleId="gf4Car">
    <w:name w:val="gf4 Car"/>
    <w:link w:val="gf4"/>
    <w:locked/>
    <w:rsid w:val="00D23B87"/>
    <w:rPr>
      <w:rFonts w:ascii="Calibri" w:eastAsia="MS Mincho" w:hAnsi="Calibri"/>
      <w:sz w:val="18"/>
      <w:lang w:val="en-GB" w:eastAsia="ja-JP"/>
    </w:rPr>
  </w:style>
  <w:style w:type="paragraph" w:customStyle="1" w:styleId="gf3b">
    <w:name w:val="gf3b"/>
    <w:basedOn w:val="gf4"/>
    <w:rsid w:val="00D23B87"/>
    <w:pPr>
      <w:keepNext/>
      <w:spacing w:before="160" w:after="0"/>
    </w:pPr>
    <w:rPr>
      <w:b/>
      <w:bCs/>
      <w:color w:val="808080"/>
      <w:sz w:val="24"/>
      <w:szCs w:val="24"/>
    </w:rPr>
  </w:style>
  <w:style w:type="paragraph" w:customStyle="1" w:styleId="Textbody">
    <w:name w:val="Text body"/>
    <w:basedOn w:val="Normal"/>
    <w:uiPriority w:val="99"/>
    <w:rsid w:val="002F6DF9"/>
    <w:pPr>
      <w:widowControl w:val="0"/>
      <w:tabs>
        <w:tab w:val="left" w:pos="709"/>
      </w:tabs>
      <w:suppressAutoHyphens/>
      <w:spacing w:after="120" w:line="240" w:lineRule="auto"/>
      <w:jc w:val="left"/>
    </w:pPr>
    <w:rPr>
      <w:rFonts w:ascii="Liberation Serif" w:hAnsi="Liberation Serif" w:cs="Lohit Hindi"/>
      <w:sz w:val="24"/>
      <w:lang w:eastAsia="zh-CN" w:bidi="hi-IN"/>
    </w:rPr>
  </w:style>
  <w:style w:type="paragraph" w:customStyle="1" w:styleId="gf3">
    <w:name w:val="gf3"/>
    <w:basedOn w:val="gf4"/>
    <w:uiPriority w:val="99"/>
    <w:rsid w:val="00A220D8"/>
    <w:pPr>
      <w:keepNext/>
      <w:spacing w:before="300"/>
    </w:pPr>
    <w:rPr>
      <w:rFonts w:cs="Arial"/>
      <w:b/>
      <w:bCs/>
      <w:sz w:val="24"/>
      <w:szCs w:val="28"/>
      <w:lang w:val="en-US"/>
    </w:rPr>
  </w:style>
  <w:style w:type="paragraph" w:customStyle="1" w:styleId="item4">
    <w:name w:val="item4"/>
    <w:basedOn w:val="gf4"/>
    <w:uiPriority w:val="99"/>
    <w:rsid w:val="00A220D8"/>
    <w:pPr>
      <w:numPr>
        <w:numId w:val="7"/>
      </w:numPr>
    </w:pPr>
    <w:rPr>
      <w:rFonts w:cs="Arial"/>
    </w:rPr>
  </w:style>
  <w:style w:type="paragraph" w:customStyle="1" w:styleId="Header3">
    <w:name w:val="Header 3"/>
    <w:basedOn w:val="Heading3"/>
    <w:link w:val="Header3Char"/>
    <w:qFormat/>
    <w:rsid w:val="00A96EBB"/>
    <w:pPr>
      <w:numPr>
        <w:ilvl w:val="0"/>
        <w:numId w:val="0"/>
      </w:numPr>
      <w:ind w:left="720" w:hanging="720"/>
    </w:pPr>
    <w:rPr>
      <w:color w:val="FF9933"/>
      <w:sz w:val="22"/>
    </w:rPr>
  </w:style>
  <w:style w:type="character" w:customStyle="1" w:styleId="Header3Char">
    <w:name w:val="Header 3 Char"/>
    <w:link w:val="Header3"/>
    <w:locked/>
    <w:rsid w:val="00A96EBB"/>
    <w:rPr>
      <w:rFonts w:ascii="Calibri" w:hAnsi="Calibri"/>
      <w:b/>
      <w:color w:val="FF9933"/>
      <w:sz w:val="26"/>
    </w:rPr>
  </w:style>
  <w:style w:type="paragraph" w:customStyle="1" w:styleId="Body">
    <w:name w:val="Body"/>
    <w:rsid w:val="00534519"/>
    <w:pPr>
      <w:pBdr>
        <w:top w:val="nil"/>
        <w:left w:val="nil"/>
        <w:bottom w:val="nil"/>
        <w:right w:val="nil"/>
        <w:between w:val="nil"/>
        <w:bar w:val="nil"/>
      </w:pBdr>
      <w:spacing w:line="360" w:lineRule="auto"/>
      <w:jc w:val="both"/>
    </w:pPr>
    <w:rPr>
      <w:rFonts w:ascii="Arial" w:eastAsia="Arial" w:hAnsi="Arial" w:cs="Arial"/>
      <w:color w:val="000000"/>
      <w:u w:color="000000"/>
      <w:bdr w:val="nil"/>
      <w:lang w:val="en-US" w:eastAsia="en-US"/>
    </w:rPr>
  </w:style>
  <w:style w:type="numbering" w:customStyle="1" w:styleId="List6">
    <w:name w:val="List 6"/>
    <w:basedOn w:val="NoList"/>
    <w:rsid w:val="005D4309"/>
    <w:pPr>
      <w:numPr>
        <w:numId w:val="8"/>
      </w:numPr>
    </w:pPr>
  </w:style>
  <w:style w:type="numbering" w:customStyle="1" w:styleId="List0">
    <w:name w:val="List 0"/>
    <w:basedOn w:val="NoList"/>
    <w:rsid w:val="005B01C0"/>
    <w:pPr>
      <w:numPr>
        <w:numId w:val="9"/>
      </w:numPr>
    </w:pPr>
  </w:style>
  <w:style w:type="numbering" w:customStyle="1" w:styleId="List11">
    <w:name w:val="List 11"/>
    <w:basedOn w:val="NoList"/>
    <w:rsid w:val="0041080C"/>
    <w:pPr>
      <w:numPr>
        <w:numId w:val="10"/>
      </w:numPr>
    </w:pPr>
  </w:style>
  <w:style w:type="paragraph" w:customStyle="1" w:styleId="PMtext">
    <w:name w:val="PMtext"/>
    <w:rsid w:val="00FB0F27"/>
    <w:pPr>
      <w:pBdr>
        <w:top w:val="nil"/>
        <w:left w:val="nil"/>
        <w:bottom w:val="nil"/>
        <w:right w:val="nil"/>
        <w:between w:val="nil"/>
        <w:bar w:val="nil"/>
      </w:pBdr>
      <w:spacing w:before="60" w:after="60" w:line="260" w:lineRule="exact"/>
      <w:ind w:left="618"/>
      <w:jc w:val="both"/>
    </w:pPr>
    <w:rPr>
      <w:rFonts w:ascii="Georgia" w:eastAsia="Arial Unicode MS" w:hAnsi="Arial Unicode MS" w:cs="Arial Unicode MS"/>
      <w:color w:val="000000"/>
      <w:u w:color="000000"/>
      <w:bdr w:val="nil"/>
      <w:lang w:val="en-US" w:eastAsia="en-US"/>
    </w:rPr>
  </w:style>
  <w:style w:type="paragraph" w:customStyle="1" w:styleId="TableContents">
    <w:name w:val="Table Contents"/>
    <w:basedOn w:val="Normal"/>
    <w:qFormat/>
    <w:rsid w:val="00996287"/>
    <w:pPr>
      <w:suppressLineNumbers/>
      <w:overflowPunct w:val="0"/>
      <w:spacing w:line="240" w:lineRule="auto"/>
      <w:jc w:val="left"/>
    </w:pPr>
    <w:rPr>
      <w:rFonts w:ascii="Liberation Serif" w:eastAsia="Noto Sans CJK SC Regular" w:hAnsi="Liberation Serif" w:cs="FreeSans"/>
      <w:color w:val="00000A"/>
      <w:sz w:val="24"/>
      <w:lang w:eastAsia="zh-CN" w:bidi="hi-IN"/>
    </w:rPr>
  </w:style>
  <w:style w:type="character" w:customStyle="1" w:styleId="apple-converted-space">
    <w:name w:val="apple-converted-space"/>
    <w:basedOn w:val="DefaultParagraphFont"/>
    <w:rsid w:val="00A003D6"/>
  </w:style>
  <w:style w:type="table" w:styleId="MediumShading1-Accent6">
    <w:name w:val="Medium Shading 1 Accent 6"/>
    <w:basedOn w:val="TableNormal"/>
    <w:uiPriority w:val="63"/>
    <w:rsid w:val="0011474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customStyle="1" w:styleId="Attributes-section">
    <w:name w:val="Attributes - section"/>
    <w:basedOn w:val="ListParagraph"/>
    <w:link w:val="Attributes-sectionChar"/>
    <w:rsid w:val="00484067"/>
    <w:pPr>
      <w:ind w:left="0"/>
      <w:jc w:val="left"/>
    </w:pPr>
    <w:rPr>
      <w:b/>
      <w:bCs/>
      <w:sz w:val="20"/>
    </w:rPr>
  </w:style>
  <w:style w:type="paragraph" w:customStyle="1" w:styleId="Attributes-SectionName">
    <w:name w:val="Attributes - Section Name"/>
    <w:basedOn w:val="Attributes-section"/>
    <w:link w:val="Attributes-SectionNameChar"/>
    <w:qFormat/>
    <w:rsid w:val="00484067"/>
    <w:rPr>
      <w:bCs w:val="0"/>
    </w:rPr>
  </w:style>
  <w:style w:type="character" w:customStyle="1" w:styleId="ListParagraphChar">
    <w:name w:val="List Paragraph Char"/>
    <w:basedOn w:val="DefaultParagraphFont"/>
    <w:link w:val="ListParagraph"/>
    <w:uiPriority w:val="34"/>
    <w:rsid w:val="00484067"/>
    <w:rPr>
      <w:rFonts w:asciiTheme="minorHAnsi" w:hAnsiTheme="minorHAnsi" w:cstheme="minorHAnsi"/>
      <w:szCs w:val="24"/>
      <w:lang w:val="en-US" w:eastAsia="en-US"/>
    </w:rPr>
  </w:style>
  <w:style w:type="character" w:customStyle="1" w:styleId="Attributes-sectionChar">
    <w:name w:val="Attributes - section Char"/>
    <w:basedOn w:val="ListParagraphChar"/>
    <w:link w:val="Attributes-section"/>
    <w:rsid w:val="00484067"/>
    <w:rPr>
      <w:rFonts w:asciiTheme="minorHAnsi" w:hAnsiTheme="minorHAnsi" w:cstheme="minorHAnsi"/>
      <w:b/>
      <w:bCs/>
      <w:sz w:val="20"/>
      <w:szCs w:val="24"/>
      <w:lang w:val="en-US" w:eastAsia="en-US"/>
    </w:rPr>
  </w:style>
  <w:style w:type="paragraph" w:customStyle="1" w:styleId="Heading4db">
    <w:name w:val="Heading 4 db"/>
    <w:basedOn w:val="Normal"/>
    <w:link w:val="Heading4dbChar"/>
    <w:qFormat/>
    <w:rsid w:val="00B075AC"/>
    <w:pPr>
      <w:keepNext/>
      <w:keepLines/>
      <w:outlineLvl w:val="3"/>
    </w:pPr>
    <w:rPr>
      <w:b/>
    </w:rPr>
  </w:style>
  <w:style w:type="character" w:customStyle="1" w:styleId="Attributes-SectionNameChar">
    <w:name w:val="Attributes - Section Name Char"/>
    <w:basedOn w:val="Attributes-sectionChar"/>
    <w:link w:val="Attributes-SectionName"/>
    <w:rsid w:val="00484067"/>
    <w:rPr>
      <w:rFonts w:asciiTheme="minorHAnsi" w:hAnsiTheme="minorHAnsi" w:cstheme="minorHAnsi"/>
      <w:b/>
      <w:bCs w:val="0"/>
      <w:sz w:val="20"/>
      <w:szCs w:val="24"/>
      <w:lang w:val="en-US" w:eastAsia="en-US"/>
    </w:rPr>
  </w:style>
  <w:style w:type="paragraph" w:customStyle="1" w:styleId="Heading4numbered">
    <w:name w:val="Heading 4 numbered"/>
    <w:basedOn w:val="Heading3"/>
    <w:link w:val="Heading4numberedChar"/>
    <w:qFormat/>
    <w:rsid w:val="0091084C"/>
    <w:pPr>
      <w:numPr>
        <w:ilvl w:val="3"/>
      </w:numPr>
    </w:pPr>
  </w:style>
  <w:style w:type="character" w:customStyle="1" w:styleId="Heading4dbChar">
    <w:name w:val="Heading 4 db Char"/>
    <w:basedOn w:val="DefaultParagraphFont"/>
    <w:link w:val="Heading4db"/>
    <w:rsid w:val="00B075AC"/>
    <w:rPr>
      <w:rFonts w:asciiTheme="minorHAnsi" w:hAnsiTheme="minorHAnsi" w:cstheme="minorHAnsi"/>
      <w:b/>
      <w:szCs w:val="24"/>
      <w:lang w:val="en-US" w:eastAsia="en-US"/>
    </w:rPr>
  </w:style>
  <w:style w:type="character" w:customStyle="1" w:styleId="Heading4numberedChar">
    <w:name w:val="Heading 4 numbered Char"/>
    <w:basedOn w:val="Heading3Char1"/>
    <w:link w:val="Heading4numbered"/>
    <w:rsid w:val="0091084C"/>
    <w:rPr>
      <w:rFonts w:ascii="Calibri" w:hAnsi="Calibri" w:cstheme="minorHAnsi"/>
      <w:b/>
      <w:bCs/>
      <w:sz w:val="20"/>
      <w:szCs w:val="26"/>
      <w:lang w:val="en-US" w:eastAsia="ja-JP"/>
    </w:rPr>
  </w:style>
  <w:style w:type="table" w:styleId="LightShading-Accent3">
    <w:name w:val="Light Shading Accent 3"/>
    <w:basedOn w:val="TableNormal"/>
    <w:uiPriority w:val="60"/>
    <w:rsid w:val="00A162B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6">
    <w:name w:val="Light Shading Accent 6"/>
    <w:basedOn w:val="TableNormal"/>
    <w:uiPriority w:val="60"/>
    <w:rsid w:val="00A162B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MediumGrid3-Accent6">
    <w:name w:val="Medium Grid 3 Accent 6"/>
    <w:basedOn w:val="TableNormal"/>
    <w:uiPriority w:val="69"/>
    <w:rsid w:val="000425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Revision">
    <w:name w:val="Revision"/>
    <w:hidden/>
    <w:uiPriority w:val="99"/>
    <w:semiHidden/>
    <w:rsid w:val="000429AC"/>
    <w:rPr>
      <w:rFonts w:asciiTheme="minorHAnsi" w:hAnsiTheme="minorHAnsi" w:cstheme="minorHAnsi"/>
      <w:szCs w:val="24"/>
      <w:lang w:val="en-US" w:eastAsia="en-US"/>
    </w:rPr>
  </w:style>
  <w:style w:type="table" w:styleId="LightShading">
    <w:name w:val="Light Shading"/>
    <w:basedOn w:val="TableNormal"/>
    <w:uiPriority w:val="60"/>
    <w:rsid w:val="001944B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77249">
      <w:bodyDiv w:val="1"/>
      <w:marLeft w:val="0"/>
      <w:marRight w:val="0"/>
      <w:marTop w:val="0"/>
      <w:marBottom w:val="0"/>
      <w:divBdr>
        <w:top w:val="none" w:sz="0" w:space="0" w:color="auto"/>
        <w:left w:val="none" w:sz="0" w:space="0" w:color="auto"/>
        <w:bottom w:val="none" w:sz="0" w:space="0" w:color="auto"/>
        <w:right w:val="none" w:sz="0" w:space="0" w:color="auto"/>
      </w:divBdr>
    </w:div>
    <w:div w:id="43483036">
      <w:bodyDiv w:val="1"/>
      <w:marLeft w:val="0"/>
      <w:marRight w:val="0"/>
      <w:marTop w:val="0"/>
      <w:marBottom w:val="0"/>
      <w:divBdr>
        <w:top w:val="none" w:sz="0" w:space="0" w:color="auto"/>
        <w:left w:val="none" w:sz="0" w:space="0" w:color="auto"/>
        <w:bottom w:val="none" w:sz="0" w:space="0" w:color="auto"/>
        <w:right w:val="none" w:sz="0" w:space="0" w:color="auto"/>
      </w:divBdr>
    </w:div>
    <w:div w:id="126438778">
      <w:bodyDiv w:val="1"/>
      <w:marLeft w:val="0"/>
      <w:marRight w:val="0"/>
      <w:marTop w:val="0"/>
      <w:marBottom w:val="0"/>
      <w:divBdr>
        <w:top w:val="none" w:sz="0" w:space="0" w:color="auto"/>
        <w:left w:val="none" w:sz="0" w:space="0" w:color="auto"/>
        <w:bottom w:val="none" w:sz="0" w:space="0" w:color="auto"/>
        <w:right w:val="none" w:sz="0" w:space="0" w:color="auto"/>
      </w:divBdr>
      <w:divsChild>
        <w:div w:id="1640844540">
          <w:marLeft w:val="0"/>
          <w:marRight w:val="0"/>
          <w:marTop w:val="0"/>
          <w:marBottom w:val="0"/>
          <w:divBdr>
            <w:top w:val="none" w:sz="0" w:space="0" w:color="auto"/>
            <w:left w:val="none" w:sz="0" w:space="0" w:color="auto"/>
            <w:bottom w:val="none" w:sz="0" w:space="0" w:color="auto"/>
            <w:right w:val="none" w:sz="0" w:space="0" w:color="auto"/>
          </w:divBdr>
        </w:div>
      </w:divsChild>
    </w:div>
    <w:div w:id="146938801">
      <w:bodyDiv w:val="1"/>
      <w:marLeft w:val="0"/>
      <w:marRight w:val="0"/>
      <w:marTop w:val="0"/>
      <w:marBottom w:val="0"/>
      <w:divBdr>
        <w:top w:val="none" w:sz="0" w:space="0" w:color="auto"/>
        <w:left w:val="none" w:sz="0" w:space="0" w:color="auto"/>
        <w:bottom w:val="none" w:sz="0" w:space="0" w:color="auto"/>
        <w:right w:val="none" w:sz="0" w:space="0" w:color="auto"/>
      </w:divBdr>
    </w:div>
    <w:div w:id="177962965">
      <w:bodyDiv w:val="1"/>
      <w:marLeft w:val="0"/>
      <w:marRight w:val="0"/>
      <w:marTop w:val="0"/>
      <w:marBottom w:val="0"/>
      <w:divBdr>
        <w:top w:val="none" w:sz="0" w:space="0" w:color="auto"/>
        <w:left w:val="none" w:sz="0" w:space="0" w:color="auto"/>
        <w:bottom w:val="none" w:sz="0" w:space="0" w:color="auto"/>
        <w:right w:val="none" w:sz="0" w:space="0" w:color="auto"/>
      </w:divBdr>
      <w:divsChild>
        <w:div w:id="859583047">
          <w:marLeft w:val="0"/>
          <w:marRight w:val="0"/>
          <w:marTop w:val="100"/>
          <w:marBottom w:val="0"/>
          <w:divBdr>
            <w:top w:val="none" w:sz="0" w:space="0" w:color="auto"/>
            <w:left w:val="none" w:sz="0" w:space="0" w:color="auto"/>
            <w:bottom w:val="none" w:sz="0" w:space="0" w:color="auto"/>
            <w:right w:val="none" w:sz="0" w:space="0" w:color="auto"/>
          </w:divBdr>
          <w:divsChild>
            <w:div w:id="1642080610">
              <w:marLeft w:val="0"/>
              <w:marRight w:val="0"/>
              <w:marTop w:val="60"/>
              <w:marBottom w:val="0"/>
              <w:divBdr>
                <w:top w:val="none" w:sz="0" w:space="0" w:color="auto"/>
                <w:left w:val="none" w:sz="0" w:space="0" w:color="auto"/>
                <w:bottom w:val="none" w:sz="0" w:space="0" w:color="auto"/>
                <w:right w:val="none" w:sz="0" w:space="0" w:color="auto"/>
              </w:divBdr>
            </w:div>
          </w:divsChild>
        </w:div>
        <w:div w:id="1001011034">
          <w:marLeft w:val="0"/>
          <w:marRight w:val="0"/>
          <w:marTop w:val="0"/>
          <w:marBottom w:val="0"/>
          <w:divBdr>
            <w:top w:val="none" w:sz="0" w:space="0" w:color="auto"/>
            <w:left w:val="none" w:sz="0" w:space="0" w:color="auto"/>
            <w:bottom w:val="none" w:sz="0" w:space="0" w:color="auto"/>
            <w:right w:val="none" w:sz="0" w:space="0" w:color="auto"/>
          </w:divBdr>
          <w:divsChild>
            <w:div w:id="263660841">
              <w:marLeft w:val="0"/>
              <w:marRight w:val="0"/>
              <w:marTop w:val="0"/>
              <w:marBottom w:val="0"/>
              <w:divBdr>
                <w:top w:val="none" w:sz="0" w:space="0" w:color="auto"/>
                <w:left w:val="none" w:sz="0" w:space="0" w:color="auto"/>
                <w:bottom w:val="none" w:sz="0" w:space="0" w:color="auto"/>
                <w:right w:val="none" w:sz="0" w:space="0" w:color="auto"/>
              </w:divBdr>
              <w:divsChild>
                <w:div w:id="138636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598031">
      <w:bodyDiv w:val="1"/>
      <w:marLeft w:val="0"/>
      <w:marRight w:val="0"/>
      <w:marTop w:val="0"/>
      <w:marBottom w:val="0"/>
      <w:divBdr>
        <w:top w:val="none" w:sz="0" w:space="0" w:color="auto"/>
        <w:left w:val="none" w:sz="0" w:space="0" w:color="auto"/>
        <w:bottom w:val="none" w:sz="0" w:space="0" w:color="auto"/>
        <w:right w:val="none" w:sz="0" w:space="0" w:color="auto"/>
      </w:divBdr>
    </w:div>
    <w:div w:id="238441499">
      <w:marLeft w:val="0"/>
      <w:marRight w:val="0"/>
      <w:marTop w:val="0"/>
      <w:marBottom w:val="0"/>
      <w:divBdr>
        <w:top w:val="none" w:sz="0" w:space="0" w:color="auto"/>
        <w:left w:val="none" w:sz="0" w:space="0" w:color="auto"/>
        <w:bottom w:val="none" w:sz="0" w:space="0" w:color="auto"/>
        <w:right w:val="none" w:sz="0" w:space="0" w:color="auto"/>
      </w:divBdr>
    </w:div>
    <w:div w:id="309793110">
      <w:bodyDiv w:val="1"/>
      <w:marLeft w:val="0"/>
      <w:marRight w:val="0"/>
      <w:marTop w:val="0"/>
      <w:marBottom w:val="0"/>
      <w:divBdr>
        <w:top w:val="none" w:sz="0" w:space="0" w:color="auto"/>
        <w:left w:val="none" w:sz="0" w:space="0" w:color="auto"/>
        <w:bottom w:val="none" w:sz="0" w:space="0" w:color="auto"/>
        <w:right w:val="none" w:sz="0" w:space="0" w:color="auto"/>
      </w:divBdr>
    </w:div>
    <w:div w:id="441270252">
      <w:bodyDiv w:val="1"/>
      <w:marLeft w:val="0"/>
      <w:marRight w:val="0"/>
      <w:marTop w:val="0"/>
      <w:marBottom w:val="0"/>
      <w:divBdr>
        <w:top w:val="none" w:sz="0" w:space="0" w:color="auto"/>
        <w:left w:val="none" w:sz="0" w:space="0" w:color="auto"/>
        <w:bottom w:val="none" w:sz="0" w:space="0" w:color="auto"/>
        <w:right w:val="none" w:sz="0" w:space="0" w:color="auto"/>
      </w:divBdr>
    </w:div>
    <w:div w:id="462969847">
      <w:bodyDiv w:val="1"/>
      <w:marLeft w:val="0"/>
      <w:marRight w:val="0"/>
      <w:marTop w:val="0"/>
      <w:marBottom w:val="0"/>
      <w:divBdr>
        <w:top w:val="none" w:sz="0" w:space="0" w:color="auto"/>
        <w:left w:val="none" w:sz="0" w:space="0" w:color="auto"/>
        <w:bottom w:val="none" w:sz="0" w:space="0" w:color="auto"/>
        <w:right w:val="none" w:sz="0" w:space="0" w:color="auto"/>
      </w:divBdr>
    </w:div>
    <w:div w:id="475797953">
      <w:bodyDiv w:val="1"/>
      <w:marLeft w:val="0"/>
      <w:marRight w:val="0"/>
      <w:marTop w:val="0"/>
      <w:marBottom w:val="0"/>
      <w:divBdr>
        <w:top w:val="none" w:sz="0" w:space="0" w:color="auto"/>
        <w:left w:val="none" w:sz="0" w:space="0" w:color="auto"/>
        <w:bottom w:val="none" w:sz="0" w:space="0" w:color="auto"/>
        <w:right w:val="none" w:sz="0" w:space="0" w:color="auto"/>
      </w:divBdr>
    </w:div>
    <w:div w:id="494418587">
      <w:bodyDiv w:val="1"/>
      <w:marLeft w:val="0"/>
      <w:marRight w:val="0"/>
      <w:marTop w:val="0"/>
      <w:marBottom w:val="0"/>
      <w:divBdr>
        <w:top w:val="none" w:sz="0" w:space="0" w:color="auto"/>
        <w:left w:val="none" w:sz="0" w:space="0" w:color="auto"/>
        <w:bottom w:val="none" w:sz="0" w:space="0" w:color="auto"/>
        <w:right w:val="none" w:sz="0" w:space="0" w:color="auto"/>
      </w:divBdr>
    </w:div>
    <w:div w:id="567888554">
      <w:bodyDiv w:val="1"/>
      <w:marLeft w:val="0"/>
      <w:marRight w:val="0"/>
      <w:marTop w:val="0"/>
      <w:marBottom w:val="0"/>
      <w:divBdr>
        <w:top w:val="none" w:sz="0" w:space="0" w:color="auto"/>
        <w:left w:val="none" w:sz="0" w:space="0" w:color="auto"/>
        <w:bottom w:val="none" w:sz="0" w:space="0" w:color="auto"/>
        <w:right w:val="none" w:sz="0" w:space="0" w:color="auto"/>
      </w:divBdr>
      <w:divsChild>
        <w:div w:id="162472963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0872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257937">
      <w:bodyDiv w:val="1"/>
      <w:marLeft w:val="0"/>
      <w:marRight w:val="0"/>
      <w:marTop w:val="0"/>
      <w:marBottom w:val="0"/>
      <w:divBdr>
        <w:top w:val="none" w:sz="0" w:space="0" w:color="auto"/>
        <w:left w:val="none" w:sz="0" w:space="0" w:color="auto"/>
        <w:bottom w:val="none" w:sz="0" w:space="0" w:color="auto"/>
        <w:right w:val="none" w:sz="0" w:space="0" w:color="auto"/>
      </w:divBdr>
    </w:div>
    <w:div w:id="654534013">
      <w:bodyDiv w:val="1"/>
      <w:marLeft w:val="0"/>
      <w:marRight w:val="0"/>
      <w:marTop w:val="0"/>
      <w:marBottom w:val="0"/>
      <w:divBdr>
        <w:top w:val="none" w:sz="0" w:space="0" w:color="auto"/>
        <w:left w:val="none" w:sz="0" w:space="0" w:color="auto"/>
        <w:bottom w:val="none" w:sz="0" w:space="0" w:color="auto"/>
        <w:right w:val="none" w:sz="0" w:space="0" w:color="auto"/>
      </w:divBdr>
      <w:divsChild>
        <w:div w:id="773477246">
          <w:marLeft w:val="-75"/>
          <w:marRight w:val="-75"/>
          <w:marTop w:val="0"/>
          <w:marBottom w:val="0"/>
          <w:divBdr>
            <w:top w:val="none" w:sz="0" w:space="0" w:color="auto"/>
            <w:left w:val="none" w:sz="0" w:space="0" w:color="auto"/>
            <w:bottom w:val="none" w:sz="0" w:space="0" w:color="auto"/>
            <w:right w:val="none" w:sz="0" w:space="0" w:color="auto"/>
          </w:divBdr>
          <w:divsChild>
            <w:div w:id="184563617">
              <w:marLeft w:val="0"/>
              <w:marRight w:val="0"/>
              <w:marTop w:val="0"/>
              <w:marBottom w:val="0"/>
              <w:divBdr>
                <w:top w:val="none" w:sz="0" w:space="0" w:color="auto"/>
                <w:left w:val="none" w:sz="0" w:space="0" w:color="auto"/>
                <w:bottom w:val="none" w:sz="0" w:space="0" w:color="auto"/>
                <w:right w:val="none" w:sz="0" w:space="0" w:color="auto"/>
              </w:divBdr>
            </w:div>
          </w:divsChild>
        </w:div>
        <w:div w:id="801340869">
          <w:marLeft w:val="-75"/>
          <w:marRight w:val="-75"/>
          <w:marTop w:val="0"/>
          <w:marBottom w:val="0"/>
          <w:divBdr>
            <w:top w:val="none" w:sz="0" w:space="0" w:color="auto"/>
            <w:left w:val="none" w:sz="0" w:space="0" w:color="auto"/>
            <w:bottom w:val="none" w:sz="0" w:space="0" w:color="auto"/>
            <w:right w:val="none" w:sz="0" w:space="0" w:color="auto"/>
          </w:divBdr>
          <w:divsChild>
            <w:div w:id="795874223">
              <w:marLeft w:val="0"/>
              <w:marRight w:val="0"/>
              <w:marTop w:val="0"/>
              <w:marBottom w:val="0"/>
              <w:divBdr>
                <w:top w:val="none" w:sz="0" w:space="0" w:color="auto"/>
                <w:left w:val="none" w:sz="0" w:space="0" w:color="auto"/>
                <w:bottom w:val="none" w:sz="0" w:space="0" w:color="auto"/>
                <w:right w:val="none" w:sz="0" w:space="0" w:color="auto"/>
              </w:divBdr>
            </w:div>
            <w:div w:id="2124417199">
              <w:marLeft w:val="0"/>
              <w:marRight w:val="0"/>
              <w:marTop w:val="0"/>
              <w:marBottom w:val="0"/>
              <w:divBdr>
                <w:top w:val="none" w:sz="0" w:space="0" w:color="auto"/>
                <w:left w:val="none" w:sz="0" w:space="0" w:color="auto"/>
                <w:bottom w:val="none" w:sz="0" w:space="0" w:color="auto"/>
                <w:right w:val="none" w:sz="0" w:space="0" w:color="auto"/>
              </w:divBdr>
              <w:divsChild>
                <w:div w:id="81114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770312">
      <w:bodyDiv w:val="1"/>
      <w:marLeft w:val="0"/>
      <w:marRight w:val="0"/>
      <w:marTop w:val="0"/>
      <w:marBottom w:val="0"/>
      <w:divBdr>
        <w:top w:val="none" w:sz="0" w:space="0" w:color="auto"/>
        <w:left w:val="none" w:sz="0" w:space="0" w:color="auto"/>
        <w:bottom w:val="none" w:sz="0" w:space="0" w:color="auto"/>
        <w:right w:val="none" w:sz="0" w:space="0" w:color="auto"/>
      </w:divBdr>
    </w:div>
    <w:div w:id="922185561">
      <w:bodyDiv w:val="1"/>
      <w:marLeft w:val="0"/>
      <w:marRight w:val="0"/>
      <w:marTop w:val="0"/>
      <w:marBottom w:val="0"/>
      <w:divBdr>
        <w:top w:val="none" w:sz="0" w:space="0" w:color="auto"/>
        <w:left w:val="none" w:sz="0" w:space="0" w:color="auto"/>
        <w:bottom w:val="none" w:sz="0" w:space="0" w:color="auto"/>
        <w:right w:val="none" w:sz="0" w:space="0" w:color="auto"/>
      </w:divBdr>
    </w:div>
    <w:div w:id="953367583">
      <w:bodyDiv w:val="1"/>
      <w:marLeft w:val="0"/>
      <w:marRight w:val="0"/>
      <w:marTop w:val="0"/>
      <w:marBottom w:val="0"/>
      <w:divBdr>
        <w:top w:val="none" w:sz="0" w:space="0" w:color="auto"/>
        <w:left w:val="none" w:sz="0" w:space="0" w:color="auto"/>
        <w:bottom w:val="none" w:sz="0" w:space="0" w:color="auto"/>
        <w:right w:val="none" w:sz="0" w:space="0" w:color="auto"/>
      </w:divBdr>
    </w:div>
    <w:div w:id="1042097746">
      <w:bodyDiv w:val="1"/>
      <w:marLeft w:val="0"/>
      <w:marRight w:val="0"/>
      <w:marTop w:val="0"/>
      <w:marBottom w:val="0"/>
      <w:divBdr>
        <w:top w:val="none" w:sz="0" w:space="0" w:color="auto"/>
        <w:left w:val="none" w:sz="0" w:space="0" w:color="auto"/>
        <w:bottom w:val="none" w:sz="0" w:space="0" w:color="auto"/>
        <w:right w:val="none" w:sz="0" w:space="0" w:color="auto"/>
      </w:divBdr>
    </w:div>
    <w:div w:id="1118645660">
      <w:bodyDiv w:val="1"/>
      <w:marLeft w:val="0"/>
      <w:marRight w:val="0"/>
      <w:marTop w:val="0"/>
      <w:marBottom w:val="0"/>
      <w:divBdr>
        <w:top w:val="none" w:sz="0" w:space="0" w:color="auto"/>
        <w:left w:val="none" w:sz="0" w:space="0" w:color="auto"/>
        <w:bottom w:val="none" w:sz="0" w:space="0" w:color="auto"/>
        <w:right w:val="none" w:sz="0" w:space="0" w:color="auto"/>
      </w:divBdr>
    </w:div>
    <w:div w:id="1159888698">
      <w:bodyDiv w:val="1"/>
      <w:marLeft w:val="0"/>
      <w:marRight w:val="0"/>
      <w:marTop w:val="0"/>
      <w:marBottom w:val="0"/>
      <w:divBdr>
        <w:top w:val="none" w:sz="0" w:space="0" w:color="auto"/>
        <w:left w:val="none" w:sz="0" w:space="0" w:color="auto"/>
        <w:bottom w:val="none" w:sz="0" w:space="0" w:color="auto"/>
        <w:right w:val="none" w:sz="0" w:space="0" w:color="auto"/>
      </w:divBdr>
    </w:div>
    <w:div w:id="1258365001">
      <w:bodyDiv w:val="1"/>
      <w:marLeft w:val="0"/>
      <w:marRight w:val="0"/>
      <w:marTop w:val="0"/>
      <w:marBottom w:val="0"/>
      <w:divBdr>
        <w:top w:val="none" w:sz="0" w:space="0" w:color="auto"/>
        <w:left w:val="none" w:sz="0" w:space="0" w:color="auto"/>
        <w:bottom w:val="none" w:sz="0" w:space="0" w:color="auto"/>
        <w:right w:val="none" w:sz="0" w:space="0" w:color="auto"/>
      </w:divBdr>
    </w:div>
    <w:div w:id="1266960102">
      <w:bodyDiv w:val="1"/>
      <w:marLeft w:val="0"/>
      <w:marRight w:val="0"/>
      <w:marTop w:val="0"/>
      <w:marBottom w:val="0"/>
      <w:divBdr>
        <w:top w:val="none" w:sz="0" w:space="0" w:color="auto"/>
        <w:left w:val="none" w:sz="0" w:space="0" w:color="auto"/>
        <w:bottom w:val="none" w:sz="0" w:space="0" w:color="auto"/>
        <w:right w:val="none" w:sz="0" w:space="0" w:color="auto"/>
      </w:divBdr>
    </w:div>
    <w:div w:id="1290480334">
      <w:bodyDiv w:val="1"/>
      <w:marLeft w:val="0"/>
      <w:marRight w:val="0"/>
      <w:marTop w:val="0"/>
      <w:marBottom w:val="0"/>
      <w:divBdr>
        <w:top w:val="none" w:sz="0" w:space="0" w:color="auto"/>
        <w:left w:val="none" w:sz="0" w:space="0" w:color="auto"/>
        <w:bottom w:val="none" w:sz="0" w:space="0" w:color="auto"/>
        <w:right w:val="none" w:sz="0" w:space="0" w:color="auto"/>
      </w:divBdr>
    </w:div>
    <w:div w:id="1317107078">
      <w:bodyDiv w:val="1"/>
      <w:marLeft w:val="0"/>
      <w:marRight w:val="0"/>
      <w:marTop w:val="0"/>
      <w:marBottom w:val="0"/>
      <w:divBdr>
        <w:top w:val="none" w:sz="0" w:space="0" w:color="auto"/>
        <w:left w:val="none" w:sz="0" w:space="0" w:color="auto"/>
        <w:bottom w:val="none" w:sz="0" w:space="0" w:color="auto"/>
        <w:right w:val="none" w:sz="0" w:space="0" w:color="auto"/>
      </w:divBdr>
    </w:div>
    <w:div w:id="1353460423">
      <w:bodyDiv w:val="1"/>
      <w:marLeft w:val="0"/>
      <w:marRight w:val="0"/>
      <w:marTop w:val="0"/>
      <w:marBottom w:val="0"/>
      <w:divBdr>
        <w:top w:val="none" w:sz="0" w:space="0" w:color="auto"/>
        <w:left w:val="none" w:sz="0" w:space="0" w:color="auto"/>
        <w:bottom w:val="none" w:sz="0" w:space="0" w:color="auto"/>
        <w:right w:val="none" w:sz="0" w:space="0" w:color="auto"/>
      </w:divBdr>
    </w:div>
    <w:div w:id="1402406053">
      <w:bodyDiv w:val="1"/>
      <w:marLeft w:val="0"/>
      <w:marRight w:val="0"/>
      <w:marTop w:val="0"/>
      <w:marBottom w:val="0"/>
      <w:divBdr>
        <w:top w:val="none" w:sz="0" w:space="0" w:color="auto"/>
        <w:left w:val="none" w:sz="0" w:space="0" w:color="auto"/>
        <w:bottom w:val="none" w:sz="0" w:space="0" w:color="auto"/>
        <w:right w:val="none" w:sz="0" w:space="0" w:color="auto"/>
      </w:divBdr>
    </w:div>
    <w:div w:id="1486779721">
      <w:bodyDiv w:val="1"/>
      <w:marLeft w:val="0"/>
      <w:marRight w:val="0"/>
      <w:marTop w:val="0"/>
      <w:marBottom w:val="0"/>
      <w:divBdr>
        <w:top w:val="none" w:sz="0" w:space="0" w:color="auto"/>
        <w:left w:val="none" w:sz="0" w:space="0" w:color="auto"/>
        <w:bottom w:val="none" w:sz="0" w:space="0" w:color="auto"/>
        <w:right w:val="none" w:sz="0" w:space="0" w:color="auto"/>
      </w:divBdr>
    </w:div>
    <w:div w:id="1516338416">
      <w:bodyDiv w:val="1"/>
      <w:marLeft w:val="0"/>
      <w:marRight w:val="0"/>
      <w:marTop w:val="0"/>
      <w:marBottom w:val="0"/>
      <w:divBdr>
        <w:top w:val="none" w:sz="0" w:space="0" w:color="auto"/>
        <w:left w:val="none" w:sz="0" w:space="0" w:color="auto"/>
        <w:bottom w:val="none" w:sz="0" w:space="0" w:color="auto"/>
        <w:right w:val="none" w:sz="0" w:space="0" w:color="auto"/>
      </w:divBdr>
    </w:div>
    <w:div w:id="1539778991">
      <w:bodyDiv w:val="1"/>
      <w:marLeft w:val="0"/>
      <w:marRight w:val="0"/>
      <w:marTop w:val="0"/>
      <w:marBottom w:val="0"/>
      <w:divBdr>
        <w:top w:val="none" w:sz="0" w:space="0" w:color="auto"/>
        <w:left w:val="none" w:sz="0" w:space="0" w:color="auto"/>
        <w:bottom w:val="none" w:sz="0" w:space="0" w:color="auto"/>
        <w:right w:val="none" w:sz="0" w:space="0" w:color="auto"/>
      </w:divBdr>
    </w:div>
    <w:div w:id="1552112029">
      <w:bodyDiv w:val="1"/>
      <w:marLeft w:val="0"/>
      <w:marRight w:val="0"/>
      <w:marTop w:val="0"/>
      <w:marBottom w:val="0"/>
      <w:divBdr>
        <w:top w:val="none" w:sz="0" w:space="0" w:color="auto"/>
        <w:left w:val="none" w:sz="0" w:space="0" w:color="auto"/>
        <w:bottom w:val="none" w:sz="0" w:space="0" w:color="auto"/>
        <w:right w:val="none" w:sz="0" w:space="0" w:color="auto"/>
      </w:divBdr>
      <w:divsChild>
        <w:div w:id="544022546">
          <w:marLeft w:val="0"/>
          <w:marRight w:val="0"/>
          <w:marTop w:val="0"/>
          <w:marBottom w:val="0"/>
          <w:divBdr>
            <w:top w:val="none" w:sz="0" w:space="0" w:color="auto"/>
            <w:left w:val="none" w:sz="0" w:space="0" w:color="auto"/>
            <w:bottom w:val="none" w:sz="0" w:space="0" w:color="auto"/>
            <w:right w:val="none" w:sz="0" w:space="0" w:color="auto"/>
          </w:divBdr>
          <w:divsChild>
            <w:div w:id="409231945">
              <w:marLeft w:val="0"/>
              <w:marRight w:val="0"/>
              <w:marTop w:val="0"/>
              <w:marBottom w:val="0"/>
              <w:divBdr>
                <w:top w:val="none" w:sz="0" w:space="0" w:color="auto"/>
                <w:left w:val="none" w:sz="0" w:space="0" w:color="auto"/>
                <w:bottom w:val="none" w:sz="0" w:space="0" w:color="auto"/>
                <w:right w:val="none" w:sz="0" w:space="0" w:color="auto"/>
              </w:divBdr>
              <w:divsChild>
                <w:div w:id="1722242615">
                  <w:marLeft w:val="0"/>
                  <w:marRight w:val="0"/>
                  <w:marTop w:val="0"/>
                  <w:marBottom w:val="0"/>
                  <w:divBdr>
                    <w:top w:val="none" w:sz="0" w:space="0" w:color="auto"/>
                    <w:left w:val="none" w:sz="0" w:space="0" w:color="auto"/>
                    <w:bottom w:val="none" w:sz="0" w:space="0" w:color="auto"/>
                    <w:right w:val="none" w:sz="0" w:space="0" w:color="auto"/>
                  </w:divBdr>
                  <w:divsChild>
                    <w:div w:id="713386277">
                      <w:marLeft w:val="-75"/>
                      <w:marRight w:val="-75"/>
                      <w:marTop w:val="0"/>
                      <w:marBottom w:val="0"/>
                      <w:divBdr>
                        <w:top w:val="none" w:sz="0" w:space="0" w:color="auto"/>
                        <w:left w:val="none" w:sz="0" w:space="0" w:color="auto"/>
                        <w:bottom w:val="none" w:sz="0" w:space="0" w:color="auto"/>
                        <w:right w:val="none" w:sz="0" w:space="0" w:color="auto"/>
                      </w:divBdr>
                      <w:divsChild>
                        <w:div w:id="1026253288">
                          <w:marLeft w:val="0"/>
                          <w:marRight w:val="0"/>
                          <w:marTop w:val="0"/>
                          <w:marBottom w:val="0"/>
                          <w:divBdr>
                            <w:top w:val="none" w:sz="0" w:space="0" w:color="auto"/>
                            <w:left w:val="none" w:sz="0" w:space="0" w:color="auto"/>
                            <w:bottom w:val="none" w:sz="0" w:space="0" w:color="auto"/>
                            <w:right w:val="none" w:sz="0" w:space="0" w:color="auto"/>
                          </w:divBdr>
                          <w:divsChild>
                            <w:div w:id="1959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021971">
      <w:bodyDiv w:val="1"/>
      <w:marLeft w:val="0"/>
      <w:marRight w:val="0"/>
      <w:marTop w:val="0"/>
      <w:marBottom w:val="0"/>
      <w:divBdr>
        <w:top w:val="none" w:sz="0" w:space="0" w:color="auto"/>
        <w:left w:val="none" w:sz="0" w:space="0" w:color="auto"/>
        <w:bottom w:val="none" w:sz="0" w:space="0" w:color="auto"/>
        <w:right w:val="none" w:sz="0" w:space="0" w:color="auto"/>
      </w:divBdr>
    </w:div>
    <w:div w:id="1580402265">
      <w:bodyDiv w:val="1"/>
      <w:marLeft w:val="0"/>
      <w:marRight w:val="0"/>
      <w:marTop w:val="0"/>
      <w:marBottom w:val="0"/>
      <w:divBdr>
        <w:top w:val="none" w:sz="0" w:space="0" w:color="auto"/>
        <w:left w:val="none" w:sz="0" w:space="0" w:color="auto"/>
        <w:bottom w:val="none" w:sz="0" w:space="0" w:color="auto"/>
        <w:right w:val="none" w:sz="0" w:space="0" w:color="auto"/>
      </w:divBdr>
    </w:div>
    <w:div w:id="1589845774">
      <w:bodyDiv w:val="1"/>
      <w:marLeft w:val="0"/>
      <w:marRight w:val="0"/>
      <w:marTop w:val="0"/>
      <w:marBottom w:val="0"/>
      <w:divBdr>
        <w:top w:val="none" w:sz="0" w:space="0" w:color="auto"/>
        <w:left w:val="none" w:sz="0" w:space="0" w:color="auto"/>
        <w:bottom w:val="none" w:sz="0" w:space="0" w:color="auto"/>
        <w:right w:val="none" w:sz="0" w:space="0" w:color="auto"/>
      </w:divBdr>
    </w:div>
    <w:div w:id="1622302093">
      <w:bodyDiv w:val="1"/>
      <w:marLeft w:val="0"/>
      <w:marRight w:val="0"/>
      <w:marTop w:val="0"/>
      <w:marBottom w:val="0"/>
      <w:divBdr>
        <w:top w:val="none" w:sz="0" w:space="0" w:color="auto"/>
        <w:left w:val="none" w:sz="0" w:space="0" w:color="auto"/>
        <w:bottom w:val="none" w:sz="0" w:space="0" w:color="auto"/>
        <w:right w:val="none" w:sz="0" w:space="0" w:color="auto"/>
      </w:divBdr>
    </w:div>
    <w:div w:id="1692409929">
      <w:bodyDiv w:val="1"/>
      <w:marLeft w:val="0"/>
      <w:marRight w:val="0"/>
      <w:marTop w:val="0"/>
      <w:marBottom w:val="0"/>
      <w:divBdr>
        <w:top w:val="none" w:sz="0" w:space="0" w:color="auto"/>
        <w:left w:val="none" w:sz="0" w:space="0" w:color="auto"/>
        <w:bottom w:val="none" w:sz="0" w:space="0" w:color="auto"/>
        <w:right w:val="none" w:sz="0" w:space="0" w:color="auto"/>
      </w:divBdr>
    </w:div>
    <w:div w:id="1839880294">
      <w:bodyDiv w:val="1"/>
      <w:marLeft w:val="0"/>
      <w:marRight w:val="0"/>
      <w:marTop w:val="0"/>
      <w:marBottom w:val="0"/>
      <w:divBdr>
        <w:top w:val="none" w:sz="0" w:space="0" w:color="auto"/>
        <w:left w:val="none" w:sz="0" w:space="0" w:color="auto"/>
        <w:bottom w:val="none" w:sz="0" w:space="0" w:color="auto"/>
        <w:right w:val="none" w:sz="0" w:space="0" w:color="auto"/>
      </w:divBdr>
    </w:div>
    <w:div w:id="1936673764">
      <w:bodyDiv w:val="1"/>
      <w:marLeft w:val="0"/>
      <w:marRight w:val="0"/>
      <w:marTop w:val="0"/>
      <w:marBottom w:val="0"/>
      <w:divBdr>
        <w:top w:val="none" w:sz="0" w:space="0" w:color="auto"/>
        <w:left w:val="none" w:sz="0" w:space="0" w:color="auto"/>
        <w:bottom w:val="none" w:sz="0" w:space="0" w:color="auto"/>
        <w:right w:val="none" w:sz="0" w:space="0" w:color="auto"/>
      </w:divBdr>
    </w:div>
    <w:div w:id="2012222458">
      <w:bodyDiv w:val="1"/>
      <w:marLeft w:val="0"/>
      <w:marRight w:val="0"/>
      <w:marTop w:val="0"/>
      <w:marBottom w:val="0"/>
      <w:divBdr>
        <w:top w:val="none" w:sz="0" w:space="0" w:color="auto"/>
        <w:left w:val="none" w:sz="0" w:space="0" w:color="auto"/>
        <w:bottom w:val="none" w:sz="0" w:space="0" w:color="auto"/>
        <w:right w:val="none" w:sz="0" w:space="0" w:color="auto"/>
      </w:divBdr>
    </w:div>
    <w:div w:id="2075852836">
      <w:bodyDiv w:val="1"/>
      <w:marLeft w:val="0"/>
      <w:marRight w:val="0"/>
      <w:marTop w:val="0"/>
      <w:marBottom w:val="0"/>
      <w:divBdr>
        <w:top w:val="none" w:sz="0" w:space="0" w:color="auto"/>
        <w:left w:val="none" w:sz="0" w:space="0" w:color="auto"/>
        <w:bottom w:val="none" w:sz="0" w:space="0" w:color="auto"/>
        <w:right w:val="none" w:sz="0" w:space="0" w:color="auto"/>
      </w:divBdr>
      <w:divsChild>
        <w:div w:id="1281033179">
          <w:marLeft w:val="0"/>
          <w:marRight w:val="0"/>
          <w:marTop w:val="0"/>
          <w:marBottom w:val="0"/>
          <w:divBdr>
            <w:top w:val="none" w:sz="0" w:space="0" w:color="auto"/>
            <w:left w:val="none" w:sz="0" w:space="0" w:color="auto"/>
            <w:bottom w:val="none" w:sz="0" w:space="0" w:color="auto"/>
            <w:right w:val="none" w:sz="0" w:space="0" w:color="auto"/>
          </w:divBdr>
        </w:div>
      </w:divsChild>
    </w:div>
    <w:div w:id="212645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21"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s://www.claimxperience.com/service/cxedirest/swagger-ui.html).and" TargetMode="External"/><Relationship Id="rId19" Type="http://schemas.microsoft.com/office/2018/08/relationships/commentsExtensible" Target="commentsExtensible.xm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404B8-B311-4B11-AC79-0CCECB95C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34</Pages>
  <Words>5278</Words>
  <Characters>31672</Characters>
  <Application>Microsoft Office Word</Application>
  <DocSecurity>0</DocSecurity>
  <Lines>263</Lines>
  <Paragraphs>73</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Customer Portal for AmTrust</vt:lpstr>
      <vt:lpstr>Customer Portal for AmTrust</vt:lpstr>
    </vt:vector>
  </TitlesOfParts>
  <Company/>
  <LinksUpToDate>false</LinksUpToDate>
  <CharactersWithSpaces>36877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 Portal for AmTrust</dc:title>
  <dc:creator>dotkk</dc:creator>
  <cp:lastModifiedBy>Dariusz Bogumil</cp:lastModifiedBy>
  <cp:revision>9</cp:revision>
  <cp:lastPrinted>2022-01-03T13:18:00Z</cp:lastPrinted>
  <dcterms:created xsi:type="dcterms:W3CDTF">2022-01-06T13:40:00Z</dcterms:created>
  <dcterms:modified xsi:type="dcterms:W3CDTF">2022-01-06T23:36:00Z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number">
    <vt:lpwstr>00.7</vt:lpwstr>
  </property>
</Properties>
</file>