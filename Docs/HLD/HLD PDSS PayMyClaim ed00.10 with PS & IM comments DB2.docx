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b" ContentType="application/vnd.ms-excel.sheet.binary.macroEnabled.12"/>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A63F9" w14:textId="3F15605A" w:rsidR="009C45BC" w:rsidRPr="0029386D" w:rsidRDefault="009C45BC" w:rsidP="00473D65"/>
    <w:p w14:paraId="66EA25CA" w14:textId="77777777" w:rsidR="009C45BC" w:rsidRPr="0029386D" w:rsidRDefault="009C45BC" w:rsidP="00473D65"/>
    <w:p w14:paraId="58E140DF" w14:textId="77777777" w:rsidR="00F84724" w:rsidRPr="0029386D" w:rsidRDefault="00F84724" w:rsidP="00473D65"/>
    <w:p w14:paraId="54828FF0" w14:textId="77777777" w:rsidR="00F84724" w:rsidRPr="0029386D" w:rsidRDefault="00F84724" w:rsidP="00473D65"/>
    <w:p w14:paraId="2DBF05DC" w14:textId="77777777" w:rsidR="00F84724" w:rsidRPr="0029386D" w:rsidRDefault="00F84724" w:rsidP="00473D65"/>
    <w:p w14:paraId="61ED71E1" w14:textId="5DDDC775" w:rsidR="00C83D8B" w:rsidRDefault="00FC2F7F" w:rsidP="00662DBA">
      <w:pPr>
        <w:jc w:val="center"/>
        <w:rPr>
          <w:b/>
          <w:sz w:val="44"/>
        </w:rPr>
      </w:pPr>
      <w:commentRangeStart w:id="0"/>
      <w:r>
        <w:rPr>
          <w:b/>
          <w:sz w:val="44"/>
        </w:rPr>
        <w:t>Property Damage Support System</w:t>
      </w:r>
    </w:p>
    <w:p w14:paraId="1CC345FC" w14:textId="77777777" w:rsidR="00FC2F7F" w:rsidRDefault="00FC2F7F" w:rsidP="00662DBA">
      <w:pPr>
        <w:jc w:val="center"/>
        <w:rPr>
          <w:b/>
          <w:sz w:val="44"/>
        </w:rPr>
      </w:pPr>
      <w:r>
        <w:rPr>
          <w:b/>
          <w:sz w:val="44"/>
        </w:rPr>
        <w:t>for</w:t>
      </w:r>
    </w:p>
    <w:p w14:paraId="739740C5" w14:textId="1F5A88FD" w:rsidR="00FC2F7F" w:rsidRPr="00662DBA" w:rsidRDefault="00A34A62" w:rsidP="00662DBA">
      <w:pPr>
        <w:jc w:val="center"/>
        <w:rPr>
          <w:b/>
          <w:sz w:val="44"/>
        </w:rPr>
      </w:pPr>
      <w:r>
        <w:rPr>
          <w:b/>
          <w:sz w:val="44"/>
        </w:rPr>
        <w:t>Pay My Claim</w:t>
      </w:r>
      <w:r w:rsidR="00FC2F7F">
        <w:rPr>
          <w:b/>
          <w:sz w:val="44"/>
        </w:rPr>
        <w:t xml:space="preserve"> LLC</w:t>
      </w:r>
    </w:p>
    <w:p w14:paraId="64C755EB" w14:textId="77777777" w:rsidR="00C83D8B" w:rsidRPr="00662DBA" w:rsidRDefault="00C83D8B" w:rsidP="00662DBA">
      <w:pPr>
        <w:jc w:val="center"/>
        <w:rPr>
          <w:b/>
          <w:sz w:val="44"/>
        </w:rPr>
      </w:pPr>
    </w:p>
    <w:p w14:paraId="53E94C90" w14:textId="77777777" w:rsidR="00C83D8B" w:rsidRPr="00662DBA" w:rsidRDefault="00C83D8B" w:rsidP="00662DBA">
      <w:pPr>
        <w:jc w:val="center"/>
        <w:rPr>
          <w:b/>
          <w:sz w:val="44"/>
        </w:rPr>
      </w:pPr>
    </w:p>
    <w:p w14:paraId="145081DF" w14:textId="4E37F61B" w:rsidR="00F84724" w:rsidRDefault="0042686A" w:rsidP="00662DBA">
      <w:pPr>
        <w:jc w:val="center"/>
        <w:rPr>
          <w:b/>
          <w:sz w:val="44"/>
        </w:rPr>
      </w:pPr>
      <w:r w:rsidRPr="00662DBA">
        <w:rPr>
          <w:b/>
          <w:sz w:val="44"/>
        </w:rPr>
        <w:t>High Level Design</w:t>
      </w:r>
    </w:p>
    <w:p w14:paraId="668E4AF8" w14:textId="0FA7C289" w:rsidR="00FC2F7F" w:rsidRPr="00662DBA" w:rsidRDefault="00FC2F7F" w:rsidP="00662DBA">
      <w:pPr>
        <w:jc w:val="center"/>
        <w:rPr>
          <w:b/>
          <w:sz w:val="44"/>
        </w:rPr>
      </w:pPr>
      <w:r>
        <w:rPr>
          <w:b/>
          <w:sz w:val="44"/>
        </w:rPr>
        <w:t xml:space="preserve">Initial </w:t>
      </w:r>
      <w:r w:rsidR="00E768F4">
        <w:rPr>
          <w:b/>
          <w:sz w:val="44"/>
        </w:rPr>
        <w:t>Phase</w:t>
      </w:r>
    </w:p>
    <w:p w14:paraId="7547A031" w14:textId="66EC1F7B" w:rsidR="00C83D8B" w:rsidRPr="00662DBA" w:rsidRDefault="00C83D8B" w:rsidP="00662DBA">
      <w:pPr>
        <w:jc w:val="center"/>
        <w:rPr>
          <w:b/>
          <w:sz w:val="44"/>
        </w:rPr>
      </w:pPr>
      <w:r w:rsidRPr="00662DBA">
        <w:rPr>
          <w:b/>
          <w:sz w:val="44"/>
        </w:rPr>
        <w:t>Specification</w:t>
      </w:r>
    </w:p>
    <w:p w14:paraId="7DD80311" w14:textId="77777777" w:rsidR="002C0D83" w:rsidRDefault="002C0D83" w:rsidP="002C0D83"/>
    <w:commentRangeEnd w:id="0"/>
    <w:p w14:paraId="43ED56E6" w14:textId="77777777" w:rsidR="002C0D83" w:rsidRDefault="007944C1" w:rsidP="002C0D83">
      <w:r>
        <w:rPr>
          <w:rStyle w:val="CommentReference"/>
          <w:szCs w:val="20"/>
        </w:rPr>
        <w:commentReference w:id="0"/>
      </w:r>
    </w:p>
    <w:p w14:paraId="032B9910" w14:textId="77777777" w:rsidR="002C0D83" w:rsidRDefault="002C0D83" w:rsidP="002C0D83"/>
    <w:p w14:paraId="3A9BB6AE" w14:textId="77777777" w:rsidR="002C0D83" w:rsidRDefault="002C0D83" w:rsidP="002C0D83"/>
    <w:p w14:paraId="62FAA087" w14:textId="77777777" w:rsidR="002C0D83" w:rsidRPr="0029386D" w:rsidRDefault="002C0D83" w:rsidP="002C0D83"/>
    <w:p w14:paraId="47C71615" w14:textId="2568E7DA" w:rsidR="005A2F1A" w:rsidRDefault="005A2F1A" w:rsidP="00473D65"/>
    <w:p w14:paraId="44935728" w14:textId="638385E0" w:rsidR="00C83D8B" w:rsidRDefault="00C83D8B" w:rsidP="00473D65"/>
    <w:p w14:paraId="47B3D53D" w14:textId="59087075" w:rsidR="00C83D8B" w:rsidRDefault="00C83D8B" w:rsidP="00473D65"/>
    <w:p w14:paraId="5E984BEF" w14:textId="58B05CAF" w:rsidR="002A0997" w:rsidRPr="002A0997" w:rsidRDefault="002A0997" w:rsidP="00515FED">
      <w:pPr>
        <w:jc w:val="center"/>
      </w:pPr>
      <w:bookmarkStart w:id="1" w:name="VER"/>
      <w:r w:rsidRPr="002A0997">
        <w:t>Ed.</w:t>
      </w:r>
      <w:r>
        <w:t xml:space="preserve"> </w:t>
      </w:r>
      <w:r w:rsidR="00712DF2">
        <w:fldChar w:fldCharType="begin"/>
      </w:r>
      <w:r w:rsidR="00712DF2">
        <w:instrText xml:space="preserve"> DOCPROPERTY "Document number"  \* MERGEFORMAT </w:instrText>
      </w:r>
      <w:r w:rsidR="00712DF2">
        <w:fldChar w:fldCharType="separate"/>
      </w:r>
      <w:r w:rsidR="001640A1">
        <w:t>00.10</w:t>
      </w:r>
      <w:r w:rsidR="00712DF2">
        <w:fldChar w:fldCharType="end"/>
      </w:r>
    </w:p>
    <w:bookmarkEnd w:id="1"/>
    <w:p w14:paraId="2F40A86A" w14:textId="7D06E042" w:rsidR="008C6DBA" w:rsidRPr="0029386D" w:rsidRDefault="008C6DBA" w:rsidP="00473D65">
      <w:pPr>
        <w:pStyle w:val="BodyText"/>
      </w:pPr>
    </w:p>
    <w:p w14:paraId="514BA1F9" w14:textId="50476064" w:rsidR="009C45BC" w:rsidRPr="00C83D8B" w:rsidRDefault="008C6DBA" w:rsidP="00C83D8B">
      <w:pPr>
        <w:pStyle w:val="BodyText"/>
        <w:jc w:val="center"/>
        <w:rPr>
          <w:b/>
          <w:sz w:val="24"/>
        </w:rPr>
      </w:pPr>
      <w:r w:rsidRPr="00C83D8B">
        <w:rPr>
          <w:b/>
          <w:sz w:val="24"/>
        </w:rPr>
        <w:lastRenderedPageBreak/>
        <w:t xml:space="preserve">TABLE OF </w:t>
      </w:r>
      <w:r w:rsidR="009C45BC" w:rsidRPr="00C83D8B">
        <w:rPr>
          <w:b/>
          <w:sz w:val="24"/>
        </w:rPr>
        <w:t>CONTENTS</w:t>
      </w:r>
    </w:p>
    <w:p w14:paraId="1D875054" w14:textId="77777777" w:rsidR="001640A1" w:rsidRDefault="009C45BC">
      <w:pPr>
        <w:pStyle w:val="TOC1"/>
        <w:rPr>
          <w:rFonts w:eastAsiaTheme="minorEastAsia" w:cstheme="minorBidi"/>
          <w:b w:val="0"/>
          <w:bCs w:val="0"/>
          <w:caps w:val="0"/>
          <w:szCs w:val="22"/>
          <w:lang w:val="pl-PL" w:eastAsia="pl-PL"/>
        </w:rPr>
      </w:pPr>
      <w:r w:rsidRPr="007A10FD">
        <w:rPr>
          <w:sz w:val="32"/>
        </w:rPr>
        <w:fldChar w:fldCharType="begin"/>
      </w:r>
      <w:r w:rsidRPr="0029386D">
        <w:rPr>
          <w:sz w:val="32"/>
        </w:rPr>
        <w:instrText xml:space="preserve"> TOC \o "1-2" \h \z </w:instrText>
      </w:r>
      <w:r w:rsidRPr="007A10FD">
        <w:rPr>
          <w:sz w:val="32"/>
        </w:rPr>
        <w:fldChar w:fldCharType="separate"/>
      </w:r>
      <w:hyperlink w:anchor="_Toc96949487" w:history="1">
        <w:r w:rsidR="001640A1" w:rsidRPr="00A80352">
          <w:rPr>
            <w:rStyle w:val="Hyperlink"/>
          </w:rPr>
          <w:t>1</w:t>
        </w:r>
        <w:r w:rsidR="001640A1">
          <w:rPr>
            <w:rFonts w:eastAsiaTheme="minorEastAsia" w:cstheme="minorBidi"/>
            <w:b w:val="0"/>
            <w:bCs w:val="0"/>
            <w:caps w:val="0"/>
            <w:szCs w:val="22"/>
            <w:lang w:val="pl-PL" w:eastAsia="pl-PL"/>
          </w:rPr>
          <w:tab/>
        </w:r>
        <w:r w:rsidR="001640A1" w:rsidRPr="00A80352">
          <w:rPr>
            <w:rStyle w:val="Hyperlink"/>
          </w:rPr>
          <w:t>Introduction</w:t>
        </w:r>
        <w:r w:rsidR="001640A1">
          <w:rPr>
            <w:webHidden/>
          </w:rPr>
          <w:tab/>
        </w:r>
        <w:r w:rsidR="001640A1">
          <w:rPr>
            <w:webHidden/>
          </w:rPr>
          <w:fldChar w:fldCharType="begin"/>
        </w:r>
        <w:r w:rsidR="001640A1">
          <w:rPr>
            <w:webHidden/>
          </w:rPr>
          <w:instrText xml:space="preserve"> PAGEREF _Toc96949487 \h </w:instrText>
        </w:r>
        <w:r w:rsidR="001640A1">
          <w:rPr>
            <w:webHidden/>
          </w:rPr>
        </w:r>
        <w:r w:rsidR="001640A1">
          <w:rPr>
            <w:webHidden/>
          </w:rPr>
          <w:fldChar w:fldCharType="separate"/>
        </w:r>
        <w:r w:rsidR="001640A1">
          <w:rPr>
            <w:webHidden/>
          </w:rPr>
          <w:t>4</w:t>
        </w:r>
        <w:r w:rsidR="001640A1">
          <w:rPr>
            <w:webHidden/>
          </w:rPr>
          <w:fldChar w:fldCharType="end"/>
        </w:r>
      </w:hyperlink>
    </w:p>
    <w:p w14:paraId="6B216108" w14:textId="77777777" w:rsidR="001640A1" w:rsidRDefault="00712DF2">
      <w:pPr>
        <w:pStyle w:val="TOC1"/>
        <w:rPr>
          <w:rFonts w:eastAsiaTheme="minorEastAsia" w:cstheme="minorBidi"/>
          <w:b w:val="0"/>
          <w:bCs w:val="0"/>
          <w:caps w:val="0"/>
          <w:szCs w:val="22"/>
          <w:lang w:val="pl-PL" w:eastAsia="pl-PL"/>
        </w:rPr>
      </w:pPr>
      <w:hyperlink w:anchor="_Toc96949488" w:history="1">
        <w:r w:rsidR="001640A1" w:rsidRPr="00A80352">
          <w:rPr>
            <w:rStyle w:val="Hyperlink"/>
          </w:rPr>
          <w:t>2</w:t>
        </w:r>
        <w:r w:rsidR="001640A1">
          <w:rPr>
            <w:rFonts w:eastAsiaTheme="minorEastAsia" w:cstheme="minorBidi"/>
            <w:b w:val="0"/>
            <w:bCs w:val="0"/>
            <w:caps w:val="0"/>
            <w:szCs w:val="22"/>
            <w:lang w:val="pl-PL" w:eastAsia="pl-PL"/>
          </w:rPr>
          <w:tab/>
        </w:r>
        <w:r w:rsidR="001640A1" w:rsidRPr="00A80352">
          <w:rPr>
            <w:rStyle w:val="Hyperlink"/>
          </w:rPr>
          <w:t>Data model – CMS modules</w:t>
        </w:r>
        <w:r w:rsidR="001640A1">
          <w:rPr>
            <w:webHidden/>
          </w:rPr>
          <w:tab/>
        </w:r>
        <w:r w:rsidR="001640A1">
          <w:rPr>
            <w:webHidden/>
          </w:rPr>
          <w:fldChar w:fldCharType="begin"/>
        </w:r>
        <w:r w:rsidR="001640A1">
          <w:rPr>
            <w:webHidden/>
          </w:rPr>
          <w:instrText xml:space="preserve"> PAGEREF _Toc96949488 \h </w:instrText>
        </w:r>
        <w:r w:rsidR="001640A1">
          <w:rPr>
            <w:webHidden/>
          </w:rPr>
        </w:r>
        <w:r w:rsidR="001640A1">
          <w:rPr>
            <w:webHidden/>
          </w:rPr>
          <w:fldChar w:fldCharType="separate"/>
        </w:r>
        <w:r w:rsidR="001640A1">
          <w:rPr>
            <w:webHidden/>
          </w:rPr>
          <w:t>5</w:t>
        </w:r>
        <w:r w:rsidR="001640A1">
          <w:rPr>
            <w:webHidden/>
          </w:rPr>
          <w:fldChar w:fldCharType="end"/>
        </w:r>
      </w:hyperlink>
    </w:p>
    <w:p w14:paraId="7A946AC9"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489" w:history="1">
        <w:r w:rsidR="001640A1" w:rsidRPr="00A80352">
          <w:rPr>
            <w:rStyle w:val="Hyperlink"/>
            <w:noProof/>
          </w:rPr>
          <w:t>2.1</w:t>
        </w:r>
        <w:r w:rsidR="001640A1">
          <w:rPr>
            <w:rFonts w:eastAsiaTheme="minorEastAsia" w:cstheme="minorBidi"/>
            <w:smallCaps w:val="0"/>
            <w:noProof/>
            <w:szCs w:val="22"/>
            <w:lang w:val="pl-PL" w:eastAsia="pl-PL"/>
          </w:rPr>
          <w:tab/>
        </w:r>
        <w:r w:rsidR="001640A1" w:rsidRPr="00A80352">
          <w:rPr>
            <w:rStyle w:val="Hyperlink"/>
            <w:noProof/>
          </w:rPr>
          <w:t>General rules</w:t>
        </w:r>
        <w:r w:rsidR="001640A1">
          <w:rPr>
            <w:noProof/>
            <w:webHidden/>
          </w:rPr>
          <w:tab/>
        </w:r>
        <w:r w:rsidR="001640A1">
          <w:rPr>
            <w:noProof/>
            <w:webHidden/>
          </w:rPr>
          <w:fldChar w:fldCharType="begin"/>
        </w:r>
        <w:r w:rsidR="001640A1">
          <w:rPr>
            <w:noProof/>
            <w:webHidden/>
          </w:rPr>
          <w:instrText xml:space="preserve"> PAGEREF _Toc96949489 \h </w:instrText>
        </w:r>
        <w:r w:rsidR="001640A1">
          <w:rPr>
            <w:noProof/>
            <w:webHidden/>
          </w:rPr>
        </w:r>
        <w:r w:rsidR="001640A1">
          <w:rPr>
            <w:noProof/>
            <w:webHidden/>
          </w:rPr>
          <w:fldChar w:fldCharType="separate"/>
        </w:r>
        <w:r w:rsidR="001640A1">
          <w:rPr>
            <w:noProof/>
            <w:webHidden/>
          </w:rPr>
          <w:t>5</w:t>
        </w:r>
        <w:r w:rsidR="001640A1">
          <w:rPr>
            <w:noProof/>
            <w:webHidden/>
          </w:rPr>
          <w:fldChar w:fldCharType="end"/>
        </w:r>
      </w:hyperlink>
    </w:p>
    <w:p w14:paraId="2AD19D07"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490" w:history="1">
        <w:r w:rsidR="001640A1" w:rsidRPr="00A80352">
          <w:rPr>
            <w:rStyle w:val="Hyperlink"/>
            <w:noProof/>
          </w:rPr>
          <w:t>2.2</w:t>
        </w:r>
        <w:r w:rsidR="001640A1">
          <w:rPr>
            <w:rFonts w:eastAsiaTheme="minorEastAsia" w:cstheme="minorBidi"/>
            <w:smallCaps w:val="0"/>
            <w:noProof/>
            <w:szCs w:val="22"/>
            <w:lang w:val="pl-PL" w:eastAsia="pl-PL"/>
          </w:rPr>
          <w:tab/>
        </w:r>
        <w:r w:rsidR="001640A1" w:rsidRPr="00A80352">
          <w:rPr>
            <w:rStyle w:val="Hyperlink"/>
            <w:noProof/>
          </w:rPr>
          <w:t>CMS Users, Roles and Groups</w:t>
        </w:r>
        <w:r w:rsidR="001640A1">
          <w:rPr>
            <w:noProof/>
            <w:webHidden/>
          </w:rPr>
          <w:tab/>
        </w:r>
        <w:r w:rsidR="001640A1">
          <w:rPr>
            <w:noProof/>
            <w:webHidden/>
          </w:rPr>
          <w:fldChar w:fldCharType="begin"/>
        </w:r>
        <w:r w:rsidR="001640A1">
          <w:rPr>
            <w:noProof/>
            <w:webHidden/>
          </w:rPr>
          <w:instrText xml:space="preserve"> PAGEREF _Toc96949490 \h </w:instrText>
        </w:r>
        <w:r w:rsidR="001640A1">
          <w:rPr>
            <w:noProof/>
            <w:webHidden/>
          </w:rPr>
        </w:r>
        <w:r w:rsidR="001640A1">
          <w:rPr>
            <w:noProof/>
            <w:webHidden/>
          </w:rPr>
          <w:fldChar w:fldCharType="separate"/>
        </w:r>
        <w:r w:rsidR="001640A1">
          <w:rPr>
            <w:noProof/>
            <w:webHidden/>
          </w:rPr>
          <w:t>5</w:t>
        </w:r>
        <w:r w:rsidR="001640A1">
          <w:rPr>
            <w:noProof/>
            <w:webHidden/>
          </w:rPr>
          <w:fldChar w:fldCharType="end"/>
        </w:r>
      </w:hyperlink>
    </w:p>
    <w:p w14:paraId="4681E0B2"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491" w:history="1">
        <w:r w:rsidR="001640A1" w:rsidRPr="00A80352">
          <w:rPr>
            <w:rStyle w:val="Hyperlink"/>
            <w:noProof/>
          </w:rPr>
          <w:t>2.3</w:t>
        </w:r>
        <w:r w:rsidR="001640A1">
          <w:rPr>
            <w:rFonts w:eastAsiaTheme="minorEastAsia" w:cstheme="minorBidi"/>
            <w:smallCaps w:val="0"/>
            <w:noProof/>
            <w:szCs w:val="22"/>
            <w:lang w:val="pl-PL" w:eastAsia="pl-PL"/>
          </w:rPr>
          <w:tab/>
        </w:r>
        <w:r w:rsidR="001640A1" w:rsidRPr="00A80352">
          <w:rPr>
            <w:rStyle w:val="Hyperlink"/>
            <w:noProof/>
          </w:rPr>
          <w:t>Menu</w:t>
        </w:r>
        <w:r w:rsidR="001640A1">
          <w:rPr>
            <w:noProof/>
            <w:webHidden/>
          </w:rPr>
          <w:tab/>
        </w:r>
        <w:r w:rsidR="001640A1">
          <w:rPr>
            <w:noProof/>
            <w:webHidden/>
          </w:rPr>
          <w:fldChar w:fldCharType="begin"/>
        </w:r>
        <w:r w:rsidR="001640A1">
          <w:rPr>
            <w:noProof/>
            <w:webHidden/>
          </w:rPr>
          <w:instrText xml:space="preserve"> PAGEREF _Toc96949491 \h </w:instrText>
        </w:r>
        <w:r w:rsidR="001640A1">
          <w:rPr>
            <w:noProof/>
            <w:webHidden/>
          </w:rPr>
        </w:r>
        <w:r w:rsidR="001640A1">
          <w:rPr>
            <w:noProof/>
            <w:webHidden/>
          </w:rPr>
          <w:fldChar w:fldCharType="separate"/>
        </w:r>
        <w:r w:rsidR="001640A1">
          <w:rPr>
            <w:noProof/>
            <w:webHidden/>
          </w:rPr>
          <w:t>6</w:t>
        </w:r>
        <w:r w:rsidR="001640A1">
          <w:rPr>
            <w:noProof/>
            <w:webHidden/>
          </w:rPr>
          <w:fldChar w:fldCharType="end"/>
        </w:r>
      </w:hyperlink>
    </w:p>
    <w:p w14:paraId="7F95ED9E"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492" w:history="1">
        <w:r w:rsidR="001640A1" w:rsidRPr="00A80352">
          <w:rPr>
            <w:rStyle w:val="Hyperlink"/>
            <w:noProof/>
          </w:rPr>
          <w:t>2.4</w:t>
        </w:r>
        <w:r w:rsidR="001640A1">
          <w:rPr>
            <w:rFonts w:eastAsiaTheme="minorEastAsia" w:cstheme="minorBidi"/>
            <w:smallCaps w:val="0"/>
            <w:noProof/>
            <w:szCs w:val="22"/>
            <w:lang w:val="pl-PL" w:eastAsia="pl-PL"/>
          </w:rPr>
          <w:tab/>
        </w:r>
        <w:r w:rsidR="001640A1" w:rsidRPr="00A80352">
          <w:rPr>
            <w:rStyle w:val="Hyperlink"/>
            <w:noProof/>
          </w:rPr>
          <w:t>Providers</w:t>
        </w:r>
        <w:r w:rsidR="001640A1">
          <w:rPr>
            <w:noProof/>
            <w:webHidden/>
          </w:rPr>
          <w:tab/>
        </w:r>
        <w:r w:rsidR="001640A1">
          <w:rPr>
            <w:noProof/>
            <w:webHidden/>
          </w:rPr>
          <w:fldChar w:fldCharType="begin"/>
        </w:r>
        <w:r w:rsidR="001640A1">
          <w:rPr>
            <w:noProof/>
            <w:webHidden/>
          </w:rPr>
          <w:instrText xml:space="preserve"> PAGEREF _Toc96949492 \h </w:instrText>
        </w:r>
        <w:r w:rsidR="001640A1">
          <w:rPr>
            <w:noProof/>
            <w:webHidden/>
          </w:rPr>
        </w:r>
        <w:r w:rsidR="001640A1">
          <w:rPr>
            <w:noProof/>
            <w:webHidden/>
          </w:rPr>
          <w:fldChar w:fldCharType="separate"/>
        </w:r>
        <w:r w:rsidR="001640A1">
          <w:rPr>
            <w:noProof/>
            <w:webHidden/>
          </w:rPr>
          <w:t>6</w:t>
        </w:r>
        <w:r w:rsidR="001640A1">
          <w:rPr>
            <w:noProof/>
            <w:webHidden/>
          </w:rPr>
          <w:fldChar w:fldCharType="end"/>
        </w:r>
      </w:hyperlink>
    </w:p>
    <w:p w14:paraId="35C9C840"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493" w:history="1">
        <w:r w:rsidR="001640A1" w:rsidRPr="00A80352">
          <w:rPr>
            <w:rStyle w:val="Hyperlink"/>
            <w:noProof/>
          </w:rPr>
          <w:t>2.5</w:t>
        </w:r>
        <w:r w:rsidR="001640A1">
          <w:rPr>
            <w:rFonts w:eastAsiaTheme="minorEastAsia" w:cstheme="minorBidi"/>
            <w:smallCaps w:val="0"/>
            <w:noProof/>
            <w:szCs w:val="22"/>
            <w:lang w:val="pl-PL" w:eastAsia="pl-PL"/>
          </w:rPr>
          <w:tab/>
        </w:r>
        <w:r w:rsidR="001640A1" w:rsidRPr="00A80352">
          <w:rPr>
            <w:rStyle w:val="Hyperlink"/>
            <w:noProof/>
          </w:rPr>
          <w:t>Portfolios</w:t>
        </w:r>
        <w:r w:rsidR="001640A1">
          <w:rPr>
            <w:noProof/>
            <w:webHidden/>
          </w:rPr>
          <w:tab/>
        </w:r>
        <w:r w:rsidR="001640A1">
          <w:rPr>
            <w:noProof/>
            <w:webHidden/>
          </w:rPr>
          <w:fldChar w:fldCharType="begin"/>
        </w:r>
        <w:r w:rsidR="001640A1">
          <w:rPr>
            <w:noProof/>
            <w:webHidden/>
          </w:rPr>
          <w:instrText xml:space="preserve"> PAGEREF _Toc96949493 \h </w:instrText>
        </w:r>
        <w:r w:rsidR="001640A1">
          <w:rPr>
            <w:noProof/>
            <w:webHidden/>
          </w:rPr>
        </w:r>
        <w:r w:rsidR="001640A1">
          <w:rPr>
            <w:noProof/>
            <w:webHidden/>
          </w:rPr>
          <w:fldChar w:fldCharType="separate"/>
        </w:r>
        <w:r w:rsidR="001640A1">
          <w:rPr>
            <w:noProof/>
            <w:webHidden/>
          </w:rPr>
          <w:t>18</w:t>
        </w:r>
        <w:r w:rsidR="001640A1">
          <w:rPr>
            <w:noProof/>
            <w:webHidden/>
          </w:rPr>
          <w:fldChar w:fldCharType="end"/>
        </w:r>
      </w:hyperlink>
    </w:p>
    <w:p w14:paraId="191410DA"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494" w:history="1">
        <w:r w:rsidR="001640A1" w:rsidRPr="00A80352">
          <w:rPr>
            <w:rStyle w:val="Hyperlink"/>
            <w:noProof/>
          </w:rPr>
          <w:t>2.6</w:t>
        </w:r>
        <w:r w:rsidR="001640A1">
          <w:rPr>
            <w:rFonts w:eastAsiaTheme="minorEastAsia" w:cstheme="minorBidi"/>
            <w:smallCaps w:val="0"/>
            <w:noProof/>
            <w:szCs w:val="22"/>
            <w:lang w:val="pl-PL" w:eastAsia="pl-PL"/>
          </w:rPr>
          <w:tab/>
        </w:r>
        <w:r w:rsidR="001640A1" w:rsidRPr="00A80352">
          <w:rPr>
            <w:rStyle w:val="Hyperlink"/>
            <w:noProof/>
          </w:rPr>
          <w:t>Portfolio Purchases</w:t>
        </w:r>
        <w:r w:rsidR="001640A1">
          <w:rPr>
            <w:noProof/>
            <w:webHidden/>
          </w:rPr>
          <w:tab/>
        </w:r>
        <w:r w:rsidR="001640A1">
          <w:rPr>
            <w:noProof/>
            <w:webHidden/>
          </w:rPr>
          <w:fldChar w:fldCharType="begin"/>
        </w:r>
        <w:r w:rsidR="001640A1">
          <w:rPr>
            <w:noProof/>
            <w:webHidden/>
          </w:rPr>
          <w:instrText xml:space="preserve"> PAGEREF _Toc96949494 \h </w:instrText>
        </w:r>
        <w:r w:rsidR="001640A1">
          <w:rPr>
            <w:noProof/>
            <w:webHidden/>
          </w:rPr>
        </w:r>
        <w:r w:rsidR="001640A1">
          <w:rPr>
            <w:noProof/>
            <w:webHidden/>
          </w:rPr>
          <w:fldChar w:fldCharType="separate"/>
        </w:r>
        <w:r w:rsidR="001640A1">
          <w:rPr>
            <w:noProof/>
            <w:webHidden/>
          </w:rPr>
          <w:t>25</w:t>
        </w:r>
        <w:r w:rsidR="001640A1">
          <w:rPr>
            <w:noProof/>
            <w:webHidden/>
          </w:rPr>
          <w:fldChar w:fldCharType="end"/>
        </w:r>
      </w:hyperlink>
    </w:p>
    <w:p w14:paraId="31D72741"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495" w:history="1">
        <w:r w:rsidR="001640A1" w:rsidRPr="00A80352">
          <w:rPr>
            <w:rStyle w:val="Hyperlink"/>
            <w:noProof/>
          </w:rPr>
          <w:t>2.7</w:t>
        </w:r>
        <w:r w:rsidR="001640A1">
          <w:rPr>
            <w:rFonts w:eastAsiaTheme="minorEastAsia" w:cstheme="minorBidi"/>
            <w:smallCaps w:val="0"/>
            <w:noProof/>
            <w:szCs w:val="22"/>
            <w:lang w:val="pl-PL" w:eastAsia="pl-PL"/>
          </w:rPr>
          <w:tab/>
        </w:r>
        <w:r w:rsidR="001640A1" w:rsidRPr="00A80352">
          <w:rPr>
            <w:rStyle w:val="Hyperlink"/>
            <w:noProof/>
          </w:rPr>
          <w:t>Claims</w:t>
        </w:r>
        <w:r w:rsidR="001640A1">
          <w:rPr>
            <w:noProof/>
            <w:webHidden/>
          </w:rPr>
          <w:tab/>
        </w:r>
        <w:r w:rsidR="001640A1">
          <w:rPr>
            <w:noProof/>
            <w:webHidden/>
          </w:rPr>
          <w:fldChar w:fldCharType="begin"/>
        </w:r>
        <w:r w:rsidR="001640A1">
          <w:rPr>
            <w:noProof/>
            <w:webHidden/>
          </w:rPr>
          <w:instrText xml:space="preserve"> PAGEREF _Toc96949495 \h </w:instrText>
        </w:r>
        <w:r w:rsidR="001640A1">
          <w:rPr>
            <w:noProof/>
            <w:webHidden/>
          </w:rPr>
        </w:r>
        <w:r w:rsidR="001640A1">
          <w:rPr>
            <w:noProof/>
            <w:webHidden/>
          </w:rPr>
          <w:fldChar w:fldCharType="separate"/>
        </w:r>
        <w:r w:rsidR="001640A1">
          <w:rPr>
            <w:noProof/>
            <w:webHidden/>
          </w:rPr>
          <w:t>28</w:t>
        </w:r>
        <w:r w:rsidR="001640A1">
          <w:rPr>
            <w:noProof/>
            <w:webHidden/>
          </w:rPr>
          <w:fldChar w:fldCharType="end"/>
        </w:r>
      </w:hyperlink>
    </w:p>
    <w:p w14:paraId="2609BAF6"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496" w:history="1">
        <w:r w:rsidR="001640A1" w:rsidRPr="00A80352">
          <w:rPr>
            <w:rStyle w:val="Hyperlink"/>
            <w:noProof/>
          </w:rPr>
          <w:t>2.8</w:t>
        </w:r>
        <w:r w:rsidR="001640A1">
          <w:rPr>
            <w:rFonts w:eastAsiaTheme="minorEastAsia" w:cstheme="minorBidi"/>
            <w:smallCaps w:val="0"/>
            <w:noProof/>
            <w:szCs w:val="22"/>
            <w:lang w:val="pl-PL" w:eastAsia="pl-PL"/>
          </w:rPr>
          <w:tab/>
        </w:r>
        <w:r w:rsidR="001640A1" w:rsidRPr="00A80352">
          <w:rPr>
            <w:rStyle w:val="Hyperlink"/>
            <w:noProof/>
          </w:rPr>
          <w:t>Similar Claims</w:t>
        </w:r>
        <w:r w:rsidR="001640A1">
          <w:rPr>
            <w:noProof/>
            <w:webHidden/>
          </w:rPr>
          <w:tab/>
        </w:r>
        <w:r w:rsidR="001640A1">
          <w:rPr>
            <w:noProof/>
            <w:webHidden/>
          </w:rPr>
          <w:fldChar w:fldCharType="begin"/>
        </w:r>
        <w:r w:rsidR="001640A1">
          <w:rPr>
            <w:noProof/>
            <w:webHidden/>
          </w:rPr>
          <w:instrText xml:space="preserve"> PAGEREF _Toc96949496 \h </w:instrText>
        </w:r>
        <w:r w:rsidR="001640A1">
          <w:rPr>
            <w:noProof/>
            <w:webHidden/>
          </w:rPr>
        </w:r>
        <w:r w:rsidR="001640A1">
          <w:rPr>
            <w:noProof/>
            <w:webHidden/>
          </w:rPr>
          <w:fldChar w:fldCharType="separate"/>
        </w:r>
        <w:r w:rsidR="001640A1">
          <w:rPr>
            <w:noProof/>
            <w:webHidden/>
          </w:rPr>
          <w:t>35</w:t>
        </w:r>
        <w:r w:rsidR="001640A1">
          <w:rPr>
            <w:noProof/>
            <w:webHidden/>
          </w:rPr>
          <w:fldChar w:fldCharType="end"/>
        </w:r>
      </w:hyperlink>
    </w:p>
    <w:p w14:paraId="5E563ABE"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497" w:history="1">
        <w:r w:rsidR="001640A1" w:rsidRPr="00A80352">
          <w:rPr>
            <w:rStyle w:val="Hyperlink"/>
            <w:noProof/>
          </w:rPr>
          <w:t>2.9</w:t>
        </w:r>
        <w:r w:rsidR="001640A1">
          <w:rPr>
            <w:rFonts w:eastAsiaTheme="minorEastAsia" w:cstheme="minorBidi"/>
            <w:smallCaps w:val="0"/>
            <w:noProof/>
            <w:szCs w:val="22"/>
            <w:lang w:val="pl-PL" w:eastAsia="pl-PL"/>
          </w:rPr>
          <w:tab/>
        </w:r>
        <w:r w:rsidR="001640A1" w:rsidRPr="00A80352">
          <w:rPr>
            <w:rStyle w:val="Hyperlink"/>
            <w:noProof/>
          </w:rPr>
          <w:t>Payments</w:t>
        </w:r>
        <w:r w:rsidR="001640A1">
          <w:rPr>
            <w:noProof/>
            <w:webHidden/>
          </w:rPr>
          <w:tab/>
        </w:r>
        <w:r w:rsidR="001640A1">
          <w:rPr>
            <w:noProof/>
            <w:webHidden/>
          </w:rPr>
          <w:fldChar w:fldCharType="begin"/>
        </w:r>
        <w:r w:rsidR="001640A1">
          <w:rPr>
            <w:noProof/>
            <w:webHidden/>
          </w:rPr>
          <w:instrText xml:space="preserve"> PAGEREF _Toc96949497 \h </w:instrText>
        </w:r>
        <w:r w:rsidR="001640A1">
          <w:rPr>
            <w:noProof/>
            <w:webHidden/>
          </w:rPr>
        </w:r>
        <w:r w:rsidR="001640A1">
          <w:rPr>
            <w:noProof/>
            <w:webHidden/>
          </w:rPr>
          <w:fldChar w:fldCharType="separate"/>
        </w:r>
        <w:r w:rsidR="001640A1">
          <w:rPr>
            <w:noProof/>
            <w:webHidden/>
          </w:rPr>
          <w:t>35</w:t>
        </w:r>
        <w:r w:rsidR="001640A1">
          <w:rPr>
            <w:noProof/>
            <w:webHidden/>
          </w:rPr>
          <w:fldChar w:fldCharType="end"/>
        </w:r>
      </w:hyperlink>
    </w:p>
    <w:p w14:paraId="2D1880E3"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498" w:history="1">
        <w:r w:rsidR="001640A1" w:rsidRPr="00A80352">
          <w:rPr>
            <w:rStyle w:val="Hyperlink"/>
            <w:noProof/>
          </w:rPr>
          <w:t>2.10</w:t>
        </w:r>
        <w:r w:rsidR="001640A1">
          <w:rPr>
            <w:rFonts w:eastAsiaTheme="minorEastAsia" w:cstheme="minorBidi"/>
            <w:smallCaps w:val="0"/>
            <w:noProof/>
            <w:szCs w:val="22"/>
            <w:lang w:val="pl-PL" w:eastAsia="pl-PL"/>
          </w:rPr>
          <w:tab/>
        </w:r>
        <w:r w:rsidR="001640A1" w:rsidRPr="00A80352">
          <w:rPr>
            <w:rStyle w:val="Hyperlink"/>
            <w:noProof/>
          </w:rPr>
          <w:t>Collections</w:t>
        </w:r>
        <w:r w:rsidR="001640A1">
          <w:rPr>
            <w:noProof/>
            <w:webHidden/>
          </w:rPr>
          <w:tab/>
        </w:r>
        <w:r w:rsidR="001640A1">
          <w:rPr>
            <w:noProof/>
            <w:webHidden/>
          </w:rPr>
          <w:fldChar w:fldCharType="begin"/>
        </w:r>
        <w:r w:rsidR="001640A1">
          <w:rPr>
            <w:noProof/>
            <w:webHidden/>
          </w:rPr>
          <w:instrText xml:space="preserve"> PAGEREF _Toc96949498 \h </w:instrText>
        </w:r>
        <w:r w:rsidR="001640A1">
          <w:rPr>
            <w:noProof/>
            <w:webHidden/>
          </w:rPr>
        </w:r>
        <w:r w:rsidR="001640A1">
          <w:rPr>
            <w:noProof/>
            <w:webHidden/>
          </w:rPr>
          <w:fldChar w:fldCharType="separate"/>
        </w:r>
        <w:r w:rsidR="001640A1">
          <w:rPr>
            <w:noProof/>
            <w:webHidden/>
          </w:rPr>
          <w:t>36</w:t>
        </w:r>
        <w:r w:rsidR="001640A1">
          <w:rPr>
            <w:noProof/>
            <w:webHidden/>
          </w:rPr>
          <w:fldChar w:fldCharType="end"/>
        </w:r>
      </w:hyperlink>
    </w:p>
    <w:p w14:paraId="20155397"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499" w:history="1">
        <w:r w:rsidR="001640A1" w:rsidRPr="00A80352">
          <w:rPr>
            <w:rStyle w:val="Hyperlink"/>
            <w:noProof/>
          </w:rPr>
          <w:t>2.11</w:t>
        </w:r>
        <w:r w:rsidR="001640A1">
          <w:rPr>
            <w:rFonts w:eastAsiaTheme="minorEastAsia" w:cstheme="minorBidi"/>
            <w:smallCaps w:val="0"/>
            <w:noProof/>
            <w:szCs w:val="22"/>
            <w:lang w:val="pl-PL" w:eastAsia="pl-PL"/>
          </w:rPr>
          <w:tab/>
        </w:r>
        <w:r w:rsidR="001640A1" w:rsidRPr="00A80352">
          <w:rPr>
            <w:rStyle w:val="Hyperlink"/>
            <w:noProof/>
          </w:rPr>
          <w:t>Claim Collections</w:t>
        </w:r>
        <w:r w:rsidR="001640A1">
          <w:rPr>
            <w:noProof/>
            <w:webHidden/>
          </w:rPr>
          <w:tab/>
        </w:r>
        <w:r w:rsidR="001640A1">
          <w:rPr>
            <w:noProof/>
            <w:webHidden/>
          </w:rPr>
          <w:fldChar w:fldCharType="begin"/>
        </w:r>
        <w:r w:rsidR="001640A1">
          <w:rPr>
            <w:noProof/>
            <w:webHidden/>
          </w:rPr>
          <w:instrText xml:space="preserve"> PAGEREF _Toc96949499 \h </w:instrText>
        </w:r>
        <w:r w:rsidR="001640A1">
          <w:rPr>
            <w:noProof/>
            <w:webHidden/>
          </w:rPr>
        </w:r>
        <w:r w:rsidR="001640A1">
          <w:rPr>
            <w:noProof/>
            <w:webHidden/>
          </w:rPr>
          <w:fldChar w:fldCharType="separate"/>
        </w:r>
        <w:r w:rsidR="001640A1">
          <w:rPr>
            <w:noProof/>
            <w:webHidden/>
          </w:rPr>
          <w:t>40</w:t>
        </w:r>
        <w:r w:rsidR="001640A1">
          <w:rPr>
            <w:noProof/>
            <w:webHidden/>
          </w:rPr>
          <w:fldChar w:fldCharType="end"/>
        </w:r>
      </w:hyperlink>
    </w:p>
    <w:p w14:paraId="6D349A80"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00" w:history="1">
        <w:r w:rsidR="001640A1" w:rsidRPr="00A80352">
          <w:rPr>
            <w:rStyle w:val="Hyperlink"/>
            <w:noProof/>
          </w:rPr>
          <w:t>2.12</w:t>
        </w:r>
        <w:r w:rsidR="001640A1">
          <w:rPr>
            <w:rFonts w:eastAsiaTheme="minorEastAsia" w:cstheme="minorBidi"/>
            <w:smallCaps w:val="0"/>
            <w:noProof/>
            <w:szCs w:val="22"/>
            <w:lang w:val="pl-PL" w:eastAsia="pl-PL"/>
          </w:rPr>
          <w:tab/>
        </w:r>
        <w:r w:rsidR="001640A1" w:rsidRPr="00A80352">
          <w:rPr>
            <w:rStyle w:val="Hyperlink"/>
            <w:noProof/>
          </w:rPr>
          <w:t>Insureds</w:t>
        </w:r>
        <w:r w:rsidR="001640A1">
          <w:rPr>
            <w:noProof/>
            <w:webHidden/>
          </w:rPr>
          <w:tab/>
        </w:r>
        <w:r w:rsidR="001640A1">
          <w:rPr>
            <w:noProof/>
            <w:webHidden/>
          </w:rPr>
          <w:fldChar w:fldCharType="begin"/>
        </w:r>
        <w:r w:rsidR="001640A1">
          <w:rPr>
            <w:noProof/>
            <w:webHidden/>
          </w:rPr>
          <w:instrText xml:space="preserve"> PAGEREF _Toc96949500 \h </w:instrText>
        </w:r>
        <w:r w:rsidR="001640A1">
          <w:rPr>
            <w:noProof/>
            <w:webHidden/>
          </w:rPr>
        </w:r>
        <w:r w:rsidR="001640A1">
          <w:rPr>
            <w:noProof/>
            <w:webHidden/>
          </w:rPr>
          <w:fldChar w:fldCharType="separate"/>
        </w:r>
        <w:r w:rsidR="001640A1">
          <w:rPr>
            <w:noProof/>
            <w:webHidden/>
          </w:rPr>
          <w:t>41</w:t>
        </w:r>
        <w:r w:rsidR="001640A1">
          <w:rPr>
            <w:noProof/>
            <w:webHidden/>
          </w:rPr>
          <w:fldChar w:fldCharType="end"/>
        </w:r>
      </w:hyperlink>
    </w:p>
    <w:p w14:paraId="161807C1"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01" w:history="1">
        <w:r w:rsidR="001640A1" w:rsidRPr="00A80352">
          <w:rPr>
            <w:rStyle w:val="Hyperlink"/>
            <w:noProof/>
          </w:rPr>
          <w:t>2.13</w:t>
        </w:r>
        <w:r w:rsidR="001640A1">
          <w:rPr>
            <w:rFonts w:eastAsiaTheme="minorEastAsia" w:cstheme="minorBidi"/>
            <w:smallCaps w:val="0"/>
            <w:noProof/>
            <w:szCs w:val="22"/>
            <w:lang w:val="pl-PL" w:eastAsia="pl-PL"/>
          </w:rPr>
          <w:tab/>
        </w:r>
        <w:r w:rsidR="001640A1" w:rsidRPr="00A80352">
          <w:rPr>
            <w:rStyle w:val="Hyperlink"/>
            <w:noProof/>
          </w:rPr>
          <w:t>Insurance Companies</w:t>
        </w:r>
        <w:r w:rsidR="001640A1">
          <w:rPr>
            <w:noProof/>
            <w:webHidden/>
          </w:rPr>
          <w:tab/>
        </w:r>
        <w:r w:rsidR="001640A1">
          <w:rPr>
            <w:noProof/>
            <w:webHidden/>
          </w:rPr>
          <w:fldChar w:fldCharType="begin"/>
        </w:r>
        <w:r w:rsidR="001640A1">
          <w:rPr>
            <w:noProof/>
            <w:webHidden/>
          </w:rPr>
          <w:instrText xml:space="preserve"> PAGEREF _Toc96949501 \h </w:instrText>
        </w:r>
        <w:r w:rsidR="001640A1">
          <w:rPr>
            <w:noProof/>
            <w:webHidden/>
          </w:rPr>
        </w:r>
        <w:r w:rsidR="001640A1">
          <w:rPr>
            <w:noProof/>
            <w:webHidden/>
          </w:rPr>
          <w:fldChar w:fldCharType="separate"/>
        </w:r>
        <w:r w:rsidR="001640A1">
          <w:rPr>
            <w:noProof/>
            <w:webHidden/>
          </w:rPr>
          <w:t>42</w:t>
        </w:r>
        <w:r w:rsidR="001640A1">
          <w:rPr>
            <w:noProof/>
            <w:webHidden/>
          </w:rPr>
          <w:fldChar w:fldCharType="end"/>
        </w:r>
      </w:hyperlink>
    </w:p>
    <w:p w14:paraId="32EE3647"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02" w:history="1">
        <w:r w:rsidR="001640A1" w:rsidRPr="00A80352">
          <w:rPr>
            <w:rStyle w:val="Hyperlink"/>
            <w:noProof/>
          </w:rPr>
          <w:t>2.14</w:t>
        </w:r>
        <w:r w:rsidR="001640A1">
          <w:rPr>
            <w:rFonts w:eastAsiaTheme="minorEastAsia" w:cstheme="minorBidi"/>
            <w:smallCaps w:val="0"/>
            <w:noProof/>
            <w:szCs w:val="22"/>
            <w:lang w:val="pl-PL" w:eastAsia="pl-PL"/>
          </w:rPr>
          <w:tab/>
        </w:r>
        <w:r w:rsidR="001640A1" w:rsidRPr="00A80352">
          <w:rPr>
            <w:rStyle w:val="Hyperlink"/>
            <w:noProof/>
          </w:rPr>
          <w:t>Programs</w:t>
        </w:r>
        <w:r w:rsidR="001640A1">
          <w:rPr>
            <w:noProof/>
            <w:webHidden/>
          </w:rPr>
          <w:tab/>
        </w:r>
        <w:r w:rsidR="001640A1">
          <w:rPr>
            <w:noProof/>
            <w:webHidden/>
          </w:rPr>
          <w:fldChar w:fldCharType="begin"/>
        </w:r>
        <w:r w:rsidR="001640A1">
          <w:rPr>
            <w:noProof/>
            <w:webHidden/>
          </w:rPr>
          <w:instrText xml:space="preserve"> PAGEREF _Toc96949502 \h </w:instrText>
        </w:r>
        <w:r w:rsidR="001640A1">
          <w:rPr>
            <w:noProof/>
            <w:webHidden/>
          </w:rPr>
        </w:r>
        <w:r w:rsidR="001640A1">
          <w:rPr>
            <w:noProof/>
            <w:webHidden/>
          </w:rPr>
          <w:fldChar w:fldCharType="separate"/>
        </w:r>
        <w:r w:rsidR="001640A1">
          <w:rPr>
            <w:noProof/>
            <w:webHidden/>
          </w:rPr>
          <w:t>42</w:t>
        </w:r>
        <w:r w:rsidR="001640A1">
          <w:rPr>
            <w:noProof/>
            <w:webHidden/>
          </w:rPr>
          <w:fldChar w:fldCharType="end"/>
        </w:r>
      </w:hyperlink>
    </w:p>
    <w:p w14:paraId="77A52059"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03" w:history="1">
        <w:r w:rsidR="001640A1" w:rsidRPr="00A80352">
          <w:rPr>
            <w:rStyle w:val="Hyperlink"/>
            <w:noProof/>
          </w:rPr>
          <w:t>2.15</w:t>
        </w:r>
        <w:r w:rsidR="001640A1">
          <w:rPr>
            <w:rFonts w:eastAsiaTheme="minorEastAsia" w:cstheme="minorBidi"/>
            <w:smallCaps w:val="0"/>
            <w:noProof/>
            <w:szCs w:val="22"/>
            <w:lang w:val="pl-PL" w:eastAsia="pl-PL"/>
          </w:rPr>
          <w:tab/>
        </w:r>
        <w:r w:rsidR="001640A1" w:rsidRPr="00A80352">
          <w:rPr>
            <w:rStyle w:val="Hyperlink"/>
            <w:noProof/>
          </w:rPr>
          <w:t>Counties</w:t>
        </w:r>
        <w:r w:rsidR="001640A1">
          <w:rPr>
            <w:noProof/>
            <w:webHidden/>
          </w:rPr>
          <w:tab/>
        </w:r>
        <w:r w:rsidR="001640A1">
          <w:rPr>
            <w:noProof/>
            <w:webHidden/>
          </w:rPr>
          <w:fldChar w:fldCharType="begin"/>
        </w:r>
        <w:r w:rsidR="001640A1">
          <w:rPr>
            <w:noProof/>
            <w:webHidden/>
          </w:rPr>
          <w:instrText xml:space="preserve"> PAGEREF _Toc96949503 \h </w:instrText>
        </w:r>
        <w:r w:rsidR="001640A1">
          <w:rPr>
            <w:noProof/>
            <w:webHidden/>
          </w:rPr>
        </w:r>
        <w:r w:rsidR="001640A1">
          <w:rPr>
            <w:noProof/>
            <w:webHidden/>
          </w:rPr>
          <w:fldChar w:fldCharType="separate"/>
        </w:r>
        <w:r w:rsidR="001640A1">
          <w:rPr>
            <w:noProof/>
            <w:webHidden/>
          </w:rPr>
          <w:t>43</w:t>
        </w:r>
        <w:r w:rsidR="001640A1">
          <w:rPr>
            <w:noProof/>
            <w:webHidden/>
          </w:rPr>
          <w:fldChar w:fldCharType="end"/>
        </w:r>
      </w:hyperlink>
    </w:p>
    <w:p w14:paraId="14D6FF61"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04" w:history="1">
        <w:r w:rsidR="001640A1" w:rsidRPr="00A80352">
          <w:rPr>
            <w:rStyle w:val="Hyperlink"/>
            <w:noProof/>
          </w:rPr>
          <w:t>2.16</w:t>
        </w:r>
        <w:r w:rsidR="001640A1">
          <w:rPr>
            <w:rFonts w:eastAsiaTheme="minorEastAsia" w:cstheme="minorBidi"/>
            <w:smallCaps w:val="0"/>
            <w:noProof/>
            <w:szCs w:val="22"/>
            <w:lang w:val="pl-PL" w:eastAsia="pl-PL"/>
          </w:rPr>
          <w:tab/>
        </w:r>
        <w:r w:rsidR="001640A1" w:rsidRPr="00A80352">
          <w:rPr>
            <w:rStyle w:val="Hyperlink"/>
            <w:noProof/>
          </w:rPr>
          <w:t>Courts</w:t>
        </w:r>
        <w:r w:rsidR="001640A1">
          <w:rPr>
            <w:noProof/>
            <w:webHidden/>
          </w:rPr>
          <w:tab/>
        </w:r>
        <w:r w:rsidR="001640A1">
          <w:rPr>
            <w:noProof/>
            <w:webHidden/>
          </w:rPr>
          <w:fldChar w:fldCharType="begin"/>
        </w:r>
        <w:r w:rsidR="001640A1">
          <w:rPr>
            <w:noProof/>
            <w:webHidden/>
          </w:rPr>
          <w:instrText xml:space="preserve"> PAGEREF _Toc96949504 \h </w:instrText>
        </w:r>
        <w:r w:rsidR="001640A1">
          <w:rPr>
            <w:noProof/>
            <w:webHidden/>
          </w:rPr>
        </w:r>
        <w:r w:rsidR="001640A1">
          <w:rPr>
            <w:noProof/>
            <w:webHidden/>
          </w:rPr>
          <w:fldChar w:fldCharType="separate"/>
        </w:r>
        <w:r w:rsidR="001640A1">
          <w:rPr>
            <w:noProof/>
            <w:webHidden/>
          </w:rPr>
          <w:t>44</w:t>
        </w:r>
        <w:r w:rsidR="001640A1">
          <w:rPr>
            <w:noProof/>
            <w:webHidden/>
          </w:rPr>
          <w:fldChar w:fldCharType="end"/>
        </w:r>
      </w:hyperlink>
    </w:p>
    <w:p w14:paraId="170FE842"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05" w:history="1">
        <w:r w:rsidR="001640A1" w:rsidRPr="00A80352">
          <w:rPr>
            <w:rStyle w:val="Hyperlink"/>
            <w:noProof/>
          </w:rPr>
          <w:t>2.17</w:t>
        </w:r>
        <w:r w:rsidR="001640A1">
          <w:rPr>
            <w:rFonts w:eastAsiaTheme="minorEastAsia" w:cstheme="minorBidi"/>
            <w:smallCaps w:val="0"/>
            <w:noProof/>
            <w:szCs w:val="22"/>
            <w:lang w:val="pl-PL" w:eastAsia="pl-PL"/>
          </w:rPr>
          <w:tab/>
        </w:r>
        <w:r w:rsidR="001640A1" w:rsidRPr="00A80352">
          <w:rPr>
            <w:rStyle w:val="Hyperlink"/>
            <w:noProof/>
          </w:rPr>
          <w:t>Judges</w:t>
        </w:r>
        <w:r w:rsidR="001640A1">
          <w:rPr>
            <w:noProof/>
            <w:webHidden/>
          </w:rPr>
          <w:tab/>
        </w:r>
        <w:r w:rsidR="001640A1">
          <w:rPr>
            <w:noProof/>
            <w:webHidden/>
          </w:rPr>
          <w:fldChar w:fldCharType="begin"/>
        </w:r>
        <w:r w:rsidR="001640A1">
          <w:rPr>
            <w:noProof/>
            <w:webHidden/>
          </w:rPr>
          <w:instrText xml:space="preserve"> PAGEREF _Toc96949505 \h </w:instrText>
        </w:r>
        <w:r w:rsidR="001640A1">
          <w:rPr>
            <w:noProof/>
            <w:webHidden/>
          </w:rPr>
        </w:r>
        <w:r w:rsidR="001640A1">
          <w:rPr>
            <w:noProof/>
            <w:webHidden/>
          </w:rPr>
          <w:fldChar w:fldCharType="separate"/>
        </w:r>
        <w:r w:rsidR="001640A1">
          <w:rPr>
            <w:noProof/>
            <w:webHidden/>
          </w:rPr>
          <w:t>45</w:t>
        </w:r>
        <w:r w:rsidR="001640A1">
          <w:rPr>
            <w:noProof/>
            <w:webHidden/>
          </w:rPr>
          <w:fldChar w:fldCharType="end"/>
        </w:r>
      </w:hyperlink>
    </w:p>
    <w:p w14:paraId="584DF268"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06" w:history="1">
        <w:r w:rsidR="001640A1" w:rsidRPr="00A80352">
          <w:rPr>
            <w:rStyle w:val="Hyperlink"/>
            <w:noProof/>
          </w:rPr>
          <w:t>2.18</w:t>
        </w:r>
        <w:r w:rsidR="001640A1">
          <w:rPr>
            <w:rFonts w:eastAsiaTheme="minorEastAsia" w:cstheme="minorBidi"/>
            <w:smallCaps w:val="0"/>
            <w:noProof/>
            <w:szCs w:val="22"/>
            <w:lang w:val="pl-PL" w:eastAsia="pl-PL"/>
          </w:rPr>
          <w:tab/>
        </w:r>
        <w:r w:rsidR="001640A1" w:rsidRPr="00A80352">
          <w:rPr>
            <w:rStyle w:val="Hyperlink"/>
            <w:noProof/>
          </w:rPr>
          <w:t>Adjusters</w:t>
        </w:r>
        <w:r w:rsidR="001640A1">
          <w:rPr>
            <w:noProof/>
            <w:webHidden/>
          </w:rPr>
          <w:tab/>
        </w:r>
        <w:r w:rsidR="001640A1">
          <w:rPr>
            <w:noProof/>
            <w:webHidden/>
          </w:rPr>
          <w:fldChar w:fldCharType="begin"/>
        </w:r>
        <w:r w:rsidR="001640A1">
          <w:rPr>
            <w:noProof/>
            <w:webHidden/>
          </w:rPr>
          <w:instrText xml:space="preserve"> PAGEREF _Toc96949506 \h </w:instrText>
        </w:r>
        <w:r w:rsidR="001640A1">
          <w:rPr>
            <w:noProof/>
            <w:webHidden/>
          </w:rPr>
        </w:r>
        <w:r w:rsidR="001640A1">
          <w:rPr>
            <w:noProof/>
            <w:webHidden/>
          </w:rPr>
          <w:fldChar w:fldCharType="separate"/>
        </w:r>
        <w:r w:rsidR="001640A1">
          <w:rPr>
            <w:noProof/>
            <w:webHidden/>
          </w:rPr>
          <w:t>45</w:t>
        </w:r>
        <w:r w:rsidR="001640A1">
          <w:rPr>
            <w:noProof/>
            <w:webHidden/>
          </w:rPr>
          <w:fldChar w:fldCharType="end"/>
        </w:r>
      </w:hyperlink>
    </w:p>
    <w:p w14:paraId="41597618"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07" w:history="1">
        <w:r w:rsidR="001640A1" w:rsidRPr="00A80352">
          <w:rPr>
            <w:rStyle w:val="Hyperlink"/>
            <w:noProof/>
          </w:rPr>
          <w:t>2.19</w:t>
        </w:r>
        <w:r w:rsidR="001640A1">
          <w:rPr>
            <w:rFonts w:eastAsiaTheme="minorEastAsia" w:cstheme="minorBidi"/>
            <w:smallCaps w:val="0"/>
            <w:noProof/>
            <w:szCs w:val="22"/>
            <w:lang w:val="pl-PL" w:eastAsia="pl-PL"/>
          </w:rPr>
          <w:tab/>
        </w:r>
        <w:r w:rsidR="001640A1" w:rsidRPr="00A80352">
          <w:rPr>
            <w:rStyle w:val="Hyperlink"/>
            <w:noProof/>
          </w:rPr>
          <w:t>Attorneys</w:t>
        </w:r>
        <w:r w:rsidR="001640A1">
          <w:rPr>
            <w:noProof/>
            <w:webHidden/>
          </w:rPr>
          <w:tab/>
        </w:r>
        <w:r w:rsidR="001640A1">
          <w:rPr>
            <w:noProof/>
            <w:webHidden/>
          </w:rPr>
          <w:fldChar w:fldCharType="begin"/>
        </w:r>
        <w:r w:rsidR="001640A1">
          <w:rPr>
            <w:noProof/>
            <w:webHidden/>
          </w:rPr>
          <w:instrText xml:space="preserve"> PAGEREF _Toc96949507 \h </w:instrText>
        </w:r>
        <w:r w:rsidR="001640A1">
          <w:rPr>
            <w:noProof/>
            <w:webHidden/>
          </w:rPr>
        </w:r>
        <w:r w:rsidR="001640A1">
          <w:rPr>
            <w:noProof/>
            <w:webHidden/>
          </w:rPr>
          <w:fldChar w:fldCharType="separate"/>
        </w:r>
        <w:r w:rsidR="001640A1">
          <w:rPr>
            <w:noProof/>
            <w:webHidden/>
          </w:rPr>
          <w:t>46</w:t>
        </w:r>
        <w:r w:rsidR="001640A1">
          <w:rPr>
            <w:noProof/>
            <w:webHidden/>
          </w:rPr>
          <w:fldChar w:fldCharType="end"/>
        </w:r>
      </w:hyperlink>
    </w:p>
    <w:p w14:paraId="2014494B"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08" w:history="1">
        <w:r w:rsidR="001640A1" w:rsidRPr="00A80352">
          <w:rPr>
            <w:rStyle w:val="Hyperlink"/>
            <w:noProof/>
          </w:rPr>
          <w:t>2.20</w:t>
        </w:r>
        <w:r w:rsidR="001640A1">
          <w:rPr>
            <w:rFonts w:eastAsiaTheme="minorEastAsia" w:cstheme="minorBidi"/>
            <w:smallCaps w:val="0"/>
            <w:noProof/>
            <w:szCs w:val="22"/>
            <w:lang w:val="pl-PL" w:eastAsia="pl-PL"/>
          </w:rPr>
          <w:tab/>
        </w:r>
        <w:r w:rsidR="001640A1" w:rsidRPr="00A80352">
          <w:rPr>
            <w:rStyle w:val="Hyperlink"/>
            <w:noProof/>
          </w:rPr>
          <w:t>Litigation Statuses</w:t>
        </w:r>
        <w:r w:rsidR="001640A1">
          <w:rPr>
            <w:noProof/>
            <w:webHidden/>
          </w:rPr>
          <w:tab/>
        </w:r>
        <w:r w:rsidR="001640A1">
          <w:rPr>
            <w:noProof/>
            <w:webHidden/>
          </w:rPr>
          <w:fldChar w:fldCharType="begin"/>
        </w:r>
        <w:r w:rsidR="001640A1">
          <w:rPr>
            <w:noProof/>
            <w:webHidden/>
          </w:rPr>
          <w:instrText xml:space="preserve"> PAGEREF _Toc96949508 \h </w:instrText>
        </w:r>
        <w:r w:rsidR="001640A1">
          <w:rPr>
            <w:noProof/>
            <w:webHidden/>
          </w:rPr>
        </w:r>
        <w:r w:rsidR="001640A1">
          <w:rPr>
            <w:noProof/>
            <w:webHidden/>
          </w:rPr>
          <w:fldChar w:fldCharType="separate"/>
        </w:r>
        <w:r w:rsidR="001640A1">
          <w:rPr>
            <w:noProof/>
            <w:webHidden/>
          </w:rPr>
          <w:t>47</w:t>
        </w:r>
        <w:r w:rsidR="001640A1">
          <w:rPr>
            <w:noProof/>
            <w:webHidden/>
          </w:rPr>
          <w:fldChar w:fldCharType="end"/>
        </w:r>
      </w:hyperlink>
    </w:p>
    <w:p w14:paraId="454C7C2A"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09" w:history="1">
        <w:r w:rsidR="001640A1" w:rsidRPr="00A80352">
          <w:rPr>
            <w:rStyle w:val="Hyperlink"/>
            <w:noProof/>
          </w:rPr>
          <w:t>2.21</w:t>
        </w:r>
        <w:r w:rsidR="001640A1">
          <w:rPr>
            <w:rFonts w:eastAsiaTheme="minorEastAsia" w:cstheme="minorBidi"/>
            <w:smallCaps w:val="0"/>
            <w:noProof/>
            <w:szCs w:val="22"/>
            <w:lang w:val="pl-PL" w:eastAsia="pl-PL"/>
          </w:rPr>
          <w:tab/>
        </w:r>
        <w:r w:rsidR="001640A1" w:rsidRPr="00A80352">
          <w:rPr>
            <w:rStyle w:val="Hyperlink"/>
            <w:noProof/>
          </w:rPr>
          <w:t>Cases</w:t>
        </w:r>
        <w:r w:rsidR="001640A1">
          <w:rPr>
            <w:noProof/>
            <w:webHidden/>
          </w:rPr>
          <w:tab/>
        </w:r>
        <w:r w:rsidR="001640A1">
          <w:rPr>
            <w:noProof/>
            <w:webHidden/>
          </w:rPr>
          <w:fldChar w:fldCharType="begin"/>
        </w:r>
        <w:r w:rsidR="001640A1">
          <w:rPr>
            <w:noProof/>
            <w:webHidden/>
          </w:rPr>
          <w:instrText xml:space="preserve"> PAGEREF _Toc96949509 \h </w:instrText>
        </w:r>
        <w:r w:rsidR="001640A1">
          <w:rPr>
            <w:noProof/>
            <w:webHidden/>
          </w:rPr>
        </w:r>
        <w:r w:rsidR="001640A1">
          <w:rPr>
            <w:noProof/>
            <w:webHidden/>
          </w:rPr>
          <w:fldChar w:fldCharType="separate"/>
        </w:r>
        <w:r w:rsidR="001640A1">
          <w:rPr>
            <w:noProof/>
            <w:webHidden/>
          </w:rPr>
          <w:t>47</w:t>
        </w:r>
        <w:r w:rsidR="001640A1">
          <w:rPr>
            <w:noProof/>
            <w:webHidden/>
          </w:rPr>
          <w:fldChar w:fldCharType="end"/>
        </w:r>
      </w:hyperlink>
    </w:p>
    <w:p w14:paraId="224440C2"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10" w:history="1">
        <w:r w:rsidR="001640A1" w:rsidRPr="00A80352">
          <w:rPr>
            <w:rStyle w:val="Hyperlink"/>
            <w:noProof/>
          </w:rPr>
          <w:t>2.22</w:t>
        </w:r>
        <w:r w:rsidR="001640A1">
          <w:rPr>
            <w:rFonts w:eastAsiaTheme="minorEastAsia" w:cstheme="minorBidi"/>
            <w:smallCaps w:val="0"/>
            <w:noProof/>
            <w:szCs w:val="22"/>
            <w:lang w:val="pl-PL" w:eastAsia="pl-PL"/>
          </w:rPr>
          <w:tab/>
        </w:r>
        <w:r w:rsidR="001640A1" w:rsidRPr="00A80352">
          <w:rPr>
            <w:rStyle w:val="Hyperlink"/>
            <w:noProof/>
          </w:rPr>
          <w:t>Similar Cases</w:t>
        </w:r>
        <w:r w:rsidR="001640A1">
          <w:rPr>
            <w:noProof/>
            <w:webHidden/>
          </w:rPr>
          <w:tab/>
        </w:r>
        <w:r w:rsidR="001640A1">
          <w:rPr>
            <w:noProof/>
            <w:webHidden/>
          </w:rPr>
          <w:fldChar w:fldCharType="begin"/>
        </w:r>
        <w:r w:rsidR="001640A1">
          <w:rPr>
            <w:noProof/>
            <w:webHidden/>
          </w:rPr>
          <w:instrText xml:space="preserve"> PAGEREF _Toc96949510 \h </w:instrText>
        </w:r>
        <w:r w:rsidR="001640A1">
          <w:rPr>
            <w:noProof/>
            <w:webHidden/>
          </w:rPr>
        </w:r>
        <w:r w:rsidR="001640A1">
          <w:rPr>
            <w:noProof/>
            <w:webHidden/>
          </w:rPr>
          <w:fldChar w:fldCharType="separate"/>
        </w:r>
        <w:r w:rsidR="001640A1">
          <w:rPr>
            <w:noProof/>
            <w:webHidden/>
          </w:rPr>
          <w:t>63</w:t>
        </w:r>
        <w:r w:rsidR="001640A1">
          <w:rPr>
            <w:noProof/>
            <w:webHidden/>
          </w:rPr>
          <w:fldChar w:fldCharType="end"/>
        </w:r>
      </w:hyperlink>
    </w:p>
    <w:p w14:paraId="2F7522BA"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11" w:history="1">
        <w:r w:rsidR="001640A1" w:rsidRPr="00A80352">
          <w:rPr>
            <w:rStyle w:val="Hyperlink"/>
            <w:noProof/>
          </w:rPr>
          <w:t>2.23</w:t>
        </w:r>
        <w:r w:rsidR="001640A1">
          <w:rPr>
            <w:rFonts w:eastAsiaTheme="minorEastAsia" w:cstheme="minorBidi"/>
            <w:smallCaps w:val="0"/>
            <w:noProof/>
            <w:szCs w:val="22"/>
            <w:lang w:val="pl-PL" w:eastAsia="pl-PL"/>
          </w:rPr>
          <w:tab/>
        </w:r>
        <w:r w:rsidR="001640A1" w:rsidRPr="00A80352">
          <w:rPr>
            <w:rStyle w:val="Hyperlink"/>
            <w:noProof/>
          </w:rPr>
          <w:t>Investors</w:t>
        </w:r>
        <w:r w:rsidR="001640A1">
          <w:rPr>
            <w:noProof/>
            <w:webHidden/>
          </w:rPr>
          <w:tab/>
        </w:r>
        <w:r w:rsidR="001640A1">
          <w:rPr>
            <w:noProof/>
            <w:webHidden/>
          </w:rPr>
          <w:fldChar w:fldCharType="begin"/>
        </w:r>
        <w:r w:rsidR="001640A1">
          <w:rPr>
            <w:noProof/>
            <w:webHidden/>
          </w:rPr>
          <w:instrText xml:space="preserve"> PAGEREF _Toc96949511 \h </w:instrText>
        </w:r>
        <w:r w:rsidR="001640A1">
          <w:rPr>
            <w:noProof/>
            <w:webHidden/>
          </w:rPr>
        </w:r>
        <w:r w:rsidR="001640A1">
          <w:rPr>
            <w:noProof/>
            <w:webHidden/>
          </w:rPr>
          <w:fldChar w:fldCharType="separate"/>
        </w:r>
        <w:r w:rsidR="001640A1">
          <w:rPr>
            <w:noProof/>
            <w:webHidden/>
          </w:rPr>
          <w:t>63</w:t>
        </w:r>
        <w:r w:rsidR="001640A1">
          <w:rPr>
            <w:noProof/>
            <w:webHidden/>
          </w:rPr>
          <w:fldChar w:fldCharType="end"/>
        </w:r>
      </w:hyperlink>
    </w:p>
    <w:p w14:paraId="3BC201A7"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12" w:history="1">
        <w:r w:rsidR="001640A1" w:rsidRPr="00A80352">
          <w:rPr>
            <w:rStyle w:val="Hyperlink"/>
            <w:noProof/>
          </w:rPr>
          <w:t>2.24</w:t>
        </w:r>
        <w:r w:rsidR="001640A1">
          <w:rPr>
            <w:rFonts w:eastAsiaTheme="minorEastAsia" w:cstheme="minorBidi"/>
            <w:smallCaps w:val="0"/>
            <w:noProof/>
            <w:szCs w:val="22"/>
            <w:lang w:val="pl-PL" w:eastAsia="pl-PL"/>
          </w:rPr>
          <w:tab/>
        </w:r>
        <w:r w:rsidR="001640A1" w:rsidRPr="00A80352">
          <w:rPr>
            <w:rStyle w:val="Hyperlink"/>
            <w:noProof/>
          </w:rPr>
          <w:t>Contacts</w:t>
        </w:r>
        <w:r w:rsidR="001640A1">
          <w:rPr>
            <w:noProof/>
            <w:webHidden/>
          </w:rPr>
          <w:tab/>
        </w:r>
        <w:r w:rsidR="001640A1">
          <w:rPr>
            <w:noProof/>
            <w:webHidden/>
          </w:rPr>
          <w:fldChar w:fldCharType="begin"/>
        </w:r>
        <w:r w:rsidR="001640A1">
          <w:rPr>
            <w:noProof/>
            <w:webHidden/>
          </w:rPr>
          <w:instrText xml:space="preserve"> PAGEREF _Toc96949512 \h </w:instrText>
        </w:r>
        <w:r w:rsidR="001640A1">
          <w:rPr>
            <w:noProof/>
            <w:webHidden/>
          </w:rPr>
        </w:r>
        <w:r w:rsidR="001640A1">
          <w:rPr>
            <w:noProof/>
            <w:webHidden/>
          </w:rPr>
          <w:fldChar w:fldCharType="separate"/>
        </w:r>
        <w:r w:rsidR="001640A1">
          <w:rPr>
            <w:noProof/>
            <w:webHidden/>
          </w:rPr>
          <w:t>64</w:t>
        </w:r>
        <w:r w:rsidR="001640A1">
          <w:rPr>
            <w:noProof/>
            <w:webHidden/>
          </w:rPr>
          <w:fldChar w:fldCharType="end"/>
        </w:r>
      </w:hyperlink>
    </w:p>
    <w:p w14:paraId="1CC63378"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13" w:history="1">
        <w:r w:rsidR="001640A1" w:rsidRPr="00A80352">
          <w:rPr>
            <w:rStyle w:val="Hyperlink"/>
            <w:noProof/>
          </w:rPr>
          <w:t>2.25</w:t>
        </w:r>
        <w:r w:rsidR="001640A1">
          <w:rPr>
            <w:rFonts w:eastAsiaTheme="minorEastAsia" w:cstheme="minorBidi"/>
            <w:smallCaps w:val="0"/>
            <w:noProof/>
            <w:szCs w:val="22"/>
            <w:lang w:val="pl-PL" w:eastAsia="pl-PL"/>
          </w:rPr>
          <w:tab/>
        </w:r>
        <w:r w:rsidR="001640A1" w:rsidRPr="00A80352">
          <w:rPr>
            <w:rStyle w:val="Hyperlink"/>
            <w:noProof/>
          </w:rPr>
          <w:t>Leads</w:t>
        </w:r>
        <w:r w:rsidR="001640A1">
          <w:rPr>
            <w:noProof/>
            <w:webHidden/>
          </w:rPr>
          <w:tab/>
        </w:r>
        <w:r w:rsidR="001640A1">
          <w:rPr>
            <w:noProof/>
            <w:webHidden/>
          </w:rPr>
          <w:fldChar w:fldCharType="begin"/>
        </w:r>
        <w:r w:rsidR="001640A1">
          <w:rPr>
            <w:noProof/>
            <w:webHidden/>
          </w:rPr>
          <w:instrText xml:space="preserve"> PAGEREF _Toc96949513 \h </w:instrText>
        </w:r>
        <w:r w:rsidR="001640A1">
          <w:rPr>
            <w:noProof/>
            <w:webHidden/>
          </w:rPr>
        </w:r>
        <w:r w:rsidR="001640A1">
          <w:rPr>
            <w:noProof/>
            <w:webHidden/>
          </w:rPr>
          <w:fldChar w:fldCharType="separate"/>
        </w:r>
        <w:r w:rsidR="001640A1">
          <w:rPr>
            <w:noProof/>
            <w:webHidden/>
          </w:rPr>
          <w:t>66</w:t>
        </w:r>
        <w:r w:rsidR="001640A1">
          <w:rPr>
            <w:noProof/>
            <w:webHidden/>
          </w:rPr>
          <w:fldChar w:fldCharType="end"/>
        </w:r>
      </w:hyperlink>
    </w:p>
    <w:p w14:paraId="7AB1473A"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14" w:history="1">
        <w:r w:rsidR="001640A1" w:rsidRPr="00A80352">
          <w:rPr>
            <w:rStyle w:val="Hyperlink"/>
            <w:noProof/>
          </w:rPr>
          <w:t>2.26</w:t>
        </w:r>
        <w:r w:rsidR="001640A1">
          <w:rPr>
            <w:rFonts w:eastAsiaTheme="minorEastAsia" w:cstheme="minorBidi"/>
            <w:smallCaps w:val="0"/>
            <w:noProof/>
            <w:szCs w:val="22"/>
            <w:lang w:val="pl-PL" w:eastAsia="pl-PL"/>
          </w:rPr>
          <w:tab/>
        </w:r>
        <w:r w:rsidR="001640A1" w:rsidRPr="00A80352">
          <w:rPr>
            <w:rStyle w:val="Hyperlink"/>
            <w:noProof/>
          </w:rPr>
          <w:t>Email history</w:t>
        </w:r>
        <w:r w:rsidR="001640A1">
          <w:rPr>
            <w:noProof/>
            <w:webHidden/>
          </w:rPr>
          <w:tab/>
        </w:r>
        <w:r w:rsidR="001640A1">
          <w:rPr>
            <w:noProof/>
            <w:webHidden/>
          </w:rPr>
          <w:fldChar w:fldCharType="begin"/>
        </w:r>
        <w:r w:rsidR="001640A1">
          <w:rPr>
            <w:noProof/>
            <w:webHidden/>
          </w:rPr>
          <w:instrText xml:space="preserve"> PAGEREF _Toc96949514 \h </w:instrText>
        </w:r>
        <w:r w:rsidR="001640A1">
          <w:rPr>
            <w:noProof/>
            <w:webHidden/>
          </w:rPr>
        </w:r>
        <w:r w:rsidR="001640A1">
          <w:rPr>
            <w:noProof/>
            <w:webHidden/>
          </w:rPr>
          <w:fldChar w:fldCharType="separate"/>
        </w:r>
        <w:r w:rsidR="001640A1">
          <w:rPr>
            <w:noProof/>
            <w:webHidden/>
          </w:rPr>
          <w:t>68</w:t>
        </w:r>
        <w:r w:rsidR="001640A1">
          <w:rPr>
            <w:noProof/>
            <w:webHidden/>
          </w:rPr>
          <w:fldChar w:fldCharType="end"/>
        </w:r>
      </w:hyperlink>
    </w:p>
    <w:p w14:paraId="7E066498"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15" w:history="1">
        <w:r w:rsidR="001640A1" w:rsidRPr="00A80352">
          <w:rPr>
            <w:rStyle w:val="Hyperlink"/>
            <w:noProof/>
          </w:rPr>
          <w:t>2.27</w:t>
        </w:r>
        <w:r w:rsidR="001640A1">
          <w:rPr>
            <w:rFonts w:eastAsiaTheme="minorEastAsia" w:cstheme="minorBidi"/>
            <w:smallCaps w:val="0"/>
            <w:noProof/>
            <w:szCs w:val="22"/>
            <w:lang w:val="pl-PL" w:eastAsia="pl-PL"/>
          </w:rPr>
          <w:tab/>
        </w:r>
        <w:r w:rsidR="001640A1" w:rsidRPr="00A80352">
          <w:rPr>
            <w:rStyle w:val="Hyperlink"/>
            <w:noProof/>
          </w:rPr>
          <w:t>Events (Calendar Activities)</w:t>
        </w:r>
        <w:r w:rsidR="001640A1">
          <w:rPr>
            <w:noProof/>
            <w:webHidden/>
          </w:rPr>
          <w:tab/>
        </w:r>
        <w:r w:rsidR="001640A1">
          <w:rPr>
            <w:noProof/>
            <w:webHidden/>
          </w:rPr>
          <w:fldChar w:fldCharType="begin"/>
        </w:r>
        <w:r w:rsidR="001640A1">
          <w:rPr>
            <w:noProof/>
            <w:webHidden/>
          </w:rPr>
          <w:instrText xml:space="preserve"> PAGEREF _Toc96949515 \h </w:instrText>
        </w:r>
        <w:r w:rsidR="001640A1">
          <w:rPr>
            <w:noProof/>
            <w:webHidden/>
          </w:rPr>
        </w:r>
        <w:r w:rsidR="001640A1">
          <w:rPr>
            <w:noProof/>
            <w:webHidden/>
          </w:rPr>
          <w:fldChar w:fldCharType="separate"/>
        </w:r>
        <w:r w:rsidR="001640A1">
          <w:rPr>
            <w:noProof/>
            <w:webHidden/>
          </w:rPr>
          <w:t>68</w:t>
        </w:r>
        <w:r w:rsidR="001640A1">
          <w:rPr>
            <w:noProof/>
            <w:webHidden/>
          </w:rPr>
          <w:fldChar w:fldCharType="end"/>
        </w:r>
      </w:hyperlink>
    </w:p>
    <w:p w14:paraId="564E040B"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16" w:history="1">
        <w:r w:rsidR="001640A1" w:rsidRPr="00A80352">
          <w:rPr>
            <w:rStyle w:val="Hyperlink"/>
            <w:noProof/>
          </w:rPr>
          <w:t>2.28</w:t>
        </w:r>
        <w:r w:rsidR="001640A1">
          <w:rPr>
            <w:rFonts w:eastAsiaTheme="minorEastAsia" w:cstheme="minorBidi"/>
            <w:smallCaps w:val="0"/>
            <w:noProof/>
            <w:szCs w:val="22"/>
            <w:lang w:val="pl-PL" w:eastAsia="pl-PL"/>
          </w:rPr>
          <w:tab/>
        </w:r>
        <w:r w:rsidR="001640A1" w:rsidRPr="00A80352">
          <w:rPr>
            <w:rStyle w:val="Hyperlink"/>
            <w:noProof/>
          </w:rPr>
          <w:t>Tasks</w:t>
        </w:r>
        <w:r w:rsidR="001640A1">
          <w:rPr>
            <w:noProof/>
            <w:webHidden/>
          </w:rPr>
          <w:tab/>
        </w:r>
        <w:r w:rsidR="001640A1">
          <w:rPr>
            <w:noProof/>
            <w:webHidden/>
          </w:rPr>
          <w:fldChar w:fldCharType="begin"/>
        </w:r>
        <w:r w:rsidR="001640A1">
          <w:rPr>
            <w:noProof/>
            <w:webHidden/>
          </w:rPr>
          <w:instrText xml:space="preserve"> PAGEREF _Toc96949516 \h </w:instrText>
        </w:r>
        <w:r w:rsidR="001640A1">
          <w:rPr>
            <w:noProof/>
            <w:webHidden/>
          </w:rPr>
        </w:r>
        <w:r w:rsidR="001640A1">
          <w:rPr>
            <w:noProof/>
            <w:webHidden/>
          </w:rPr>
          <w:fldChar w:fldCharType="separate"/>
        </w:r>
        <w:r w:rsidR="001640A1">
          <w:rPr>
            <w:noProof/>
            <w:webHidden/>
          </w:rPr>
          <w:t>69</w:t>
        </w:r>
        <w:r w:rsidR="001640A1">
          <w:rPr>
            <w:noProof/>
            <w:webHidden/>
          </w:rPr>
          <w:fldChar w:fldCharType="end"/>
        </w:r>
      </w:hyperlink>
    </w:p>
    <w:p w14:paraId="09FDF856"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17" w:history="1">
        <w:r w:rsidR="001640A1" w:rsidRPr="00A80352">
          <w:rPr>
            <w:rStyle w:val="Hyperlink"/>
            <w:noProof/>
          </w:rPr>
          <w:t>2.29</w:t>
        </w:r>
        <w:r w:rsidR="001640A1">
          <w:rPr>
            <w:rFonts w:eastAsiaTheme="minorEastAsia" w:cstheme="minorBidi"/>
            <w:smallCaps w:val="0"/>
            <w:noProof/>
            <w:szCs w:val="22"/>
            <w:lang w:val="pl-PL" w:eastAsia="pl-PL"/>
          </w:rPr>
          <w:tab/>
        </w:r>
        <w:r w:rsidR="001640A1" w:rsidRPr="00A80352">
          <w:rPr>
            <w:rStyle w:val="Hyperlink"/>
            <w:noProof/>
          </w:rPr>
          <w:t>Time Tracker</w:t>
        </w:r>
        <w:r w:rsidR="001640A1">
          <w:rPr>
            <w:noProof/>
            <w:webHidden/>
          </w:rPr>
          <w:tab/>
        </w:r>
        <w:r w:rsidR="001640A1">
          <w:rPr>
            <w:noProof/>
            <w:webHidden/>
          </w:rPr>
          <w:fldChar w:fldCharType="begin"/>
        </w:r>
        <w:r w:rsidR="001640A1">
          <w:rPr>
            <w:noProof/>
            <w:webHidden/>
          </w:rPr>
          <w:instrText xml:space="preserve"> PAGEREF _Toc96949517 \h </w:instrText>
        </w:r>
        <w:r w:rsidR="001640A1">
          <w:rPr>
            <w:noProof/>
            <w:webHidden/>
          </w:rPr>
        </w:r>
        <w:r w:rsidR="001640A1">
          <w:rPr>
            <w:noProof/>
            <w:webHidden/>
          </w:rPr>
          <w:fldChar w:fldCharType="separate"/>
        </w:r>
        <w:r w:rsidR="001640A1">
          <w:rPr>
            <w:noProof/>
            <w:webHidden/>
          </w:rPr>
          <w:t>70</w:t>
        </w:r>
        <w:r w:rsidR="001640A1">
          <w:rPr>
            <w:noProof/>
            <w:webHidden/>
          </w:rPr>
          <w:fldChar w:fldCharType="end"/>
        </w:r>
      </w:hyperlink>
    </w:p>
    <w:p w14:paraId="6F2CA2A7"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18" w:history="1">
        <w:r w:rsidR="001640A1" w:rsidRPr="00A80352">
          <w:rPr>
            <w:rStyle w:val="Hyperlink"/>
            <w:noProof/>
          </w:rPr>
          <w:t>2.30</w:t>
        </w:r>
        <w:r w:rsidR="001640A1">
          <w:rPr>
            <w:rFonts w:eastAsiaTheme="minorEastAsia" w:cstheme="minorBidi"/>
            <w:smallCaps w:val="0"/>
            <w:noProof/>
            <w:szCs w:val="22"/>
            <w:lang w:val="pl-PL" w:eastAsia="pl-PL"/>
          </w:rPr>
          <w:tab/>
        </w:r>
        <w:r w:rsidR="001640A1" w:rsidRPr="00A80352">
          <w:rPr>
            <w:rStyle w:val="Hyperlink"/>
            <w:noProof/>
          </w:rPr>
          <w:t>Notifications</w:t>
        </w:r>
        <w:r w:rsidR="001640A1">
          <w:rPr>
            <w:noProof/>
            <w:webHidden/>
          </w:rPr>
          <w:tab/>
        </w:r>
        <w:r w:rsidR="001640A1">
          <w:rPr>
            <w:noProof/>
            <w:webHidden/>
          </w:rPr>
          <w:fldChar w:fldCharType="begin"/>
        </w:r>
        <w:r w:rsidR="001640A1">
          <w:rPr>
            <w:noProof/>
            <w:webHidden/>
          </w:rPr>
          <w:instrText xml:space="preserve"> PAGEREF _Toc96949518 \h </w:instrText>
        </w:r>
        <w:r w:rsidR="001640A1">
          <w:rPr>
            <w:noProof/>
            <w:webHidden/>
          </w:rPr>
        </w:r>
        <w:r w:rsidR="001640A1">
          <w:rPr>
            <w:noProof/>
            <w:webHidden/>
          </w:rPr>
          <w:fldChar w:fldCharType="separate"/>
        </w:r>
        <w:r w:rsidR="001640A1">
          <w:rPr>
            <w:noProof/>
            <w:webHidden/>
          </w:rPr>
          <w:t>70</w:t>
        </w:r>
        <w:r w:rsidR="001640A1">
          <w:rPr>
            <w:noProof/>
            <w:webHidden/>
          </w:rPr>
          <w:fldChar w:fldCharType="end"/>
        </w:r>
      </w:hyperlink>
    </w:p>
    <w:p w14:paraId="1E68CF57"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19" w:history="1">
        <w:r w:rsidR="001640A1" w:rsidRPr="00A80352">
          <w:rPr>
            <w:rStyle w:val="Hyperlink"/>
            <w:noProof/>
          </w:rPr>
          <w:t>2.31</w:t>
        </w:r>
        <w:r w:rsidR="001640A1">
          <w:rPr>
            <w:rFonts w:eastAsiaTheme="minorEastAsia" w:cstheme="minorBidi"/>
            <w:smallCaps w:val="0"/>
            <w:noProof/>
            <w:szCs w:val="22"/>
            <w:lang w:val="pl-PL" w:eastAsia="pl-PL"/>
          </w:rPr>
          <w:tab/>
        </w:r>
        <w:r w:rsidR="001640A1" w:rsidRPr="00A80352">
          <w:rPr>
            <w:rStyle w:val="Hyperlink"/>
            <w:noProof/>
          </w:rPr>
          <w:t>Document Types</w:t>
        </w:r>
        <w:r w:rsidR="001640A1">
          <w:rPr>
            <w:noProof/>
            <w:webHidden/>
          </w:rPr>
          <w:tab/>
        </w:r>
        <w:r w:rsidR="001640A1">
          <w:rPr>
            <w:noProof/>
            <w:webHidden/>
          </w:rPr>
          <w:fldChar w:fldCharType="begin"/>
        </w:r>
        <w:r w:rsidR="001640A1">
          <w:rPr>
            <w:noProof/>
            <w:webHidden/>
          </w:rPr>
          <w:instrText xml:space="preserve"> PAGEREF _Toc96949519 \h </w:instrText>
        </w:r>
        <w:r w:rsidR="001640A1">
          <w:rPr>
            <w:noProof/>
            <w:webHidden/>
          </w:rPr>
        </w:r>
        <w:r w:rsidR="001640A1">
          <w:rPr>
            <w:noProof/>
            <w:webHidden/>
          </w:rPr>
          <w:fldChar w:fldCharType="separate"/>
        </w:r>
        <w:r w:rsidR="001640A1">
          <w:rPr>
            <w:noProof/>
            <w:webHidden/>
          </w:rPr>
          <w:t>71</w:t>
        </w:r>
        <w:r w:rsidR="001640A1">
          <w:rPr>
            <w:noProof/>
            <w:webHidden/>
          </w:rPr>
          <w:fldChar w:fldCharType="end"/>
        </w:r>
      </w:hyperlink>
    </w:p>
    <w:p w14:paraId="35E6FB06"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20" w:history="1">
        <w:r w:rsidR="001640A1" w:rsidRPr="00A80352">
          <w:rPr>
            <w:rStyle w:val="Hyperlink"/>
            <w:noProof/>
          </w:rPr>
          <w:t>2.32</w:t>
        </w:r>
        <w:r w:rsidR="001640A1">
          <w:rPr>
            <w:rFonts w:eastAsiaTheme="minorEastAsia" w:cstheme="minorBidi"/>
            <w:smallCaps w:val="0"/>
            <w:noProof/>
            <w:szCs w:val="22"/>
            <w:lang w:val="pl-PL" w:eastAsia="pl-PL"/>
          </w:rPr>
          <w:tab/>
        </w:r>
        <w:r w:rsidR="001640A1" w:rsidRPr="00A80352">
          <w:rPr>
            <w:rStyle w:val="Hyperlink"/>
            <w:noProof/>
          </w:rPr>
          <w:t>Documents</w:t>
        </w:r>
        <w:r w:rsidR="001640A1">
          <w:rPr>
            <w:noProof/>
            <w:webHidden/>
          </w:rPr>
          <w:tab/>
        </w:r>
        <w:r w:rsidR="001640A1">
          <w:rPr>
            <w:noProof/>
            <w:webHidden/>
          </w:rPr>
          <w:fldChar w:fldCharType="begin"/>
        </w:r>
        <w:r w:rsidR="001640A1">
          <w:rPr>
            <w:noProof/>
            <w:webHidden/>
          </w:rPr>
          <w:instrText xml:space="preserve"> PAGEREF _Toc96949520 \h </w:instrText>
        </w:r>
        <w:r w:rsidR="001640A1">
          <w:rPr>
            <w:noProof/>
            <w:webHidden/>
          </w:rPr>
        </w:r>
        <w:r w:rsidR="001640A1">
          <w:rPr>
            <w:noProof/>
            <w:webHidden/>
          </w:rPr>
          <w:fldChar w:fldCharType="separate"/>
        </w:r>
        <w:r w:rsidR="001640A1">
          <w:rPr>
            <w:noProof/>
            <w:webHidden/>
          </w:rPr>
          <w:t>71</w:t>
        </w:r>
        <w:r w:rsidR="001640A1">
          <w:rPr>
            <w:noProof/>
            <w:webHidden/>
          </w:rPr>
          <w:fldChar w:fldCharType="end"/>
        </w:r>
      </w:hyperlink>
    </w:p>
    <w:p w14:paraId="7938D46A"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21" w:history="1">
        <w:r w:rsidR="001640A1" w:rsidRPr="00A80352">
          <w:rPr>
            <w:rStyle w:val="Hyperlink"/>
            <w:noProof/>
          </w:rPr>
          <w:t>2.33</w:t>
        </w:r>
        <w:r w:rsidR="001640A1">
          <w:rPr>
            <w:rFonts w:eastAsiaTheme="minorEastAsia" w:cstheme="minorBidi"/>
            <w:smallCaps w:val="0"/>
            <w:noProof/>
            <w:szCs w:val="22"/>
            <w:lang w:val="pl-PL" w:eastAsia="pl-PL"/>
          </w:rPr>
          <w:tab/>
        </w:r>
        <w:r w:rsidR="001640A1" w:rsidRPr="00A80352">
          <w:rPr>
            <w:rStyle w:val="Hyperlink"/>
            <w:noProof/>
          </w:rPr>
          <w:t>Placeholders</w:t>
        </w:r>
        <w:r w:rsidR="001640A1">
          <w:rPr>
            <w:noProof/>
            <w:webHidden/>
          </w:rPr>
          <w:tab/>
        </w:r>
        <w:r w:rsidR="001640A1">
          <w:rPr>
            <w:noProof/>
            <w:webHidden/>
          </w:rPr>
          <w:fldChar w:fldCharType="begin"/>
        </w:r>
        <w:r w:rsidR="001640A1">
          <w:rPr>
            <w:noProof/>
            <w:webHidden/>
          </w:rPr>
          <w:instrText xml:space="preserve"> PAGEREF _Toc96949521 \h </w:instrText>
        </w:r>
        <w:r w:rsidR="001640A1">
          <w:rPr>
            <w:noProof/>
            <w:webHidden/>
          </w:rPr>
        </w:r>
        <w:r w:rsidR="001640A1">
          <w:rPr>
            <w:noProof/>
            <w:webHidden/>
          </w:rPr>
          <w:fldChar w:fldCharType="separate"/>
        </w:r>
        <w:r w:rsidR="001640A1">
          <w:rPr>
            <w:noProof/>
            <w:webHidden/>
          </w:rPr>
          <w:t>72</w:t>
        </w:r>
        <w:r w:rsidR="001640A1">
          <w:rPr>
            <w:noProof/>
            <w:webHidden/>
          </w:rPr>
          <w:fldChar w:fldCharType="end"/>
        </w:r>
      </w:hyperlink>
    </w:p>
    <w:p w14:paraId="1439F267"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22" w:history="1">
        <w:r w:rsidR="001640A1" w:rsidRPr="00A80352">
          <w:rPr>
            <w:rStyle w:val="Hyperlink"/>
            <w:noProof/>
          </w:rPr>
          <w:t>2.34</w:t>
        </w:r>
        <w:r w:rsidR="001640A1">
          <w:rPr>
            <w:rFonts w:eastAsiaTheme="minorEastAsia" w:cstheme="minorBidi"/>
            <w:smallCaps w:val="0"/>
            <w:noProof/>
            <w:szCs w:val="22"/>
            <w:lang w:val="pl-PL" w:eastAsia="pl-PL"/>
          </w:rPr>
          <w:tab/>
        </w:r>
        <w:r w:rsidR="001640A1" w:rsidRPr="00A80352">
          <w:rPr>
            <w:rStyle w:val="Hyperlink"/>
            <w:noProof/>
          </w:rPr>
          <w:t>Document Templates</w:t>
        </w:r>
        <w:r w:rsidR="001640A1">
          <w:rPr>
            <w:noProof/>
            <w:webHidden/>
          </w:rPr>
          <w:tab/>
        </w:r>
        <w:r w:rsidR="001640A1">
          <w:rPr>
            <w:noProof/>
            <w:webHidden/>
          </w:rPr>
          <w:fldChar w:fldCharType="begin"/>
        </w:r>
        <w:r w:rsidR="001640A1">
          <w:rPr>
            <w:noProof/>
            <w:webHidden/>
          </w:rPr>
          <w:instrText xml:space="preserve"> PAGEREF _Toc96949522 \h </w:instrText>
        </w:r>
        <w:r w:rsidR="001640A1">
          <w:rPr>
            <w:noProof/>
            <w:webHidden/>
          </w:rPr>
        </w:r>
        <w:r w:rsidR="001640A1">
          <w:rPr>
            <w:noProof/>
            <w:webHidden/>
          </w:rPr>
          <w:fldChar w:fldCharType="separate"/>
        </w:r>
        <w:r w:rsidR="001640A1">
          <w:rPr>
            <w:noProof/>
            <w:webHidden/>
          </w:rPr>
          <w:t>73</w:t>
        </w:r>
        <w:r w:rsidR="001640A1">
          <w:rPr>
            <w:noProof/>
            <w:webHidden/>
          </w:rPr>
          <w:fldChar w:fldCharType="end"/>
        </w:r>
      </w:hyperlink>
    </w:p>
    <w:p w14:paraId="0E1511B1"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23" w:history="1">
        <w:r w:rsidR="001640A1" w:rsidRPr="00A80352">
          <w:rPr>
            <w:rStyle w:val="Hyperlink"/>
            <w:noProof/>
          </w:rPr>
          <w:t>2.35</w:t>
        </w:r>
        <w:r w:rsidR="001640A1">
          <w:rPr>
            <w:rFonts w:eastAsiaTheme="minorEastAsia" w:cstheme="minorBidi"/>
            <w:smallCaps w:val="0"/>
            <w:noProof/>
            <w:szCs w:val="22"/>
            <w:lang w:val="pl-PL" w:eastAsia="pl-PL"/>
          </w:rPr>
          <w:tab/>
        </w:r>
        <w:r w:rsidR="001640A1" w:rsidRPr="00A80352">
          <w:rPr>
            <w:rStyle w:val="Hyperlink"/>
            <w:noProof/>
          </w:rPr>
          <w:t>Document Packages</w:t>
        </w:r>
        <w:r w:rsidR="001640A1">
          <w:rPr>
            <w:noProof/>
            <w:webHidden/>
          </w:rPr>
          <w:tab/>
        </w:r>
        <w:r w:rsidR="001640A1">
          <w:rPr>
            <w:noProof/>
            <w:webHidden/>
          </w:rPr>
          <w:fldChar w:fldCharType="begin"/>
        </w:r>
        <w:r w:rsidR="001640A1">
          <w:rPr>
            <w:noProof/>
            <w:webHidden/>
          </w:rPr>
          <w:instrText xml:space="preserve"> PAGEREF _Toc96949523 \h </w:instrText>
        </w:r>
        <w:r w:rsidR="001640A1">
          <w:rPr>
            <w:noProof/>
            <w:webHidden/>
          </w:rPr>
        </w:r>
        <w:r w:rsidR="001640A1">
          <w:rPr>
            <w:noProof/>
            <w:webHidden/>
          </w:rPr>
          <w:fldChar w:fldCharType="separate"/>
        </w:r>
        <w:r w:rsidR="001640A1">
          <w:rPr>
            <w:noProof/>
            <w:webHidden/>
          </w:rPr>
          <w:t>74</w:t>
        </w:r>
        <w:r w:rsidR="001640A1">
          <w:rPr>
            <w:noProof/>
            <w:webHidden/>
          </w:rPr>
          <w:fldChar w:fldCharType="end"/>
        </w:r>
      </w:hyperlink>
    </w:p>
    <w:p w14:paraId="59547696"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24" w:history="1">
        <w:r w:rsidR="001640A1" w:rsidRPr="00A80352">
          <w:rPr>
            <w:rStyle w:val="Hyperlink"/>
            <w:noProof/>
          </w:rPr>
          <w:t>2.36</w:t>
        </w:r>
        <w:r w:rsidR="001640A1">
          <w:rPr>
            <w:rFonts w:eastAsiaTheme="minorEastAsia" w:cstheme="minorBidi"/>
            <w:smallCaps w:val="0"/>
            <w:noProof/>
            <w:szCs w:val="22"/>
            <w:lang w:val="pl-PL" w:eastAsia="pl-PL"/>
          </w:rPr>
          <w:tab/>
        </w:r>
        <w:r w:rsidR="001640A1" w:rsidRPr="00A80352">
          <w:rPr>
            <w:rStyle w:val="Hyperlink"/>
            <w:noProof/>
          </w:rPr>
          <w:t>Batch Tasks</w:t>
        </w:r>
        <w:r w:rsidR="001640A1">
          <w:rPr>
            <w:noProof/>
            <w:webHidden/>
          </w:rPr>
          <w:tab/>
        </w:r>
        <w:r w:rsidR="001640A1">
          <w:rPr>
            <w:noProof/>
            <w:webHidden/>
          </w:rPr>
          <w:fldChar w:fldCharType="begin"/>
        </w:r>
        <w:r w:rsidR="001640A1">
          <w:rPr>
            <w:noProof/>
            <w:webHidden/>
          </w:rPr>
          <w:instrText xml:space="preserve"> PAGEREF _Toc96949524 \h </w:instrText>
        </w:r>
        <w:r w:rsidR="001640A1">
          <w:rPr>
            <w:noProof/>
            <w:webHidden/>
          </w:rPr>
        </w:r>
        <w:r w:rsidR="001640A1">
          <w:rPr>
            <w:noProof/>
            <w:webHidden/>
          </w:rPr>
          <w:fldChar w:fldCharType="separate"/>
        </w:r>
        <w:r w:rsidR="001640A1">
          <w:rPr>
            <w:noProof/>
            <w:webHidden/>
          </w:rPr>
          <w:t>77</w:t>
        </w:r>
        <w:r w:rsidR="001640A1">
          <w:rPr>
            <w:noProof/>
            <w:webHidden/>
          </w:rPr>
          <w:fldChar w:fldCharType="end"/>
        </w:r>
      </w:hyperlink>
    </w:p>
    <w:p w14:paraId="185636AE"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25" w:history="1">
        <w:r w:rsidR="001640A1" w:rsidRPr="00A80352">
          <w:rPr>
            <w:rStyle w:val="Hyperlink"/>
            <w:noProof/>
          </w:rPr>
          <w:t>2.37</w:t>
        </w:r>
        <w:r w:rsidR="001640A1">
          <w:rPr>
            <w:rFonts w:eastAsiaTheme="minorEastAsia" w:cstheme="minorBidi"/>
            <w:smallCaps w:val="0"/>
            <w:noProof/>
            <w:szCs w:val="22"/>
            <w:lang w:val="pl-PL" w:eastAsia="pl-PL"/>
          </w:rPr>
          <w:tab/>
        </w:r>
        <w:r w:rsidR="001640A1" w:rsidRPr="00A80352">
          <w:rPr>
            <w:rStyle w:val="Hyperlink"/>
            <w:noProof/>
          </w:rPr>
          <w:t>Batch Errors</w:t>
        </w:r>
        <w:r w:rsidR="001640A1">
          <w:rPr>
            <w:noProof/>
            <w:webHidden/>
          </w:rPr>
          <w:tab/>
        </w:r>
        <w:r w:rsidR="001640A1">
          <w:rPr>
            <w:noProof/>
            <w:webHidden/>
          </w:rPr>
          <w:fldChar w:fldCharType="begin"/>
        </w:r>
        <w:r w:rsidR="001640A1">
          <w:rPr>
            <w:noProof/>
            <w:webHidden/>
          </w:rPr>
          <w:instrText xml:space="preserve"> PAGEREF _Toc96949525 \h </w:instrText>
        </w:r>
        <w:r w:rsidR="001640A1">
          <w:rPr>
            <w:noProof/>
            <w:webHidden/>
          </w:rPr>
        </w:r>
        <w:r w:rsidR="001640A1">
          <w:rPr>
            <w:noProof/>
            <w:webHidden/>
          </w:rPr>
          <w:fldChar w:fldCharType="separate"/>
        </w:r>
        <w:r w:rsidR="001640A1">
          <w:rPr>
            <w:noProof/>
            <w:webHidden/>
          </w:rPr>
          <w:t>77</w:t>
        </w:r>
        <w:r w:rsidR="001640A1">
          <w:rPr>
            <w:noProof/>
            <w:webHidden/>
          </w:rPr>
          <w:fldChar w:fldCharType="end"/>
        </w:r>
      </w:hyperlink>
    </w:p>
    <w:p w14:paraId="3E7C710D" w14:textId="77777777" w:rsidR="001640A1" w:rsidRDefault="00712DF2">
      <w:pPr>
        <w:pStyle w:val="TOC1"/>
        <w:rPr>
          <w:rFonts w:eastAsiaTheme="minorEastAsia" w:cstheme="minorBidi"/>
          <w:b w:val="0"/>
          <w:bCs w:val="0"/>
          <w:caps w:val="0"/>
          <w:szCs w:val="22"/>
          <w:lang w:val="pl-PL" w:eastAsia="pl-PL"/>
        </w:rPr>
      </w:pPr>
      <w:hyperlink w:anchor="_Toc96949526" w:history="1">
        <w:r w:rsidR="001640A1" w:rsidRPr="00A80352">
          <w:rPr>
            <w:rStyle w:val="Hyperlink"/>
          </w:rPr>
          <w:t>3</w:t>
        </w:r>
        <w:r w:rsidR="001640A1">
          <w:rPr>
            <w:rFonts w:eastAsiaTheme="minorEastAsia" w:cstheme="minorBidi"/>
            <w:b w:val="0"/>
            <w:bCs w:val="0"/>
            <w:caps w:val="0"/>
            <w:szCs w:val="22"/>
            <w:lang w:val="pl-PL" w:eastAsia="pl-PL"/>
          </w:rPr>
          <w:tab/>
        </w:r>
        <w:r w:rsidR="001640A1" w:rsidRPr="00A80352">
          <w:rPr>
            <w:rStyle w:val="Hyperlink"/>
          </w:rPr>
          <w:t>Dashboards</w:t>
        </w:r>
        <w:r w:rsidR="001640A1">
          <w:rPr>
            <w:webHidden/>
          </w:rPr>
          <w:tab/>
        </w:r>
        <w:r w:rsidR="001640A1">
          <w:rPr>
            <w:webHidden/>
          </w:rPr>
          <w:fldChar w:fldCharType="begin"/>
        </w:r>
        <w:r w:rsidR="001640A1">
          <w:rPr>
            <w:webHidden/>
          </w:rPr>
          <w:instrText xml:space="preserve"> PAGEREF _Toc96949526 \h </w:instrText>
        </w:r>
        <w:r w:rsidR="001640A1">
          <w:rPr>
            <w:webHidden/>
          </w:rPr>
        </w:r>
        <w:r w:rsidR="001640A1">
          <w:rPr>
            <w:webHidden/>
          </w:rPr>
          <w:fldChar w:fldCharType="separate"/>
        </w:r>
        <w:r w:rsidR="001640A1">
          <w:rPr>
            <w:webHidden/>
          </w:rPr>
          <w:t>79</w:t>
        </w:r>
        <w:r w:rsidR="001640A1">
          <w:rPr>
            <w:webHidden/>
          </w:rPr>
          <w:fldChar w:fldCharType="end"/>
        </w:r>
      </w:hyperlink>
    </w:p>
    <w:p w14:paraId="4709D045"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27" w:history="1">
        <w:r w:rsidR="001640A1" w:rsidRPr="00A80352">
          <w:rPr>
            <w:rStyle w:val="Hyperlink"/>
            <w:noProof/>
          </w:rPr>
          <w:t>3.1</w:t>
        </w:r>
        <w:r w:rsidR="001640A1">
          <w:rPr>
            <w:rFonts w:eastAsiaTheme="minorEastAsia" w:cstheme="minorBidi"/>
            <w:smallCaps w:val="0"/>
            <w:noProof/>
            <w:szCs w:val="22"/>
            <w:lang w:val="pl-PL" w:eastAsia="pl-PL"/>
          </w:rPr>
          <w:tab/>
        </w:r>
        <w:r w:rsidR="001640A1" w:rsidRPr="00A80352">
          <w:rPr>
            <w:rStyle w:val="Hyperlink"/>
            <w:noProof/>
          </w:rPr>
          <w:t>Case Manager/Attorney</w:t>
        </w:r>
        <w:r w:rsidR="001640A1">
          <w:rPr>
            <w:noProof/>
            <w:webHidden/>
          </w:rPr>
          <w:tab/>
        </w:r>
        <w:r w:rsidR="001640A1">
          <w:rPr>
            <w:noProof/>
            <w:webHidden/>
          </w:rPr>
          <w:fldChar w:fldCharType="begin"/>
        </w:r>
        <w:r w:rsidR="001640A1">
          <w:rPr>
            <w:noProof/>
            <w:webHidden/>
          </w:rPr>
          <w:instrText xml:space="preserve"> PAGEREF _Toc96949527 \h </w:instrText>
        </w:r>
        <w:r w:rsidR="001640A1">
          <w:rPr>
            <w:noProof/>
            <w:webHidden/>
          </w:rPr>
        </w:r>
        <w:r w:rsidR="001640A1">
          <w:rPr>
            <w:noProof/>
            <w:webHidden/>
          </w:rPr>
          <w:fldChar w:fldCharType="separate"/>
        </w:r>
        <w:r w:rsidR="001640A1">
          <w:rPr>
            <w:noProof/>
            <w:webHidden/>
          </w:rPr>
          <w:t>79</w:t>
        </w:r>
        <w:r w:rsidR="001640A1">
          <w:rPr>
            <w:noProof/>
            <w:webHidden/>
          </w:rPr>
          <w:fldChar w:fldCharType="end"/>
        </w:r>
      </w:hyperlink>
    </w:p>
    <w:p w14:paraId="5E87CB05"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28" w:history="1">
        <w:r w:rsidR="001640A1" w:rsidRPr="00A80352">
          <w:rPr>
            <w:rStyle w:val="Hyperlink"/>
            <w:noProof/>
          </w:rPr>
          <w:t>3.2</w:t>
        </w:r>
        <w:r w:rsidR="001640A1">
          <w:rPr>
            <w:rFonts w:eastAsiaTheme="minorEastAsia" w:cstheme="minorBidi"/>
            <w:smallCaps w:val="0"/>
            <w:noProof/>
            <w:szCs w:val="22"/>
            <w:lang w:val="pl-PL" w:eastAsia="pl-PL"/>
          </w:rPr>
          <w:tab/>
        </w:r>
        <w:r w:rsidR="001640A1" w:rsidRPr="00A80352">
          <w:rPr>
            <w:rStyle w:val="Hyperlink"/>
            <w:noProof/>
          </w:rPr>
          <w:t>Litigation Manager</w:t>
        </w:r>
        <w:r w:rsidR="001640A1">
          <w:rPr>
            <w:noProof/>
            <w:webHidden/>
          </w:rPr>
          <w:tab/>
        </w:r>
        <w:r w:rsidR="001640A1">
          <w:rPr>
            <w:noProof/>
            <w:webHidden/>
          </w:rPr>
          <w:fldChar w:fldCharType="begin"/>
        </w:r>
        <w:r w:rsidR="001640A1">
          <w:rPr>
            <w:noProof/>
            <w:webHidden/>
          </w:rPr>
          <w:instrText xml:space="preserve"> PAGEREF _Toc96949528 \h </w:instrText>
        </w:r>
        <w:r w:rsidR="001640A1">
          <w:rPr>
            <w:noProof/>
            <w:webHidden/>
          </w:rPr>
        </w:r>
        <w:r w:rsidR="001640A1">
          <w:rPr>
            <w:noProof/>
            <w:webHidden/>
          </w:rPr>
          <w:fldChar w:fldCharType="separate"/>
        </w:r>
        <w:r w:rsidR="001640A1">
          <w:rPr>
            <w:noProof/>
            <w:webHidden/>
          </w:rPr>
          <w:t>79</w:t>
        </w:r>
        <w:r w:rsidR="001640A1">
          <w:rPr>
            <w:noProof/>
            <w:webHidden/>
          </w:rPr>
          <w:fldChar w:fldCharType="end"/>
        </w:r>
      </w:hyperlink>
    </w:p>
    <w:p w14:paraId="1A84647F" w14:textId="77777777" w:rsidR="001640A1" w:rsidRDefault="00712DF2">
      <w:pPr>
        <w:pStyle w:val="TOC1"/>
        <w:rPr>
          <w:rFonts w:eastAsiaTheme="minorEastAsia" w:cstheme="minorBidi"/>
          <w:b w:val="0"/>
          <w:bCs w:val="0"/>
          <w:caps w:val="0"/>
          <w:szCs w:val="22"/>
          <w:lang w:val="pl-PL" w:eastAsia="pl-PL"/>
        </w:rPr>
      </w:pPr>
      <w:hyperlink w:anchor="_Toc96949529" w:history="1">
        <w:r w:rsidR="001640A1" w:rsidRPr="00A80352">
          <w:rPr>
            <w:rStyle w:val="Hyperlink"/>
          </w:rPr>
          <w:t>4</w:t>
        </w:r>
        <w:r w:rsidR="001640A1">
          <w:rPr>
            <w:rFonts w:eastAsiaTheme="minorEastAsia" w:cstheme="minorBidi"/>
            <w:b w:val="0"/>
            <w:bCs w:val="0"/>
            <w:caps w:val="0"/>
            <w:szCs w:val="22"/>
            <w:lang w:val="pl-PL" w:eastAsia="pl-PL"/>
          </w:rPr>
          <w:tab/>
        </w:r>
        <w:r w:rsidR="001640A1" w:rsidRPr="00A80352">
          <w:rPr>
            <w:rStyle w:val="Hyperlink"/>
          </w:rPr>
          <w:t>Reports</w:t>
        </w:r>
        <w:r w:rsidR="001640A1">
          <w:rPr>
            <w:webHidden/>
          </w:rPr>
          <w:tab/>
        </w:r>
        <w:r w:rsidR="001640A1">
          <w:rPr>
            <w:webHidden/>
          </w:rPr>
          <w:fldChar w:fldCharType="begin"/>
        </w:r>
        <w:r w:rsidR="001640A1">
          <w:rPr>
            <w:webHidden/>
          </w:rPr>
          <w:instrText xml:space="preserve"> PAGEREF _Toc96949529 \h </w:instrText>
        </w:r>
        <w:r w:rsidR="001640A1">
          <w:rPr>
            <w:webHidden/>
          </w:rPr>
        </w:r>
        <w:r w:rsidR="001640A1">
          <w:rPr>
            <w:webHidden/>
          </w:rPr>
          <w:fldChar w:fldCharType="separate"/>
        </w:r>
        <w:r w:rsidR="001640A1">
          <w:rPr>
            <w:webHidden/>
          </w:rPr>
          <w:t>80</w:t>
        </w:r>
        <w:r w:rsidR="001640A1">
          <w:rPr>
            <w:webHidden/>
          </w:rPr>
          <w:fldChar w:fldCharType="end"/>
        </w:r>
      </w:hyperlink>
    </w:p>
    <w:p w14:paraId="64102245" w14:textId="77777777" w:rsidR="001640A1" w:rsidRDefault="00712DF2">
      <w:pPr>
        <w:pStyle w:val="TOC1"/>
        <w:rPr>
          <w:rFonts w:eastAsiaTheme="minorEastAsia" w:cstheme="minorBidi"/>
          <w:b w:val="0"/>
          <w:bCs w:val="0"/>
          <w:caps w:val="0"/>
          <w:szCs w:val="22"/>
          <w:lang w:val="pl-PL" w:eastAsia="pl-PL"/>
        </w:rPr>
      </w:pPr>
      <w:hyperlink w:anchor="_Toc96949530" w:history="1">
        <w:r w:rsidR="001640A1" w:rsidRPr="00A80352">
          <w:rPr>
            <w:rStyle w:val="Hyperlink"/>
          </w:rPr>
          <w:t>5</w:t>
        </w:r>
        <w:r w:rsidR="001640A1">
          <w:rPr>
            <w:rFonts w:eastAsiaTheme="minorEastAsia" w:cstheme="minorBidi"/>
            <w:b w:val="0"/>
            <w:bCs w:val="0"/>
            <w:caps w:val="0"/>
            <w:szCs w:val="22"/>
            <w:lang w:val="pl-PL" w:eastAsia="pl-PL"/>
          </w:rPr>
          <w:tab/>
        </w:r>
        <w:r w:rsidR="001640A1" w:rsidRPr="00A80352">
          <w:rPr>
            <w:rStyle w:val="Hyperlink"/>
          </w:rPr>
          <w:t>Provider’s Portal</w:t>
        </w:r>
        <w:r w:rsidR="001640A1">
          <w:rPr>
            <w:webHidden/>
          </w:rPr>
          <w:tab/>
        </w:r>
        <w:r w:rsidR="001640A1">
          <w:rPr>
            <w:webHidden/>
          </w:rPr>
          <w:fldChar w:fldCharType="begin"/>
        </w:r>
        <w:r w:rsidR="001640A1">
          <w:rPr>
            <w:webHidden/>
          </w:rPr>
          <w:instrText xml:space="preserve"> PAGEREF _Toc96949530 \h </w:instrText>
        </w:r>
        <w:r w:rsidR="001640A1">
          <w:rPr>
            <w:webHidden/>
          </w:rPr>
        </w:r>
        <w:r w:rsidR="001640A1">
          <w:rPr>
            <w:webHidden/>
          </w:rPr>
          <w:fldChar w:fldCharType="separate"/>
        </w:r>
        <w:r w:rsidR="001640A1">
          <w:rPr>
            <w:webHidden/>
          </w:rPr>
          <w:t>81</w:t>
        </w:r>
        <w:r w:rsidR="001640A1">
          <w:rPr>
            <w:webHidden/>
          </w:rPr>
          <w:fldChar w:fldCharType="end"/>
        </w:r>
      </w:hyperlink>
    </w:p>
    <w:p w14:paraId="59FF8B81" w14:textId="77777777" w:rsidR="001640A1" w:rsidRDefault="00712DF2">
      <w:pPr>
        <w:pStyle w:val="TOC1"/>
        <w:rPr>
          <w:rFonts w:eastAsiaTheme="minorEastAsia" w:cstheme="minorBidi"/>
          <w:b w:val="0"/>
          <w:bCs w:val="0"/>
          <w:caps w:val="0"/>
          <w:szCs w:val="22"/>
          <w:lang w:val="pl-PL" w:eastAsia="pl-PL"/>
        </w:rPr>
      </w:pPr>
      <w:hyperlink w:anchor="_Toc96949531" w:history="1">
        <w:r w:rsidR="001640A1" w:rsidRPr="00A80352">
          <w:rPr>
            <w:rStyle w:val="Hyperlink"/>
          </w:rPr>
          <w:t>6</w:t>
        </w:r>
        <w:r w:rsidR="001640A1">
          <w:rPr>
            <w:rFonts w:eastAsiaTheme="minorEastAsia" w:cstheme="minorBidi"/>
            <w:b w:val="0"/>
            <w:bCs w:val="0"/>
            <w:caps w:val="0"/>
            <w:szCs w:val="22"/>
            <w:lang w:val="pl-PL" w:eastAsia="pl-PL"/>
          </w:rPr>
          <w:tab/>
        </w:r>
        <w:r w:rsidR="001640A1" w:rsidRPr="00A80352">
          <w:rPr>
            <w:rStyle w:val="Hyperlink"/>
          </w:rPr>
          <w:t>Investor’s Portal</w:t>
        </w:r>
        <w:r w:rsidR="001640A1">
          <w:rPr>
            <w:webHidden/>
          </w:rPr>
          <w:tab/>
        </w:r>
        <w:r w:rsidR="001640A1">
          <w:rPr>
            <w:webHidden/>
          </w:rPr>
          <w:fldChar w:fldCharType="begin"/>
        </w:r>
        <w:r w:rsidR="001640A1">
          <w:rPr>
            <w:webHidden/>
          </w:rPr>
          <w:instrText xml:space="preserve"> PAGEREF _Toc96949531 \h </w:instrText>
        </w:r>
        <w:r w:rsidR="001640A1">
          <w:rPr>
            <w:webHidden/>
          </w:rPr>
        </w:r>
        <w:r w:rsidR="001640A1">
          <w:rPr>
            <w:webHidden/>
          </w:rPr>
          <w:fldChar w:fldCharType="separate"/>
        </w:r>
        <w:r w:rsidR="001640A1">
          <w:rPr>
            <w:webHidden/>
          </w:rPr>
          <w:t>82</w:t>
        </w:r>
        <w:r w:rsidR="001640A1">
          <w:rPr>
            <w:webHidden/>
          </w:rPr>
          <w:fldChar w:fldCharType="end"/>
        </w:r>
      </w:hyperlink>
    </w:p>
    <w:p w14:paraId="3B97B6EB" w14:textId="77777777" w:rsidR="001640A1" w:rsidRDefault="00712DF2">
      <w:pPr>
        <w:pStyle w:val="TOC1"/>
        <w:rPr>
          <w:rFonts w:eastAsiaTheme="minorEastAsia" w:cstheme="minorBidi"/>
          <w:b w:val="0"/>
          <w:bCs w:val="0"/>
          <w:caps w:val="0"/>
          <w:szCs w:val="22"/>
          <w:lang w:val="pl-PL" w:eastAsia="pl-PL"/>
        </w:rPr>
      </w:pPr>
      <w:hyperlink w:anchor="_Toc96949532" w:history="1">
        <w:r w:rsidR="001640A1" w:rsidRPr="00A80352">
          <w:rPr>
            <w:rStyle w:val="Hyperlink"/>
          </w:rPr>
          <w:t>7</w:t>
        </w:r>
        <w:r w:rsidR="001640A1">
          <w:rPr>
            <w:rFonts w:eastAsiaTheme="minorEastAsia" w:cstheme="minorBidi"/>
            <w:b w:val="0"/>
            <w:bCs w:val="0"/>
            <w:caps w:val="0"/>
            <w:szCs w:val="22"/>
            <w:lang w:val="pl-PL" w:eastAsia="pl-PL"/>
          </w:rPr>
          <w:tab/>
        </w:r>
        <w:r w:rsidR="001640A1" w:rsidRPr="00A80352">
          <w:rPr>
            <w:rStyle w:val="Hyperlink"/>
          </w:rPr>
          <w:t>External Interfaces</w:t>
        </w:r>
        <w:r w:rsidR="001640A1">
          <w:rPr>
            <w:webHidden/>
          </w:rPr>
          <w:tab/>
        </w:r>
        <w:r w:rsidR="001640A1">
          <w:rPr>
            <w:webHidden/>
          </w:rPr>
          <w:fldChar w:fldCharType="begin"/>
        </w:r>
        <w:r w:rsidR="001640A1">
          <w:rPr>
            <w:webHidden/>
          </w:rPr>
          <w:instrText xml:space="preserve"> PAGEREF _Toc96949532 \h </w:instrText>
        </w:r>
        <w:r w:rsidR="001640A1">
          <w:rPr>
            <w:webHidden/>
          </w:rPr>
        </w:r>
        <w:r w:rsidR="001640A1">
          <w:rPr>
            <w:webHidden/>
          </w:rPr>
          <w:fldChar w:fldCharType="separate"/>
        </w:r>
        <w:r w:rsidR="001640A1">
          <w:rPr>
            <w:webHidden/>
          </w:rPr>
          <w:t>83</w:t>
        </w:r>
        <w:r w:rsidR="001640A1">
          <w:rPr>
            <w:webHidden/>
          </w:rPr>
          <w:fldChar w:fldCharType="end"/>
        </w:r>
      </w:hyperlink>
    </w:p>
    <w:p w14:paraId="46513428"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33" w:history="1">
        <w:r w:rsidR="001640A1" w:rsidRPr="00A80352">
          <w:rPr>
            <w:rStyle w:val="Hyperlink"/>
            <w:noProof/>
          </w:rPr>
          <w:t>7.1</w:t>
        </w:r>
        <w:r w:rsidR="001640A1">
          <w:rPr>
            <w:rFonts w:eastAsiaTheme="minorEastAsia" w:cstheme="minorBidi"/>
            <w:smallCaps w:val="0"/>
            <w:noProof/>
            <w:szCs w:val="22"/>
            <w:lang w:val="pl-PL" w:eastAsia="pl-PL"/>
          </w:rPr>
          <w:tab/>
        </w:r>
        <w:r w:rsidR="001640A1" w:rsidRPr="00A80352">
          <w:rPr>
            <w:rStyle w:val="Hyperlink"/>
            <w:noProof/>
          </w:rPr>
          <w:t>Dropbox integration</w:t>
        </w:r>
        <w:r w:rsidR="001640A1">
          <w:rPr>
            <w:noProof/>
            <w:webHidden/>
          </w:rPr>
          <w:tab/>
        </w:r>
        <w:r w:rsidR="001640A1">
          <w:rPr>
            <w:noProof/>
            <w:webHidden/>
          </w:rPr>
          <w:fldChar w:fldCharType="begin"/>
        </w:r>
        <w:r w:rsidR="001640A1">
          <w:rPr>
            <w:noProof/>
            <w:webHidden/>
          </w:rPr>
          <w:instrText xml:space="preserve"> PAGEREF _Toc96949533 \h </w:instrText>
        </w:r>
        <w:r w:rsidR="001640A1">
          <w:rPr>
            <w:noProof/>
            <w:webHidden/>
          </w:rPr>
        </w:r>
        <w:r w:rsidR="001640A1">
          <w:rPr>
            <w:noProof/>
            <w:webHidden/>
          </w:rPr>
          <w:fldChar w:fldCharType="separate"/>
        </w:r>
        <w:r w:rsidR="001640A1">
          <w:rPr>
            <w:noProof/>
            <w:webHidden/>
          </w:rPr>
          <w:t>83</w:t>
        </w:r>
        <w:r w:rsidR="001640A1">
          <w:rPr>
            <w:noProof/>
            <w:webHidden/>
          </w:rPr>
          <w:fldChar w:fldCharType="end"/>
        </w:r>
      </w:hyperlink>
    </w:p>
    <w:p w14:paraId="344AB3C1"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34" w:history="1">
        <w:r w:rsidR="001640A1" w:rsidRPr="00A80352">
          <w:rPr>
            <w:rStyle w:val="Hyperlink"/>
            <w:noProof/>
          </w:rPr>
          <w:t>7.2</w:t>
        </w:r>
        <w:r w:rsidR="001640A1">
          <w:rPr>
            <w:rFonts w:eastAsiaTheme="minorEastAsia" w:cstheme="minorBidi"/>
            <w:smallCaps w:val="0"/>
            <w:noProof/>
            <w:szCs w:val="22"/>
            <w:lang w:val="pl-PL" w:eastAsia="pl-PL"/>
          </w:rPr>
          <w:tab/>
        </w:r>
        <w:r w:rsidR="001640A1" w:rsidRPr="00A80352">
          <w:rPr>
            <w:rStyle w:val="Hyperlink"/>
            <w:noProof/>
          </w:rPr>
          <w:t>Email server integration</w:t>
        </w:r>
        <w:r w:rsidR="001640A1">
          <w:rPr>
            <w:noProof/>
            <w:webHidden/>
          </w:rPr>
          <w:tab/>
        </w:r>
        <w:r w:rsidR="001640A1">
          <w:rPr>
            <w:noProof/>
            <w:webHidden/>
          </w:rPr>
          <w:fldChar w:fldCharType="begin"/>
        </w:r>
        <w:r w:rsidR="001640A1">
          <w:rPr>
            <w:noProof/>
            <w:webHidden/>
          </w:rPr>
          <w:instrText xml:space="preserve"> PAGEREF _Toc96949534 \h </w:instrText>
        </w:r>
        <w:r w:rsidR="001640A1">
          <w:rPr>
            <w:noProof/>
            <w:webHidden/>
          </w:rPr>
        </w:r>
        <w:r w:rsidR="001640A1">
          <w:rPr>
            <w:noProof/>
            <w:webHidden/>
          </w:rPr>
          <w:fldChar w:fldCharType="separate"/>
        </w:r>
        <w:r w:rsidR="001640A1">
          <w:rPr>
            <w:noProof/>
            <w:webHidden/>
          </w:rPr>
          <w:t>83</w:t>
        </w:r>
        <w:r w:rsidR="001640A1">
          <w:rPr>
            <w:noProof/>
            <w:webHidden/>
          </w:rPr>
          <w:fldChar w:fldCharType="end"/>
        </w:r>
      </w:hyperlink>
    </w:p>
    <w:p w14:paraId="30DEC90F"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35" w:history="1">
        <w:r w:rsidR="001640A1" w:rsidRPr="00A80352">
          <w:rPr>
            <w:rStyle w:val="Hyperlink"/>
            <w:noProof/>
          </w:rPr>
          <w:t>7.3</w:t>
        </w:r>
        <w:r w:rsidR="001640A1">
          <w:rPr>
            <w:rFonts w:eastAsiaTheme="minorEastAsia" w:cstheme="minorBidi"/>
            <w:smallCaps w:val="0"/>
            <w:noProof/>
            <w:szCs w:val="22"/>
            <w:lang w:val="pl-PL" w:eastAsia="pl-PL"/>
          </w:rPr>
          <w:tab/>
        </w:r>
        <w:r w:rsidR="001640A1" w:rsidRPr="00A80352">
          <w:rPr>
            <w:rStyle w:val="Hyperlink"/>
            <w:noProof/>
          </w:rPr>
          <w:t>Quickbooks integration</w:t>
        </w:r>
        <w:r w:rsidR="001640A1">
          <w:rPr>
            <w:noProof/>
            <w:webHidden/>
          </w:rPr>
          <w:tab/>
        </w:r>
        <w:r w:rsidR="001640A1">
          <w:rPr>
            <w:noProof/>
            <w:webHidden/>
          </w:rPr>
          <w:fldChar w:fldCharType="begin"/>
        </w:r>
        <w:r w:rsidR="001640A1">
          <w:rPr>
            <w:noProof/>
            <w:webHidden/>
          </w:rPr>
          <w:instrText xml:space="preserve"> PAGEREF _Toc96949535 \h </w:instrText>
        </w:r>
        <w:r w:rsidR="001640A1">
          <w:rPr>
            <w:noProof/>
            <w:webHidden/>
          </w:rPr>
        </w:r>
        <w:r w:rsidR="001640A1">
          <w:rPr>
            <w:noProof/>
            <w:webHidden/>
          </w:rPr>
          <w:fldChar w:fldCharType="separate"/>
        </w:r>
        <w:r w:rsidR="001640A1">
          <w:rPr>
            <w:noProof/>
            <w:webHidden/>
          </w:rPr>
          <w:t>83</w:t>
        </w:r>
        <w:r w:rsidR="001640A1">
          <w:rPr>
            <w:noProof/>
            <w:webHidden/>
          </w:rPr>
          <w:fldChar w:fldCharType="end"/>
        </w:r>
      </w:hyperlink>
    </w:p>
    <w:p w14:paraId="6DD40509"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36" w:history="1">
        <w:r w:rsidR="001640A1" w:rsidRPr="00A80352">
          <w:rPr>
            <w:rStyle w:val="Hyperlink"/>
            <w:noProof/>
          </w:rPr>
          <w:t>7.4</w:t>
        </w:r>
        <w:r w:rsidR="001640A1">
          <w:rPr>
            <w:rFonts w:eastAsiaTheme="minorEastAsia" w:cstheme="minorBidi"/>
            <w:smallCaps w:val="0"/>
            <w:noProof/>
            <w:szCs w:val="22"/>
            <w:lang w:val="pl-PL" w:eastAsia="pl-PL"/>
          </w:rPr>
          <w:tab/>
        </w:r>
        <w:r w:rsidR="001640A1" w:rsidRPr="00A80352">
          <w:rPr>
            <w:rStyle w:val="Hyperlink"/>
            <w:noProof/>
          </w:rPr>
          <w:t>Xactimate integration</w:t>
        </w:r>
        <w:r w:rsidR="001640A1">
          <w:rPr>
            <w:noProof/>
            <w:webHidden/>
          </w:rPr>
          <w:tab/>
        </w:r>
        <w:r w:rsidR="001640A1">
          <w:rPr>
            <w:noProof/>
            <w:webHidden/>
          </w:rPr>
          <w:fldChar w:fldCharType="begin"/>
        </w:r>
        <w:r w:rsidR="001640A1">
          <w:rPr>
            <w:noProof/>
            <w:webHidden/>
          </w:rPr>
          <w:instrText xml:space="preserve"> PAGEREF _Toc96949536 \h </w:instrText>
        </w:r>
        <w:r w:rsidR="001640A1">
          <w:rPr>
            <w:noProof/>
            <w:webHidden/>
          </w:rPr>
        </w:r>
        <w:r w:rsidR="001640A1">
          <w:rPr>
            <w:noProof/>
            <w:webHidden/>
          </w:rPr>
          <w:fldChar w:fldCharType="separate"/>
        </w:r>
        <w:r w:rsidR="001640A1">
          <w:rPr>
            <w:noProof/>
            <w:webHidden/>
          </w:rPr>
          <w:t>84</w:t>
        </w:r>
        <w:r w:rsidR="001640A1">
          <w:rPr>
            <w:noProof/>
            <w:webHidden/>
          </w:rPr>
          <w:fldChar w:fldCharType="end"/>
        </w:r>
      </w:hyperlink>
    </w:p>
    <w:p w14:paraId="79D21A22"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37" w:history="1">
        <w:r w:rsidR="001640A1" w:rsidRPr="00A80352">
          <w:rPr>
            <w:rStyle w:val="Hyperlink"/>
            <w:noProof/>
          </w:rPr>
          <w:t>7.5</w:t>
        </w:r>
        <w:r w:rsidR="001640A1">
          <w:rPr>
            <w:rFonts w:eastAsiaTheme="minorEastAsia" w:cstheme="minorBidi"/>
            <w:smallCaps w:val="0"/>
            <w:noProof/>
            <w:szCs w:val="22"/>
            <w:lang w:val="pl-PL" w:eastAsia="pl-PL"/>
          </w:rPr>
          <w:tab/>
        </w:r>
        <w:r w:rsidR="001640A1" w:rsidRPr="00A80352">
          <w:rPr>
            <w:rStyle w:val="Hyperlink"/>
            <w:noProof/>
          </w:rPr>
          <w:t>OCR</w:t>
        </w:r>
        <w:r w:rsidR="001640A1">
          <w:rPr>
            <w:noProof/>
            <w:webHidden/>
          </w:rPr>
          <w:tab/>
        </w:r>
        <w:r w:rsidR="001640A1">
          <w:rPr>
            <w:noProof/>
            <w:webHidden/>
          </w:rPr>
          <w:fldChar w:fldCharType="begin"/>
        </w:r>
        <w:r w:rsidR="001640A1">
          <w:rPr>
            <w:noProof/>
            <w:webHidden/>
          </w:rPr>
          <w:instrText xml:space="preserve"> PAGEREF _Toc96949537 \h </w:instrText>
        </w:r>
        <w:r w:rsidR="001640A1">
          <w:rPr>
            <w:noProof/>
            <w:webHidden/>
          </w:rPr>
        </w:r>
        <w:r w:rsidR="001640A1">
          <w:rPr>
            <w:noProof/>
            <w:webHidden/>
          </w:rPr>
          <w:fldChar w:fldCharType="separate"/>
        </w:r>
        <w:r w:rsidR="001640A1">
          <w:rPr>
            <w:noProof/>
            <w:webHidden/>
          </w:rPr>
          <w:t>84</w:t>
        </w:r>
        <w:r w:rsidR="001640A1">
          <w:rPr>
            <w:noProof/>
            <w:webHidden/>
          </w:rPr>
          <w:fldChar w:fldCharType="end"/>
        </w:r>
      </w:hyperlink>
    </w:p>
    <w:p w14:paraId="0C4191E6" w14:textId="77777777" w:rsidR="001640A1" w:rsidRDefault="00712DF2">
      <w:pPr>
        <w:pStyle w:val="TOC1"/>
        <w:rPr>
          <w:rFonts w:eastAsiaTheme="minorEastAsia" w:cstheme="minorBidi"/>
          <w:b w:val="0"/>
          <w:bCs w:val="0"/>
          <w:caps w:val="0"/>
          <w:szCs w:val="22"/>
          <w:lang w:val="pl-PL" w:eastAsia="pl-PL"/>
        </w:rPr>
      </w:pPr>
      <w:hyperlink w:anchor="_Toc96949538" w:history="1">
        <w:r w:rsidR="001640A1" w:rsidRPr="00A80352">
          <w:rPr>
            <w:rStyle w:val="Hyperlink"/>
          </w:rPr>
          <w:t>8</w:t>
        </w:r>
        <w:r w:rsidR="001640A1">
          <w:rPr>
            <w:rFonts w:eastAsiaTheme="minorEastAsia" w:cstheme="minorBidi"/>
            <w:b w:val="0"/>
            <w:bCs w:val="0"/>
            <w:caps w:val="0"/>
            <w:szCs w:val="22"/>
            <w:lang w:val="pl-PL" w:eastAsia="pl-PL"/>
          </w:rPr>
          <w:tab/>
        </w:r>
        <w:r w:rsidR="001640A1" w:rsidRPr="00A80352">
          <w:rPr>
            <w:rStyle w:val="Hyperlink"/>
          </w:rPr>
          <w:t>System dimensioning</w:t>
        </w:r>
        <w:r w:rsidR="001640A1">
          <w:rPr>
            <w:webHidden/>
          </w:rPr>
          <w:tab/>
        </w:r>
        <w:r w:rsidR="001640A1">
          <w:rPr>
            <w:webHidden/>
          </w:rPr>
          <w:fldChar w:fldCharType="begin"/>
        </w:r>
        <w:r w:rsidR="001640A1">
          <w:rPr>
            <w:webHidden/>
          </w:rPr>
          <w:instrText xml:space="preserve"> PAGEREF _Toc96949538 \h </w:instrText>
        </w:r>
        <w:r w:rsidR="001640A1">
          <w:rPr>
            <w:webHidden/>
          </w:rPr>
        </w:r>
        <w:r w:rsidR="001640A1">
          <w:rPr>
            <w:webHidden/>
          </w:rPr>
          <w:fldChar w:fldCharType="separate"/>
        </w:r>
        <w:r w:rsidR="001640A1">
          <w:rPr>
            <w:webHidden/>
          </w:rPr>
          <w:t>85</w:t>
        </w:r>
        <w:r w:rsidR="001640A1">
          <w:rPr>
            <w:webHidden/>
          </w:rPr>
          <w:fldChar w:fldCharType="end"/>
        </w:r>
      </w:hyperlink>
    </w:p>
    <w:p w14:paraId="4A86EEA9" w14:textId="77777777" w:rsidR="001640A1" w:rsidRDefault="00712DF2">
      <w:pPr>
        <w:pStyle w:val="TOC2"/>
        <w:tabs>
          <w:tab w:val="left" w:pos="960"/>
          <w:tab w:val="right" w:leader="dot" w:pos="9990"/>
        </w:tabs>
        <w:rPr>
          <w:rFonts w:eastAsiaTheme="minorEastAsia" w:cstheme="minorBidi"/>
          <w:smallCaps w:val="0"/>
          <w:noProof/>
          <w:szCs w:val="22"/>
          <w:lang w:val="pl-PL" w:eastAsia="pl-PL"/>
        </w:rPr>
      </w:pPr>
      <w:hyperlink w:anchor="_Toc96949539" w:history="1">
        <w:r w:rsidR="001640A1" w:rsidRPr="00A80352">
          <w:rPr>
            <w:rStyle w:val="Hyperlink"/>
            <w:noProof/>
          </w:rPr>
          <w:t>8.1</w:t>
        </w:r>
        <w:r w:rsidR="001640A1">
          <w:rPr>
            <w:rFonts w:eastAsiaTheme="minorEastAsia" w:cstheme="minorBidi"/>
            <w:smallCaps w:val="0"/>
            <w:noProof/>
            <w:szCs w:val="22"/>
            <w:lang w:val="pl-PL" w:eastAsia="pl-PL"/>
          </w:rPr>
          <w:tab/>
        </w:r>
        <w:r w:rsidR="001640A1" w:rsidRPr="00A80352">
          <w:rPr>
            <w:rStyle w:val="Hyperlink"/>
            <w:noProof/>
          </w:rPr>
          <w:t>Disk space</w:t>
        </w:r>
        <w:r w:rsidR="001640A1">
          <w:rPr>
            <w:noProof/>
            <w:webHidden/>
          </w:rPr>
          <w:tab/>
        </w:r>
        <w:r w:rsidR="001640A1">
          <w:rPr>
            <w:noProof/>
            <w:webHidden/>
          </w:rPr>
          <w:fldChar w:fldCharType="begin"/>
        </w:r>
        <w:r w:rsidR="001640A1">
          <w:rPr>
            <w:noProof/>
            <w:webHidden/>
          </w:rPr>
          <w:instrText xml:space="preserve"> PAGEREF _Toc96949539 \h </w:instrText>
        </w:r>
        <w:r w:rsidR="001640A1">
          <w:rPr>
            <w:noProof/>
            <w:webHidden/>
          </w:rPr>
        </w:r>
        <w:r w:rsidR="001640A1">
          <w:rPr>
            <w:noProof/>
            <w:webHidden/>
          </w:rPr>
          <w:fldChar w:fldCharType="separate"/>
        </w:r>
        <w:r w:rsidR="001640A1">
          <w:rPr>
            <w:noProof/>
            <w:webHidden/>
          </w:rPr>
          <w:t>85</w:t>
        </w:r>
        <w:r w:rsidR="001640A1">
          <w:rPr>
            <w:noProof/>
            <w:webHidden/>
          </w:rPr>
          <w:fldChar w:fldCharType="end"/>
        </w:r>
      </w:hyperlink>
    </w:p>
    <w:p w14:paraId="5399508E" w14:textId="32DCF043" w:rsidR="00C83D8B" w:rsidRDefault="009C45BC" w:rsidP="00473D65">
      <w:pPr>
        <w:pStyle w:val="Heading1"/>
        <w:rPr>
          <w:sz w:val="32"/>
        </w:rPr>
      </w:pPr>
      <w:r w:rsidRPr="007A10FD">
        <w:rPr>
          <w:sz w:val="32"/>
        </w:rPr>
        <w:lastRenderedPageBreak/>
        <w:fldChar w:fldCharType="end"/>
      </w:r>
      <w:bookmarkStart w:id="2" w:name="_Toc96949487"/>
      <w:bookmarkStart w:id="3" w:name="_Ref48632755"/>
      <w:bookmarkStart w:id="4" w:name="_Toc206061951"/>
      <w:bookmarkStart w:id="5" w:name="OLE_LINK1"/>
      <w:bookmarkStart w:id="6" w:name="OLE_LINK2"/>
      <w:r w:rsidR="00C83D8B">
        <w:rPr>
          <w:sz w:val="32"/>
        </w:rPr>
        <w:t>Introduction</w:t>
      </w:r>
      <w:bookmarkEnd w:id="2"/>
    </w:p>
    <w:p w14:paraId="353FD7B9" w14:textId="77777777" w:rsidR="00DF0FF5" w:rsidRDefault="00C83D8B" w:rsidP="00C83D8B">
      <w:pPr>
        <w:rPr>
          <w:lang w:eastAsia="ja-JP"/>
        </w:rPr>
      </w:pPr>
      <w:r>
        <w:rPr>
          <w:lang w:eastAsia="ja-JP"/>
        </w:rPr>
        <w:t>The document consist</w:t>
      </w:r>
      <w:r w:rsidR="00AD762A">
        <w:rPr>
          <w:lang w:eastAsia="ja-JP"/>
        </w:rPr>
        <w:t>s</w:t>
      </w:r>
      <w:r>
        <w:rPr>
          <w:lang w:eastAsia="ja-JP"/>
        </w:rPr>
        <w:t xml:space="preserve"> High Level Design Specification, which is the primary document used in the project as </w:t>
      </w:r>
      <w:r w:rsidR="00AD762A">
        <w:rPr>
          <w:lang w:eastAsia="ja-JP"/>
        </w:rPr>
        <w:t>a</w:t>
      </w:r>
      <w:r>
        <w:rPr>
          <w:lang w:eastAsia="ja-JP"/>
        </w:rPr>
        <w:t xml:space="preserve"> guideline for implementation of the solution. The</w:t>
      </w:r>
      <w:r w:rsidR="00AD762A">
        <w:rPr>
          <w:lang w:eastAsia="ja-JP"/>
        </w:rPr>
        <w:t xml:space="preserve"> goal of the document is to gather and define all the most impor</w:t>
      </w:r>
      <w:r w:rsidR="004A5D5A">
        <w:rPr>
          <w:lang w:eastAsia="ja-JP"/>
        </w:rPr>
        <w:t xml:space="preserve">tant aspects of the data models and </w:t>
      </w:r>
      <w:r w:rsidR="00AD762A">
        <w:rPr>
          <w:lang w:eastAsia="ja-JP"/>
        </w:rPr>
        <w:t xml:space="preserve">data flows for </w:t>
      </w:r>
      <w:r w:rsidR="004A5D5A">
        <w:rPr>
          <w:lang w:eastAsia="ja-JP"/>
        </w:rPr>
        <w:t>PDSS (Property Damage Support System)</w:t>
      </w:r>
      <w:r w:rsidR="00DF0FF5">
        <w:rPr>
          <w:lang w:eastAsia="ja-JP"/>
        </w:rPr>
        <w:t xml:space="preserve">. </w:t>
      </w:r>
    </w:p>
    <w:p w14:paraId="513075D8" w14:textId="77777777" w:rsidR="00B6331D" w:rsidRDefault="00B6331D" w:rsidP="00C83D8B">
      <w:pPr>
        <w:rPr>
          <w:lang w:eastAsia="ja-JP"/>
        </w:rPr>
      </w:pPr>
    </w:p>
    <w:p w14:paraId="0DB21765" w14:textId="5A0F26FB" w:rsidR="00AD762A" w:rsidRDefault="00E768F4" w:rsidP="00C83D8B">
      <w:pPr>
        <w:rPr>
          <w:lang w:eastAsia="ja-JP"/>
        </w:rPr>
      </w:pPr>
      <w:r>
        <w:rPr>
          <w:lang w:eastAsia="ja-JP"/>
        </w:rPr>
        <w:t xml:space="preserve">The Initial Phase </w:t>
      </w:r>
      <w:r w:rsidRPr="00E768F4">
        <w:rPr>
          <w:lang w:eastAsia="ja-JP"/>
        </w:rPr>
        <w:t>is focused on structures and relationships in data, field lists and dictionary values</w:t>
      </w:r>
      <w:r w:rsidR="00AD762A">
        <w:rPr>
          <w:lang w:eastAsia="ja-JP"/>
        </w:rPr>
        <w:t xml:space="preserve"> as well as </w:t>
      </w:r>
      <w:r>
        <w:rPr>
          <w:lang w:eastAsia="ja-JP"/>
        </w:rPr>
        <w:t xml:space="preserve">listing external interfaces. </w:t>
      </w:r>
    </w:p>
    <w:p w14:paraId="32B1B420" w14:textId="0255E2C4" w:rsidR="00E768F4" w:rsidRDefault="00E768F4" w:rsidP="00C83D8B">
      <w:pPr>
        <w:rPr>
          <w:lang w:eastAsia="ja-JP"/>
        </w:rPr>
      </w:pPr>
      <w:r>
        <w:rPr>
          <w:lang w:eastAsia="ja-JP"/>
        </w:rPr>
        <w:t>Description of processes and work</w:t>
      </w:r>
      <w:r w:rsidRPr="00E768F4">
        <w:rPr>
          <w:lang w:eastAsia="ja-JP"/>
        </w:rPr>
        <w:t>flows, automation rules, documents f</w:t>
      </w:r>
      <w:r w:rsidR="00DF0FF5">
        <w:rPr>
          <w:lang w:eastAsia="ja-JP"/>
        </w:rPr>
        <w:t xml:space="preserve">or OCR, </w:t>
      </w:r>
      <w:r w:rsidRPr="00E768F4">
        <w:rPr>
          <w:lang w:eastAsia="ja-JP"/>
        </w:rPr>
        <w:t>templates for generation of documents and correspondence</w:t>
      </w:r>
      <w:r w:rsidR="00DF0FF5">
        <w:rPr>
          <w:lang w:eastAsia="ja-JP"/>
        </w:rPr>
        <w:t>, reports</w:t>
      </w:r>
      <w:r w:rsidRPr="00E768F4">
        <w:rPr>
          <w:lang w:eastAsia="ja-JP"/>
        </w:rPr>
        <w:t xml:space="preserve"> </w:t>
      </w:r>
      <w:r w:rsidR="00DF0FF5">
        <w:rPr>
          <w:lang w:eastAsia="ja-JP"/>
        </w:rPr>
        <w:t xml:space="preserve">and KPIs </w:t>
      </w:r>
      <w:r w:rsidR="00B6331D">
        <w:rPr>
          <w:lang w:eastAsia="ja-JP"/>
        </w:rPr>
        <w:t xml:space="preserve">as well as </w:t>
      </w:r>
      <w:r w:rsidR="00393C32">
        <w:rPr>
          <w:lang w:eastAsia="ja-JP"/>
        </w:rPr>
        <w:t xml:space="preserve">a </w:t>
      </w:r>
      <w:r w:rsidR="00B6331D">
        <w:rPr>
          <w:lang w:eastAsia="ja-JP"/>
        </w:rPr>
        <w:t xml:space="preserve">detailed definition of interfaces </w:t>
      </w:r>
      <w:r w:rsidR="00393C32">
        <w:rPr>
          <w:lang w:eastAsia="ja-JP"/>
        </w:rPr>
        <w:t xml:space="preserve">and a design of Provider Portal </w:t>
      </w:r>
      <w:r w:rsidRPr="00E768F4">
        <w:rPr>
          <w:lang w:eastAsia="ja-JP"/>
        </w:rPr>
        <w:t>will be the subject of the next phase.</w:t>
      </w:r>
    </w:p>
    <w:p w14:paraId="655035E5" w14:textId="77777777" w:rsidR="00B6331D" w:rsidRDefault="00B6331D" w:rsidP="006C3DB6"/>
    <w:p w14:paraId="3246D0F6" w14:textId="4B25CFA3" w:rsidR="00AD762A" w:rsidRDefault="00B6331D" w:rsidP="006C3DB6">
      <w:r w:rsidRPr="0029386D">
        <w:t xml:space="preserve">The Case/Claim Management System (CMS) is the primary point of interaction for </w:t>
      </w:r>
      <w:r>
        <w:t xml:space="preserve">both merchants and </w:t>
      </w:r>
      <w:r w:rsidRPr="0029386D">
        <w:t xml:space="preserve">lawyers to </w:t>
      </w:r>
      <w:r>
        <w:t xml:space="preserve">gather, purchase, </w:t>
      </w:r>
      <w:r w:rsidRPr="0029386D">
        <w:t>view and process claims</w:t>
      </w:r>
      <w:r>
        <w:t>. The central database allows to find and trace a single claim as well as to produce aggregated financial and management reports.</w:t>
      </w:r>
    </w:p>
    <w:p w14:paraId="049B76D6" w14:textId="77777777" w:rsidR="00B6331D" w:rsidRDefault="00B6331D" w:rsidP="006C3DB6"/>
    <w:p w14:paraId="6D1A6942" w14:textId="5EADF6F7" w:rsidR="00B6331D" w:rsidRPr="00C83D8B" w:rsidRDefault="00B6331D" w:rsidP="006C3DB6">
      <w:pPr>
        <w:rPr>
          <w:lang w:eastAsia="ja-JP"/>
        </w:rPr>
      </w:pPr>
      <w:r>
        <w:t>In the initial phase the data will be input and updated manually by PDS</w:t>
      </w:r>
      <w:r w:rsidR="00393C32">
        <w:t>S users. Its main goal is to create the data model and verify it with the use of real data and business processes. That will allow to design automation rules and workflows as the next step.</w:t>
      </w:r>
    </w:p>
    <w:p w14:paraId="145F38B6" w14:textId="300281AB" w:rsidR="007477FF" w:rsidRDefault="00B6331D" w:rsidP="00473D65">
      <w:pPr>
        <w:pStyle w:val="Heading1"/>
      </w:pPr>
      <w:bookmarkStart w:id="7" w:name="_Toc96949488"/>
      <w:bookmarkEnd w:id="3"/>
      <w:r>
        <w:lastRenderedPageBreak/>
        <w:t>Data model – CMS modules</w:t>
      </w:r>
      <w:bookmarkEnd w:id="7"/>
    </w:p>
    <w:p w14:paraId="4F04F590" w14:textId="123A9B36" w:rsidR="00F22B88" w:rsidRDefault="00F22B88" w:rsidP="00473D65">
      <w:pPr>
        <w:pStyle w:val="Heading2"/>
      </w:pPr>
      <w:bookmarkStart w:id="8" w:name="_Toc96949489"/>
      <w:bookmarkStart w:id="9" w:name="_Toc51612893"/>
      <w:r>
        <w:t>General rules</w:t>
      </w:r>
      <w:bookmarkEnd w:id="8"/>
    </w:p>
    <w:p w14:paraId="0FDC51CB" w14:textId="21325E18" w:rsidR="00F22B88" w:rsidRDefault="00F22B88" w:rsidP="00F22B88">
      <w:pPr>
        <w:rPr>
          <w:lang w:eastAsia="ja-JP"/>
        </w:rPr>
      </w:pPr>
      <w:r>
        <w:rPr>
          <w:lang w:eastAsia="ja-JP"/>
        </w:rPr>
        <w:t>All monetary values will be shown in USD, with two decimal digits.</w:t>
      </w:r>
    </w:p>
    <w:p w14:paraId="14371BCE" w14:textId="3D173B63" w:rsidR="00F22B88" w:rsidRDefault="00F22B88" w:rsidP="00F22B88">
      <w:pPr>
        <w:rPr>
          <w:lang w:eastAsia="ja-JP"/>
        </w:rPr>
      </w:pPr>
      <w:r>
        <w:rPr>
          <w:lang w:eastAsia="ja-JP"/>
        </w:rPr>
        <w:t>All percentage values will be shown with two decimal digits.</w:t>
      </w:r>
    </w:p>
    <w:p w14:paraId="05F2EB21" w14:textId="77777777" w:rsidR="00D71AB7" w:rsidRDefault="00D71AB7" w:rsidP="00F22B88">
      <w:pPr>
        <w:rPr>
          <w:lang w:eastAsia="ja-JP"/>
        </w:rPr>
      </w:pPr>
    </w:p>
    <w:p w14:paraId="6E9A76A1" w14:textId="02980F24" w:rsidR="00D71AB7" w:rsidRDefault="00D71AB7" w:rsidP="00F22B88">
      <w:r>
        <w:rPr>
          <w:lang w:eastAsia="ja-JP"/>
        </w:rPr>
        <w:t xml:space="preserve">In </w:t>
      </w:r>
      <w:r w:rsidR="00D70BE5">
        <w:rPr>
          <w:lang w:eastAsia="ja-JP"/>
        </w:rPr>
        <w:t>general,</w:t>
      </w:r>
      <w:r>
        <w:rPr>
          <w:lang w:eastAsia="ja-JP"/>
        </w:rPr>
        <w:t xml:space="preserve"> </w:t>
      </w:r>
      <w:r>
        <w:t>deleting of data will not be allowed at all – to allow full audit of history. Instead, every significant module will contain “Is active” field that allows to mark not needed records as inactive. Administrator account is an exception – user with this role can delete data completely.</w:t>
      </w:r>
      <w:r>
        <w:tab/>
      </w:r>
    </w:p>
    <w:p w14:paraId="386C0E76" w14:textId="77777777" w:rsidR="00D71AB7" w:rsidRDefault="00D71AB7" w:rsidP="00F22B88">
      <w:pPr>
        <w:rPr>
          <w:lang w:eastAsia="ja-JP"/>
        </w:rPr>
      </w:pPr>
    </w:p>
    <w:p w14:paraId="4F25F16A" w14:textId="30DFE7BC" w:rsidR="00D71AB7" w:rsidRPr="00D70BE5" w:rsidRDefault="00D71AB7" w:rsidP="00F22B88">
      <w:pPr>
        <w:rPr>
          <w:lang w:eastAsia="ja-JP"/>
        </w:rPr>
      </w:pPr>
      <w:r w:rsidRPr="00D71AB7">
        <w:rPr>
          <w:lang w:eastAsia="ja-JP"/>
        </w:rPr>
        <w:t xml:space="preserve">Backups – </w:t>
      </w:r>
      <w:r w:rsidRPr="00D70BE5">
        <w:t xml:space="preserve">There will a complete system backup, done daily. It covers a </w:t>
      </w:r>
      <w:r w:rsidRPr="00D70BE5">
        <w:rPr>
          <w:lang w:eastAsia="ja-JP"/>
        </w:rPr>
        <w:t xml:space="preserve">technical backup of system and user data (i.e. database and files). The backups will have some retention time, </w:t>
      </w:r>
      <w:del w:id="10" w:author="Paul Soberon" w:date="2022-03-01T17:06:00Z">
        <w:r w:rsidRPr="00D70BE5" w:rsidDel="0069223E">
          <w:rPr>
            <w:lang w:eastAsia="ja-JP"/>
          </w:rPr>
          <w:delText xml:space="preserve">perhaps </w:delText>
        </w:r>
      </w:del>
      <w:ins w:id="11" w:author="Paul Soberon" w:date="2022-03-01T17:06:00Z">
        <w:r w:rsidR="0069223E">
          <w:rPr>
            <w:lang w:eastAsia="ja-JP"/>
          </w:rPr>
          <w:t>at least</w:t>
        </w:r>
        <w:r w:rsidR="0069223E" w:rsidRPr="00D70BE5">
          <w:rPr>
            <w:lang w:eastAsia="ja-JP"/>
          </w:rPr>
          <w:t xml:space="preserve"> </w:t>
        </w:r>
      </w:ins>
      <w:r w:rsidRPr="00D70BE5">
        <w:rPr>
          <w:lang w:eastAsia="ja-JP"/>
        </w:rPr>
        <w:t xml:space="preserve">a </w:t>
      </w:r>
      <w:del w:id="12" w:author="Paul Soberon" w:date="2022-03-01T17:06:00Z">
        <w:r w:rsidRPr="00D70BE5" w:rsidDel="0069223E">
          <w:rPr>
            <w:lang w:eastAsia="ja-JP"/>
          </w:rPr>
          <w:delText>few days</w:delText>
        </w:r>
      </w:del>
      <w:ins w:id="13" w:author="Paul Soberon" w:date="2022-03-01T17:06:00Z">
        <w:r w:rsidR="0069223E">
          <w:rPr>
            <w:lang w:eastAsia="ja-JP"/>
          </w:rPr>
          <w:t>week</w:t>
        </w:r>
      </w:ins>
      <w:r w:rsidRPr="00D70BE5">
        <w:rPr>
          <w:lang w:eastAsia="ja-JP"/>
        </w:rPr>
        <w:t xml:space="preserve">. Backups will be made daily, so you could restore data only if they are present in previous day backup or in one of earlier backups, which still is available. </w:t>
      </w:r>
    </w:p>
    <w:p w14:paraId="5332F268" w14:textId="261664E1" w:rsidR="00D71AB7" w:rsidRPr="00D70BE5" w:rsidRDefault="00D71AB7" w:rsidP="00F22B88">
      <w:pPr>
        <w:rPr>
          <w:lang w:eastAsia="ja-JP"/>
        </w:rPr>
      </w:pPr>
      <w:r w:rsidRPr="00D70BE5">
        <w:rPr>
          <w:lang w:eastAsia="ja-JP"/>
        </w:rPr>
        <w:t xml:space="preserve">Backups </w:t>
      </w:r>
      <w:r w:rsidR="00A64EAA" w:rsidRPr="00D70BE5">
        <w:rPr>
          <w:lang w:eastAsia="ja-JP"/>
        </w:rPr>
        <w:t xml:space="preserve">allow </w:t>
      </w:r>
      <w:r w:rsidRPr="00D70BE5">
        <w:rPr>
          <w:lang w:eastAsia="ja-JP"/>
        </w:rPr>
        <w:t>to recover from som</w:t>
      </w:r>
      <w:r w:rsidR="00A64EAA" w:rsidRPr="00D70BE5">
        <w:rPr>
          <w:lang w:eastAsia="ja-JP"/>
        </w:rPr>
        <w:t>e accidental storage corruption to some latest snapshot.</w:t>
      </w:r>
      <w:r w:rsidRPr="00D70BE5">
        <w:rPr>
          <w:lang w:eastAsia="ja-JP"/>
        </w:rPr>
        <w:t xml:space="preserve"> </w:t>
      </w:r>
      <w:r w:rsidRPr="00D70BE5">
        <w:t xml:space="preserve">However, in exceptional cases when data is only partially deleted (e.g. by Administrator) one will be able to restore a backup </w:t>
      </w:r>
      <w:r w:rsidR="00A64EAA" w:rsidRPr="00D70BE5">
        <w:t xml:space="preserve">from chosen date (as long as it is in retention period) </w:t>
      </w:r>
      <w:r w:rsidRPr="00D70BE5">
        <w:t>to another instance of the system and somehow copy data that were deleted (manual operation).</w:t>
      </w:r>
    </w:p>
    <w:p w14:paraId="0733834A" w14:textId="77777777" w:rsidR="00D71AB7" w:rsidRPr="00F22B88" w:rsidRDefault="00D71AB7" w:rsidP="00F22B88">
      <w:pPr>
        <w:rPr>
          <w:lang w:eastAsia="ja-JP"/>
        </w:rPr>
      </w:pPr>
    </w:p>
    <w:p w14:paraId="6D68F1E9" w14:textId="243B336A" w:rsidR="00473D65" w:rsidRPr="0029386D" w:rsidRDefault="00ED6569" w:rsidP="00473D65">
      <w:pPr>
        <w:pStyle w:val="Heading2"/>
      </w:pPr>
      <w:bookmarkStart w:id="14" w:name="_Toc96949490"/>
      <w:r w:rsidRPr="0029386D">
        <w:t>CMS Users, Roles and Groups</w:t>
      </w:r>
      <w:bookmarkEnd w:id="14"/>
    </w:p>
    <w:p w14:paraId="0664BAAD" w14:textId="6C4E588C" w:rsidR="00ED6569" w:rsidRPr="0029386D" w:rsidRDefault="00ED6569" w:rsidP="00ED6569">
      <w:pPr>
        <w:pStyle w:val="Heading3"/>
      </w:pPr>
      <w:r w:rsidRPr="0029386D">
        <w:t>CMS Users</w:t>
      </w:r>
    </w:p>
    <w:p w14:paraId="43AC114A" w14:textId="00A99B29" w:rsidR="00473D65" w:rsidRPr="0029386D" w:rsidRDefault="00473D65" w:rsidP="00473D65">
      <w:pPr>
        <w:rPr>
          <w:lang w:eastAsia="ja-JP"/>
        </w:rPr>
      </w:pPr>
      <w:r w:rsidRPr="0029386D">
        <w:rPr>
          <w:lang w:eastAsia="ja-JP"/>
        </w:rPr>
        <w:t>Each physical user will have his named account.</w:t>
      </w:r>
    </w:p>
    <w:p w14:paraId="04B2499B" w14:textId="1114402B" w:rsidR="00473D65" w:rsidRPr="0029386D" w:rsidRDefault="00473D65" w:rsidP="00473D65">
      <w:pPr>
        <w:rPr>
          <w:lang w:eastAsia="ja-JP"/>
        </w:rPr>
      </w:pPr>
      <w:r w:rsidRPr="0029386D">
        <w:rPr>
          <w:lang w:eastAsia="ja-JP"/>
        </w:rPr>
        <w:t>The accounts can be created by a user with Admin permission.</w:t>
      </w:r>
    </w:p>
    <w:p w14:paraId="22570D65" w14:textId="45BA880D" w:rsidR="00473D65" w:rsidRDefault="00473D65" w:rsidP="00473D65">
      <w:pPr>
        <w:rPr>
          <w:lang w:eastAsia="ja-JP"/>
        </w:rPr>
      </w:pPr>
      <w:r w:rsidRPr="0029386D">
        <w:rPr>
          <w:lang w:eastAsia="ja-JP"/>
        </w:rPr>
        <w:t xml:space="preserve">Users will </w:t>
      </w:r>
      <w:r w:rsidR="00ED6569" w:rsidRPr="0029386D">
        <w:rPr>
          <w:lang w:eastAsia="ja-JP"/>
        </w:rPr>
        <w:t>login with user name and password.</w:t>
      </w:r>
    </w:p>
    <w:p w14:paraId="0E3020BC" w14:textId="27C4F34D" w:rsidR="00ED6569" w:rsidRPr="0029386D" w:rsidRDefault="00ED6569" w:rsidP="00ED6569">
      <w:pPr>
        <w:pStyle w:val="Heading3"/>
      </w:pPr>
      <w:r w:rsidRPr="0029386D">
        <w:t>CMS Roles and Profiles</w:t>
      </w:r>
    </w:p>
    <w:p w14:paraId="5FE4183B" w14:textId="238DC9E5" w:rsidR="00ED6569" w:rsidRPr="0029386D" w:rsidRDefault="00ED6569" w:rsidP="00ED6569">
      <w:pPr>
        <w:rPr>
          <w:lang w:eastAsia="ja-JP"/>
        </w:rPr>
      </w:pPr>
      <w:r w:rsidRPr="0029386D">
        <w:rPr>
          <w:lang w:eastAsia="ja-JP"/>
        </w:rPr>
        <w:t xml:space="preserve">There will be the following </w:t>
      </w:r>
      <w:r w:rsidR="00827738" w:rsidRPr="0029386D">
        <w:rPr>
          <w:lang w:eastAsia="ja-JP"/>
        </w:rPr>
        <w:t xml:space="preserve">Roles and </w:t>
      </w:r>
      <w:r w:rsidRPr="0029386D">
        <w:rPr>
          <w:lang w:eastAsia="ja-JP"/>
        </w:rPr>
        <w:t>Profiles configured:</w:t>
      </w:r>
    </w:p>
    <w:p w14:paraId="04681923" w14:textId="6F5A2D38" w:rsidR="00ED6569" w:rsidRPr="0029386D" w:rsidRDefault="00ED6569" w:rsidP="00A57696">
      <w:pPr>
        <w:pStyle w:val="ListParagraph"/>
        <w:numPr>
          <w:ilvl w:val="0"/>
          <w:numId w:val="11"/>
        </w:numPr>
        <w:rPr>
          <w:lang w:eastAsia="ja-JP"/>
        </w:rPr>
      </w:pPr>
      <w:r w:rsidRPr="0029386D">
        <w:rPr>
          <w:lang w:eastAsia="ja-JP"/>
        </w:rPr>
        <w:t>Administrator – has access to all CMS Modules</w:t>
      </w:r>
      <w:r w:rsidR="00EE4246">
        <w:rPr>
          <w:lang w:eastAsia="ja-JP"/>
        </w:rPr>
        <w:t>, including deleting data; in general, should be never used</w:t>
      </w:r>
      <w:r w:rsidR="003D54F7">
        <w:rPr>
          <w:lang w:eastAsia="ja-JP"/>
        </w:rPr>
        <w:t>.</w:t>
      </w:r>
    </w:p>
    <w:p w14:paraId="026343C2" w14:textId="66332E2B" w:rsidR="00BE6E16" w:rsidRDefault="00BE6E16" w:rsidP="00A57696">
      <w:pPr>
        <w:pStyle w:val="ListParagraph"/>
        <w:numPr>
          <w:ilvl w:val="0"/>
          <w:numId w:val="11"/>
        </w:numPr>
      </w:pPr>
      <w:commentRangeStart w:id="15"/>
      <w:r>
        <w:t>Board of Management</w:t>
      </w:r>
      <w:commentRangeEnd w:id="15"/>
      <w:r w:rsidR="0069223E">
        <w:rPr>
          <w:rStyle w:val="CommentReference"/>
          <w:szCs w:val="20"/>
        </w:rPr>
        <w:commentReference w:id="15"/>
      </w:r>
      <w:ins w:id="16" w:author="Dariusz Bogumil" w:date="2022-03-02T16:33:00Z">
        <w:r w:rsidR="0004583F">
          <w:t xml:space="preserve"> - </w:t>
        </w:r>
        <w:r w:rsidR="0004583F" w:rsidRPr="0029386D">
          <w:rPr>
            <w:lang w:eastAsia="ja-JP"/>
          </w:rPr>
          <w:t xml:space="preserve">has </w:t>
        </w:r>
      </w:ins>
      <w:ins w:id="17" w:author="Dariusz Bogumil" w:date="2022-03-02T17:32:00Z">
        <w:r w:rsidR="00606767">
          <w:rPr>
            <w:lang w:eastAsia="ja-JP"/>
          </w:rPr>
          <w:t xml:space="preserve">full </w:t>
        </w:r>
      </w:ins>
      <w:ins w:id="18" w:author="Dariusz Bogumil" w:date="2022-03-02T16:33:00Z">
        <w:r w:rsidR="0004583F" w:rsidRPr="0029386D">
          <w:rPr>
            <w:lang w:eastAsia="ja-JP"/>
          </w:rPr>
          <w:t>access to all CMS Modules</w:t>
        </w:r>
      </w:ins>
      <w:ins w:id="19" w:author="Dariusz Bogumil" w:date="2022-03-02T16:36:00Z">
        <w:r w:rsidR="0004583F">
          <w:rPr>
            <w:lang w:eastAsia="ja-JP"/>
          </w:rPr>
          <w:t xml:space="preserve"> and R</w:t>
        </w:r>
      </w:ins>
      <w:ins w:id="20" w:author="Dariusz Bogumil" w:date="2022-03-02T16:35:00Z">
        <w:r w:rsidR="0004583F">
          <w:rPr>
            <w:lang w:eastAsia="ja-JP"/>
          </w:rPr>
          <w:t>eports</w:t>
        </w:r>
      </w:ins>
      <w:ins w:id="21" w:author="Dariusz Bogumil" w:date="2022-03-02T17:33:00Z">
        <w:r w:rsidR="00606767">
          <w:rPr>
            <w:lang w:eastAsia="ja-JP"/>
          </w:rPr>
          <w:t>, without deleting data</w:t>
        </w:r>
      </w:ins>
    </w:p>
    <w:p w14:paraId="4C08ECF3" w14:textId="7B23FDD9" w:rsidR="00ED6569" w:rsidRDefault="00393C32" w:rsidP="00A57696">
      <w:pPr>
        <w:pStyle w:val="ListParagraph"/>
        <w:numPr>
          <w:ilvl w:val="0"/>
          <w:numId w:val="11"/>
        </w:numPr>
      </w:pPr>
      <w:r>
        <w:lastRenderedPageBreak/>
        <w:t>Provider Account Manager</w:t>
      </w:r>
      <w:r w:rsidR="00ED6569" w:rsidRPr="0029386D">
        <w:t xml:space="preserve"> –</w:t>
      </w:r>
      <w:r w:rsidR="00727F42">
        <w:t xml:space="preserve"> </w:t>
      </w:r>
      <w:r w:rsidR="003D54F7">
        <w:t>responsible for contacts with Providers, starting from underwriting of a new Provider,</w:t>
      </w:r>
      <w:r w:rsidR="00F83995">
        <w:t xml:space="preserve"> recommendation for the purchase of a Portfolio,</w:t>
      </w:r>
      <w:r w:rsidR="003D54F7">
        <w:t xml:space="preserve"> through collecting Portfolios of Claims, to controlling payments and communication with the Provider.</w:t>
      </w:r>
    </w:p>
    <w:p w14:paraId="629F1649" w14:textId="05C3E88E" w:rsidR="00EB5E0E" w:rsidRPr="0029386D" w:rsidRDefault="00A838E0" w:rsidP="00A57696">
      <w:pPr>
        <w:pStyle w:val="ListParagraph"/>
        <w:numPr>
          <w:ilvl w:val="0"/>
          <w:numId w:val="11"/>
        </w:numPr>
      </w:pPr>
      <w:r>
        <w:t>Approver</w:t>
      </w:r>
      <w:r w:rsidR="00727F42">
        <w:t xml:space="preserve"> – </w:t>
      </w:r>
      <w:r w:rsidR="003D54F7">
        <w:t>a manager of PAMs, responsible for approving new Providers</w:t>
      </w:r>
      <w:r w:rsidR="0076520A">
        <w:t>, purchases of Portfolios, etc.</w:t>
      </w:r>
    </w:p>
    <w:p w14:paraId="3E76982F" w14:textId="63E89BC8" w:rsidR="00827738" w:rsidRPr="0029386D" w:rsidRDefault="003D54F7" w:rsidP="00A57696">
      <w:pPr>
        <w:pStyle w:val="ListParagraph"/>
        <w:numPr>
          <w:ilvl w:val="0"/>
          <w:numId w:val="11"/>
        </w:numPr>
        <w:rPr>
          <w:lang w:eastAsia="ja-JP"/>
        </w:rPr>
      </w:pPr>
      <w:r>
        <w:t>Case Manager</w:t>
      </w:r>
      <w:r w:rsidR="00727F42">
        <w:t xml:space="preserve"> – 1</w:t>
      </w:r>
      <w:r w:rsidR="00727F42" w:rsidRPr="00750266">
        <w:rPr>
          <w:vertAlign w:val="superscript"/>
        </w:rPr>
        <w:t>st</w:t>
      </w:r>
      <w:r w:rsidR="00727F42">
        <w:t xml:space="preserve"> level</w:t>
      </w:r>
      <w:r w:rsidR="0076520A">
        <w:t xml:space="preserve"> manager of litigation process</w:t>
      </w:r>
      <w:r w:rsidR="00294452">
        <w:t xml:space="preserve"> – </w:t>
      </w:r>
      <w:r w:rsidR="00B9741D">
        <w:t xml:space="preserve">an Attorney or (in case of external Attorney) a person that </w:t>
      </w:r>
      <w:r w:rsidR="00B707B4">
        <w:t xml:space="preserve">updates litigation data in the system. </w:t>
      </w:r>
      <w:r w:rsidR="006C6F94">
        <w:t xml:space="preserve">Has full access to litigation modules, with Collections as a border module (included). Important note: only some Claims/Cases will be litigated by Attorneys who have access to the system; other Claims/Cases will be litigated by external Attorneys (hired by Provider or Investor or otherwise unrelated to </w:t>
      </w:r>
      <w:proofErr w:type="spellStart"/>
      <w:r w:rsidR="006C6F94">
        <w:t>PayMyClaim</w:t>
      </w:r>
      <w:proofErr w:type="spellEnd"/>
      <w:r w:rsidR="006C6F94">
        <w:t xml:space="preserve"> not its funders) without access to the system</w:t>
      </w:r>
    </w:p>
    <w:p w14:paraId="6B72E2EB" w14:textId="3EEB71EF" w:rsidR="00A34D60" w:rsidRDefault="00A34D60" w:rsidP="00A34D60">
      <w:pPr>
        <w:pStyle w:val="ListParagraph"/>
        <w:numPr>
          <w:ilvl w:val="0"/>
          <w:numId w:val="11"/>
        </w:numPr>
      </w:pPr>
      <w:r>
        <w:t xml:space="preserve">Litigation Manager – </w:t>
      </w:r>
      <w:r w:rsidR="00A2486F">
        <w:t>manager of the whole process of litigation (all Cases, Attorneys)</w:t>
      </w:r>
    </w:p>
    <w:p w14:paraId="6BA76D1E" w14:textId="137A6047" w:rsidR="00F83995" w:rsidRDefault="00F83995" w:rsidP="00A57696">
      <w:pPr>
        <w:pStyle w:val="ListParagraph"/>
        <w:numPr>
          <w:ilvl w:val="0"/>
          <w:numId w:val="11"/>
        </w:numPr>
        <w:rPr>
          <w:ins w:id="22" w:author="Dariusz Bogumil" w:date="2022-03-02T17:32:00Z"/>
        </w:rPr>
      </w:pPr>
      <w:r>
        <w:t>Accountant – will need to have access to the purchase and collection outputs of the system</w:t>
      </w:r>
    </w:p>
    <w:p w14:paraId="161A9BDB" w14:textId="4E0663E5" w:rsidR="00606767" w:rsidRDefault="00606767" w:rsidP="00A57696">
      <w:pPr>
        <w:pStyle w:val="ListParagraph"/>
        <w:numPr>
          <w:ilvl w:val="0"/>
          <w:numId w:val="11"/>
        </w:numPr>
      </w:pPr>
      <w:ins w:id="23" w:author="Dariusz Bogumil" w:date="2022-03-02T17:32:00Z">
        <w:r>
          <w:t xml:space="preserve">Analyst - </w:t>
        </w:r>
        <w:r w:rsidRPr="0029386D">
          <w:rPr>
            <w:lang w:eastAsia="ja-JP"/>
          </w:rPr>
          <w:t xml:space="preserve">has </w:t>
        </w:r>
      </w:ins>
      <w:ins w:id="24" w:author="Dariusz Bogumil" w:date="2022-03-02T17:33:00Z">
        <w:r>
          <w:rPr>
            <w:lang w:eastAsia="ja-JP"/>
          </w:rPr>
          <w:t xml:space="preserve">read-only </w:t>
        </w:r>
      </w:ins>
      <w:ins w:id="25" w:author="Dariusz Bogumil" w:date="2022-03-02T17:32:00Z">
        <w:r w:rsidRPr="0029386D">
          <w:rPr>
            <w:lang w:eastAsia="ja-JP"/>
          </w:rPr>
          <w:t>access to all CMS Modules</w:t>
        </w:r>
        <w:r>
          <w:rPr>
            <w:lang w:eastAsia="ja-JP"/>
          </w:rPr>
          <w:t xml:space="preserve"> and Reports</w:t>
        </w:r>
      </w:ins>
    </w:p>
    <w:p w14:paraId="58CC3758" w14:textId="3A0E8C53" w:rsidR="00F83995" w:rsidRDefault="00F83995" w:rsidP="00A57696">
      <w:pPr>
        <w:pStyle w:val="ListParagraph"/>
        <w:numPr>
          <w:ilvl w:val="0"/>
          <w:numId w:val="11"/>
        </w:numPr>
      </w:pPr>
      <w:r>
        <w:t xml:space="preserve">Investor – </w:t>
      </w:r>
      <w:r w:rsidR="00F7679A">
        <w:t>access view a dedicated Investor’s Portal</w:t>
      </w:r>
      <w:r w:rsidR="00181088">
        <w:t>, not directly through CMS GUI</w:t>
      </w:r>
    </w:p>
    <w:p w14:paraId="16F498B2" w14:textId="3E5D53E0" w:rsidR="00F83995" w:rsidRDefault="00F83995" w:rsidP="00A57696">
      <w:pPr>
        <w:pStyle w:val="ListParagraph"/>
        <w:numPr>
          <w:ilvl w:val="0"/>
          <w:numId w:val="11"/>
        </w:numPr>
      </w:pPr>
      <w:r>
        <w:t>Provider –</w:t>
      </w:r>
      <w:r w:rsidR="00B84B18">
        <w:t xml:space="preserve"> </w:t>
      </w:r>
      <w:r w:rsidR="00444581">
        <w:t xml:space="preserve">access via a dedicated Provider Portal, not directly through CMS </w:t>
      </w:r>
      <w:commentRangeStart w:id="26"/>
      <w:commentRangeStart w:id="27"/>
      <w:r w:rsidR="00444581">
        <w:t>GUI</w:t>
      </w:r>
      <w:commentRangeEnd w:id="26"/>
      <w:r w:rsidR="00711BFE">
        <w:rPr>
          <w:rStyle w:val="CommentReference"/>
          <w:szCs w:val="20"/>
        </w:rPr>
        <w:commentReference w:id="26"/>
      </w:r>
      <w:commentRangeEnd w:id="27"/>
      <w:r w:rsidR="0069223E">
        <w:rPr>
          <w:rStyle w:val="CommentReference"/>
          <w:szCs w:val="20"/>
        </w:rPr>
        <w:commentReference w:id="27"/>
      </w:r>
    </w:p>
    <w:p w14:paraId="1D6796C9" w14:textId="5041C91D" w:rsidR="00184C20" w:rsidRDefault="00184C20" w:rsidP="00184C20"/>
    <w:p w14:paraId="0A144C93" w14:textId="7C41FEC0" w:rsidR="00184C20" w:rsidRDefault="00184C20" w:rsidP="00184C20">
      <w:pPr>
        <w:rPr>
          <w:lang w:eastAsia="ja-JP"/>
        </w:rPr>
      </w:pPr>
      <w:r>
        <w:t>TODO Detailed User rights and restrictions (on the level of Roles) will be settled by PMS and DOTS.</w:t>
      </w:r>
    </w:p>
    <w:p w14:paraId="06CD391A" w14:textId="77777777" w:rsidR="00184C20" w:rsidRDefault="00184C20" w:rsidP="001640A1"/>
    <w:p w14:paraId="40A3A7C2" w14:textId="37453D62" w:rsidR="008C72ED" w:rsidRPr="0029386D" w:rsidRDefault="008C72ED" w:rsidP="008C72ED">
      <w:pPr>
        <w:pStyle w:val="Heading3"/>
      </w:pPr>
      <w:r>
        <w:t>Groups</w:t>
      </w:r>
    </w:p>
    <w:p w14:paraId="6BF6F342" w14:textId="67222A24" w:rsidR="008C72ED" w:rsidRDefault="008C72ED" w:rsidP="008C72ED">
      <w:r>
        <w:t xml:space="preserve">Groups allow to assign data, like Claims or Providers, to more than one User at a time. That means that every user in the </w:t>
      </w:r>
      <w:commentRangeStart w:id="28"/>
      <w:r>
        <w:t xml:space="preserve">group will get notifications </w:t>
      </w:r>
      <w:commentRangeEnd w:id="28"/>
      <w:r w:rsidR="00ED0483">
        <w:rPr>
          <w:rStyle w:val="CommentReference"/>
          <w:szCs w:val="20"/>
        </w:rPr>
        <w:commentReference w:id="28"/>
      </w:r>
      <w:r>
        <w:t xml:space="preserve">about it the object. </w:t>
      </w:r>
    </w:p>
    <w:p w14:paraId="24B78ABC" w14:textId="7FD14DAD" w:rsidR="008C72ED" w:rsidRPr="0029386D" w:rsidRDefault="008C72ED" w:rsidP="008C72ED">
      <w:r>
        <w:t xml:space="preserve">Groups will be </w:t>
      </w:r>
      <w:r w:rsidR="00957E5C">
        <w:t>defined as “all users with a specific Role”, currently it is not foreseen to define them in more granular way.</w:t>
      </w:r>
    </w:p>
    <w:p w14:paraId="4DDA5E7D" w14:textId="0BD66B63" w:rsidR="00490627" w:rsidRDefault="00490627" w:rsidP="007A432F">
      <w:pPr>
        <w:pStyle w:val="Heading2"/>
      </w:pPr>
      <w:bookmarkStart w:id="29" w:name="_Toc96949491"/>
      <w:bookmarkEnd w:id="9"/>
      <w:r>
        <w:t>Menu</w:t>
      </w:r>
      <w:bookmarkEnd w:id="29"/>
    </w:p>
    <w:p w14:paraId="3BE25E67" w14:textId="3C2CF906" w:rsidR="00490627" w:rsidRDefault="00743FF6" w:rsidP="00490627">
      <w:pPr>
        <w:rPr>
          <w:lang w:eastAsia="ja-JP"/>
        </w:rPr>
      </w:pPr>
      <w:r>
        <w:rPr>
          <w:lang w:eastAsia="ja-JP"/>
        </w:rPr>
        <w:t xml:space="preserve">TODO </w:t>
      </w:r>
      <w:r w:rsidR="00490627">
        <w:rPr>
          <w:lang w:eastAsia="ja-JP"/>
        </w:rPr>
        <w:t>Full menu</w:t>
      </w:r>
      <w:r>
        <w:rPr>
          <w:lang w:eastAsia="ja-JP"/>
        </w:rPr>
        <w:t>, with basic profile rights</w:t>
      </w:r>
    </w:p>
    <w:p w14:paraId="245A37DE" w14:textId="77F6D29F" w:rsidR="0067450D" w:rsidRDefault="0067450D" w:rsidP="00490627">
      <w:pPr>
        <w:rPr>
          <w:lang w:eastAsia="ja-JP"/>
        </w:rPr>
      </w:pPr>
      <w:r>
        <w:rPr>
          <w:lang w:eastAsia="ja-JP"/>
        </w:rPr>
        <w:t>TODO</w:t>
      </w:r>
      <w:r w:rsidR="00FF3052">
        <w:rPr>
          <w:lang w:eastAsia="ja-JP"/>
        </w:rPr>
        <w:t>?</w:t>
      </w:r>
      <w:r w:rsidR="00AC0157">
        <w:rPr>
          <w:lang w:eastAsia="ja-JP"/>
        </w:rPr>
        <w:t xml:space="preserve"> (verify if possible)</w:t>
      </w:r>
      <w:r>
        <w:rPr>
          <w:lang w:eastAsia="ja-JP"/>
        </w:rPr>
        <w:t xml:space="preserve"> Colors</w:t>
      </w:r>
      <w:r w:rsidR="00AC0157">
        <w:rPr>
          <w:lang w:eastAsia="ja-JP"/>
        </w:rPr>
        <w:t>: different for Claim Management modules, different for Litigation</w:t>
      </w:r>
    </w:p>
    <w:p w14:paraId="4C2AB9B4" w14:textId="2FEDB8E1" w:rsidR="00894504" w:rsidRDefault="007A432F" w:rsidP="007A432F">
      <w:pPr>
        <w:pStyle w:val="Heading2"/>
      </w:pPr>
      <w:bookmarkStart w:id="30" w:name="_Toc96949492"/>
      <w:r>
        <w:t>Providers</w:t>
      </w:r>
      <w:bookmarkEnd w:id="30"/>
    </w:p>
    <w:p w14:paraId="2F7280AA" w14:textId="60EC7F84" w:rsidR="00B075AC" w:rsidRDefault="00B075AC" w:rsidP="00B075AC">
      <w:pPr>
        <w:rPr>
          <w:lang w:eastAsia="ja-JP"/>
        </w:rPr>
      </w:pPr>
      <w:r>
        <w:rPr>
          <w:lang w:eastAsia="ja-JP"/>
        </w:rPr>
        <w:t xml:space="preserve">The </w:t>
      </w:r>
      <w:r w:rsidR="0084759F">
        <w:rPr>
          <w:lang w:eastAsia="ja-JP"/>
        </w:rPr>
        <w:t>Providers</w:t>
      </w:r>
      <w:r>
        <w:rPr>
          <w:lang w:eastAsia="ja-JP"/>
        </w:rPr>
        <w:t xml:space="preserve"> module contains all contact data</w:t>
      </w:r>
      <w:r w:rsidR="00480BEE">
        <w:rPr>
          <w:lang w:eastAsia="ja-JP"/>
        </w:rPr>
        <w:t xml:space="preserve"> </w:t>
      </w:r>
      <w:r w:rsidR="0084759F">
        <w:rPr>
          <w:lang w:eastAsia="ja-JP"/>
        </w:rPr>
        <w:t xml:space="preserve">and statuses </w:t>
      </w:r>
      <w:r w:rsidR="00480BEE">
        <w:rPr>
          <w:lang w:eastAsia="ja-JP"/>
        </w:rPr>
        <w:t xml:space="preserve">of </w:t>
      </w:r>
      <w:r w:rsidR="0084759F">
        <w:rPr>
          <w:lang w:eastAsia="ja-JP"/>
        </w:rPr>
        <w:t xml:space="preserve">providers. </w:t>
      </w:r>
    </w:p>
    <w:p w14:paraId="56CECC0D" w14:textId="39EF0239" w:rsidR="0084759F" w:rsidRDefault="0084759F" w:rsidP="00B075AC">
      <w:pPr>
        <w:rPr>
          <w:lang w:eastAsia="ja-JP"/>
        </w:rPr>
      </w:pPr>
      <w:r>
        <w:rPr>
          <w:lang w:eastAsia="ja-JP"/>
        </w:rPr>
        <w:lastRenderedPageBreak/>
        <w:t>A Provider needs to pass underwriting process and approval process to have a business relation (i.e. sell Portfolios of Claims).</w:t>
      </w:r>
    </w:p>
    <w:p w14:paraId="609EDD3E" w14:textId="16037765" w:rsidR="00C12194" w:rsidRDefault="00C12194" w:rsidP="00B075AC">
      <w:pPr>
        <w:rPr>
          <w:lang w:eastAsia="ja-JP"/>
        </w:rPr>
      </w:pPr>
      <w:r>
        <w:rPr>
          <w:lang w:eastAsia="ja-JP"/>
        </w:rPr>
        <w:t xml:space="preserve">A </w:t>
      </w:r>
      <w:r w:rsidR="0084759F">
        <w:rPr>
          <w:lang w:eastAsia="ja-JP"/>
        </w:rPr>
        <w:t>Provider</w:t>
      </w:r>
      <w:r>
        <w:rPr>
          <w:lang w:eastAsia="ja-JP"/>
        </w:rPr>
        <w:t xml:space="preserve"> can have more than one </w:t>
      </w:r>
      <w:r w:rsidR="0084759F">
        <w:rPr>
          <w:lang w:eastAsia="ja-JP"/>
        </w:rPr>
        <w:t>Portfolio which can include many Claims</w:t>
      </w:r>
      <w:r>
        <w:rPr>
          <w:lang w:eastAsia="ja-JP"/>
        </w:rPr>
        <w:t>.</w:t>
      </w:r>
      <w:r w:rsidR="0084759F">
        <w:rPr>
          <w:lang w:eastAsia="ja-JP"/>
        </w:rPr>
        <w:t xml:space="preserve"> </w:t>
      </w:r>
    </w:p>
    <w:p w14:paraId="71F72C64" w14:textId="77777777" w:rsidR="00480BEE" w:rsidRPr="00B075AC" w:rsidRDefault="00480BEE" w:rsidP="00B075AC">
      <w:pPr>
        <w:rPr>
          <w:lang w:eastAsia="ja-JP"/>
        </w:rPr>
      </w:pPr>
    </w:p>
    <w:p w14:paraId="7A881DD2" w14:textId="092199F8" w:rsidR="00484067" w:rsidRDefault="00484067" w:rsidP="00302B1D">
      <w:pPr>
        <w:pStyle w:val="Heading3"/>
      </w:pPr>
      <w:r w:rsidRPr="00B075AC">
        <w:t>Attributes</w:t>
      </w:r>
      <w:r w:rsidR="00B075AC" w:rsidRPr="00B075AC">
        <w:t>:</w:t>
      </w:r>
    </w:p>
    <w:p w14:paraId="0188F708" w14:textId="77777777" w:rsidR="007E1BED" w:rsidRDefault="007E1BED" w:rsidP="007E1BED">
      <w:r>
        <w:t>Mandatory – mandatory at each moment, including entering a new entry</w:t>
      </w:r>
    </w:p>
    <w:p w14:paraId="6F894E2D" w14:textId="5F15EB94" w:rsidR="007E1BED" w:rsidRPr="007E1BED" w:rsidRDefault="007E1BED" w:rsidP="007E1BED">
      <w:pPr>
        <w:rPr>
          <w:lang w:eastAsia="ja-JP"/>
        </w:rPr>
      </w:pPr>
      <w:r>
        <w:t xml:space="preserve">Required – non mandatory in the system, but required to process automatically in some </w:t>
      </w:r>
      <w:r w:rsidR="001B6088">
        <w:t>algorithms</w:t>
      </w:r>
    </w:p>
    <w:tbl>
      <w:tblPr>
        <w:tblStyle w:val="LightList-Accent6"/>
        <w:tblW w:w="0" w:type="auto"/>
        <w:tblLook w:val="04A0" w:firstRow="1" w:lastRow="0" w:firstColumn="1" w:lastColumn="0" w:noHBand="0" w:noVBand="1"/>
      </w:tblPr>
      <w:tblGrid>
        <w:gridCol w:w="2299"/>
        <w:gridCol w:w="3546"/>
        <w:gridCol w:w="4135"/>
      </w:tblGrid>
      <w:tr w:rsidR="006E2B40" w:rsidRPr="0029386D" w14:paraId="7303B5AB" w14:textId="7EF98853" w:rsidTr="009039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7574732F" w14:textId="728D9703" w:rsidR="00A05078" w:rsidRPr="0029386D" w:rsidRDefault="00A05078" w:rsidP="00CC07BD">
            <w:pPr>
              <w:pStyle w:val="ListParagraph"/>
              <w:ind w:left="0"/>
              <w:jc w:val="left"/>
            </w:pPr>
            <w:r w:rsidRPr="0029386D">
              <w:t>Section and Attribute</w:t>
            </w:r>
          </w:p>
        </w:tc>
        <w:tc>
          <w:tcPr>
            <w:tcW w:w="3546" w:type="dxa"/>
          </w:tcPr>
          <w:p w14:paraId="6A5C53B2" w14:textId="6C49237F" w:rsidR="00A05078" w:rsidRPr="0029386D" w:rsidRDefault="00A05078" w:rsidP="00CC07B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35" w:type="dxa"/>
          </w:tcPr>
          <w:p w14:paraId="45EFC240" w14:textId="5D011FC9" w:rsidR="00A05078" w:rsidRPr="0029386D" w:rsidRDefault="00A05078" w:rsidP="0089450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E2B40" w:rsidRPr="0031539A" w14:paraId="4151394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2EA63CB" w14:textId="551B25C5" w:rsidR="00A05078" w:rsidRPr="0031539A" w:rsidRDefault="0084759F" w:rsidP="00006115">
            <w:pPr>
              <w:pStyle w:val="ListParagraph"/>
              <w:ind w:left="0"/>
              <w:jc w:val="left"/>
              <w:rPr>
                <w:b w:val="0"/>
              </w:rPr>
            </w:pPr>
            <w:r>
              <w:t>Providers</w:t>
            </w:r>
          </w:p>
        </w:tc>
        <w:tc>
          <w:tcPr>
            <w:tcW w:w="3546" w:type="dxa"/>
          </w:tcPr>
          <w:p w14:paraId="5660AD5F" w14:textId="6028CF7F" w:rsidR="00A05078" w:rsidRPr="0031539A" w:rsidRDefault="0076375C" w:rsidP="00006115">
            <w:pPr>
              <w:pStyle w:val="ListParagraph"/>
              <w:ind w:left="0"/>
              <w:jc w:val="left"/>
              <w:cnfStyle w:val="000000100000" w:firstRow="0" w:lastRow="0" w:firstColumn="0" w:lastColumn="0" w:oddVBand="0" w:evenVBand="0" w:oddHBand="1" w:evenHBand="0" w:firstRowFirstColumn="0" w:firstRowLastColumn="0" w:lastRowFirstColumn="0" w:lastRowLastColumn="0"/>
            </w:pPr>
            <w:r>
              <w:t>Menu: Providers-Contractors</w:t>
            </w:r>
          </w:p>
        </w:tc>
        <w:tc>
          <w:tcPr>
            <w:tcW w:w="4135" w:type="dxa"/>
          </w:tcPr>
          <w:p w14:paraId="55E80694" w14:textId="67FD000D" w:rsidR="00A05078"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PR_[number 6d]</w:t>
            </w:r>
          </w:p>
        </w:tc>
      </w:tr>
      <w:tr w:rsidR="007504BA" w:rsidRPr="0029386D" w14:paraId="42EAC8A1" w14:textId="19FBF2E2"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402AA8AC" w14:textId="4E882A6F" w:rsidR="00A05078" w:rsidRPr="0029386D" w:rsidRDefault="00A05078" w:rsidP="00CC07BD">
            <w:pPr>
              <w:pStyle w:val="ListParagraph"/>
              <w:ind w:left="0"/>
              <w:jc w:val="left"/>
            </w:pPr>
            <w:r w:rsidRPr="0029386D">
              <w:t>Basic Information</w:t>
            </w:r>
          </w:p>
        </w:tc>
        <w:tc>
          <w:tcPr>
            <w:tcW w:w="3546" w:type="dxa"/>
            <w:shd w:val="clear" w:color="auto" w:fill="FBD4B4" w:themeFill="accent6" w:themeFillTint="66"/>
          </w:tcPr>
          <w:p w14:paraId="6DB48F4F" w14:textId="74888265" w:rsidR="00A05078" w:rsidRPr="0029386D" w:rsidRDefault="00A05078" w:rsidP="00CC07B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71A19593" w14:textId="77777777" w:rsidR="00A05078" w:rsidRPr="0029386D" w:rsidRDefault="00A05078" w:rsidP="0089450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2A326424" w14:textId="7A4FDBB8"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50361273" w14:textId="59A489C7" w:rsidR="00A05078" w:rsidRPr="007243C6" w:rsidRDefault="009E7DAE" w:rsidP="00CC07BD">
            <w:pPr>
              <w:pStyle w:val="ListParagraph"/>
              <w:ind w:left="0"/>
              <w:jc w:val="left"/>
            </w:pPr>
            <w:r w:rsidRPr="007243C6">
              <w:t>Provider Name</w:t>
            </w:r>
          </w:p>
        </w:tc>
        <w:tc>
          <w:tcPr>
            <w:tcW w:w="3546" w:type="dxa"/>
          </w:tcPr>
          <w:p w14:paraId="41F68AAA" w14:textId="0C50F271" w:rsidR="00A05078" w:rsidRPr="0029386D" w:rsidRDefault="00A05078" w:rsidP="00CC07B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rsidR="00FD222B">
              <w:t>, in summary</w:t>
            </w:r>
          </w:p>
        </w:tc>
        <w:tc>
          <w:tcPr>
            <w:tcW w:w="4135" w:type="dxa"/>
          </w:tcPr>
          <w:p w14:paraId="64AD1575" w14:textId="1846848B" w:rsidR="00A05078" w:rsidRPr="0029386D" w:rsidRDefault="00A05078" w:rsidP="00CC07B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77B1EA82"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0B774FB" w14:textId="478984A5" w:rsidR="008E1929" w:rsidRPr="007243C6" w:rsidRDefault="008E1929" w:rsidP="00B16D12">
            <w:pPr>
              <w:pStyle w:val="ListParagraph"/>
              <w:ind w:left="0"/>
              <w:jc w:val="left"/>
            </w:pPr>
            <w:commentRangeStart w:id="31"/>
            <w:r w:rsidRPr="007243C6">
              <w:t xml:space="preserve">Provider </w:t>
            </w:r>
            <w:r w:rsidR="00B16D12">
              <w:t>Abbreviation</w:t>
            </w:r>
            <w:commentRangeEnd w:id="31"/>
            <w:r w:rsidR="003C242E">
              <w:rPr>
                <w:rStyle w:val="CommentReference"/>
                <w:b w:val="0"/>
                <w:bCs w:val="0"/>
                <w:szCs w:val="20"/>
              </w:rPr>
              <w:commentReference w:id="31"/>
            </w:r>
          </w:p>
        </w:tc>
        <w:tc>
          <w:tcPr>
            <w:tcW w:w="3546" w:type="dxa"/>
          </w:tcPr>
          <w:p w14:paraId="090F8526" w14:textId="77777777" w:rsidR="008E1929" w:rsidRPr="0029386D" w:rsidRDefault="008E1929"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135" w:type="dxa"/>
          </w:tcPr>
          <w:p w14:paraId="3373AC9E" w14:textId="2DE6F4BF" w:rsidR="008E1929" w:rsidRPr="0029386D" w:rsidRDefault="00606767" w:rsidP="00675D8B">
            <w:pPr>
              <w:pStyle w:val="ListParagraph"/>
              <w:ind w:left="0"/>
              <w:cnfStyle w:val="000000000000" w:firstRow="0" w:lastRow="0" w:firstColumn="0" w:lastColumn="0" w:oddVBand="0" w:evenVBand="0" w:oddHBand="0" w:evenHBand="0" w:firstRowFirstColumn="0" w:firstRowLastColumn="0" w:lastRowFirstColumn="0" w:lastRowLastColumn="0"/>
            </w:pPr>
            <w:ins w:id="32" w:author="Dariusz Bogumil" w:date="2022-03-02T17:44:00Z">
              <w:r>
                <w:t xml:space="preserve">Entered manually. </w:t>
              </w:r>
            </w:ins>
            <w:r w:rsidR="00675D8B">
              <w:t>I</w:t>
            </w:r>
            <w:r w:rsidR="008E1929">
              <w:t xml:space="preserve">t </w:t>
            </w:r>
            <w:r w:rsidR="00675D8B">
              <w:t xml:space="preserve">will </w:t>
            </w:r>
            <w:r w:rsidR="008E1929">
              <w:t xml:space="preserve">be used </w:t>
            </w:r>
            <w:ins w:id="33" w:author="Dariusz Bogumil" w:date="2022-03-02T17:44:00Z">
              <w:r w:rsidR="000C488E">
                <w:t xml:space="preserve">later </w:t>
              </w:r>
            </w:ins>
            <w:r w:rsidR="008E1929">
              <w:t>to automatically create Portfolio ID</w:t>
            </w:r>
          </w:p>
        </w:tc>
      </w:tr>
      <w:tr w:rsidR="006E2B40" w:rsidRPr="0029386D" w14:paraId="67A14762" w14:textId="6A551925"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CDA7D9C" w14:textId="63553E06" w:rsidR="00A05078" w:rsidRPr="007243C6" w:rsidRDefault="009E7DAE" w:rsidP="00CC07BD">
            <w:pPr>
              <w:pStyle w:val="ListParagraph"/>
              <w:ind w:left="0"/>
              <w:jc w:val="left"/>
            </w:pPr>
            <w:r w:rsidRPr="007243C6">
              <w:t>Type of Provider</w:t>
            </w:r>
          </w:p>
        </w:tc>
        <w:tc>
          <w:tcPr>
            <w:tcW w:w="3546" w:type="dxa"/>
          </w:tcPr>
          <w:p w14:paraId="0DB5CCF2" w14:textId="2B7CC260" w:rsidR="009E7DAE"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Multiple choice p</w:t>
            </w:r>
            <w:r w:rsidR="009E7DAE">
              <w:t>icklist, mandatory</w:t>
            </w:r>
            <w:r w:rsidR="00FD222B">
              <w:t>, in summary</w:t>
            </w:r>
            <w:r w:rsidR="009E7DAE">
              <w:t xml:space="preserve">: </w:t>
            </w:r>
          </w:p>
          <w:p w14:paraId="7ED775A9" w14:textId="77777777" w:rsidR="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w:t>
            </w:r>
            <w:r w:rsidR="00456924">
              <w:t xml:space="preserve"> Remediation,</w:t>
            </w:r>
          </w:p>
          <w:p w14:paraId="549DBCE8"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Mitigation</w:t>
            </w:r>
          </w:p>
          <w:p w14:paraId="5E2238C5" w14:textId="64B88AF3"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Emergency Services</w:t>
            </w:r>
          </w:p>
          <w:p w14:paraId="7359766D"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Dry-Out</w:t>
            </w:r>
          </w:p>
          <w:p w14:paraId="5B264ED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Buildout</w:t>
            </w:r>
          </w:p>
          <w:p w14:paraId="0BBD08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Fire</w:t>
            </w:r>
          </w:p>
          <w:p w14:paraId="0CB66552"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Mold Testing</w:t>
            </w:r>
          </w:p>
          <w:p w14:paraId="544293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Water Assessment</w:t>
            </w:r>
          </w:p>
          <w:p w14:paraId="44E3EC60"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Leak Detection</w:t>
            </w:r>
          </w:p>
          <w:p w14:paraId="64DF5A8A" w14:textId="484F765E" w:rsidR="009E7DAE" w:rsidRPr="0029386D"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r>
              <w:t>- Engineering</w:t>
            </w:r>
          </w:p>
        </w:tc>
        <w:tc>
          <w:tcPr>
            <w:tcW w:w="4135" w:type="dxa"/>
          </w:tcPr>
          <w:p w14:paraId="349112BF" w14:textId="77777777" w:rsidR="00A05078" w:rsidRDefault="009E7DAE" w:rsidP="009E7DAE">
            <w:pPr>
              <w:pStyle w:val="ListParagraph"/>
              <w:ind w:left="0"/>
              <w:cnfStyle w:val="000000100000" w:firstRow="0" w:lastRow="0" w:firstColumn="0" w:lastColumn="0" w:oddVBand="0" w:evenVBand="0" w:oddHBand="1" w:evenHBand="0" w:firstRowFirstColumn="0" w:firstRowLastColumn="0" w:lastRowFirstColumn="0" w:lastRowLastColumn="0"/>
            </w:pPr>
            <w:r>
              <w:t>Administrator can add more options.</w:t>
            </w:r>
          </w:p>
          <w:p w14:paraId="3C88F630" w14:textId="77777777" w:rsidR="00142E52" w:rsidRDefault="00142E52" w:rsidP="009E7DAE">
            <w:pPr>
              <w:pStyle w:val="ListParagraph"/>
              <w:ind w:left="0"/>
              <w:cnfStyle w:val="000000100000" w:firstRow="0" w:lastRow="0" w:firstColumn="0" w:lastColumn="0" w:oddVBand="0" w:evenVBand="0" w:oddHBand="1" w:evenHBand="0" w:firstRowFirstColumn="0" w:firstRowLastColumn="0" w:lastRowFirstColumn="0" w:lastRowLastColumn="0"/>
            </w:pPr>
          </w:p>
          <w:p w14:paraId="5DB28E23" w14:textId="53362F5D" w:rsidR="00142E52" w:rsidRPr="0029386D" w:rsidRDefault="00456924" w:rsidP="00456924">
            <w:pPr>
              <w:pStyle w:val="ListParagraph"/>
              <w:ind w:left="0"/>
              <w:cnfStyle w:val="000000100000" w:firstRow="0" w:lastRow="0" w:firstColumn="0" w:lastColumn="0" w:oddVBand="0" w:evenVBand="0" w:oddHBand="1" w:evenHBand="0" w:firstRowFirstColumn="0" w:firstRowLastColumn="0" w:lastRowFirstColumn="0" w:lastRowLastColumn="0"/>
            </w:pPr>
            <w:r>
              <w:t>W</w:t>
            </w:r>
            <w:r w:rsidR="00142E52">
              <w:t xml:space="preserve">e suggest </w:t>
            </w:r>
            <w:r w:rsidR="00E57748">
              <w:t>using</w:t>
            </w:r>
            <w:r w:rsidR="00142E52">
              <w:t xml:space="preserve"> common </w:t>
            </w:r>
            <w:r w:rsidR="000C22AF">
              <w:t>l</w:t>
            </w:r>
            <w:r w:rsidR="00142E52">
              <w:t>ist of options for all providers l as it allows to analyze data in reports.</w:t>
            </w:r>
          </w:p>
        </w:tc>
      </w:tr>
      <w:tr w:rsidR="007504BA" w:rsidRPr="0029386D" w14:paraId="55DD815E"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9BAB732" w14:textId="58A9C70E" w:rsidR="00163DE9" w:rsidRPr="0029386D" w:rsidRDefault="00163DE9" w:rsidP="00B004B4">
            <w:pPr>
              <w:pStyle w:val="ListParagraph"/>
              <w:ind w:left="0"/>
              <w:jc w:val="left"/>
              <w:rPr>
                <w:b w:val="0"/>
              </w:rPr>
            </w:pPr>
            <w:r>
              <w:t xml:space="preserve">Other </w:t>
            </w:r>
            <w:r w:rsidR="003A4F67">
              <w:t>Provided S</w:t>
            </w:r>
            <w:r>
              <w:t>ervices</w:t>
            </w:r>
          </w:p>
        </w:tc>
        <w:tc>
          <w:tcPr>
            <w:tcW w:w="3546" w:type="dxa"/>
          </w:tcPr>
          <w:p w14:paraId="7E9FB0AF" w14:textId="242240A5" w:rsidR="00163DE9" w:rsidRPr="00163DE9" w:rsidRDefault="00163DE9" w:rsidP="00A64EAA">
            <w:pPr>
              <w:jc w:val="left"/>
              <w:cnfStyle w:val="000000000000" w:firstRow="0" w:lastRow="0" w:firstColumn="0" w:lastColumn="0" w:oddVBand="0" w:evenVBand="0" w:oddHBand="0" w:evenHBand="0" w:firstRowFirstColumn="0" w:firstRowLastColumn="0" w:lastRowFirstColumn="0" w:lastRowLastColumn="0"/>
            </w:pPr>
            <w:r w:rsidRPr="00163DE9">
              <w:t>Text</w:t>
            </w:r>
          </w:p>
        </w:tc>
        <w:tc>
          <w:tcPr>
            <w:tcW w:w="4135" w:type="dxa"/>
          </w:tcPr>
          <w:p w14:paraId="4F4A2BE0" w14:textId="4DF536A1" w:rsidR="00163DE9" w:rsidRPr="0029386D" w:rsidRDefault="00163DE9" w:rsidP="00163DE9">
            <w:pPr>
              <w:pStyle w:val="ListParagraph"/>
              <w:ind w:left="0"/>
              <w:cnfStyle w:val="000000000000" w:firstRow="0" w:lastRow="0" w:firstColumn="0" w:lastColumn="0" w:oddVBand="0" w:evenVBand="0" w:oddHBand="0" w:evenHBand="0" w:firstRowFirstColumn="0" w:firstRowLastColumn="0" w:lastRowFirstColumn="0" w:lastRowLastColumn="0"/>
            </w:pPr>
            <w:r>
              <w:t>Other services if they are not listed in Type of Provider picklist (as adding new options is reserved for Administrator to p</w:t>
            </w:r>
            <w:r w:rsidRPr="00163DE9">
              <w:t>revent excessive fragmentation</w:t>
            </w:r>
            <w:r>
              <w:t>)</w:t>
            </w:r>
          </w:p>
        </w:tc>
      </w:tr>
      <w:tr w:rsidR="006E2B40" w:rsidRPr="0029386D" w14:paraId="7CC0ADE8"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56D8C16" w14:textId="77777777" w:rsidR="008C72ED" w:rsidRPr="0029386D" w:rsidRDefault="008C72ED" w:rsidP="00302B1D">
            <w:pPr>
              <w:pStyle w:val="ListParagraph"/>
              <w:ind w:left="0"/>
              <w:jc w:val="left"/>
              <w:rPr>
                <w:b w:val="0"/>
              </w:rPr>
            </w:pPr>
            <w:r>
              <w:t>Tax ID</w:t>
            </w:r>
          </w:p>
        </w:tc>
        <w:tc>
          <w:tcPr>
            <w:tcW w:w="3546" w:type="dxa"/>
          </w:tcPr>
          <w:p w14:paraId="26A3E68F" w14:textId="0E308255" w:rsidR="008C72ED" w:rsidRPr="0029386D" w:rsidRDefault="008C72E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456924">
              <w:t xml:space="preserve">required, </w:t>
            </w:r>
            <w:r>
              <w:t>in summary</w:t>
            </w:r>
          </w:p>
        </w:tc>
        <w:tc>
          <w:tcPr>
            <w:tcW w:w="4135" w:type="dxa"/>
          </w:tcPr>
          <w:p w14:paraId="78D0C91F" w14:textId="69911BF9" w:rsidR="008C72ED" w:rsidRPr="0029386D" w:rsidRDefault="00456924" w:rsidP="00456924">
            <w:pPr>
              <w:pStyle w:val="ListParagraph"/>
              <w:ind w:left="0"/>
              <w:cnfStyle w:val="000000100000" w:firstRow="0" w:lastRow="0" w:firstColumn="0" w:lastColumn="0" w:oddVBand="0" w:evenVBand="0" w:oddHBand="1" w:evenHBand="0" w:firstRowFirstColumn="0" w:firstRowLastColumn="0" w:lastRowFirstColumn="0" w:lastRowLastColumn="0"/>
            </w:pPr>
            <w:r>
              <w:t xml:space="preserve">W-9 form should be attached on Documents tab </w:t>
            </w:r>
          </w:p>
        </w:tc>
      </w:tr>
      <w:tr w:rsidR="006E2B40" w:rsidRPr="0029386D" w14:paraId="73A888FF"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78B5FBE" w14:textId="75631A79" w:rsidR="00F92E14" w:rsidRPr="0029386D" w:rsidRDefault="00F92E14" w:rsidP="00F92E14">
            <w:pPr>
              <w:pStyle w:val="ListParagraph"/>
              <w:ind w:left="0"/>
              <w:jc w:val="left"/>
              <w:rPr>
                <w:b w:val="0"/>
              </w:rPr>
            </w:pPr>
            <w:r>
              <w:t>Type of Entity</w:t>
            </w:r>
          </w:p>
        </w:tc>
        <w:tc>
          <w:tcPr>
            <w:tcW w:w="3546" w:type="dxa"/>
          </w:tcPr>
          <w:p w14:paraId="34F30C45" w14:textId="77777777" w:rsidR="00F92E14" w:rsidRDefault="00F92E14" w:rsidP="00F92E1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p w14:paraId="5C3B2F27" w14:textId="77777777" w:rsidR="00F92E14" w:rsidRDefault="00F92E14"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lastRenderedPageBreak/>
              <w:t>Corporation</w:t>
            </w:r>
          </w:p>
          <w:p w14:paraId="04CF4105" w14:textId="77777777" w:rsidR="00F92E14" w:rsidRDefault="00F92E14"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Partnership</w:t>
            </w:r>
          </w:p>
          <w:p w14:paraId="6D4B0E08" w14:textId="77777777" w:rsidR="00F92E14" w:rsidRDefault="00F677DF"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Sole Proprietorship</w:t>
            </w:r>
          </w:p>
          <w:p w14:paraId="2288AA89" w14:textId="77777777" w:rsidR="00F677DF" w:rsidRDefault="00F677DF"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LLC</w:t>
            </w:r>
          </w:p>
          <w:p w14:paraId="68E4FD1F" w14:textId="3819F398" w:rsidR="00F677DF" w:rsidRPr="00F677DF" w:rsidRDefault="00F677DF" w:rsidP="00A64EAA">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4135" w:type="dxa"/>
          </w:tcPr>
          <w:p w14:paraId="33CF8D31" w14:textId="68AD701E" w:rsidR="00F92E14" w:rsidRPr="0029386D" w:rsidRDefault="00F92E14" w:rsidP="00F92E14">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 xml:space="preserve"> </w:t>
            </w:r>
          </w:p>
        </w:tc>
      </w:tr>
      <w:tr w:rsidR="006E2B40" w:rsidRPr="0029386D" w14:paraId="46540AC6" w14:textId="77777777" w:rsidTr="00903921">
        <w:trPr>
          <w:cnfStyle w:val="000000100000" w:firstRow="0" w:lastRow="0" w:firstColumn="0" w:lastColumn="0" w:oddVBand="0" w:evenVBand="0" w:oddHBand="1" w:evenHBand="0" w:firstRowFirstColumn="0" w:firstRowLastColumn="0" w:lastRowFirstColumn="0" w:lastRowLastColumn="0"/>
          <w:trHeight w:val="1148"/>
        </w:trPr>
        <w:tc>
          <w:tcPr>
            <w:cnfStyle w:val="001000000000" w:firstRow="0" w:lastRow="0" w:firstColumn="1" w:lastColumn="0" w:oddVBand="0" w:evenVBand="0" w:oddHBand="0" w:evenHBand="0" w:firstRowFirstColumn="0" w:firstRowLastColumn="0" w:lastRowFirstColumn="0" w:lastRowLastColumn="0"/>
            <w:tcW w:w="2299" w:type="dxa"/>
          </w:tcPr>
          <w:p w14:paraId="20E26EAC" w14:textId="73663AF2" w:rsidR="008C72ED" w:rsidRPr="0029386D" w:rsidRDefault="008C72ED" w:rsidP="00302B1D">
            <w:pPr>
              <w:pStyle w:val="ListParagraph"/>
              <w:ind w:left="0"/>
              <w:jc w:val="left"/>
              <w:rPr>
                <w:b w:val="0"/>
              </w:rPr>
            </w:pPr>
            <w:r>
              <w:lastRenderedPageBreak/>
              <w:t>Assigned to</w:t>
            </w:r>
          </w:p>
        </w:tc>
        <w:tc>
          <w:tcPr>
            <w:tcW w:w="3546" w:type="dxa"/>
          </w:tcPr>
          <w:p w14:paraId="29BC8FA8" w14:textId="1B9DEE98" w:rsidR="008C72ED" w:rsidRPr="0029386D" w:rsidRDefault="008C72ED"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rsidR="00957E5C">
              <w:t>, in summary</w:t>
            </w:r>
          </w:p>
        </w:tc>
        <w:tc>
          <w:tcPr>
            <w:tcW w:w="4135" w:type="dxa"/>
          </w:tcPr>
          <w:p w14:paraId="41DFEB56" w14:textId="3BD438EB" w:rsidR="008C72ED" w:rsidRPr="0029386D" w:rsidRDefault="008C72E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7504BA" w:rsidRPr="0029386D" w14:paraId="48D22BEB"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5DF7040F" w14:textId="1B56BF7B" w:rsidR="00FD222B" w:rsidRPr="0029386D" w:rsidRDefault="00FD222B" w:rsidP="00FD222B">
            <w:pPr>
              <w:pStyle w:val="ListParagraph"/>
              <w:ind w:left="0"/>
              <w:jc w:val="left"/>
            </w:pPr>
            <w:r>
              <w:t>Contact Data</w:t>
            </w:r>
          </w:p>
        </w:tc>
        <w:tc>
          <w:tcPr>
            <w:tcW w:w="3546" w:type="dxa"/>
            <w:shd w:val="clear" w:color="auto" w:fill="FBD4B4" w:themeFill="accent6" w:themeFillTint="66"/>
          </w:tcPr>
          <w:p w14:paraId="6863942E" w14:textId="77777777"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4F3895A8" w14:textId="25B3C8A9" w:rsidR="00FD222B" w:rsidRPr="0029386D" w:rsidRDefault="00CE4A18"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r>
              <w:rPr>
                <w:b/>
              </w:rPr>
              <w:t xml:space="preserve">This section contains the main contact. Additional contacts can be added in Provider Contacts </w:t>
            </w:r>
            <w:r w:rsidR="0051206B">
              <w:rPr>
                <w:b/>
              </w:rPr>
              <w:t>nested module</w:t>
            </w:r>
            <w:r>
              <w:rPr>
                <w:b/>
              </w:rPr>
              <w:t>.</w:t>
            </w:r>
          </w:p>
        </w:tc>
      </w:tr>
      <w:tr w:rsidR="009E2D4A" w:rsidRPr="0029386D" w14:paraId="179A9F26"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917467A" w14:textId="77777777" w:rsidR="009E2D4A" w:rsidRPr="0029386D" w:rsidRDefault="009E2D4A" w:rsidP="00C41A75">
            <w:pPr>
              <w:pStyle w:val="ListParagraph"/>
              <w:ind w:left="0"/>
              <w:jc w:val="left"/>
              <w:rPr>
                <w:b w:val="0"/>
              </w:rPr>
            </w:pPr>
            <w:r>
              <w:t>Contact Person</w:t>
            </w:r>
          </w:p>
        </w:tc>
        <w:tc>
          <w:tcPr>
            <w:tcW w:w="3546" w:type="dxa"/>
          </w:tcPr>
          <w:p w14:paraId="1CF79389" w14:textId="77777777" w:rsidR="009E2D4A" w:rsidRPr="0029386D" w:rsidRDefault="009E2D4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mandatory, in summary</w:t>
            </w:r>
          </w:p>
        </w:tc>
        <w:tc>
          <w:tcPr>
            <w:tcW w:w="4135" w:type="dxa"/>
          </w:tcPr>
          <w:p w14:paraId="60E3A0BF" w14:textId="77777777" w:rsidR="009E2D4A" w:rsidRPr="0029386D" w:rsidRDefault="009E2D4A" w:rsidP="00C41A75">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of a person or a name of a company. This field (like others) can be used in generated correspondence or documents.</w:t>
            </w:r>
          </w:p>
        </w:tc>
      </w:tr>
      <w:tr w:rsidR="006E2B40" w:rsidRPr="0029386D" w14:paraId="30103E61"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FFE9A56" w14:textId="73E259EE" w:rsidR="00FD222B" w:rsidRPr="0029386D" w:rsidRDefault="00FD222B" w:rsidP="00302B1D">
            <w:pPr>
              <w:pStyle w:val="ListParagraph"/>
              <w:ind w:left="0"/>
              <w:jc w:val="left"/>
              <w:rPr>
                <w:b w:val="0"/>
              </w:rPr>
            </w:pPr>
            <w:r>
              <w:t xml:space="preserve">Contact </w:t>
            </w:r>
            <w:r w:rsidR="009E2D4A">
              <w:t>Note</w:t>
            </w:r>
          </w:p>
        </w:tc>
        <w:tc>
          <w:tcPr>
            <w:tcW w:w="3546" w:type="dxa"/>
          </w:tcPr>
          <w:p w14:paraId="4573AFC1" w14:textId="7578C98D" w:rsidR="00FD222B" w:rsidRPr="0029386D" w:rsidRDefault="00FD222B" w:rsidP="00FD222B">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35" w:type="dxa"/>
          </w:tcPr>
          <w:p w14:paraId="022A6924" w14:textId="63E694E6" w:rsidR="00FD222B" w:rsidRPr="0029386D" w:rsidRDefault="00FD222B" w:rsidP="00FD222B">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407EEAB3"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50D24EF6" w14:textId="55DB23F2" w:rsidR="00FD222B" w:rsidRPr="0029386D" w:rsidRDefault="00FD222B">
            <w:pPr>
              <w:pStyle w:val="ListParagraph"/>
              <w:ind w:left="0"/>
              <w:jc w:val="left"/>
              <w:rPr>
                <w:b w:val="0"/>
              </w:rPr>
            </w:pPr>
            <w:r w:rsidRPr="0029386D">
              <w:t>E</w:t>
            </w:r>
            <w:del w:id="34" w:author="Dariusz Bogumil" w:date="2022-03-04T15:58:00Z">
              <w:r w:rsidRPr="0029386D" w:rsidDel="00607F46">
                <w:delText>-</w:delText>
              </w:r>
            </w:del>
            <w:r w:rsidRPr="0029386D">
              <w:t>mail</w:t>
            </w:r>
          </w:p>
        </w:tc>
        <w:tc>
          <w:tcPr>
            <w:tcW w:w="3546" w:type="dxa"/>
          </w:tcPr>
          <w:p w14:paraId="2F2C1AC5" w14:textId="7465E713" w:rsidR="00FD222B" w:rsidRPr="0029386D" w:rsidRDefault="00FD222B"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in summary</w:t>
            </w:r>
          </w:p>
        </w:tc>
        <w:tc>
          <w:tcPr>
            <w:tcW w:w="4135" w:type="dxa"/>
          </w:tcPr>
          <w:p w14:paraId="4A0BC484" w14:textId="124C5D94" w:rsidR="00FD222B" w:rsidRPr="0029386D" w:rsidRDefault="008C72ED" w:rsidP="00A37166">
            <w:pPr>
              <w:pStyle w:val="ListParagraph"/>
              <w:ind w:left="0"/>
              <w:cnfStyle w:val="000000100000" w:firstRow="0" w:lastRow="0" w:firstColumn="0" w:lastColumn="0" w:oddVBand="0" w:evenVBand="0" w:oddHBand="1" w:evenHBand="0" w:firstRowFirstColumn="0" w:firstRowLastColumn="0" w:lastRowFirstColumn="0" w:lastRowLastColumn="0"/>
            </w:pPr>
            <w:r>
              <w:t xml:space="preserve">A confirmed e-mail. Cannot be edited manually, it is set by the semi-automatic process of e-mail confirmation. E-mails </w:t>
            </w:r>
            <w:r w:rsidR="00A37166">
              <w:t xml:space="preserve">do not </w:t>
            </w:r>
            <w:r>
              <w:t>have to be unique. E-mail is used to automatically recognize and assign correspondence</w:t>
            </w:r>
            <w:r w:rsidR="00A37166">
              <w:t>. Non-unique e-mail can’t be used</w:t>
            </w:r>
            <w:r>
              <w:t xml:space="preserve"> to login to Provider Portal</w:t>
            </w:r>
            <w:r w:rsidR="00A37166">
              <w:t xml:space="preserve">; instead some other “login” is needed </w:t>
            </w:r>
            <w:r>
              <w:t>(optional functionality)</w:t>
            </w:r>
          </w:p>
        </w:tc>
      </w:tr>
      <w:tr w:rsidR="006E2B40" w:rsidRPr="0029386D" w14:paraId="66B4722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7C78E033" w14:textId="52FECB9C" w:rsidR="00FD222B" w:rsidRPr="0029386D" w:rsidRDefault="00FD222B">
            <w:pPr>
              <w:pStyle w:val="ListParagraph"/>
              <w:ind w:left="0"/>
              <w:jc w:val="left"/>
              <w:rPr>
                <w:b w:val="0"/>
              </w:rPr>
            </w:pPr>
            <w:r>
              <w:t>E</w:t>
            </w:r>
            <w:del w:id="35" w:author="Dariusz Bogumil" w:date="2022-03-04T15:58:00Z">
              <w:r w:rsidDel="00607F46">
                <w:delText>-</w:delText>
              </w:r>
            </w:del>
            <w:r>
              <w:t>mail to be confirmed</w:t>
            </w:r>
          </w:p>
        </w:tc>
        <w:tc>
          <w:tcPr>
            <w:tcW w:w="3546" w:type="dxa"/>
          </w:tcPr>
          <w:p w14:paraId="443DFB83" w14:textId="676EB166"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18E6BB84" w14:textId="7793175F"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5BFFCA1D"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39CEEDF" w14:textId="58BBF804" w:rsidR="00A05078" w:rsidRPr="0029386D" w:rsidRDefault="00FD222B" w:rsidP="003C52D3">
            <w:pPr>
              <w:pStyle w:val="ListParagraph"/>
              <w:ind w:left="0"/>
              <w:jc w:val="left"/>
              <w:rPr>
                <w:b w:val="0"/>
              </w:rPr>
            </w:pPr>
            <w:r>
              <w:t>Phone</w:t>
            </w:r>
          </w:p>
        </w:tc>
        <w:tc>
          <w:tcPr>
            <w:tcW w:w="3546" w:type="dxa"/>
          </w:tcPr>
          <w:p w14:paraId="2ACDA837" w14:textId="2659A49B" w:rsidR="00A05078" w:rsidRPr="0029386D" w:rsidRDefault="00A05078"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FD222B">
              <w:t>in summary</w:t>
            </w:r>
          </w:p>
        </w:tc>
        <w:tc>
          <w:tcPr>
            <w:tcW w:w="4135" w:type="dxa"/>
          </w:tcPr>
          <w:p w14:paraId="2EBB2178" w14:textId="60F492C4" w:rsidR="00A05078" w:rsidRPr="0029386D" w:rsidRDefault="00A05078" w:rsidP="003C52D3">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6631AF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7EF9AC59" w14:textId="18D3172D" w:rsidR="00A05078" w:rsidRPr="0029386D" w:rsidRDefault="00A05078" w:rsidP="003C52D3">
            <w:pPr>
              <w:pStyle w:val="ListParagraph"/>
              <w:ind w:left="0"/>
              <w:jc w:val="left"/>
              <w:rPr>
                <w:b w:val="0"/>
              </w:rPr>
            </w:pPr>
            <w:r>
              <w:t>Is phone confirmed?</w:t>
            </w:r>
          </w:p>
        </w:tc>
        <w:tc>
          <w:tcPr>
            <w:tcW w:w="3546" w:type="dxa"/>
          </w:tcPr>
          <w:p w14:paraId="35F94969" w14:textId="66462EEA" w:rsidR="00A05078" w:rsidRPr="0029386D" w:rsidRDefault="00A05078" w:rsidP="003C52D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4135" w:type="dxa"/>
          </w:tcPr>
          <w:p w14:paraId="3782221A" w14:textId="21AF61C4" w:rsidR="00A05078" w:rsidRPr="0029386D" w:rsidRDefault="00A05078" w:rsidP="003C52D3">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0DCC3192"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90D92F1" w14:textId="77777777" w:rsidR="007038A9" w:rsidRPr="0029386D" w:rsidRDefault="007038A9" w:rsidP="00302B1D">
            <w:pPr>
              <w:pStyle w:val="ListParagraph"/>
              <w:ind w:left="0"/>
              <w:jc w:val="left"/>
              <w:rPr>
                <w:b w:val="0"/>
              </w:rPr>
            </w:pPr>
            <w:r>
              <w:t>Address</w:t>
            </w:r>
          </w:p>
        </w:tc>
        <w:tc>
          <w:tcPr>
            <w:tcW w:w="3546" w:type="dxa"/>
          </w:tcPr>
          <w:p w14:paraId="68CAD09C"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35" w:type="dxa"/>
          </w:tcPr>
          <w:p w14:paraId="47B1DF31"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3F6C676"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D966E8D" w14:textId="11834CDA" w:rsidR="007038A9" w:rsidRPr="0029386D" w:rsidRDefault="007038A9" w:rsidP="00302B1D">
            <w:pPr>
              <w:pStyle w:val="ListParagraph"/>
              <w:ind w:left="0"/>
              <w:jc w:val="left"/>
              <w:rPr>
                <w:b w:val="0"/>
              </w:rPr>
            </w:pPr>
            <w:r>
              <w:t>ZIP</w:t>
            </w:r>
          </w:p>
        </w:tc>
        <w:tc>
          <w:tcPr>
            <w:tcW w:w="3546" w:type="dxa"/>
          </w:tcPr>
          <w:p w14:paraId="3F1C001F" w14:textId="0458E27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ZIP format</w:t>
            </w:r>
          </w:p>
        </w:tc>
        <w:tc>
          <w:tcPr>
            <w:tcW w:w="4135" w:type="dxa"/>
          </w:tcPr>
          <w:p w14:paraId="303D8A7E"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2A0571D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D2869AB" w14:textId="596EF395" w:rsidR="007038A9" w:rsidRPr="0029386D" w:rsidRDefault="007038A9" w:rsidP="00302B1D">
            <w:pPr>
              <w:pStyle w:val="ListParagraph"/>
              <w:ind w:left="0"/>
              <w:jc w:val="left"/>
              <w:rPr>
                <w:b w:val="0"/>
              </w:rPr>
            </w:pPr>
            <w:r>
              <w:t>City</w:t>
            </w:r>
          </w:p>
        </w:tc>
        <w:tc>
          <w:tcPr>
            <w:tcW w:w="3546" w:type="dxa"/>
          </w:tcPr>
          <w:p w14:paraId="426AA5EE"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35" w:type="dxa"/>
          </w:tcPr>
          <w:p w14:paraId="106C6904"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607A1A08"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4646A69" w14:textId="4F91F5B6" w:rsidR="007038A9" w:rsidRPr="0029386D" w:rsidRDefault="007038A9" w:rsidP="00302B1D">
            <w:pPr>
              <w:pStyle w:val="ListParagraph"/>
              <w:ind w:left="0"/>
              <w:jc w:val="left"/>
              <w:rPr>
                <w:b w:val="0"/>
              </w:rPr>
            </w:pPr>
            <w:r>
              <w:t>State</w:t>
            </w:r>
          </w:p>
        </w:tc>
        <w:tc>
          <w:tcPr>
            <w:tcW w:w="3546" w:type="dxa"/>
          </w:tcPr>
          <w:p w14:paraId="0B52FF1C" w14:textId="7FA6AF33" w:rsidR="007038A9" w:rsidRPr="0029386D" w:rsidRDefault="007038A9" w:rsidP="007038A9">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US States</w:t>
            </w:r>
          </w:p>
        </w:tc>
        <w:tc>
          <w:tcPr>
            <w:tcW w:w="4135" w:type="dxa"/>
          </w:tcPr>
          <w:p w14:paraId="0A119B29"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40086A" w:rsidRPr="0029386D" w14:paraId="60712843"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7B67337" w14:textId="77777777" w:rsidR="0040086A" w:rsidRPr="0029386D" w:rsidRDefault="0040086A" w:rsidP="00C41A75">
            <w:pPr>
              <w:pStyle w:val="ListParagraph"/>
              <w:ind w:left="0"/>
              <w:jc w:val="left"/>
              <w:rPr>
                <w:b w:val="0"/>
              </w:rPr>
            </w:pPr>
            <w:r>
              <w:t>Number of contacts with the same e-mail</w:t>
            </w:r>
          </w:p>
        </w:tc>
        <w:tc>
          <w:tcPr>
            <w:tcW w:w="3546" w:type="dxa"/>
          </w:tcPr>
          <w:p w14:paraId="7D6EBF0C" w14:textId="77777777" w:rsidR="0040086A" w:rsidRPr="0029386D" w:rsidRDefault="0040086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 calculated automatically</w:t>
            </w:r>
          </w:p>
        </w:tc>
        <w:tc>
          <w:tcPr>
            <w:tcW w:w="4135" w:type="dxa"/>
          </w:tcPr>
          <w:p w14:paraId="47A6EB34" w14:textId="7FC27102" w:rsidR="00D8594E" w:rsidRDefault="00D8594E"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Count e-mails in other Providers and </w:t>
            </w:r>
            <w:r w:rsidR="00FF68D3">
              <w:t>their</w:t>
            </w:r>
            <w:r>
              <w:t xml:space="preserve"> Provider Contacts</w:t>
            </w:r>
            <w:r w:rsidR="00FF68D3">
              <w:t xml:space="preserve"> (do not </w:t>
            </w:r>
            <w:r w:rsidR="009E7291">
              <w:t>take into account</w:t>
            </w:r>
            <w:r w:rsidR="00FF68D3">
              <w:t xml:space="preserve"> the </w:t>
            </w:r>
            <w:r w:rsidR="009E7291">
              <w:t>data of this</w:t>
            </w:r>
            <w:r w:rsidR="00FF68D3">
              <w:t xml:space="preserve"> Provider)</w:t>
            </w:r>
            <w:r w:rsidR="00A50550">
              <w:t>.</w:t>
            </w:r>
          </w:p>
          <w:p w14:paraId="2B9984A8" w14:textId="77777777" w:rsidR="0040086A" w:rsidRDefault="00D41341" w:rsidP="00C41A75">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 xml:space="preserve">If the e-mail </w:t>
            </w:r>
            <w:r w:rsidR="000C7FD6">
              <w:t xml:space="preserve">does not </w:t>
            </w:r>
            <w:r w:rsidR="008E2FE2">
              <w:t>occur there – empty value</w:t>
            </w:r>
          </w:p>
          <w:p w14:paraId="1CA426CC" w14:textId="7A098F0B" w:rsidR="008E2FE2" w:rsidRPr="0029386D" w:rsidRDefault="007715A7"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Otherwise – number of </w:t>
            </w:r>
            <w:r w:rsidR="00C13C5B">
              <w:t>such records, starting from 1</w:t>
            </w:r>
          </w:p>
        </w:tc>
      </w:tr>
      <w:tr w:rsidR="007504BA" w:rsidRPr="0029386D" w14:paraId="54D774B7"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5B0DA95D" w14:textId="7EB5C4CB" w:rsidR="007038A9" w:rsidRPr="0029386D" w:rsidRDefault="007038A9" w:rsidP="00302B1D">
            <w:pPr>
              <w:pStyle w:val="ListParagraph"/>
              <w:ind w:left="0"/>
              <w:jc w:val="left"/>
            </w:pPr>
            <w:r>
              <w:lastRenderedPageBreak/>
              <w:t xml:space="preserve">Bank Information </w:t>
            </w:r>
          </w:p>
        </w:tc>
        <w:tc>
          <w:tcPr>
            <w:tcW w:w="3546" w:type="dxa"/>
            <w:shd w:val="clear" w:color="auto" w:fill="FBD4B4" w:themeFill="accent6" w:themeFillTint="66"/>
          </w:tcPr>
          <w:p w14:paraId="36272E7A" w14:textId="77777777"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182EC20F"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0E7F1591"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8A58451" w14:textId="086E3925" w:rsidR="007038A9" w:rsidRPr="007243C6" w:rsidRDefault="007038A9" w:rsidP="00302B1D">
            <w:pPr>
              <w:pStyle w:val="ListParagraph"/>
              <w:ind w:left="0"/>
              <w:jc w:val="left"/>
            </w:pPr>
            <w:r>
              <w:t>Bank</w:t>
            </w:r>
          </w:p>
        </w:tc>
        <w:tc>
          <w:tcPr>
            <w:tcW w:w="3546" w:type="dxa"/>
          </w:tcPr>
          <w:p w14:paraId="30D21096" w14:textId="001674CE"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35" w:type="dxa"/>
          </w:tcPr>
          <w:p w14:paraId="05D31952"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26F07E6B"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6964C073" w14:textId="775CB0CE" w:rsidR="007038A9" w:rsidRPr="007243C6" w:rsidRDefault="007038A9" w:rsidP="00302B1D">
            <w:pPr>
              <w:pStyle w:val="ListParagraph"/>
              <w:ind w:left="0"/>
              <w:jc w:val="left"/>
            </w:pPr>
            <w:r>
              <w:t>Account No</w:t>
            </w:r>
            <w:r w:rsidR="00D77302">
              <w:t>.</w:t>
            </w:r>
          </w:p>
        </w:tc>
        <w:tc>
          <w:tcPr>
            <w:tcW w:w="3546" w:type="dxa"/>
          </w:tcPr>
          <w:p w14:paraId="5937FD07" w14:textId="1D9D064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53F2DC0B"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04909874"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C6B06AF" w14:textId="7A7A3E98" w:rsidR="007038A9" w:rsidRPr="007243C6" w:rsidRDefault="00675160" w:rsidP="00302B1D">
            <w:pPr>
              <w:pStyle w:val="ListParagraph"/>
              <w:ind w:left="0"/>
              <w:jc w:val="left"/>
            </w:pPr>
            <w:r>
              <w:t>Routing No</w:t>
            </w:r>
            <w:r w:rsidR="00D77302">
              <w:t>.</w:t>
            </w:r>
          </w:p>
        </w:tc>
        <w:tc>
          <w:tcPr>
            <w:tcW w:w="3546" w:type="dxa"/>
          </w:tcPr>
          <w:p w14:paraId="70EC4B73" w14:textId="7919CDE8" w:rsidR="007038A9" w:rsidRPr="0029386D" w:rsidRDefault="0067516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35" w:type="dxa"/>
          </w:tcPr>
          <w:p w14:paraId="34177FDA"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08FDDCAE"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20397562" w14:textId="77777777" w:rsidR="00690AB9" w:rsidRPr="007243C6" w:rsidRDefault="00690AB9" w:rsidP="00011E9E">
            <w:pPr>
              <w:pStyle w:val="ListParagraph"/>
              <w:ind w:left="0"/>
              <w:jc w:val="left"/>
            </w:pPr>
            <w:r>
              <w:t>Verified by Approver</w:t>
            </w:r>
          </w:p>
        </w:tc>
        <w:tc>
          <w:tcPr>
            <w:tcW w:w="3546" w:type="dxa"/>
          </w:tcPr>
          <w:p w14:paraId="57590292" w14:textId="3FB00787" w:rsidR="00690AB9"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pPr>
            <w:r>
              <w:t>R</w:t>
            </w:r>
            <w:r w:rsidR="00690AB9">
              <w:t>eference to Users</w:t>
            </w:r>
            <w:r>
              <w:t>, read only</w:t>
            </w:r>
          </w:p>
        </w:tc>
        <w:tc>
          <w:tcPr>
            <w:tcW w:w="4135" w:type="dxa"/>
          </w:tcPr>
          <w:p w14:paraId="0CC4904E" w14:textId="210A70D0" w:rsidR="00690AB9" w:rsidRPr="0029386D" w:rsidRDefault="00690AB9" w:rsidP="00633ECE">
            <w:pPr>
              <w:pStyle w:val="ListParagraph"/>
              <w:ind w:left="0"/>
              <w:cnfStyle w:val="000000000000" w:firstRow="0" w:lastRow="0" w:firstColumn="0" w:lastColumn="0" w:oddVBand="0" w:evenVBand="0" w:oddHBand="0" w:evenHBand="0" w:firstRowFirstColumn="0" w:firstRowLastColumn="0" w:lastRowFirstColumn="0" w:lastRowLastColumn="0"/>
            </w:pPr>
            <w:r>
              <w:t xml:space="preserve">Set by Workflow only, reset automatically to empty in case of change of </w:t>
            </w:r>
            <w:r w:rsidR="00633ECE">
              <w:t>other Bank Information fields</w:t>
            </w:r>
            <w:r>
              <w:t>.</w:t>
            </w:r>
          </w:p>
        </w:tc>
      </w:tr>
      <w:tr w:rsidR="006E2B40" w:rsidRPr="0029386D" w14:paraId="06771642"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7E8D285" w14:textId="648D0889" w:rsidR="00690AB9" w:rsidRPr="007243C6" w:rsidRDefault="00690AB9" w:rsidP="00011E9E">
            <w:pPr>
              <w:pStyle w:val="ListParagraph"/>
              <w:ind w:left="0"/>
              <w:jc w:val="left"/>
            </w:pPr>
            <w:r>
              <w:t>Verified by Approver</w:t>
            </w:r>
            <w:r w:rsidR="00633ECE">
              <w:t xml:space="preserve"> Date</w:t>
            </w:r>
          </w:p>
        </w:tc>
        <w:tc>
          <w:tcPr>
            <w:tcW w:w="3546" w:type="dxa"/>
          </w:tcPr>
          <w:p w14:paraId="29E0F649" w14:textId="48F68EE5"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Date, read only</w:t>
            </w:r>
          </w:p>
        </w:tc>
        <w:tc>
          <w:tcPr>
            <w:tcW w:w="4135" w:type="dxa"/>
          </w:tcPr>
          <w:p w14:paraId="36550A50" w14:textId="4D3A598E" w:rsidR="00690AB9" w:rsidRPr="0029386D" w:rsidRDefault="00690AB9" w:rsidP="00011E9E">
            <w:pPr>
              <w:pStyle w:val="ListParagraph"/>
              <w:ind w:left="0"/>
              <w:cnfStyle w:val="000000100000" w:firstRow="0" w:lastRow="0" w:firstColumn="0" w:lastColumn="0" w:oddVBand="0" w:evenVBand="0" w:oddHBand="1" w:evenHBand="0" w:firstRowFirstColumn="0" w:firstRowLastColumn="0" w:lastRowFirstColumn="0" w:lastRowLastColumn="0"/>
            </w:pPr>
            <w:r>
              <w:t xml:space="preserve">Set by Workflow only, reset automatically to empty in case of change of </w:t>
            </w:r>
            <w:r w:rsidR="00633ECE">
              <w:t>other Bank Information fields</w:t>
            </w:r>
          </w:p>
        </w:tc>
      </w:tr>
      <w:tr w:rsidR="006E2B40" w:rsidRPr="0029386D" w14:paraId="4B5DC7B2"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A64FAAE" w14:textId="76A1BD1D" w:rsidR="00633ECE" w:rsidRPr="007243C6" w:rsidRDefault="00633ECE" w:rsidP="00633ECE">
            <w:pPr>
              <w:pStyle w:val="ListParagraph"/>
              <w:ind w:left="0"/>
              <w:jc w:val="left"/>
            </w:pPr>
            <w:r>
              <w:t>Validated by Provider Note</w:t>
            </w:r>
          </w:p>
        </w:tc>
        <w:tc>
          <w:tcPr>
            <w:tcW w:w="3546" w:type="dxa"/>
          </w:tcPr>
          <w:p w14:paraId="6EF1BD66" w14:textId="32725809" w:rsidR="00633ECE"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4AFBEA3D" w14:textId="48D91DED" w:rsidR="00633ECE" w:rsidRPr="0029386D" w:rsidRDefault="00633ECE" w:rsidP="00011E9E">
            <w:pPr>
              <w:pStyle w:val="ListParagraph"/>
              <w:ind w:left="0"/>
              <w:cnfStyle w:val="000000000000" w:firstRow="0" w:lastRow="0" w:firstColumn="0" w:lastColumn="0" w:oddVBand="0" w:evenVBand="0" w:oddHBand="0" w:evenHBand="0" w:firstRowFirstColumn="0" w:firstRowLastColumn="0" w:lastRowFirstColumn="0" w:lastRowLastColumn="0"/>
            </w:pPr>
            <w:r>
              <w:t>Set manually, a short note how it was validated (for example “email from 2021..1.1” or “phone call”; reset automatically to empty in case of change of other Bank Information fields</w:t>
            </w:r>
          </w:p>
        </w:tc>
      </w:tr>
      <w:tr w:rsidR="006E2B40" w:rsidRPr="0029386D" w14:paraId="61114C8A"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BCCBDB2" w14:textId="5BDAB46B" w:rsidR="00690AB9" w:rsidRPr="007243C6" w:rsidRDefault="00633ECE" w:rsidP="00633ECE">
            <w:pPr>
              <w:pStyle w:val="ListParagraph"/>
              <w:ind w:left="0"/>
              <w:jc w:val="left"/>
            </w:pPr>
            <w:r>
              <w:t>Validated by Provider Date</w:t>
            </w:r>
          </w:p>
        </w:tc>
        <w:tc>
          <w:tcPr>
            <w:tcW w:w="3546" w:type="dxa"/>
          </w:tcPr>
          <w:p w14:paraId="289658F1" w14:textId="5CB08B97"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Date, read only</w:t>
            </w:r>
          </w:p>
        </w:tc>
        <w:tc>
          <w:tcPr>
            <w:tcW w:w="4135" w:type="dxa"/>
          </w:tcPr>
          <w:p w14:paraId="2ADED205" w14:textId="5B4D3C21" w:rsidR="00690AB9" w:rsidRPr="0029386D" w:rsidRDefault="00633ECE" w:rsidP="00633ECE">
            <w:pPr>
              <w:pStyle w:val="ListParagraph"/>
              <w:ind w:left="0"/>
              <w:cnfStyle w:val="000000100000" w:firstRow="0" w:lastRow="0" w:firstColumn="0" w:lastColumn="0" w:oddVBand="0" w:evenVBand="0" w:oddHBand="1" w:evenHBand="0" w:firstRowFirstColumn="0" w:firstRowLastColumn="0" w:lastRowFirstColumn="0" w:lastRowLastColumn="0"/>
            </w:pPr>
            <w:r>
              <w:t>Set on change of “Validated by Provider Note”, r</w:t>
            </w:r>
            <w:r w:rsidR="00690AB9">
              <w:t xml:space="preserve">eset automatically to empty in case of change of </w:t>
            </w:r>
            <w:r>
              <w:t>other Bank Information fields</w:t>
            </w:r>
          </w:p>
        </w:tc>
      </w:tr>
      <w:tr w:rsidR="007504BA" w:rsidRPr="0029386D" w14:paraId="06FFAFE5"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21AE8F30" w14:textId="7E934A04" w:rsidR="00A05078" w:rsidRPr="0029386D" w:rsidRDefault="00957E5C" w:rsidP="00EC247B">
            <w:pPr>
              <w:pStyle w:val="ListParagraph"/>
              <w:ind w:left="0"/>
              <w:jc w:val="left"/>
            </w:pPr>
            <w:r>
              <w:t xml:space="preserve">Provider history </w:t>
            </w:r>
            <w:r w:rsidR="00EF36D9">
              <w:t>(Application Data)</w:t>
            </w:r>
          </w:p>
        </w:tc>
        <w:tc>
          <w:tcPr>
            <w:tcW w:w="3546" w:type="dxa"/>
            <w:shd w:val="clear" w:color="auto" w:fill="FBD4B4" w:themeFill="accent6" w:themeFillTint="66"/>
          </w:tcPr>
          <w:p w14:paraId="6C218CCB" w14:textId="77777777" w:rsidR="00A05078" w:rsidRPr="0029386D" w:rsidRDefault="00A05078" w:rsidP="00EC247B">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5E233045" w14:textId="77777777" w:rsidR="00A05078" w:rsidRPr="0029386D" w:rsidRDefault="00A05078" w:rsidP="00EC247B">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35C666AA"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7E5592A" w14:textId="26D221E3" w:rsidR="00957E5C" w:rsidRPr="007243C6" w:rsidRDefault="00957E5C" w:rsidP="00302B1D">
            <w:pPr>
              <w:pStyle w:val="ListParagraph"/>
              <w:ind w:left="0"/>
              <w:jc w:val="left"/>
            </w:pPr>
            <w:r w:rsidRPr="007243C6">
              <w:t>Date of First Contact</w:t>
            </w:r>
          </w:p>
        </w:tc>
        <w:tc>
          <w:tcPr>
            <w:tcW w:w="3546" w:type="dxa"/>
          </w:tcPr>
          <w:p w14:paraId="049A43DA" w14:textId="755AC20C" w:rsidR="00957E5C" w:rsidRPr="0029386D" w:rsidRDefault="00957E5C" w:rsidP="00957E5C">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35" w:type="dxa"/>
          </w:tcPr>
          <w:p w14:paraId="2D29C063" w14:textId="77777777" w:rsidR="00957E5C" w:rsidRPr="0029386D" w:rsidRDefault="00957E5C"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B46B59" w:rsidRPr="0029386D" w14:paraId="2CF9E52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1F28A71C" w14:textId="77777777" w:rsidR="00B46B59" w:rsidRPr="007243C6" w:rsidRDefault="00B46B59" w:rsidP="00B801C0">
            <w:pPr>
              <w:pStyle w:val="ListParagraph"/>
              <w:ind w:left="0"/>
              <w:jc w:val="left"/>
            </w:pPr>
            <w:r>
              <w:t>Principal Cell</w:t>
            </w:r>
          </w:p>
        </w:tc>
        <w:tc>
          <w:tcPr>
            <w:tcW w:w="3546" w:type="dxa"/>
          </w:tcPr>
          <w:p w14:paraId="759FAC38" w14:textId="77777777" w:rsidR="00B46B59" w:rsidRPr="0029386D" w:rsidRDefault="00B46B59" w:rsidP="00B801C0">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35" w:type="dxa"/>
          </w:tcPr>
          <w:p w14:paraId="099ED263" w14:textId="77777777" w:rsidR="00B46B59" w:rsidRPr="0029386D" w:rsidRDefault="00B46B59" w:rsidP="00B801C0">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2E7E48C9"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0451202" w14:textId="702AB972" w:rsidR="00222A2E" w:rsidRPr="007243C6" w:rsidRDefault="00222A2E" w:rsidP="00011E9E">
            <w:pPr>
              <w:pStyle w:val="ListParagraph"/>
              <w:ind w:left="0"/>
              <w:jc w:val="left"/>
            </w:pPr>
            <w:r w:rsidRPr="007243C6">
              <w:t>Date of License</w:t>
            </w:r>
            <w:r>
              <w:t xml:space="preserve"> to do business</w:t>
            </w:r>
            <w:r w:rsidRPr="007243C6">
              <w:t xml:space="preserve"> granted</w:t>
            </w:r>
          </w:p>
        </w:tc>
        <w:tc>
          <w:tcPr>
            <w:tcW w:w="3546" w:type="dxa"/>
          </w:tcPr>
          <w:p w14:paraId="74D09178" w14:textId="77777777" w:rsidR="00222A2E" w:rsidRPr="0029386D" w:rsidRDefault="00222A2E"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35" w:type="dxa"/>
          </w:tcPr>
          <w:p w14:paraId="00699206" w14:textId="0C502F1A" w:rsidR="00222A2E" w:rsidRPr="0029386D" w:rsidRDefault="00222A2E" w:rsidP="00222A2E">
            <w:pPr>
              <w:pStyle w:val="ListParagraph"/>
              <w:ind w:left="0"/>
              <w:cnfStyle w:val="000000100000" w:firstRow="0" w:lastRow="0" w:firstColumn="0" w:lastColumn="0" w:oddVBand="0" w:evenVBand="0" w:oddHBand="1" w:evenHBand="0" w:firstRowFirstColumn="0" w:firstRowLastColumn="0" w:lastRowFirstColumn="0" w:lastRowLastColumn="0"/>
            </w:pPr>
            <w:r>
              <w:t>A document with the license should be added on Documents tab.</w:t>
            </w:r>
          </w:p>
        </w:tc>
      </w:tr>
      <w:tr w:rsidR="006E2B40" w:rsidRPr="0029386D" w14:paraId="75DDD94F"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4138303E" w14:textId="77777777" w:rsidR="00957E5C" w:rsidRPr="007243C6" w:rsidRDefault="00957E5C" w:rsidP="00302B1D">
            <w:pPr>
              <w:pStyle w:val="ListParagraph"/>
              <w:ind w:left="0"/>
              <w:jc w:val="left"/>
            </w:pPr>
            <w:r w:rsidRPr="007243C6">
              <w:t>Years in business</w:t>
            </w:r>
          </w:p>
        </w:tc>
        <w:tc>
          <w:tcPr>
            <w:tcW w:w="3546" w:type="dxa"/>
          </w:tcPr>
          <w:p w14:paraId="239F8E98" w14:textId="77777777" w:rsidR="00957E5C" w:rsidRPr="0029386D" w:rsidRDefault="00957E5C"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 calculated automatically</w:t>
            </w:r>
          </w:p>
        </w:tc>
        <w:tc>
          <w:tcPr>
            <w:tcW w:w="4135" w:type="dxa"/>
          </w:tcPr>
          <w:p w14:paraId="3B2E2F6A" w14:textId="23BB8AFC"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Calculated on change of “Date of License </w:t>
            </w:r>
            <w:r w:rsidR="00D0183A">
              <w:t xml:space="preserve">to do business </w:t>
            </w:r>
            <w:r>
              <w:t>granted” and once a week as “YEARS BETWEEN (current date, Date of License granted)”</w:t>
            </w:r>
          </w:p>
        </w:tc>
      </w:tr>
      <w:tr w:rsidR="00AE3B2C" w:rsidRPr="0029386D" w14:paraId="4A92DA19"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565D8F8" w14:textId="77777777" w:rsidR="00AE3B2C" w:rsidRPr="007243C6" w:rsidRDefault="00AE3B2C" w:rsidP="00C41A75">
            <w:pPr>
              <w:pStyle w:val="ListParagraph"/>
              <w:ind w:left="0"/>
              <w:jc w:val="left"/>
            </w:pPr>
            <w:r>
              <w:t>No. of Locations</w:t>
            </w:r>
          </w:p>
        </w:tc>
        <w:tc>
          <w:tcPr>
            <w:tcW w:w="3546" w:type="dxa"/>
          </w:tcPr>
          <w:p w14:paraId="0F418F6B" w14:textId="77777777" w:rsidR="00AE3B2C" w:rsidRPr="0029386D" w:rsidRDefault="00AE3B2C"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6127AFDF" w14:textId="77777777" w:rsidR="00AE3B2C" w:rsidRPr="0029386D" w:rsidRDefault="00AE3B2C"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E62E4D8"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E470025" w14:textId="281B9868" w:rsidR="00163DE9" w:rsidRPr="007243C6" w:rsidRDefault="00163DE9" w:rsidP="00B004B4">
            <w:pPr>
              <w:pStyle w:val="ListParagraph"/>
              <w:ind w:left="0"/>
              <w:jc w:val="left"/>
            </w:pPr>
            <w:commentRangeStart w:id="36"/>
            <w:r>
              <w:t>No. of Employees</w:t>
            </w:r>
          </w:p>
        </w:tc>
        <w:tc>
          <w:tcPr>
            <w:tcW w:w="3546" w:type="dxa"/>
          </w:tcPr>
          <w:p w14:paraId="54DD38EC" w14:textId="77777777" w:rsidR="00163DE9" w:rsidRPr="0029386D" w:rsidRDefault="00163D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commentRangeEnd w:id="36"/>
            <w:r w:rsidR="00370B08">
              <w:rPr>
                <w:rStyle w:val="CommentReference"/>
                <w:szCs w:val="20"/>
              </w:rPr>
              <w:commentReference w:id="36"/>
            </w:r>
          </w:p>
        </w:tc>
        <w:tc>
          <w:tcPr>
            <w:tcW w:w="4135" w:type="dxa"/>
          </w:tcPr>
          <w:p w14:paraId="45DD9964" w14:textId="77777777" w:rsidR="00163DE9" w:rsidRPr="0029386D" w:rsidRDefault="00163DE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693E3F" w:rsidRPr="0029386D" w14:paraId="57333BDF"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ECEFD8A" w14:textId="77777777" w:rsidR="00693E3F" w:rsidRPr="007243C6" w:rsidRDefault="00693E3F" w:rsidP="00C41A75">
            <w:pPr>
              <w:pStyle w:val="ListParagraph"/>
              <w:ind w:left="0"/>
              <w:jc w:val="left"/>
            </w:pPr>
            <w:r>
              <w:t xml:space="preserve">Source of Information </w:t>
            </w:r>
            <w:r>
              <w:lastRenderedPageBreak/>
              <w:t>about Us</w:t>
            </w:r>
          </w:p>
        </w:tc>
        <w:tc>
          <w:tcPr>
            <w:tcW w:w="3546" w:type="dxa"/>
          </w:tcPr>
          <w:p w14:paraId="15E17CD0" w14:textId="77777777" w:rsidR="00693E3F" w:rsidRDefault="00693E3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lastRenderedPageBreak/>
              <w:t>Picklist:</w:t>
            </w:r>
          </w:p>
          <w:p w14:paraId="067DFDC6" w14:textId="77777777" w:rsidR="00693E3F" w:rsidRDefault="00693E3F" w:rsidP="00C41A75">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lastRenderedPageBreak/>
              <w:t>Ads</w:t>
            </w:r>
          </w:p>
          <w:p w14:paraId="2A7D4FFA" w14:textId="77777777" w:rsidR="00693E3F" w:rsidRDefault="00693E3F" w:rsidP="00C41A75">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Social media</w:t>
            </w:r>
          </w:p>
          <w:p w14:paraId="2471E265" w14:textId="77777777" w:rsidR="00693E3F" w:rsidRDefault="00693E3F" w:rsidP="00C41A75">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Friend</w:t>
            </w:r>
          </w:p>
          <w:p w14:paraId="4006F57D" w14:textId="77777777" w:rsidR="00693E3F" w:rsidRPr="0029386D" w:rsidRDefault="00693E3F" w:rsidP="00C41A75">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t>
            </w:r>
          </w:p>
        </w:tc>
        <w:tc>
          <w:tcPr>
            <w:tcW w:w="4135" w:type="dxa"/>
          </w:tcPr>
          <w:p w14:paraId="66048A1C" w14:textId="77777777" w:rsidR="00693E3F" w:rsidRPr="0029386D" w:rsidRDefault="00693E3F"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2D3DF81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7EB3218" w14:textId="03A371A4" w:rsidR="00163DE9" w:rsidRPr="007243C6" w:rsidRDefault="00163DE9" w:rsidP="00163DE9">
            <w:pPr>
              <w:pStyle w:val="ListParagraph"/>
              <w:ind w:left="0"/>
              <w:jc w:val="left"/>
            </w:pPr>
            <w:r>
              <w:lastRenderedPageBreak/>
              <w:t>Source</w:t>
            </w:r>
            <w:r w:rsidR="00EB32E9">
              <w:t xml:space="preserve"> of Information about Us</w:t>
            </w:r>
            <w:r w:rsidR="00693E3F">
              <w:t xml:space="preserve"> (other)</w:t>
            </w:r>
          </w:p>
        </w:tc>
        <w:tc>
          <w:tcPr>
            <w:tcW w:w="3546" w:type="dxa"/>
          </w:tcPr>
          <w:p w14:paraId="54EDA77F" w14:textId="69EBF1D4" w:rsidR="00163DE9" w:rsidRPr="00693E3F" w:rsidRDefault="00693E3F" w:rsidP="00693E3F">
            <w:pPr>
              <w:jc w:val="left"/>
              <w:cnfStyle w:val="000000000000" w:firstRow="0" w:lastRow="0" w:firstColumn="0" w:lastColumn="0" w:oddVBand="0" w:evenVBand="0" w:oddHBand="0" w:evenHBand="0" w:firstRowFirstColumn="0" w:firstRowLastColumn="0" w:lastRowFirstColumn="0" w:lastRowLastColumn="0"/>
            </w:pPr>
            <w:r w:rsidRPr="00693E3F">
              <w:t>Text</w:t>
            </w:r>
          </w:p>
        </w:tc>
        <w:tc>
          <w:tcPr>
            <w:tcW w:w="4135" w:type="dxa"/>
          </w:tcPr>
          <w:p w14:paraId="3C3F98BD" w14:textId="0E46E7CB" w:rsidR="00163DE9" w:rsidRPr="0029386D" w:rsidRDefault="00163DE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3465C71E"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CCFE8E8" w14:textId="77777777" w:rsidR="00EF36D9" w:rsidRPr="007243C6" w:rsidRDefault="00EF36D9" w:rsidP="00B004B4">
            <w:pPr>
              <w:pStyle w:val="ListParagraph"/>
              <w:ind w:left="0"/>
              <w:jc w:val="left"/>
            </w:pPr>
            <w:r>
              <w:t>Total A/R</w:t>
            </w:r>
          </w:p>
        </w:tc>
        <w:tc>
          <w:tcPr>
            <w:tcW w:w="3546" w:type="dxa"/>
          </w:tcPr>
          <w:p w14:paraId="3F26D483" w14:textId="77777777"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4FB38353"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43710A2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9E47E34" w14:textId="77777777" w:rsidR="00EF36D9" w:rsidRPr="007243C6" w:rsidRDefault="00EF36D9" w:rsidP="00B004B4">
            <w:pPr>
              <w:pStyle w:val="ListParagraph"/>
              <w:ind w:left="0"/>
              <w:jc w:val="left"/>
            </w:pPr>
            <w:r>
              <w:t>A/R in Litigation</w:t>
            </w:r>
          </w:p>
        </w:tc>
        <w:tc>
          <w:tcPr>
            <w:tcW w:w="3546" w:type="dxa"/>
          </w:tcPr>
          <w:p w14:paraId="1DCA4019" w14:textId="77777777"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7309C330"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310A87" w:rsidRPr="0029386D" w14:paraId="15E36565" w14:textId="77777777" w:rsidTr="00851C5D">
        <w:trPr>
          <w:cnfStyle w:val="000000100000" w:firstRow="0" w:lastRow="0" w:firstColumn="0" w:lastColumn="0" w:oddVBand="0" w:evenVBand="0" w:oddHBand="1" w:evenHBand="0" w:firstRowFirstColumn="0" w:firstRowLastColumn="0" w:lastRowFirstColumn="0" w:lastRowLastColumn="0"/>
          <w:ins w:id="37" w:author="Dariusz Bogumil" w:date="2022-03-02T17:58:00Z"/>
        </w:trPr>
        <w:tc>
          <w:tcPr>
            <w:cnfStyle w:val="001000000000" w:firstRow="0" w:lastRow="0" w:firstColumn="1" w:lastColumn="0" w:oddVBand="0" w:evenVBand="0" w:oddHBand="0" w:evenHBand="0" w:firstRowFirstColumn="0" w:firstRowLastColumn="0" w:lastRowFirstColumn="0" w:lastRowLastColumn="0"/>
            <w:tcW w:w="2299" w:type="dxa"/>
          </w:tcPr>
          <w:p w14:paraId="236CBF64" w14:textId="0E62B96C" w:rsidR="00310A87" w:rsidRPr="007243C6" w:rsidRDefault="00310A87" w:rsidP="00310A87">
            <w:pPr>
              <w:pStyle w:val="ListParagraph"/>
              <w:ind w:left="0"/>
              <w:jc w:val="left"/>
              <w:rPr>
                <w:ins w:id="38" w:author="Dariusz Bogumil" w:date="2022-03-02T17:58:00Z"/>
              </w:rPr>
            </w:pPr>
            <w:ins w:id="39" w:author="Dariusz Bogumil" w:date="2022-03-02T17:58:00Z">
              <w:r>
                <w:t>A/R Company</w:t>
              </w:r>
            </w:ins>
          </w:p>
        </w:tc>
        <w:tc>
          <w:tcPr>
            <w:tcW w:w="3546" w:type="dxa"/>
          </w:tcPr>
          <w:p w14:paraId="1DF72577" w14:textId="36A699E4" w:rsidR="00310A87" w:rsidRPr="0029386D" w:rsidRDefault="00310A87" w:rsidP="00851C5D">
            <w:pPr>
              <w:pStyle w:val="ListParagraph"/>
              <w:ind w:left="0"/>
              <w:jc w:val="left"/>
              <w:cnfStyle w:val="000000100000" w:firstRow="0" w:lastRow="0" w:firstColumn="0" w:lastColumn="0" w:oddVBand="0" w:evenVBand="0" w:oddHBand="1" w:evenHBand="0" w:firstRowFirstColumn="0" w:firstRowLastColumn="0" w:lastRowFirstColumn="0" w:lastRowLastColumn="0"/>
              <w:rPr>
                <w:ins w:id="40" w:author="Dariusz Bogumil" w:date="2022-03-02T17:58:00Z"/>
              </w:rPr>
            </w:pPr>
            <w:ins w:id="41" w:author="Dariusz Bogumil" w:date="2022-03-02T17:59:00Z">
              <w:r>
                <w:t>Text</w:t>
              </w:r>
            </w:ins>
          </w:p>
        </w:tc>
        <w:tc>
          <w:tcPr>
            <w:tcW w:w="4135" w:type="dxa"/>
          </w:tcPr>
          <w:p w14:paraId="2D64FA4F" w14:textId="306AA150" w:rsidR="00310A87" w:rsidRPr="0029386D" w:rsidRDefault="00310A87" w:rsidP="00310A87">
            <w:pPr>
              <w:pStyle w:val="ListParagraph"/>
              <w:ind w:left="0"/>
              <w:cnfStyle w:val="000000100000" w:firstRow="0" w:lastRow="0" w:firstColumn="0" w:lastColumn="0" w:oddVBand="0" w:evenVBand="0" w:oddHBand="1" w:evenHBand="0" w:firstRowFirstColumn="0" w:firstRowLastColumn="0" w:lastRowFirstColumn="0" w:lastRowLastColumn="0"/>
              <w:rPr>
                <w:ins w:id="42" w:author="Dariusz Bogumil" w:date="2022-03-02T17:58:00Z"/>
              </w:rPr>
            </w:pPr>
            <w:ins w:id="43" w:author="Dariusz Bogumil" w:date="2022-03-02T17:59:00Z">
              <w:r>
                <w:t>Added 3/2/2022 from comment “</w:t>
              </w:r>
              <w:r w:rsidRPr="00310A87">
                <w:t>Do they sell A/R, if so, what company name</w:t>
              </w:r>
              <w:r>
                <w:t>”</w:t>
              </w:r>
            </w:ins>
          </w:p>
        </w:tc>
      </w:tr>
      <w:tr w:rsidR="006E2B40" w:rsidRPr="0029386D" w14:paraId="2552C473"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F048702" w14:textId="5D7AA734" w:rsidR="00EF36D9" w:rsidRPr="007243C6" w:rsidRDefault="00EF36D9" w:rsidP="00B004B4">
            <w:pPr>
              <w:pStyle w:val="ListParagraph"/>
              <w:ind w:left="0"/>
              <w:jc w:val="left"/>
            </w:pPr>
            <w:r>
              <w:t>Current Monthly Billing</w:t>
            </w:r>
          </w:p>
        </w:tc>
        <w:tc>
          <w:tcPr>
            <w:tcW w:w="3546" w:type="dxa"/>
          </w:tcPr>
          <w:p w14:paraId="3BBC129F" w14:textId="7C467EAB"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35" w:type="dxa"/>
          </w:tcPr>
          <w:p w14:paraId="39232EC3"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7D0F8DA3"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7F2300BE" w14:textId="25AC7C9A" w:rsidR="00EF36D9" w:rsidRPr="007243C6" w:rsidRDefault="00EF36D9" w:rsidP="00EF36D9">
            <w:pPr>
              <w:pStyle w:val="ListParagraph"/>
              <w:ind w:left="0"/>
              <w:jc w:val="left"/>
            </w:pPr>
            <w:r>
              <w:t>Approx. Monthly Collections</w:t>
            </w:r>
          </w:p>
        </w:tc>
        <w:tc>
          <w:tcPr>
            <w:tcW w:w="3546" w:type="dxa"/>
          </w:tcPr>
          <w:p w14:paraId="7CE075ED" w14:textId="7EBC92E5"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35" w:type="dxa"/>
          </w:tcPr>
          <w:p w14:paraId="4A18FD82"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7A69FA4C"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6D90A74" w14:textId="59EFFDC1" w:rsidR="00EF36D9" w:rsidRPr="007243C6" w:rsidRDefault="00EF36D9" w:rsidP="00EF36D9">
            <w:pPr>
              <w:pStyle w:val="ListParagraph"/>
              <w:ind w:left="0"/>
              <w:jc w:val="left"/>
            </w:pPr>
            <w:r>
              <w:t>Typical Negotiated Reductions</w:t>
            </w:r>
          </w:p>
        </w:tc>
        <w:tc>
          <w:tcPr>
            <w:tcW w:w="3546" w:type="dxa"/>
          </w:tcPr>
          <w:p w14:paraId="3F72D391" w14:textId="4B7C8F44"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332B29D5"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16FFE4A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3CA29E8" w14:textId="1F00C4C8" w:rsidR="00EF36D9" w:rsidRPr="007243C6" w:rsidRDefault="00EF36D9" w:rsidP="00B004B4">
            <w:pPr>
              <w:pStyle w:val="ListParagraph"/>
              <w:ind w:left="0"/>
              <w:jc w:val="left"/>
            </w:pPr>
            <w:r>
              <w:t>Internal Financing (Amount)</w:t>
            </w:r>
          </w:p>
        </w:tc>
        <w:tc>
          <w:tcPr>
            <w:tcW w:w="3546" w:type="dxa"/>
          </w:tcPr>
          <w:p w14:paraId="5DB698A0" w14:textId="77777777"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35" w:type="dxa"/>
          </w:tcPr>
          <w:p w14:paraId="410A08D1"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63160B38"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2E445DCB" w14:textId="47B4EECC" w:rsidR="00A05078" w:rsidRPr="007243C6" w:rsidRDefault="00957E5C" w:rsidP="00EC247B">
            <w:pPr>
              <w:pStyle w:val="ListParagraph"/>
              <w:ind w:left="0"/>
              <w:jc w:val="left"/>
            </w:pPr>
            <w:r w:rsidRPr="007243C6">
              <w:t>Total historical filed claims (at date of first contact)</w:t>
            </w:r>
          </w:p>
        </w:tc>
        <w:tc>
          <w:tcPr>
            <w:tcW w:w="3546" w:type="dxa"/>
          </w:tcPr>
          <w:p w14:paraId="15CE3DE6" w14:textId="6FC71061" w:rsidR="00A05078"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2429650B" w14:textId="42CC5013" w:rsidR="00A05078" w:rsidRPr="0029386D" w:rsidRDefault="00A05078" w:rsidP="00957E5C">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461D069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18627CF" w14:textId="1A23B7B3" w:rsidR="00D0183A" w:rsidRPr="007243C6" w:rsidRDefault="00D0183A" w:rsidP="00011E9E">
            <w:pPr>
              <w:pStyle w:val="ListParagraph"/>
              <w:ind w:left="0"/>
              <w:jc w:val="left"/>
            </w:pPr>
            <w:r w:rsidRPr="007243C6">
              <w:t xml:space="preserve">Total historical filed </w:t>
            </w:r>
            <w:r>
              <w:t xml:space="preserve">AOB </w:t>
            </w:r>
            <w:r w:rsidRPr="007243C6">
              <w:t>claims (at date of first contact)</w:t>
            </w:r>
          </w:p>
        </w:tc>
        <w:tc>
          <w:tcPr>
            <w:tcW w:w="3546" w:type="dxa"/>
          </w:tcPr>
          <w:p w14:paraId="12B1D418" w14:textId="77777777" w:rsidR="00D0183A" w:rsidRPr="0029386D" w:rsidRDefault="00D0183A"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4B22506C" w14:textId="77777777" w:rsidR="00D0183A" w:rsidRPr="0029386D" w:rsidRDefault="00D0183A" w:rsidP="00011E9E">
            <w:pPr>
              <w:pStyle w:val="ListParagraph"/>
              <w:ind w:left="0"/>
              <w:cnfStyle w:val="000000100000" w:firstRow="0" w:lastRow="0" w:firstColumn="0" w:lastColumn="0" w:oddVBand="0" w:evenVBand="0" w:oddHBand="1" w:evenHBand="0" w:firstRowFirstColumn="0" w:firstRowLastColumn="0" w:lastRowFirstColumn="0" w:lastRowLastColumn="0"/>
            </w:pPr>
          </w:p>
        </w:tc>
      </w:tr>
      <w:tr w:rsidR="007504BA" w:rsidRPr="0029386D" w14:paraId="722984B9"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1357B8E3" w14:textId="356433CA" w:rsidR="00A05078" w:rsidRPr="0029386D" w:rsidRDefault="00957E5C" w:rsidP="00957E5C">
            <w:pPr>
              <w:pStyle w:val="ListParagraph"/>
              <w:ind w:left="0"/>
              <w:jc w:val="left"/>
            </w:pPr>
            <w:r>
              <w:t>Provider KPIs</w:t>
            </w:r>
          </w:p>
        </w:tc>
        <w:tc>
          <w:tcPr>
            <w:tcW w:w="3546" w:type="dxa"/>
            <w:shd w:val="clear" w:color="auto" w:fill="FBD4B4" w:themeFill="accent6" w:themeFillTint="66"/>
          </w:tcPr>
          <w:p w14:paraId="251F0152" w14:textId="77777777" w:rsidR="00A05078" w:rsidRPr="0029386D" w:rsidRDefault="00A05078" w:rsidP="008674A8">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31826355" w14:textId="66F4BDA8" w:rsidR="00A05078" w:rsidRPr="005F7845" w:rsidRDefault="00957E5C" w:rsidP="004A750D">
            <w:pPr>
              <w:pStyle w:val="ListParagraph"/>
              <w:ind w:left="0"/>
              <w:cnfStyle w:val="000000000000" w:firstRow="0" w:lastRow="0" w:firstColumn="0" w:lastColumn="0" w:oddVBand="0" w:evenVBand="0" w:oddHBand="0" w:evenHBand="0" w:firstRowFirstColumn="0" w:firstRowLastColumn="0" w:lastRowFirstColumn="0" w:lastRowLastColumn="0"/>
            </w:pPr>
            <w:r>
              <w:t>Calculated automatically</w:t>
            </w:r>
            <w:r w:rsidR="007243C6">
              <w:t xml:space="preserve"> once a week taking into account all claims </w:t>
            </w:r>
          </w:p>
        </w:tc>
      </w:tr>
      <w:tr w:rsidR="006E2B40" w:rsidRPr="0029386D" w14:paraId="2464F7C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9131528" w14:textId="0B8CD9F6" w:rsidR="00EB32E9" w:rsidRPr="004A750D" w:rsidRDefault="00EB32E9" w:rsidP="00EB32E9">
            <w:pPr>
              <w:pStyle w:val="ListParagraph"/>
              <w:ind w:left="0"/>
              <w:jc w:val="left"/>
            </w:pPr>
            <w:r>
              <w:t>Total Number of Filed C</w:t>
            </w:r>
            <w:r w:rsidRPr="004A750D">
              <w:t>laims</w:t>
            </w:r>
          </w:p>
        </w:tc>
        <w:tc>
          <w:tcPr>
            <w:tcW w:w="3546" w:type="dxa"/>
          </w:tcPr>
          <w:p w14:paraId="2C1F764D" w14:textId="77777777" w:rsidR="00EB32E9" w:rsidRPr="0029386D" w:rsidRDefault="00EB32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4E0A287C" w14:textId="0DA97E24" w:rsidR="00EB32E9" w:rsidRPr="0029386D" w:rsidRDefault="00D94BFD" w:rsidP="00B004B4">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all Total Number of Accepted Claims for all portfolios related to Provider </w:t>
            </w:r>
          </w:p>
        </w:tc>
      </w:tr>
      <w:tr w:rsidR="006E2B40" w:rsidRPr="0029386D" w14:paraId="4D02F014"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ED07535" w14:textId="274769E8" w:rsidR="00EB32E9" w:rsidRPr="004A750D" w:rsidRDefault="00EB32E9" w:rsidP="00EB32E9">
            <w:pPr>
              <w:pStyle w:val="ListParagraph"/>
              <w:ind w:left="0"/>
              <w:jc w:val="left"/>
            </w:pPr>
            <w:r>
              <w:t>Total Number of Filed AOB Claims</w:t>
            </w:r>
          </w:p>
        </w:tc>
        <w:tc>
          <w:tcPr>
            <w:tcW w:w="3546" w:type="dxa"/>
          </w:tcPr>
          <w:p w14:paraId="7E2D4BA4" w14:textId="28661FBA" w:rsidR="00EB32E9" w:rsidRPr="0029386D" w:rsidRDefault="00EB32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2ABBC72B" w14:textId="7D7B409A" w:rsidR="00EB32E9" w:rsidRPr="0029386D" w:rsidRDefault="00D94BFD" w:rsidP="00B004B4">
            <w:pPr>
              <w:pStyle w:val="ListParagraph"/>
              <w:ind w:left="0"/>
              <w:cnfStyle w:val="000000000000" w:firstRow="0" w:lastRow="0" w:firstColumn="0" w:lastColumn="0" w:oddVBand="0" w:evenVBand="0" w:oddHBand="0" w:evenHBand="0" w:firstRowFirstColumn="0" w:firstRowLastColumn="0" w:lastRowFirstColumn="0" w:lastRowLastColumn="0"/>
            </w:pPr>
            <w:r>
              <w:t>Sum of all Total Number of Accepted Claims for all portfolios related to Provider</w:t>
            </w:r>
            <w:r w:rsidR="00E01D26">
              <w:t xml:space="preserve"> where Type of Claim = AOB</w:t>
            </w:r>
          </w:p>
        </w:tc>
      </w:tr>
      <w:tr w:rsidR="006E2B40" w:rsidRPr="0029386D" w14:paraId="2A1DECE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588CA6B6" w14:textId="084249AD" w:rsidR="00EB32E9" w:rsidRPr="004A750D" w:rsidRDefault="00EB32E9" w:rsidP="00B004B4">
            <w:pPr>
              <w:pStyle w:val="ListParagraph"/>
              <w:ind w:left="0"/>
              <w:jc w:val="left"/>
            </w:pPr>
            <w:r>
              <w:t>Percentage of AOB Claims</w:t>
            </w:r>
          </w:p>
        </w:tc>
        <w:tc>
          <w:tcPr>
            <w:tcW w:w="3546" w:type="dxa"/>
          </w:tcPr>
          <w:p w14:paraId="26E4827D" w14:textId="77777777" w:rsidR="00EB32E9" w:rsidRPr="0029386D" w:rsidRDefault="00EB32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276EBE3E" w14:textId="7D9E8ABE" w:rsidR="00EB32E9" w:rsidRPr="0029386D" w:rsidRDefault="00660E6F" w:rsidP="00B004B4">
            <w:pPr>
              <w:pStyle w:val="ListParagraph"/>
              <w:ind w:left="0"/>
              <w:cnfStyle w:val="000000100000" w:firstRow="0" w:lastRow="0" w:firstColumn="0" w:lastColumn="0" w:oddVBand="0" w:evenVBand="0" w:oddHBand="1" w:evenHBand="0" w:firstRowFirstColumn="0" w:firstRowLastColumn="0" w:lastRowFirstColumn="0" w:lastRowLastColumn="0"/>
            </w:pPr>
            <w:r>
              <w:t>Total Number of Filed AOB Claims / Total Number of Filed Claims</w:t>
            </w:r>
          </w:p>
        </w:tc>
      </w:tr>
      <w:tr w:rsidR="006E2B40" w:rsidRPr="0029386D" w14:paraId="2F22BC43"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4E153E64" w14:textId="77777777" w:rsidR="007243C6" w:rsidRPr="004A750D" w:rsidRDefault="007243C6" w:rsidP="00302B1D">
            <w:pPr>
              <w:pStyle w:val="ListParagraph"/>
              <w:ind w:left="0"/>
              <w:jc w:val="left"/>
            </w:pPr>
            <w:r w:rsidRPr="004A750D">
              <w:t xml:space="preserve">Average Face Value of </w:t>
            </w:r>
            <w:r w:rsidRPr="004A750D">
              <w:lastRenderedPageBreak/>
              <w:t>claims</w:t>
            </w:r>
          </w:p>
        </w:tc>
        <w:tc>
          <w:tcPr>
            <w:tcW w:w="3546" w:type="dxa"/>
          </w:tcPr>
          <w:p w14:paraId="20075A5F"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lastRenderedPageBreak/>
              <w:t>Number</w:t>
            </w:r>
          </w:p>
        </w:tc>
        <w:tc>
          <w:tcPr>
            <w:tcW w:w="4135" w:type="dxa"/>
          </w:tcPr>
          <w:p w14:paraId="5522B265" w14:textId="2D7A8845" w:rsidR="007243C6" w:rsidRPr="0029386D" w:rsidRDefault="00660E6F" w:rsidP="00302B1D">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Adjusted Face Value / Total number of </w:t>
            </w:r>
            <w:r>
              <w:lastRenderedPageBreak/>
              <w:t>Accepted Claims over all portfolios</w:t>
            </w:r>
          </w:p>
        </w:tc>
      </w:tr>
      <w:tr w:rsidR="006E2B40" w:rsidRPr="0029386D" w14:paraId="63D2F4BC"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629D1B92" w14:textId="2B2E90A4" w:rsidR="007243C6" w:rsidRPr="004A750D" w:rsidRDefault="007243C6" w:rsidP="00302B1D">
            <w:pPr>
              <w:pStyle w:val="ListParagraph"/>
              <w:ind w:left="0"/>
              <w:jc w:val="left"/>
            </w:pPr>
            <w:r w:rsidRPr="004A750D">
              <w:lastRenderedPageBreak/>
              <w:t>Average</w:t>
            </w:r>
            <w:r w:rsidR="001901BE">
              <w:t xml:space="preserve"> no. of </w:t>
            </w:r>
            <w:r w:rsidRPr="004A750D">
              <w:t xml:space="preserve"> Claims handled per month</w:t>
            </w:r>
          </w:p>
        </w:tc>
        <w:tc>
          <w:tcPr>
            <w:tcW w:w="3546" w:type="dxa"/>
          </w:tcPr>
          <w:p w14:paraId="4037A9F3"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35" w:type="dxa"/>
          </w:tcPr>
          <w:p w14:paraId="327F970F" w14:textId="00B78264" w:rsidR="007243C6" w:rsidRPr="0029386D" w:rsidRDefault="00660E6F" w:rsidP="004A750D">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number of Accepted Claims / Months since first funded </w:t>
            </w:r>
          </w:p>
        </w:tc>
      </w:tr>
      <w:tr w:rsidR="006E2B40" w:rsidRPr="0029386D" w14:paraId="45DC9153"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2F03CBC8" w14:textId="5B72D62D" w:rsidR="007243C6" w:rsidRPr="004A750D" w:rsidRDefault="007243C6" w:rsidP="00302B1D">
            <w:pPr>
              <w:pStyle w:val="ListParagraph"/>
              <w:ind w:left="0"/>
              <w:jc w:val="left"/>
            </w:pPr>
            <w:r w:rsidRPr="004A750D">
              <w:t>Average duration till case settled</w:t>
            </w:r>
            <w:r w:rsidR="0018560E">
              <w:t xml:space="preserve"> (months)</w:t>
            </w:r>
          </w:p>
        </w:tc>
        <w:tc>
          <w:tcPr>
            <w:tcW w:w="3546" w:type="dxa"/>
          </w:tcPr>
          <w:p w14:paraId="3FAD7852" w14:textId="08CDABD3"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r w:rsidR="004B2325">
              <w:t xml:space="preserve"> in months</w:t>
            </w:r>
          </w:p>
        </w:tc>
        <w:tc>
          <w:tcPr>
            <w:tcW w:w="4135" w:type="dxa"/>
          </w:tcPr>
          <w:p w14:paraId="7CEDB242" w14:textId="1F4C3F6A" w:rsidR="007243C6" w:rsidRPr="0029386D" w:rsidRDefault="003B3CC3" w:rsidP="00302B1D">
            <w:pPr>
              <w:pStyle w:val="ListParagraph"/>
              <w:ind w:left="0"/>
              <w:cnfStyle w:val="000000000000" w:firstRow="0" w:lastRow="0" w:firstColumn="0" w:lastColumn="0" w:oddVBand="0" w:evenVBand="0" w:oddHBand="0" w:evenHBand="0" w:firstRowFirstColumn="0" w:firstRowLastColumn="0" w:lastRowFirstColumn="0" w:lastRowLastColumn="0"/>
            </w:pPr>
            <w:r>
              <w:t>Months from claim funded to paid claim</w:t>
            </w:r>
            <w:r w:rsidR="004C2149">
              <w:t>, counted for paid claims only</w:t>
            </w:r>
          </w:p>
        </w:tc>
      </w:tr>
      <w:tr w:rsidR="00903921" w:rsidRPr="0029386D" w14:paraId="12E34B92"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2B8A18D9" w14:textId="078D255D" w:rsidR="00903921" w:rsidRPr="004A750D" w:rsidRDefault="00903921" w:rsidP="00302B1D">
            <w:pPr>
              <w:pStyle w:val="ListParagraph"/>
              <w:ind w:left="0"/>
              <w:jc w:val="left"/>
            </w:pPr>
            <w:r>
              <w:t>Average duration till portfolio closed</w:t>
            </w:r>
            <w:r w:rsidR="00FA1E54">
              <w:t xml:space="preserve"> (months)</w:t>
            </w:r>
          </w:p>
        </w:tc>
        <w:tc>
          <w:tcPr>
            <w:tcW w:w="3546" w:type="dxa"/>
          </w:tcPr>
          <w:p w14:paraId="6BE80942" w14:textId="3731F527" w:rsidR="00903921" w:rsidRDefault="004B2325"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months</w:t>
            </w:r>
          </w:p>
        </w:tc>
        <w:tc>
          <w:tcPr>
            <w:tcW w:w="4135" w:type="dxa"/>
          </w:tcPr>
          <w:p w14:paraId="3FB80D4E" w14:textId="18F898E0" w:rsidR="00903921" w:rsidRDefault="003B3CC3" w:rsidP="00302B1D">
            <w:pPr>
              <w:pStyle w:val="ListParagraph"/>
              <w:ind w:left="0"/>
              <w:cnfStyle w:val="000000100000" w:firstRow="0" w:lastRow="0" w:firstColumn="0" w:lastColumn="0" w:oddVBand="0" w:evenVBand="0" w:oddHBand="1" w:evenHBand="0" w:firstRowFirstColumn="0" w:firstRowLastColumn="0" w:lastRowFirstColumn="0" w:lastRowLastColumn="0"/>
            </w:pPr>
            <w:r>
              <w:t xml:space="preserve">Months from portfolio </w:t>
            </w:r>
            <w:r w:rsidR="009615E7">
              <w:t xml:space="preserve">status=Open </w:t>
            </w:r>
            <w:r>
              <w:t xml:space="preserve">to portfolio </w:t>
            </w:r>
            <w:r w:rsidR="009615E7">
              <w:t>status=C</w:t>
            </w:r>
            <w:r>
              <w:t>losed</w:t>
            </w:r>
          </w:p>
        </w:tc>
      </w:tr>
      <w:tr w:rsidR="006E2B40" w:rsidRPr="0029386D" w14:paraId="2D0889F4"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9C00707" w14:textId="72F92360" w:rsidR="007243C6" w:rsidRPr="004A750D" w:rsidRDefault="007243C6" w:rsidP="00302B1D">
            <w:pPr>
              <w:pStyle w:val="ListParagraph"/>
              <w:ind w:left="0"/>
              <w:jc w:val="left"/>
            </w:pPr>
            <w:r w:rsidRPr="004A750D">
              <w:t>% of cases having voluntary collection</w:t>
            </w:r>
          </w:p>
        </w:tc>
        <w:tc>
          <w:tcPr>
            <w:tcW w:w="3546" w:type="dxa"/>
          </w:tcPr>
          <w:p w14:paraId="16DA6446" w14:textId="38CE6370"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534584E8" w14:textId="32824B7B" w:rsidR="007243C6" w:rsidRPr="0029386D" w:rsidRDefault="00903921" w:rsidP="00302B1D">
            <w:pPr>
              <w:pStyle w:val="ListParagraph"/>
              <w:ind w:left="0"/>
              <w:cnfStyle w:val="000000000000" w:firstRow="0" w:lastRow="0" w:firstColumn="0" w:lastColumn="0" w:oddVBand="0" w:evenVBand="0" w:oddHBand="0" w:evenHBand="0" w:firstRowFirstColumn="0" w:firstRowLastColumn="0" w:lastRowFirstColumn="0" w:lastRowLastColumn="0"/>
            </w:pPr>
            <w:r>
              <w:t>Total Number of claims having voluntary collection / Total Number of Accepted Claims over all portfolios</w:t>
            </w:r>
          </w:p>
        </w:tc>
      </w:tr>
      <w:tr w:rsidR="00903921" w:rsidRPr="0029386D" w14:paraId="40025FC9"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BA12F08" w14:textId="0DFCFDB4" w:rsidR="00903921" w:rsidRPr="004A750D" w:rsidRDefault="00903921" w:rsidP="00903921">
            <w:pPr>
              <w:pStyle w:val="ListParagraph"/>
              <w:ind w:left="0"/>
              <w:jc w:val="left"/>
            </w:pPr>
            <w:r w:rsidRPr="004A750D">
              <w:t>% of cases going to litigation</w:t>
            </w:r>
          </w:p>
        </w:tc>
        <w:tc>
          <w:tcPr>
            <w:tcW w:w="3546" w:type="dxa"/>
          </w:tcPr>
          <w:p w14:paraId="31961422" w14:textId="0FDA6B1C" w:rsidR="00903921" w:rsidRPr="0029386D" w:rsidRDefault="00903921" w:rsidP="00903921">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658F281A" w14:textId="283F4919" w:rsidR="00903921" w:rsidRPr="0029386D" w:rsidRDefault="00903921" w:rsidP="00903921">
            <w:pPr>
              <w:pStyle w:val="ListParagraph"/>
              <w:ind w:left="0"/>
              <w:cnfStyle w:val="000000100000" w:firstRow="0" w:lastRow="0" w:firstColumn="0" w:lastColumn="0" w:oddVBand="0" w:evenVBand="0" w:oddHBand="1" w:evenHBand="0" w:firstRowFirstColumn="0" w:firstRowLastColumn="0" w:lastRowFirstColumn="0" w:lastRowLastColumn="0"/>
            </w:pPr>
            <w:r>
              <w:t>Total Number of claims</w:t>
            </w:r>
            <w:r w:rsidR="00072A7D">
              <w:t xml:space="preserve"> going to litigation</w:t>
            </w:r>
            <w:r>
              <w:t xml:space="preserve"> / Total Number of Accepted Claims over all portfolios</w:t>
            </w:r>
          </w:p>
        </w:tc>
      </w:tr>
      <w:tr w:rsidR="00903921" w:rsidRPr="0029386D" w14:paraId="3F0A94E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7AFD8F2F" w14:textId="191185BC" w:rsidR="00903921" w:rsidRPr="004A750D" w:rsidRDefault="00903921" w:rsidP="00903921">
            <w:pPr>
              <w:pStyle w:val="ListParagraph"/>
              <w:ind w:left="0"/>
              <w:jc w:val="left"/>
            </w:pPr>
            <w:r w:rsidRPr="004A750D">
              <w:t>% of voluntary collection to total collection</w:t>
            </w:r>
          </w:p>
        </w:tc>
        <w:tc>
          <w:tcPr>
            <w:tcW w:w="3546" w:type="dxa"/>
          </w:tcPr>
          <w:p w14:paraId="6C6AF3C9" w14:textId="7DF7211D" w:rsidR="00903921" w:rsidRPr="0029386D" w:rsidRDefault="00903921" w:rsidP="00903921">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5E174DA5" w14:textId="77E9D682" w:rsidR="00903921" w:rsidRPr="0029386D" w:rsidRDefault="00072A7D" w:rsidP="00903921">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voluntary collection / Total </w:t>
            </w:r>
            <w:r w:rsidR="00F406A6">
              <w:t>Collections</w:t>
            </w:r>
            <w:r>
              <w:t xml:space="preserve"> over all portfolios</w:t>
            </w:r>
          </w:p>
        </w:tc>
      </w:tr>
      <w:tr w:rsidR="00903921" w:rsidRPr="0029386D" w14:paraId="29F1F9F5"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62182E7" w14:textId="63F5E341" w:rsidR="00903921" w:rsidRPr="004A750D" w:rsidRDefault="00903921" w:rsidP="00903921">
            <w:pPr>
              <w:pStyle w:val="ListParagraph"/>
              <w:ind w:left="0"/>
              <w:jc w:val="left"/>
            </w:pPr>
            <w:r w:rsidRPr="004A750D">
              <w:t>% of voluntary collection to face value</w:t>
            </w:r>
          </w:p>
        </w:tc>
        <w:tc>
          <w:tcPr>
            <w:tcW w:w="3546" w:type="dxa"/>
          </w:tcPr>
          <w:p w14:paraId="3EA7AC70" w14:textId="7F110CC7" w:rsidR="00903921" w:rsidRPr="0029386D" w:rsidRDefault="00903921" w:rsidP="00903921">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418F1A55" w14:textId="0A487170" w:rsidR="00903921" w:rsidRPr="0029386D" w:rsidRDefault="00072A7D" w:rsidP="00903921">
            <w:pPr>
              <w:pStyle w:val="ListParagraph"/>
              <w:ind w:left="0"/>
              <w:cnfStyle w:val="000000100000" w:firstRow="0" w:lastRow="0" w:firstColumn="0" w:lastColumn="0" w:oddVBand="0" w:evenVBand="0" w:oddHBand="1" w:evenHBand="0" w:firstRowFirstColumn="0" w:firstRowLastColumn="0" w:lastRowFirstColumn="0" w:lastRowLastColumn="0"/>
            </w:pPr>
            <w:r>
              <w:t>Total voluntary collection / Total Adjusted Face Value over all portfolios</w:t>
            </w:r>
          </w:p>
        </w:tc>
      </w:tr>
      <w:tr w:rsidR="00072A7D" w:rsidRPr="0029386D" w14:paraId="0329FC96"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19B5C887" w14:textId="35A317DE" w:rsidR="00072A7D" w:rsidRPr="004A750D" w:rsidRDefault="00072A7D" w:rsidP="00072A7D">
            <w:pPr>
              <w:pStyle w:val="ListParagraph"/>
              <w:ind w:left="0"/>
              <w:jc w:val="left"/>
            </w:pPr>
            <w:r w:rsidRPr="004A750D">
              <w:t>% of litigated collection to total collection</w:t>
            </w:r>
          </w:p>
        </w:tc>
        <w:tc>
          <w:tcPr>
            <w:tcW w:w="3546" w:type="dxa"/>
          </w:tcPr>
          <w:p w14:paraId="6DDA9910" w14:textId="22243AF4" w:rsidR="00072A7D" w:rsidRPr="0029386D" w:rsidRDefault="00072A7D" w:rsidP="00072A7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762EF997" w14:textId="7304EA54"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litigated collection / Total </w:t>
            </w:r>
            <w:r w:rsidR="00F406A6">
              <w:t xml:space="preserve">Collections </w:t>
            </w:r>
            <w:r>
              <w:t>over all portfolios</w:t>
            </w:r>
          </w:p>
        </w:tc>
      </w:tr>
      <w:tr w:rsidR="00072A7D" w:rsidRPr="0029386D" w14:paraId="3005745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1797768" w14:textId="7F76B7EF" w:rsidR="00072A7D" w:rsidRPr="004A750D" w:rsidRDefault="00072A7D" w:rsidP="00072A7D">
            <w:pPr>
              <w:pStyle w:val="ListParagraph"/>
              <w:ind w:left="0"/>
              <w:jc w:val="left"/>
            </w:pPr>
            <w:r w:rsidRPr="004A750D">
              <w:t>% of litigated collection to face value</w:t>
            </w:r>
          </w:p>
        </w:tc>
        <w:tc>
          <w:tcPr>
            <w:tcW w:w="3546" w:type="dxa"/>
          </w:tcPr>
          <w:p w14:paraId="56809D3B" w14:textId="22188EA1" w:rsidR="00072A7D" w:rsidRPr="0029386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1F1CD433" w14:textId="269C942C"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Total litigated collection / Total Adjusted Face Value over all portfolios</w:t>
            </w:r>
          </w:p>
        </w:tc>
      </w:tr>
      <w:tr w:rsidR="00072A7D" w:rsidRPr="0029386D" w14:paraId="7563CE8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5C4D9A01" w14:textId="54119B63" w:rsidR="00072A7D" w:rsidRPr="004A750D" w:rsidRDefault="00072A7D" w:rsidP="00072A7D">
            <w:pPr>
              <w:pStyle w:val="ListParagraph"/>
              <w:ind w:left="0"/>
              <w:jc w:val="left"/>
            </w:pPr>
            <w:r w:rsidRPr="004A750D">
              <w:t>% of written off cases</w:t>
            </w:r>
          </w:p>
        </w:tc>
        <w:tc>
          <w:tcPr>
            <w:tcW w:w="3546" w:type="dxa"/>
          </w:tcPr>
          <w:p w14:paraId="06DDA186" w14:textId="23247B6D"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r>
              <w:t>Percent</w:t>
            </w:r>
          </w:p>
        </w:tc>
        <w:tc>
          <w:tcPr>
            <w:tcW w:w="4135" w:type="dxa"/>
          </w:tcPr>
          <w:p w14:paraId="7F8A3D6F" w14:textId="475B9C27"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r>
              <w:t>Total Claims with Write-Off/Total Number of Accepted Claims</w:t>
            </w:r>
          </w:p>
        </w:tc>
      </w:tr>
      <w:tr w:rsidR="00072A7D" w:rsidRPr="0029386D" w14:paraId="28939D87"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D43CB5A" w14:textId="20D8D527" w:rsidR="00072A7D" w:rsidRPr="004A750D" w:rsidRDefault="00072A7D" w:rsidP="00072A7D">
            <w:pPr>
              <w:pStyle w:val="ListParagraph"/>
              <w:ind w:left="0"/>
              <w:jc w:val="left"/>
            </w:pPr>
            <w:r w:rsidRPr="004A750D">
              <w:t xml:space="preserve">% of </w:t>
            </w:r>
            <w:r>
              <w:t>buyback/swaps</w:t>
            </w:r>
          </w:p>
        </w:tc>
        <w:tc>
          <w:tcPr>
            <w:tcW w:w="3546" w:type="dxa"/>
          </w:tcPr>
          <w:p w14:paraId="3CDD1948" w14:textId="77777777"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Percent</w:t>
            </w:r>
          </w:p>
        </w:tc>
        <w:tc>
          <w:tcPr>
            <w:tcW w:w="4135" w:type="dxa"/>
          </w:tcPr>
          <w:p w14:paraId="091FB3FB" w14:textId="240EAB8D"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Total Claims with buyback / Total Number of Accepted Claims</w:t>
            </w:r>
          </w:p>
        </w:tc>
      </w:tr>
      <w:tr w:rsidR="00A12428" w:rsidRPr="0029386D" w14:paraId="1D36E4A6" w14:textId="77777777" w:rsidTr="00C41A75">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660F4BB9" w14:textId="5DA2C66F" w:rsidR="00A12428" w:rsidRPr="0029386D" w:rsidRDefault="00A12428" w:rsidP="00C41A75">
            <w:pPr>
              <w:pStyle w:val="ListParagraph"/>
              <w:ind w:left="0"/>
              <w:jc w:val="left"/>
            </w:pPr>
            <w:r>
              <w:t>Buyback Wallet</w:t>
            </w:r>
          </w:p>
        </w:tc>
        <w:tc>
          <w:tcPr>
            <w:tcW w:w="3546" w:type="dxa"/>
            <w:shd w:val="clear" w:color="auto" w:fill="FBD4B4" w:themeFill="accent6" w:themeFillTint="66"/>
          </w:tcPr>
          <w:p w14:paraId="73D8ED51" w14:textId="77777777" w:rsidR="00A12428" w:rsidRPr="0029386D" w:rsidRDefault="00A12428" w:rsidP="00C41A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641538F4" w14:textId="77777777" w:rsidR="00A12428" w:rsidRPr="0029386D" w:rsidRDefault="00A12428" w:rsidP="00C41A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A12428" w:rsidRPr="0029386D" w14:paraId="377E6351"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03C8228B" w14:textId="00EA6E60" w:rsidR="00A12428" w:rsidRPr="004A750D" w:rsidRDefault="00470F07" w:rsidP="00C41A75">
            <w:pPr>
              <w:pStyle w:val="ListParagraph"/>
              <w:ind w:left="0"/>
              <w:jc w:val="left"/>
            </w:pPr>
            <w:r>
              <w:t>Buyback Wallet Value</w:t>
            </w:r>
          </w:p>
        </w:tc>
        <w:tc>
          <w:tcPr>
            <w:tcW w:w="3546" w:type="dxa"/>
          </w:tcPr>
          <w:p w14:paraId="2FE1E412" w14:textId="50B61AA7" w:rsidR="00A12428" w:rsidRPr="0029386D" w:rsidRDefault="00470F07" w:rsidP="00C41A75">
            <w:pPr>
              <w:pStyle w:val="ListParagraph"/>
              <w:ind w:left="0"/>
              <w:cnfStyle w:val="000000100000" w:firstRow="0" w:lastRow="0" w:firstColumn="0" w:lastColumn="0" w:oddVBand="0" w:evenVBand="0" w:oddHBand="1" w:evenHBand="0" w:firstRowFirstColumn="0" w:firstRowLastColumn="0" w:lastRowFirstColumn="0" w:lastRowLastColumn="0"/>
            </w:pPr>
            <w:r>
              <w:t>Monetary value</w:t>
            </w:r>
          </w:p>
        </w:tc>
        <w:tc>
          <w:tcPr>
            <w:tcW w:w="4135" w:type="dxa"/>
          </w:tcPr>
          <w:p w14:paraId="37839954" w14:textId="7A7A3341" w:rsidR="00A12428" w:rsidRDefault="00470F07" w:rsidP="00C41A75">
            <w:pPr>
              <w:pStyle w:val="ListParagraph"/>
              <w:ind w:left="0"/>
              <w:cnfStyle w:val="000000100000" w:firstRow="0" w:lastRow="0" w:firstColumn="0" w:lastColumn="0" w:oddVBand="0" w:evenVBand="0" w:oddHBand="1" w:evenHBand="0" w:firstRowFirstColumn="0" w:firstRowLastColumn="0" w:lastRowFirstColumn="0" w:lastRowLastColumn="0"/>
            </w:pPr>
            <w:r>
              <w:t>Increased each time a Claim is marked as Buyback</w:t>
            </w:r>
            <w:r w:rsidR="00EA36E7">
              <w:t>.</w:t>
            </w:r>
          </w:p>
          <w:p w14:paraId="3D0D4471" w14:textId="77777777" w:rsidR="009111AB" w:rsidRDefault="009111AB" w:rsidP="00C41A75">
            <w:pPr>
              <w:pStyle w:val="ListParagraph"/>
              <w:ind w:left="0"/>
              <w:cnfStyle w:val="000000100000" w:firstRow="0" w:lastRow="0" w:firstColumn="0" w:lastColumn="0" w:oddVBand="0" w:evenVBand="0" w:oddHBand="1" w:evenHBand="0" w:firstRowFirstColumn="0" w:firstRowLastColumn="0" w:lastRowFirstColumn="0" w:lastRowLastColumn="0"/>
            </w:pPr>
          </w:p>
          <w:p w14:paraId="2C6A6122" w14:textId="14E23F4F" w:rsidR="009E7339" w:rsidRDefault="009A519B" w:rsidP="00C41A75">
            <w:pPr>
              <w:pStyle w:val="ListParagraph"/>
              <w:ind w:left="0"/>
              <w:cnfStyle w:val="000000100000" w:firstRow="0" w:lastRow="0" w:firstColumn="0" w:lastColumn="0" w:oddVBand="0" w:evenVBand="0" w:oddHBand="1" w:evenHBand="0" w:firstRowFirstColumn="0" w:firstRowLastColumn="0" w:lastRowFirstColumn="0" w:lastRowLastColumn="0"/>
            </w:pPr>
            <w:r>
              <w:t>Decreased each time a</w:t>
            </w:r>
            <w:r w:rsidR="00EA36E7">
              <w:t xml:space="preserve"> virtual “</w:t>
            </w:r>
            <w:r w:rsidR="002756E2">
              <w:t>buyback</w:t>
            </w:r>
            <w:r w:rsidR="00EA36E7">
              <w:t xml:space="preserve">” </w:t>
            </w:r>
            <w:r w:rsidR="009E7339">
              <w:t>p</w:t>
            </w:r>
            <w:r>
              <w:t xml:space="preserve">ayment </w:t>
            </w:r>
            <w:r w:rsidR="00EA36E7">
              <w:t>is registered as paid</w:t>
            </w:r>
            <w:r w:rsidR="009E7339">
              <w:t xml:space="preserve"> from </w:t>
            </w:r>
            <w:proofErr w:type="spellStart"/>
            <w:r w:rsidR="009E7339">
              <w:t>PayMyClaims</w:t>
            </w:r>
            <w:proofErr w:type="spellEnd"/>
            <w:r w:rsidR="009E7339">
              <w:t xml:space="preserve"> to Provider</w:t>
            </w:r>
            <w:r w:rsidR="002756E2">
              <w:t xml:space="preserve"> (swap)</w:t>
            </w:r>
          </w:p>
          <w:p w14:paraId="07F75B83" w14:textId="4AECD37D" w:rsidR="009A519B" w:rsidRPr="0029386D" w:rsidRDefault="009E7339" w:rsidP="00C41A75">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 xml:space="preserve">Or when a </w:t>
            </w:r>
            <w:r w:rsidR="00284B2D">
              <w:t>virtual “</w:t>
            </w:r>
            <w:r w:rsidR="002756E2">
              <w:t xml:space="preserve">buyback” </w:t>
            </w:r>
            <w:r w:rsidR="009111AB">
              <w:t>is used to purchase a new Portfolio.</w:t>
            </w:r>
          </w:p>
        </w:tc>
      </w:tr>
      <w:tr w:rsidR="00072A7D" w:rsidRPr="0029386D" w14:paraId="6E36769D"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4DF3C6E1" w14:textId="39FE3600" w:rsidR="00072A7D" w:rsidRPr="0029386D" w:rsidRDefault="00072A7D" w:rsidP="00072A7D">
            <w:pPr>
              <w:pStyle w:val="ListParagraph"/>
              <w:ind w:left="0"/>
              <w:jc w:val="left"/>
            </w:pPr>
            <w:r>
              <w:lastRenderedPageBreak/>
              <w:t>Underwriting and Approval</w:t>
            </w:r>
          </w:p>
        </w:tc>
        <w:tc>
          <w:tcPr>
            <w:tcW w:w="3546" w:type="dxa"/>
            <w:shd w:val="clear" w:color="auto" w:fill="FBD4B4" w:themeFill="accent6" w:themeFillTint="66"/>
          </w:tcPr>
          <w:p w14:paraId="4A39B8AE" w14:textId="77777777" w:rsidR="00072A7D" w:rsidRPr="0029386D" w:rsidRDefault="00072A7D" w:rsidP="00072A7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35" w:type="dxa"/>
            <w:shd w:val="clear" w:color="auto" w:fill="FBD4B4" w:themeFill="accent6" w:themeFillTint="66"/>
          </w:tcPr>
          <w:p w14:paraId="236ED6E3" w14:textId="77777777"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72A7D" w:rsidRPr="0029386D" w14:paraId="3ACBBF1C"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680DF22" w14:textId="4E5C3DA2" w:rsidR="00072A7D" w:rsidRPr="0029386D" w:rsidRDefault="00072A7D" w:rsidP="00072A7D">
            <w:pPr>
              <w:pStyle w:val="ListParagraph"/>
              <w:ind w:left="0"/>
              <w:jc w:val="left"/>
              <w:rPr>
                <w:b w:val="0"/>
              </w:rPr>
            </w:pPr>
            <w:r>
              <w:t>All eligibility criteria met?</w:t>
            </w:r>
          </w:p>
        </w:tc>
        <w:tc>
          <w:tcPr>
            <w:tcW w:w="3546" w:type="dxa"/>
          </w:tcPr>
          <w:p w14:paraId="7E148AEA" w14:textId="2C32D7F0" w:rsidR="00072A7D" w:rsidRPr="0029386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read-only, filled automatically</w:t>
            </w:r>
          </w:p>
        </w:tc>
        <w:tc>
          <w:tcPr>
            <w:tcW w:w="4135" w:type="dxa"/>
          </w:tcPr>
          <w:p w14:paraId="0142615B" w14:textId="77777777" w:rsidR="00072A7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r>
              <w:t xml:space="preserve">Read only, filled automatically on the grounds of all eligibility </w:t>
            </w:r>
            <w:proofErr w:type="spellStart"/>
            <w:r>
              <w:t>criterias</w:t>
            </w:r>
            <w:proofErr w:type="spellEnd"/>
            <w:r>
              <w:t>:</w:t>
            </w:r>
          </w:p>
          <w:p w14:paraId="7E96F84F" w14:textId="07D8F17B" w:rsidR="00072A7D" w:rsidRDefault="00072A7D" w:rsidP="00072A7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Yes (if all </w:t>
            </w:r>
            <w:proofErr w:type="spellStart"/>
            <w:r>
              <w:t>criterias</w:t>
            </w:r>
            <w:proofErr w:type="spellEnd"/>
            <w:r>
              <w:t xml:space="preserve"> are met</w:t>
            </w:r>
            <w:r w:rsidR="00BE55C2">
              <w:t xml:space="preserve"> or N/A</w:t>
            </w:r>
            <w:r>
              <w:t>)</w:t>
            </w:r>
          </w:p>
          <w:p w14:paraId="67AC78C4" w14:textId="32AD8B26" w:rsidR="00072A7D" w:rsidRDefault="00072A7D" w:rsidP="00072A7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No (if at least one criteria is not met)Conditionally (if at least one criteria is conditional and none is not met or empty)</w:t>
            </w:r>
          </w:p>
          <w:p w14:paraId="75222AAA" w14:textId="7EF6A681" w:rsidR="00072A7D" w:rsidRPr="0029386D" w:rsidRDefault="00072A7D" w:rsidP="00072A7D">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(empty) otherwise</w:t>
            </w:r>
          </w:p>
        </w:tc>
      </w:tr>
      <w:tr w:rsidR="00072A7D" w:rsidRPr="0029386D" w14:paraId="1DA2A205"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4965036B" w14:textId="34B023E2" w:rsidR="00072A7D" w:rsidRPr="0029386D" w:rsidRDefault="00072A7D" w:rsidP="00072A7D">
            <w:pPr>
              <w:pStyle w:val="ListParagraph"/>
              <w:ind w:left="0"/>
              <w:jc w:val="left"/>
              <w:rPr>
                <w:b w:val="0"/>
              </w:rPr>
            </w:pPr>
            <w:r>
              <w:t>Conditions to meet eligibility criteria</w:t>
            </w:r>
          </w:p>
        </w:tc>
        <w:tc>
          <w:tcPr>
            <w:tcW w:w="3546" w:type="dxa"/>
          </w:tcPr>
          <w:p w14:paraId="2E28D342" w14:textId="6FC381BA" w:rsidR="00072A7D" w:rsidRPr="0029386D" w:rsidRDefault="00072A7D" w:rsidP="00072A7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read only, filled automatically</w:t>
            </w:r>
          </w:p>
        </w:tc>
        <w:tc>
          <w:tcPr>
            <w:tcW w:w="4135" w:type="dxa"/>
          </w:tcPr>
          <w:p w14:paraId="6F3D4C3D" w14:textId="414662FC"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r>
              <w:t xml:space="preserve">Filled automatically as “Sum of comments of eligibility </w:t>
            </w:r>
            <w:proofErr w:type="spellStart"/>
            <w:r>
              <w:t>criterias</w:t>
            </w:r>
            <w:proofErr w:type="spellEnd"/>
            <w:r>
              <w:t xml:space="preserve"> marked as Conditionally eligible”</w:t>
            </w:r>
          </w:p>
        </w:tc>
      </w:tr>
      <w:tr w:rsidR="00072A7D" w:rsidRPr="0029386D" w14:paraId="7A2D9A9E"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107679D6" w14:textId="7C4778B5" w:rsidR="00072A7D" w:rsidRPr="0029386D" w:rsidRDefault="00072A7D" w:rsidP="00072A7D">
            <w:pPr>
              <w:pStyle w:val="ListParagraph"/>
              <w:ind w:left="0"/>
              <w:jc w:val="left"/>
              <w:rPr>
                <w:b w:val="0"/>
              </w:rPr>
            </w:pPr>
            <w:r>
              <w:t>Status</w:t>
            </w:r>
          </w:p>
        </w:tc>
        <w:tc>
          <w:tcPr>
            <w:tcW w:w="3546" w:type="dxa"/>
          </w:tcPr>
          <w:p w14:paraId="61E7C6BB" w14:textId="4AB23B31" w:rsidR="00072A7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New/ Underwritten/ </w:t>
            </w:r>
            <w:commentRangeStart w:id="44"/>
            <w:r>
              <w:t>Approved</w:t>
            </w:r>
            <w:commentRangeEnd w:id="44"/>
            <w:r w:rsidR="00F715E2">
              <w:rPr>
                <w:rStyle w:val="CommentReference"/>
                <w:szCs w:val="20"/>
              </w:rPr>
              <w:commentReference w:id="44"/>
            </w:r>
            <w:r>
              <w:t>/</w:t>
            </w:r>
            <w:ins w:id="45" w:author="Dariusz Bogumil" w:date="2022-03-02T18:07:00Z">
              <w:r w:rsidR="00464FF9">
                <w:t xml:space="preserve"> Approved on Watch-List</w:t>
              </w:r>
            </w:ins>
            <w:ins w:id="46" w:author="Dariusz Bogumil" w:date="2022-03-02T18:08:00Z">
              <w:r w:rsidR="00464FF9">
                <w:t>/</w:t>
              </w:r>
            </w:ins>
          </w:p>
          <w:p w14:paraId="49D434D2" w14:textId="06636333" w:rsidR="00072A7D" w:rsidRPr="00302B1D" w:rsidRDefault="00072A7D"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Closed</w:t>
            </w:r>
          </w:p>
        </w:tc>
        <w:tc>
          <w:tcPr>
            <w:tcW w:w="4135" w:type="dxa"/>
          </w:tcPr>
          <w:p w14:paraId="32959673" w14:textId="77777777" w:rsidR="00072A7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rPr>
                <w:ins w:id="47" w:author="Dariusz Bogumil" w:date="2022-03-02T18:08:00Z"/>
              </w:rPr>
            </w:pPr>
            <w:r>
              <w:t>Default: New. Changed by workflow only.</w:t>
            </w:r>
          </w:p>
          <w:p w14:paraId="6CFB27AA" w14:textId="415BF702" w:rsidR="00464FF9" w:rsidRPr="0029386D" w:rsidRDefault="00464FF9" w:rsidP="00072A7D">
            <w:pPr>
              <w:pStyle w:val="ListParagraph"/>
              <w:ind w:left="0"/>
              <w:cnfStyle w:val="000000100000" w:firstRow="0" w:lastRow="0" w:firstColumn="0" w:lastColumn="0" w:oddVBand="0" w:evenVBand="0" w:oddHBand="1" w:evenHBand="0" w:firstRowFirstColumn="0" w:firstRowLastColumn="0" w:lastRowFirstColumn="0" w:lastRowLastColumn="0"/>
            </w:pPr>
          </w:p>
        </w:tc>
      </w:tr>
      <w:tr w:rsidR="00072A7D" w:rsidRPr="0029386D" w14:paraId="27BD18D0"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3A317ECD" w14:textId="4FB2F5A1" w:rsidR="00072A7D" w:rsidRPr="0029386D" w:rsidRDefault="00072A7D" w:rsidP="00072A7D">
            <w:pPr>
              <w:pStyle w:val="ListParagraph"/>
              <w:ind w:left="0"/>
              <w:jc w:val="left"/>
              <w:rPr>
                <w:b w:val="0"/>
              </w:rPr>
            </w:pPr>
            <w:r>
              <w:t>Underwriter</w:t>
            </w:r>
          </w:p>
        </w:tc>
        <w:tc>
          <w:tcPr>
            <w:tcW w:w="3546" w:type="dxa"/>
          </w:tcPr>
          <w:p w14:paraId="2EAE8468" w14:textId="75C1EC40" w:rsidR="00072A7D" w:rsidRPr="0029386D" w:rsidRDefault="00A55F69" w:rsidP="00072A7D">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4135" w:type="dxa"/>
          </w:tcPr>
          <w:p w14:paraId="781A65B7" w14:textId="3761DEDF"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p>
        </w:tc>
      </w:tr>
      <w:tr w:rsidR="00072A7D" w:rsidRPr="0029386D" w14:paraId="6CC3F93B" w14:textId="77777777" w:rsidTr="0090392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47E0CB77" w14:textId="7D58C7A1" w:rsidR="00072A7D" w:rsidRPr="0029386D" w:rsidRDefault="00072A7D" w:rsidP="00072A7D">
            <w:pPr>
              <w:pStyle w:val="ListParagraph"/>
              <w:ind w:left="0"/>
              <w:jc w:val="left"/>
              <w:rPr>
                <w:b w:val="0"/>
              </w:rPr>
            </w:pPr>
            <w:r>
              <w:t>Approver</w:t>
            </w:r>
          </w:p>
        </w:tc>
        <w:tc>
          <w:tcPr>
            <w:tcW w:w="3546" w:type="dxa"/>
          </w:tcPr>
          <w:p w14:paraId="5D11DFC5" w14:textId="6AF48099" w:rsidR="00072A7D" w:rsidRPr="0029386D" w:rsidRDefault="00A55F69" w:rsidP="00072A7D">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w:t>
            </w:r>
          </w:p>
        </w:tc>
        <w:tc>
          <w:tcPr>
            <w:tcW w:w="4135" w:type="dxa"/>
          </w:tcPr>
          <w:p w14:paraId="11C279B6" w14:textId="40AFE89A" w:rsidR="00072A7D" w:rsidRPr="0029386D" w:rsidRDefault="00072A7D" w:rsidP="00072A7D">
            <w:pPr>
              <w:pStyle w:val="ListParagraph"/>
              <w:ind w:left="0"/>
              <w:cnfStyle w:val="000000100000" w:firstRow="0" w:lastRow="0" w:firstColumn="0" w:lastColumn="0" w:oddVBand="0" w:evenVBand="0" w:oddHBand="1" w:evenHBand="0" w:firstRowFirstColumn="0" w:firstRowLastColumn="0" w:lastRowFirstColumn="0" w:lastRowLastColumn="0"/>
            </w:pPr>
          </w:p>
        </w:tc>
      </w:tr>
      <w:tr w:rsidR="00072A7D" w:rsidRPr="00302B1D" w14:paraId="4B440EC3" w14:textId="77777777" w:rsidTr="00903921">
        <w:tc>
          <w:tcPr>
            <w:cnfStyle w:val="001000000000" w:firstRow="0" w:lastRow="0" w:firstColumn="1" w:lastColumn="0" w:oddVBand="0" w:evenVBand="0" w:oddHBand="0" w:evenHBand="0" w:firstRowFirstColumn="0" w:firstRowLastColumn="0" w:lastRowFirstColumn="0" w:lastRowLastColumn="0"/>
            <w:tcW w:w="2299" w:type="dxa"/>
            <w:shd w:val="clear" w:color="auto" w:fill="FBD4B4" w:themeFill="accent6" w:themeFillTint="66"/>
          </w:tcPr>
          <w:p w14:paraId="2FD1DF76" w14:textId="552693A0" w:rsidR="00072A7D" w:rsidRPr="00302B1D" w:rsidRDefault="0040693C" w:rsidP="00072A7D">
            <w:pPr>
              <w:pStyle w:val="Attributes-SectionName"/>
              <w:rPr>
                <w:b/>
              </w:rPr>
            </w:pPr>
            <w:r>
              <w:rPr>
                <w:b/>
              </w:rPr>
              <w:t>Description</w:t>
            </w:r>
          </w:p>
        </w:tc>
        <w:tc>
          <w:tcPr>
            <w:tcW w:w="3546" w:type="dxa"/>
            <w:shd w:val="clear" w:color="auto" w:fill="FBD4B4" w:themeFill="accent6" w:themeFillTint="66"/>
          </w:tcPr>
          <w:p w14:paraId="5CC625D2" w14:textId="77777777" w:rsidR="00072A7D" w:rsidRPr="00302B1D" w:rsidRDefault="00072A7D" w:rsidP="00072A7D">
            <w:pPr>
              <w:pStyle w:val="Attributes-SectionName"/>
              <w:cnfStyle w:val="000000000000" w:firstRow="0" w:lastRow="0" w:firstColumn="0" w:lastColumn="0" w:oddVBand="0" w:evenVBand="0" w:oddHBand="0" w:evenHBand="0" w:firstRowFirstColumn="0" w:firstRowLastColumn="0" w:lastRowFirstColumn="0" w:lastRowLastColumn="0"/>
            </w:pPr>
          </w:p>
        </w:tc>
        <w:tc>
          <w:tcPr>
            <w:tcW w:w="4135" w:type="dxa"/>
            <w:shd w:val="clear" w:color="auto" w:fill="FBD4B4" w:themeFill="accent6" w:themeFillTint="66"/>
          </w:tcPr>
          <w:p w14:paraId="38A5CA06" w14:textId="77777777" w:rsidR="00072A7D" w:rsidRPr="00302B1D" w:rsidRDefault="00072A7D" w:rsidP="00072A7D">
            <w:pPr>
              <w:pStyle w:val="Attributes-SectionName"/>
              <w:cnfStyle w:val="000000000000" w:firstRow="0" w:lastRow="0" w:firstColumn="0" w:lastColumn="0" w:oddVBand="0" w:evenVBand="0" w:oddHBand="0" w:evenHBand="0" w:firstRowFirstColumn="0" w:firstRowLastColumn="0" w:lastRowFirstColumn="0" w:lastRowLastColumn="0"/>
            </w:pPr>
          </w:p>
        </w:tc>
      </w:tr>
      <w:tr w:rsidR="0040693C" w:rsidRPr="0029386D" w14:paraId="3017459B"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9" w:type="dxa"/>
          </w:tcPr>
          <w:p w14:paraId="36759D25" w14:textId="58306F31" w:rsidR="0040693C" w:rsidRPr="0029386D" w:rsidRDefault="0040693C" w:rsidP="00C41A75">
            <w:pPr>
              <w:pStyle w:val="ListParagraph"/>
              <w:ind w:left="0"/>
              <w:jc w:val="left"/>
              <w:rPr>
                <w:b w:val="0"/>
              </w:rPr>
            </w:pPr>
            <w:r>
              <w:t>Description</w:t>
            </w:r>
          </w:p>
        </w:tc>
        <w:tc>
          <w:tcPr>
            <w:tcW w:w="3546" w:type="dxa"/>
          </w:tcPr>
          <w:p w14:paraId="591A68A9" w14:textId="77777777" w:rsidR="0040693C" w:rsidRPr="0029386D" w:rsidRDefault="0040693C"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35" w:type="dxa"/>
          </w:tcPr>
          <w:p w14:paraId="652DFB87" w14:textId="77777777" w:rsidR="0040693C" w:rsidRPr="0029386D" w:rsidRDefault="0040693C"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72A7D" w:rsidRPr="0029386D" w14:paraId="233982E7" w14:textId="77777777" w:rsidTr="00903921">
        <w:tc>
          <w:tcPr>
            <w:cnfStyle w:val="001000000000" w:firstRow="0" w:lastRow="0" w:firstColumn="1" w:lastColumn="0" w:oddVBand="0" w:evenVBand="0" w:oddHBand="0" w:evenHBand="0" w:firstRowFirstColumn="0" w:firstRowLastColumn="0" w:lastRowFirstColumn="0" w:lastRowLastColumn="0"/>
            <w:tcW w:w="2299" w:type="dxa"/>
          </w:tcPr>
          <w:p w14:paraId="0486E737" w14:textId="3AE7964A" w:rsidR="00072A7D" w:rsidRPr="0029386D" w:rsidRDefault="00072A7D" w:rsidP="00072A7D">
            <w:pPr>
              <w:pStyle w:val="ListParagraph"/>
              <w:ind w:left="0"/>
              <w:jc w:val="left"/>
              <w:rPr>
                <w:b w:val="0"/>
              </w:rPr>
            </w:pPr>
            <w:r>
              <w:t>Note</w:t>
            </w:r>
          </w:p>
        </w:tc>
        <w:tc>
          <w:tcPr>
            <w:tcW w:w="3546" w:type="dxa"/>
          </w:tcPr>
          <w:p w14:paraId="0D04A588" w14:textId="1C045B6A" w:rsidR="00072A7D" w:rsidRPr="0029386D" w:rsidRDefault="00072A7D" w:rsidP="00072A7D">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35" w:type="dxa"/>
          </w:tcPr>
          <w:p w14:paraId="064F1732" w14:textId="377B42BF" w:rsidR="00072A7D" w:rsidRPr="0029386D" w:rsidRDefault="00072A7D" w:rsidP="00072A7D">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F937FF6" w14:textId="77777777" w:rsidR="0059461D" w:rsidRDefault="0059461D" w:rsidP="0059461D"/>
    <w:p w14:paraId="761A1318" w14:textId="479813A0" w:rsidR="00CE4A18" w:rsidRDefault="00CE4A18" w:rsidP="00CE4A18">
      <w:pPr>
        <w:pStyle w:val="Heading3"/>
      </w:pPr>
      <w:commentRangeStart w:id="48"/>
      <w:r w:rsidRPr="00302B1D">
        <w:t>Ne</w:t>
      </w:r>
      <w:r>
        <w:t>sted data: Provider Contacts</w:t>
      </w:r>
    </w:p>
    <w:p w14:paraId="615B64F2" w14:textId="4E3CEB7A" w:rsidR="00CE4A18" w:rsidRDefault="00CE4A18" w:rsidP="00CE4A18">
      <w:pPr>
        <w:rPr>
          <w:lang w:eastAsia="ja-JP"/>
        </w:rPr>
      </w:pPr>
      <w:r>
        <w:rPr>
          <w:lang w:eastAsia="ja-JP"/>
        </w:rPr>
        <w:t>Provider Contacts can be used to store information both about company officers or members and some dedicated functional e-mails.</w:t>
      </w:r>
      <w:commentRangeEnd w:id="48"/>
      <w:r w:rsidR="009B347C">
        <w:rPr>
          <w:rStyle w:val="CommentReference"/>
          <w:szCs w:val="20"/>
        </w:rPr>
        <w:commentReference w:id="48"/>
      </w:r>
    </w:p>
    <w:tbl>
      <w:tblPr>
        <w:tblStyle w:val="LightList-Accent6"/>
        <w:tblW w:w="0" w:type="auto"/>
        <w:tblLook w:val="04A0" w:firstRow="1" w:lastRow="0" w:firstColumn="1" w:lastColumn="0" w:noHBand="0" w:noVBand="1"/>
      </w:tblPr>
      <w:tblGrid>
        <w:gridCol w:w="3314"/>
        <w:gridCol w:w="2633"/>
        <w:gridCol w:w="4269"/>
      </w:tblGrid>
      <w:tr w:rsidR="006E2B40" w:rsidRPr="0029386D" w14:paraId="438A9060" w14:textId="77777777" w:rsidTr="00F677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4F07EE7" w14:textId="77777777" w:rsidR="00CE4A18" w:rsidRPr="0029386D" w:rsidRDefault="00CE4A18" w:rsidP="00011E9E">
            <w:pPr>
              <w:pStyle w:val="ListParagraph"/>
              <w:ind w:left="0"/>
              <w:jc w:val="left"/>
            </w:pPr>
            <w:r w:rsidRPr="0029386D">
              <w:t>Section and Attribute</w:t>
            </w:r>
          </w:p>
        </w:tc>
        <w:tc>
          <w:tcPr>
            <w:tcW w:w="2633" w:type="dxa"/>
          </w:tcPr>
          <w:p w14:paraId="1941246F" w14:textId="77777777" w:rsidR="00CE4A18" w:rsidRPr="0029386D" w:rsidRDefault="00CE4A18" w:rsidP="00011E9E">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269" w:type="dxa"/>
          </w:tcPr>
          <w:p w14:paraId="731F78DC" w14:textId="77777777" w:rsidR="00CE4A18" w:rsidRPr="0029386D" w:rsidRDefault="00CE4A18" w:rsidP="00011E9E">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E2B40" w:rsidRPr="0031539A" w14:paraId="2049CD3C"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70D71BED" w14:textId="5DA2D52B" w:rsidR="00CE4A18" w:rsidRPr="0031539A" w:rsidRDefault="00CE4A18" w:rsidP="00690AB9">
            <w:pPr>
              <w:pStyle w:val="ListParagraph"/>
              <w:ind w:left="0"/>
              <w:jc w:val="left"/>
              <w:rPr>
                <w:b w:val="0"/>
              </w:rPr>
            </w:pPr>
            <w:r>
              <w:t>Provider Contacts</w:t>
            </w:r>
          </w:p>
        </w:tc>
        <w:tc>
          <w:tcPr>
            <w:tcW w:w="2633" w:type="dxa"/>
          </w:tcPr>
          <w:p w14:paraId="07574D3C" w14:textId="77777777" w:rsidR="00CE4A18" w:rsidRPr="0031539A"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269" w:type="dxa"/>
          </w:tcPr>
          <w:p w14:paraId="3B3AAD1F" w14:textId="77777777" w:rsidR="00CE4A18" w:rsidRPr="00EB3AC0"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6E2B40" w:rsidRPr="0029386D" w14:paraId="2E16AA59" w14:textId="77777777" w:rsidTr="00F677DF">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6D47A3AD" w14:textId="77777777" w:rsidR="00CE4A18" w:rsidRPr="0029386D" w:rsidRDefault="00CE4A18" w:rsidP="00011E9E">
            <w:pPr>
              <w:pStyle w:val="ListParagraph"/>
              <w:ind w:left="0"/>
              <w:jc w:val="left"/>
            </w:pPr>
            <w:r w:rsidRPr="0029386D">
              <w:t>Basic Information</w:t>
            </w:r>
          </w:p>
        </w:tc>
        <w:tc>
          <w:tcPr>
            <w:tcW w:w="2633" w:type="dxa"/>
            <w:shd w:val="clear" w:color="auto" w:fill="FBD4B4" w:themeFill="accent6" w:themeFillTint="66"/>
          </w:tcPr>
          <w:p w14:paraId="705F26AB" w14:textId="77777777" w:rsidR="00CE4A18" w:rsidRPr="0029386D" w:rsidRDefault="00CE4A18"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269" w:type="dxa"/>
            <w:shd w:val="clear" w:color="auto" w:fill="FBD4B4" w:themeFill="accent6" w:themeFillTint="66"/>
          </w:tcPr>
          <w:p w14:paraId="0D5B73DF" w14:textId="77777777" w:rsidR="00CE4A18" w:rsidRPr="0029386D"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E2B40" w:rsidRPr="0029386D" w14:paraId="5F1EEDDF"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225BEED3" w14:textId="61AA498B" w:rsidR="00CE4A18" w:rsidRPr="007243C6" w:rsidRDefault="00CE4A18" w:rsidP="00011E9E">
            <w:pPr>
              <w:pStyle w:val="ListParagraph"/>
              <w:ind w:left="0"/>
              <w:jc w:val="left"/>
            </w:pPr>
            <w:r>
              <w:t>Provider Contact Name</w:t>
            </w:r>
          </w:p>
        </w:tc>
        <w:tc>
          <w:tcPr>
            <w:tcW w:w="2633" w:type="dxa"/>
          </w:tcPr>
          <w:p w14:paraId="3BE5D41E" w14:textId="07EF3F03" w:rsidR="00CE4A18" w:rsidRPr="0029386D"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7B0756F7" w14:textId="73EBC231" w:rsidR="00CE4A18" w:rsidRPr="0029386D" w:rsidRDefault="00CE4A18" w:rsidP="00690AB9">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First and last name, functional e-mail account </w:t>
            </w:r>
            <w:r>
              <w:lastRenderedPageBreak/>
              <w:t>name, etc.</w:t>
            </w:r>
          </w:p>
        </w:tc>
      </w:tr>
      <w:tr w:rsidR="006E2B40" w:rsidRPr="0029386D" w14:paraId="719955F2" w14:textId="77777777" w:rsidTr="00F677DF">
        <w:tc>
          <w:tcPr>
            <w:cnfStyle w:val="001000000000" w:firstRow="0" w:lastRow="0" w:firstColumn="1" w:lastColumn="0" w:oddVBand="0" w:evenVBand="0" w:oddHBand="0" w:evenHBand="0" w:firstRowFirstColumn="0" w:firstRowLastColumn="0" w:lastRowFirstColumn="0" w:lastRowLastColumn="0"/>
            <w:tcW w:w="3314" w:type="dxa"/>
          </w:tcPr>
          <w:p w14:paraId="12D3B75B" w14:textId="0FE60991" w:rsidR="00F677DF" w:rsidRPr="007243C6" w:rsidRDefault="00F677DF" w:rsidP="00B004B4">
            <w:pPr>
              <w:pStyle w:val="ListParagraph"/>
              <w:ind w:left="0"/>
              <w:jc w:val="left"/>
            </w:pPr>
            <w:r>
              <w:lastRenderedPageBreak/>
              <w:t>Provider Contact Type</w:t>
            </w:r>
          </w:p>
        </w:tc>
        <w:tc>
          <w:tcPr>
            <w:tcW w:w="2633" w:type="dxa"/>
          </w:tcPr>
          <w:p w14:paraId="45896649" w14:textId="77777777" w:rsidR="00F677DF"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p w14:paraId="665687DC" w14:textId="4614E478" w:rsidR="00F677DF" w:rsidRDefault="00F677DF"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Owner/Principal</w:t>
            </w:r>
          </w:p>
          <w:p w14:paraId="08DAC8DE" w14:textId="7F5BFC02" w:rsidR="00F677DF" w:rsidRPr="00F677DF" w:rsidRDefault="00F677DF"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Member/Officer</w:t>
            </w:r>
          </w:p>
          <w:p w14:paraId="63E1D1FA" w14:textId="77777777" w:rsidR="00F677DF" w:rsidRDefault="00F677DF"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Attorney</w:t>
            </w:r>
          </w:p>
          <w:p w14:paraId="5F2DD820" w14:textId="0F5063D3" w:rsidR="00F677DF" w:rsidRPr="00F677DF" w:rsidRDefault="00F677DF" w:rsidP="008A4E2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Organization division</w:t>
            </w:r>
          </w:p>
        </w:tc>
        <w:tc>
          <w:tcPr>
            <w:tcW w:w="4269" w:type="dxa"/>
          </w:tcPr>
          <w:p w14:paraId="7CC93B0F" w14:textId="77777777" w:rsidR="00F677DF"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pPr>
          </w:p>
          <w:p w14:paraId="4EEB9CD1" w14:textId="77777777" w:rsidR="00F677DF" w:rsidRPr="0029386D" w:rsidRDefault="00F677DF" w:rsidP="00B004B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6E2B40" w:rsidRPr="0029386D" w14:paraId="3C975C43" w14:textId="77777777" w:rsidTr="00B0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71B3653B" w14:textId="77777777" w:rsidR="00F677DF" w:rsidRPr="007243C6" w:rsidRDefault="00F677DF" w:rsidP="00B004B4">
            <w:pPr>
              <w:pStyle w:val="ListParagraph"/>
              <w:ind w:left="0"/>
              <w:jc w:val="left"/>
            </w:pPr>
            <w:r>
              <w:t>% Ownership</w:t>
            </w:r>
          </w:p>
        </w:tc>
        <w:tc>
          <w:tcPr>
            <w:tcW w:w="2633" w:type="dxa"/>
          </w:tcPr>
          <w:p w14:paraId="0A3F73F6"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269" w:type="dxa"/>
          </w:tcPr>
          <w:p w14:paraId="3F504AA8" w14:textId="77777777" w:rsidR="00F677DF"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pPr>
          </w:p>
          <w:p w14:paraId="064CE1E8" w14:textId="77777777"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9D32A55" w14:textId="77777777" w:rsidTr="00F677DF">
        <w:tc>
          <w:tcPr>
            <w:cnfStyle w:val="001000000000" w:firstRow="0" w:lastRow="0" w:firstColumn="1" w:lastColumn="0" w:oddVBand="0" w:evenVBand="0" w:oddHBand="0" w:evenHBand="0" w:firstRowFirstColumn="0" w:firstRowLastColumn="0" w:lastRowFirstColumn="0" w:lastRowLastColumn="0"/>
            <w:tcW w:w="3314" w:type="dxa"/>
          </w:tcPr>
          <w:p w14:paraId="14E90CC4" w14:textId="6941569C" w:rsidR="00CE4A18" w:rsidRPr="007243C6" w:rsidRDefault="00CE4A18" w:rsidP="00011E9E">
            <w:pPr>
              <w:pStyle w:val="ListParagraph"/>
              <w:ind w:left="0"/>
              <w:jc w:val="left"/>
            </w:pPr>
            <w:r>
              <w:t>Social Security Number</w:t>
            </w:r>
          </w:p>
        </w:tc>
        <w:tc>
          <w:tcPr>
            <w:tcW w:w="2633" w:type="dxa"/>
          </w:tcPr>
          <w:p w14:paraId="4B9B738C" w14:textId="7F4DF617" w:rsidR="00CE4A18" w:rsidRPr="0029386D" w:rsidRDefault="00CE4A18" w:rsidP="00690AB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269" w:type="dxa"/>
          </w:tcPr>
          <w:p w14:paraId="25ACB27B" w14:textId="465B2DAB" w:rsidR="00CE4A18"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pPr>
          </w:p>
          <w:p w14:paraId="6D47CC62" w14:textId="77777777" w:rsidR="00CE4A18" w:rsidRPr="0029386D" w:rsidRDefault="00CE4A18" w:rsidP="00011E9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10A87" w:rsidRPr="0029386D" w14:paraId="16D36F5C" w14:textId="77777777" w:rsidTr="00851C5D">
        <w:trPr>
          <w:cnfStyle w:val="000000100000" w:firstRow="0" w:lastRow="0" w:firstColumn="0" w:lastColumn="0" w:oddVBand="0" w:evenVBand="0" w:oddHBand="1" w:evenHBand="0" w:firstRowFirstColumn="0" w:firstRowLastColumn="0" w:lastRowFirstColumn="0" w:lastRowLastColumn="0"/>
          <w:ins w:id="49" w:author="Dariusz Bogumil" w:date="2022-03-02T18:00:00Z"/>
        </w:trPr>
        <w:tc>
          <w:tcPr>
            <w:cnfStyle w:val="001000000000" w:firstRow="0" w:lastRow="0" w:firstColumn="1" w:lastColumn="0" w:oddVBand="0" w:evenVBand="0" w:oddHBand="0" w:evenHBand="0" w:firstRowFirstColumn="0" w:firstRowLastColumn="0" w:lastRowFirstColumn="0" w:lastRowLastColumn="0"/>
            <w:tcW w:w="3314" w:type="dxa"/>
          </w:tcPr>
          <w:p w14:paraId="068FB39B" w14:textId="77777777" w:rsidR="00310A87" w:rsidRPr="007243C6" w:rsidRDefault="00310A87" w:rsidP="00851C5D">
            <w:pPr>
              <w:pStyle w:val="ListParagraph"/>
              <w:ind w:left="0"/>
              <w:jc w:val="left"/>
              <w:rPr>
                <w:ins w:id="50" w:author="Dariusz Bogumil" w:date="2022-03-02T18:00:00Z"/>
              </w:rPr>
            </w:pPr>
            <w:ins w:id="51" w:author="Dariusz Bogumil" w:date="2022-03-02T18:00:00Z">
              <w:r>
                <w:t>DOB</w:t>
              </w:r>
            </w:ins>
          </w:p>
        </w:tc>
        <w:tc>
          <w:tcPr>
            <w:tcW w:w="2633" w:type="dxa"/>
          </w:tcPr>
          <w:p w14:paraId="51E9EB6B" w14:textId="77777777" w:rsidR="00310A87" w:rsidRPr="0029386D" w:rsidRDefault="00310A87" w:rsidP="00851C5D">
            <w:pPr>
              <w:pStyle w:val="ListParagraph"/>
              <w:ind w:left="0"/>
              <w:jc w:val="left"/>
              <w:cnfStyle w:val="000000100000" w:firstRow="0" w:lastRow="0" w:firstColumn="0" w:lastColumn="0" w:oddVBand="0" w:evenVBand="0" w:oddHBand="1" w:evenHBand="0" w:firstRowFirstColumn="0" w:firstRowLastColumn="0" w:lastRowFirstColumn="0" w:lastRowLastColumn="0"/>
              <w:rPr>
                <w:ins w:id="52" w:author="Dariusz Bogumil" w:date="2022-03-02T18:00:00Z"/>
              </w:rPr>
            </w:pPr>
            <w:ins w:id="53" w:author="Dariusz Bogumil" w:date="2022-03-02T18:00:00Z">
              <w:r>
                <w:t>Date</w:t>
              </w:r>
            </w:ins>
          </w:p>
        </w:tc>
        <w:tc>
          <w:tcPr>
            <w:tcW w:w="4269" w:type="dxa"/>
          </w:tcPr>
          <w:p w14:paraId="15F944DC" w14:textId="569D8844" w:rsidR="00310A87" w:rsidRPr="0029386D" w:rsidRDefault="00310A87" w:rsidP="00851C5D">
            <w:pPr>
              <w:pStyle w:val="ListParagraph"/>
              <w:ind w:left="0"/>
              <w:cnfStyle w:val="000000100000" w:firstRow="0" w:lastRow="0" w:firstColumn="0" w:lastColumn="0" w:oddVBand="0" w:evenVBand="0" w:oddHBand="1" w:evenHBand="0" w:firstRowFirstColumn="0" w:firstRowLastColumn="0" w:lastRowFirstColumn="0" w:lastRowLastColumn="0"/>
              <w:rPr>
                <w:ins w:id="54" w:author="Dariusz Bogumil" w:date="2022-03-02T18:00:00Z"/>
              </w:rPr>
            </w:pPr>
            <w:ins w:id="55" w:author="Dariusz Bogumil" w:date="2022-03-02T18:00:00Z">
              <w:r>
                <w:t xml:space="preserve">Date </w:t>
              </w:r>
              <w:proofErr w:type="spellStart"/>
              <w:r>
                <w:t>if</w:t>
              </w:r>
              <w:proofErr w:type="spellEnd"/>
              <w:r>
                <w:t xml:space="preserve"> Birth</w:t>
              </w:r>
            </w:ins>
          </w:p>
        </w:tc>
      </w:tr>
      <w:tr w:rsidR="006E2B40" w:rsidRPr="0029386D" w14:paraId="75DB065D" w14:textId="77777777" w:rsidTr="00B004B4">
        <w:tc>
          <w:tcPr>
            <w:cnfStyle w:val="001000000000" w:firstRow="0" w:lastRow="0" w:firstColumn="1" w:lastColumn="0" w:oddVBand="0" w:evenVBand="0" w:oddHBand="0" w:evenHBand="0" w:firstRowFirstColumn="0" w:firstRowLastColumn="0" w:lastRowFirstColumn="0" w:lastRowLastColumn="0"/>
            <w:tcW w:w="3314" w:type="dxa"/>
          </w:tcPr>
          <w:p w14:paraId="3029C0E1" w14:textId="7DB35A2C" w:rsidR="00F677DF" w:rsidRPr="007243C6" w:rsidRDefault="00F677DF" w:rsidP="00B004B4">
            <w:pPr>
              <w:pStyle w:val="ListParagraph"/>
              <w:ind w:left="0"/>
              <w:jc w:val="left"/>
            </w:pPr>
            <w:del w:id="56" w:author="Dariusz Bogumil" w:date="2022-03-02T18:00:00Z">
              <w:r w:rsidDel="00310A87">
                <w:delText>DOB</w:delText>
              </w:r>
            </w:del>
            <w:ins w:id="57" w:author="Dariusz Bogumil" w:date="2022-03-02T18:00:00Z">
              <w:r w:rsidR="00310A87">
                <w:t>Number of years in this company</w:t>
              </w:r>
            </w:ins>
          </w:p>
        </w:tc>
        <w:tc>
          <w:tcPr>
            <w:tcW w:w="2633" w:type="dxa"/>
          </w:tcPr>
          <w:p w14:paraId="4CD9370D" w14:textId="77D0D7D8"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del w:id="58" w:author="Dariusz Bogumil" w:date="2022-03-02T17:52:00Z">
              <w:r w:rsidDel="000C488E">
                <w:delText>Text</w:delText>
              </w:r>
            </w:del>
            <w:ins w:id="59" w:author="Dariusz Bogumil" w:date="2022-03-02T18:00:00Z">
              <w:r w:rsidR="00310A87">
                <w:t>Number</w:t>
              </w:r>
            </w:ins>
          </w:p>
        </w:tc>
        <w:tc>
          <w:tcPr>
            <w:tcW w:w="4269" w:type="dxa"/>
          </w:tcPr>
          <w:p w14:paraId="4421DA38" w14:textId="04C4B26E" w:rsidR="00F677DF" w:rsidDel="00310A87" w:rsidRDefault="00F677DF" w:rsidP="00310A87">
            <w:pPr>
              <w:pStyle w:val="ListParagraph"/>
              <w:ind w:left="0"/>
              <w:cnfStyle w:val="000000000000" w:firstRow="0" w:lastRow="0" w:firstColumn="0" w:lastColumn="0" w:oddVBand="0" w:evenVBand="0" w:oddHBand="0" w:evenHBand="0" w:firstRowFirstColumn="0" w:firstRowLastColumn="0" w:lastRowFirstColumn="0" w:lastRowLastColumn="0"/>
              <w:rPr>
                <w:del w:id="60" w:author="Dariusz Bogumil" w:date="2022-03-02T18:00:00Z"/>
              </w:rPr>
            </w:pPr>
          </w:p>
          <w:p w14:paraId="61BD70C8" w14:textId="77777777" w:rsidR="00F677DF" w:rsidRPr="0029386D" w:rsidRDefault="00F677DF">
            <w:pPr>
              <w:pStyle w:val="ListParagraph"/>
              <w:ind w:left="0"/>
              <w:cnfStyle w:val="000000000000" w:firstRow="0" w:lastRow="0" w:firstColumn="0" w:lastColumn="0" w:oddVBand="0" w:evenVBand="0" w:oddHBand="0" w:evenHBand="0" w:firstRowFirstColumn="0" w:firstRowLastColumn="0" w:lastRowFirstColumn="0" w:lastRowLastColumn="0"/>
              <w:pPrChange w:id="61" w:author="Dariusz Bogumil" w:date="2022-03-02T18:01:00Z">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PrChange>
            </w:pPr>
          </w:p>
        </w:tc>
      </w:tr>
      <w:tr w:rsidR="006E2B40" w:rsidRPr="0029386D" w14:paraId="11D2C649"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F585BD1" w14:textId="00188104" w:rsidR="00CE4A18" w:rsidRPr="007243C6" w:rsidRDefault="00CE4A18" w:rsidP="00011E9E">
            <w:pPr>
              <w:pStyle w:val="ListParagraph"/>
              <w:ind w:left="0"/>
              <w:jc w:val="left"/>
            </w:pPr>
            <w:r>
              <w:t>E-mail</w:t>
            </w:r>
          </w:p>
        </w:tc>
        <w:tc>
          <w:tcPr>
            <w:tcW w:w="2633" w:type="dxa"/>
          </w:tcPr>
          <w:p w14:paraId="4BC710F4" w14:textId="408C98C0" w:rsidR="00CE4A18" w:rsidRPr="0029386D" w:rsidRDefault="00CE4A18" w:rsidP="00690AB9">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2EE24B0A" w14:textId="7F4C3A02" w:rsidR="00CE4A18" w:rsidRPr="0029386D" w:rsidRDefault="00CE4A18" w:rsidP="00690AB9">
            <w:pPr>
              <w:pStyle w:val="ListParagraph"/>
              <w:ind w:left="0"/>
              <w:cnfStyle w:val="000000100000" w:firstRow="0" w:lastRow="0" w:firstColumn="0" w:lastColumn="0" w:oddVBand="0" w:evenVBand="0" w:oddHBand="1" w:evenHBand="0" w:firstRowFirstColumn="0" w:firstRowLastColumn="0" w:lastRowFirstColumn="0" w:lastRowLastColumn="0"/>
            </w:pPr>
            <w:r>
              <w:t xml:space="preserve">E-mails received to this e-mail address will be automatically assigned to </w:t>
            </w:r>
            <w:r w:rsidR="00690AB9">
              <w:t>the Provider, j</w:t>
            </w:r>
            <w:r w:rsidR="00F677DF">
              <w:t>ust like it is done for the main</w:t>
            </w:r>
            <w:r w:rsidR="00690AB9">
              <w:t xml:space="preserve"> Provider’s e-mail. </w:t>
            </w:r>
          </w:p>
        </w:tc>
      </w:tr>
      <w:tr w:rsidR="000C488E" w:rsidRPr="0029386D" w14:paraId="5BD49565" w14:textId="77777777" w:rsidTr="00851C5D">
        <w:trPr>
          <w:ins w:id="62" w:author="Dariusz Bogumil" w:date="2022-03-02T17:47:00Z"/>
        </w:trPr>
        <w:tc>
          <w:tcPr>
            <w:cnfStyle w:val="001000000000" w:firstRow="0" w:lastRow="0" w:firstColumn="1" w:lastColumn="0" w:oddVBand="0" w:evenVBand="0" w:oddHBand="0" w:evenHBand="0" w:firstRowFirstColumn="0" w:firstRowLastColumn="0" w:lastRowFirstColumn="0" w:lastRowLastColumn="0"/>
            <w:tcW w:w="3314" w:type="dxa"/>
          </w:tcPr>
          <w:p w14:paraId="75451E47" w14:textId="77777777" w:rsidR="000C488E" w:rsidRPr="0029386D" w:rsidRDefault="000C488E" w:rsidP="00851C5D">
            <w:pPr>
              <w:pStyle w:val="ListParagraph"/>
              <w:ind w:left="0"/>
              <w:jc w:val="left"/>
              <w:rPr>
                <w:ins w:id="63" w:author="Dariusz Bogumil" w:date="2022-03-02T17:47:00Z"/>
                <w:b w:val="0"/>
              </w:rPr>
            </w:pPr>
            <w:ins w:id="64" w:author="Dariusz Bogumil" w:date="2022-03-02T17:47:00Z">
              <w:r>
                <w:t>Phone</w:t>
              </w:r>
            </w:ins>
          </w:p>
        </w:tc>
        <w:tc>
          <w:tcPr>
            <w:tcW w:w="2633" w:type="dxa"/>
          </w:tcPr>
          <w:p w14:paraId="77A785B9" w14:textId="77777777" w:rsidR="000C488E" w:rsidRPr="0029386D" w:rsidRDefault="000C488E" w:rsidP="00851C5D">
            <w:pPr>
              <w:pStyle w:val="ListParagraph"/>
              <w:ind w:left="0"/>
              <w:jc w:val="left"/>
              <w:cnfStyle w:val="000000000000" w:firstRow="0" w:lastRow="0" w:firstColumn="0" w:lastColumn="0" w:oddVBand="0" w:evenVBand="0" w:oddHBand="0" w:evenHBand="0" w:firstRowFirstColumn="0" w:firstRowLastColumn="0" w:lastRowFirstColumn="0" w:lastRowLastColumn="0"/>
              <w:rPr>
                <w:ins w:id="65" w:author="Dariusz Bogumil" w:date="2022-03-02T17:47:00Z"/>
              </w:rPr>
            </w:pPr>
            <w:ins w:id="66" w:author="Dariusz Bogumil" w:date="2022-03-02T17:47:00Z">
              <w:r w:rsidRPr="0029386D">
                <w:t>Text</w:t>
              </w:r>
            </w:ins>
          </w:p>
        </w:tc>
        <w:tc>
          <w:tcPr>
            <w:tcW w:w="4269" w:type="dxa"/>
          </w:tcPr>
          <w:p w14:paraId="70C1F4AD" w14:textId="77777777" w:rsidR="000C488E" w:rsidRPr="0029386D" w:rsidRDefault="000C488E" w:rsidP="00851C5D">
            <w:pPr>
              <w:pStyle w:val="ListParagraph"/>
              <w:ind w:left="0"/>
              <w:cnfStyle w:val="000000000000" w:firstRow="0" w:lastRow="0" w:firstColumn="0" w:lastColumn="0" w:oddVBand="0" w:evenVBand="0" w:oddHBand="0" w:evenHBand="0" w:firstRowFirstColumn="0" w:firstRowLastColumn="0" w:lastRowFirstColumn="0" w:lastRowLastColumn="0"/>
              <w:rPr>
                <w:ins w:id="67" w:author="Dariusz Bogumil" w:date="2022-03-02T17:47:00Z"/>
              </w:rPr>
            </w:pPr>
          </w:p>
        </w:tc>
      </w:tr>
      <w:tr w:rsidR="006E2B40" w:rsidRPr="0029386D" w14:paraId="05282511" w14:textId="77777777" w:rsidTr="00F677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662FB048" w14:textId="313C4540" w:rsidR="00CE4A18" w:rsidRPr="0029386D" w:rsidRDefault="00CE4A18" w:rsidP="00011E9E">
            <w:pPr>
              <w:pStyle w:val="ListParagraph"/>
              <w:ind w:left="0"/>
              <w:jc w:val="left"/>
              <w:rPr>
                <w:b w:val="0"/>
              </w:rPr>
            </w:pPr>
            <w:del w:id="68" w:author="Dariusz Bogumil" w:date="2022-03-02T17:47:00Z">
              <w:r w:rsidDel="000C488E">
                <w:delText>Phone</w:delText>
              </w:r>
            </w:del>
            <w:ins w:id="69" w:author="Dariusz Bogumil" w:date="2022-03-02T17:47:00Z">
              <w:r w:rsidR="000C488E">
                <w:t>Note</w:t>
              </w:r>
            </w:ins>
          </w:p>
        </w:tc>
        <w:tc>
          <w:tcPr>
            <w:tcW w:w="2633" w:type="dxa"/>
          </w:tcPr>
          <w:p w14:paraId="4E8AB4D0" w14:textId="687A26F3" w:rsidR="00CE4A18" w:rsidRPr="0029386D" w:rsidRDefault="000C488E"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ins w:id="70" w:author="Dariusz Bogumil" w:date="2022-03-02T17:47:00Z">
              <w:r>
                <w:t xml:space="preserve">Large </w:t>
              </w:r>
            </w:ins>
            <w:r w:rsidR="00CE4A18" w:rsidRPr="0029386D">
              <w:t>Text</w:t>
            </w:r>
          </w:p>
        </w:tc>
        <w:tc>
          <w:tcPr>
            <w:tcW w:w="4269" w:type="dxa"/>
          </w:tcPr>
          <w:p w14:paraId="3A4776AA" w14:textId="38FBD6B2" w:rsidR="00CE4A18" w:rsidRPr="0029386D"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7D7E1EA3" w14:textId="4146DDF5" w:rsidR="00F677DF" w:rsidRDefault="00F677DF" w:rsidP="00F677DF">
      <w:pPr>
        <w:pStyle w:val="Heading3"/>
      </w:pPr>
      <w:commentRangeStart w:id="71"/>
      <w:r w:rsidRPr="00302B1D">
        <w:t>Ne</w:t>
      </w:r>
      <w:r>
        <w:t>sted data: Provider References</w:t>
      </w:r>
      <w:commentRangeEnd w:id="71"/>
      <w:r w:rsidR="009B347C">
        <w:rPr>
          <w:rStyle w:val="CommentReference"/>
          <w:rFonts w:asciiTheme="minorHAnsi" w:hAnsiTheme="minorHAnsi"/>
          <w:b w:val="0"/>
          <w:bCs w:val="0"/>
          <w:szCs w:val="20"/>
          <w:lang w:eastAsia="en-US"/>
        </w:rPr>
        <w:commentReference w:id="71"/>
      </w:r>
    </w:p>
    <w:p w14:paraId="6A6A5151" w14:textId="5C7D0AAE" w:rsidR="00F677DF" w:rsidRDefault="00F677DF" w:rsidP="00F677DF">
      <w:pPr>
        <w:rPr>
          <w:lang w:eastAsia="ja-JP"/>
        </w:rPr>
      </w:pPr>
    </w:p>
    <w:tbl>
      <w:tblPr>
        <w:tblStyle w:val="LightList-Accent6"/>
        <w:tblW w:w="0" w:type="auto"/>
        <w:tblLook w:val="04A0" w:firstRow="1" w:lastRow="0" w:firstColumn="1" w:lastColumn="0" w:noHBand="0" w:noVBand="1"/>
      </w:tblPr>
      <w:tblGrid>
        <w:gridCol w:w="3314"/>
        <w:gridCol w:w="2633"/>
        <w:gridCol w:w="4269"/>
      </w:tblGrid>
      <w:tr w:rsidR="006E2B40" w:rsidRPr="0029386D" w14:paraId="72487315" w14:textId="77777777" w:rsidTr="00B004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0BBE853E" w14:textId="77777777" w:rsidR="00F677DF" w:rsidRPr="0029386D" w:rsidRDefault="00F677DF" w:rsidP="00B004B4">
            <w:pPr>
              <w:pStyle w:val="ListParagraph"/>
              <w:ind w:left="0"/>
              <w:jc w:val="left"/>
            </w:pPr>
            <w:r w:rsidRPr="0029386D">
              <w:t>Section and Attribute</w:t>
            </w:r>
          </w:p>
        </w:tc>
        <w:tc>
          <w:tcPr>
            <w:tcW w:w="2633" w:type="dxa"/>
          </w:tcPr>
          <w:p w14:paraId="270A55D2" w14:textId="77777777" w:rsidR="00F677DF" w:rsidRPr="0029386D" w:rsidRDefault="00F677DF" w:rsidP="00B004B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269" w:type="dxa"/>
          </w:tcPr>
          <w:p w14:paraId="528B18E7" w14:textId="77777777" w:rsidR="00F677DF" w:rsidRPr="0029386D" w:rsidRDefault="00F677DF" w:rsidP="00B004B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E2B40" w:rsidRPr="0031539A" w14:paraId="152269C2" w14:textId="77777777" w:rsidTr="00B0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7039490D" w14:textId="5128CAA6" w:rsidR="00F677DF" w:rsidRPr="0031539A" w:rsidRDefault="00F677DF" w:rsidP="00F677DF">
            <w:pPr>
              <w:pStyle w:val="ListParagraph"/>
              <w:ind w:left="0"/>
              <w:jc w:val="left"/>
              <w:rPr>
                <w:b w:val="0"/>
              </w:rPr>
            </w:pPr>
            <w:r>
              <w:t>Provider References</w:t>
            </w:r>
          </w:p>
        </w:tc>
        <w:tc>
          <w:tcPr>
            <w:tcW w:w="2633" w:type="dxa"/>
          </w:tcPr>
          <w:p w14:paraId="60B45C46" w14:textId="77777777" w:rsidR="00F677DF" w:rsidRPr="0031539A"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269" w:type="dxa"/>
          </w:tcPr>
          <w:p w14:paraId="0244E0A5" w14:textId="77777777" w:rsidR="00F677DF" w:rsidRPr="00EB3AC0"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6E2B40" w:rsidRPr="0029386D" w14:paraId="165AC6F4" w14:textId="77777777" w:rsidTr="00B004B4">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4748F431" w14:textId="77777777" w:rsidR="00F677DF" w:rsidRPr="0029386D" w:rsidRDefault="00F677DF" w:rsidP="00B004B4">
            <w:pPr>
              <w:pStyle w:val="ListParagraph"/>
              <w:ind w:left="0"/>
              <w:jc w:val="left"/>
            </w:pPr>
            <w:r w:rsidRPr="0029386D">
              <w:t>Basic Information</w:t>
            </w:r>
          </w:p>
        </w:tc>
        <w:tc>
          <w:tcPr>
            <w:tcW w:w="2633" w:type="dxa"/>
            <w:shd w:val="clear" w:color="auto" w:fill="FBD4B4" w:themeFill="accent6" w:themeFillTint="66"/>
          </w:tcPr>
          <w:p w14:paraId="54CCDA6F"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269" w:type="dxa"/>
            <w:shd w:val="clear" w:color="auto" w:fill="FBD4B4" w:themeFill="accent6" w:themeFillTint="66"/>
          </w:tcPr>
          <w:p w14:paraId="51E4BDF9" w14:textId="77777777" w:rsidR="00F677DF" w:rsidRPr="0029386D"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B378F" w:rsidRPr="0029386D" w14:paraId="0B003910"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1A33B08F" w14:textId="44E45FEF" w:rsidR="003B378F" w:rsidRPr="007243C6" w:rsidRDefault="003B378F" w:rsidP="00C41A75">
            <w:pPr>
              <w:pStyle w:val="ListParagraph"/>
              <w:ind w:left="0"/>
              <w:jc w:val="left"/>
            </w:pPr>
            <w:r>
              <w:t>Reference Name</w:t>
            </w:r>
          </w:p>
        </w:tc>
        <w:tc>
          <w:tcPr>
            <w:tcW w:w="2633" w:type="dxa"/>
          </w:tcPr>
          <w:p w14:paraId="4C092176" w14:textId="77777777" w:rsidR="003B378F" w:rsidRPr="0029386D" w:rsidRDefault="003B378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15557899" w14:textId="77777777" w:rsidR="003B378F" w:rsidRPr="0029386D" w:rsidRDefault="003B378F" w:rsidP="00C41A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4506B55" w14:textId="77777777" w:rsidTr="00B004B4">
        <w:tc>
          <w:tcPr>
            <w:cnfStyle w:val="001000000000" w:firstRow="0" w:lastRow="0" w:firstColumn="1" w:lastColumn="0" w:oddVBand="0" w:evenVBand="0" w:oddHBand="0" w:evenHBand="0" w:firstRowFirstColumn="0" w:firstRowLastColumn="0" w:lastRowFirstColumn="0" w:lastRowLastColumn="0"/>
            <w:tcW w:w="3314" w:type="dxa"/>
          </w:tcPr>
          <w:p w14:paraId="2AAB5B42" w14:textId="77777777" w:rsidR="00F677DF" w:rsidRPr="007243C6" w:rsidRDefault="00F677DF" w:rsidP="00B004B4">
            <w:pPr>
              <w:pStyle w:val="ListParagraph"/>
              <w:ind w:left="0"/>
              <w:jc w:val="left"/>
            </w:pPr>
            <w:r>
              <w:t>Company Name</w:t>
            </w:r>
          </w:p>
        </w:tc>
        <w:tc>
          <w:tcPr>
            <w:tcW w:w="2633" w:type="dxa"/>
          </w:tcPr>
          <w:p w14:paraId="0AD8BCEF"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269" w:type="dxa"/>
          </w:tcPr>
          <w:p w14:paraId="37D4DB04" w14:textId="5D5F2833" w:rsidR="00F677DF" w:rsidRPr="0029386D" w:rsidRDefault="00F677DF" w:rsidP="00B004B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6E2B40" w:rsidRPr="0029386D" w14:paraId="662A6F0C" w14:textId="77777777" w:rsidTr="00B004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14" w:type="dxa"/>
          </w:tcPr>
          <w:p w14:paraId="1E5594C8" w14:textId="49DD1F62" w:rsidR="00F677DF" w:rsidRPr="007243C6" w:rsidRDefault="00F677DF" w:rsidP="00F677DF">
            <w:pPr>
              <w:pStyle w:val="ListParagraph"/>
              <w:ind w:left="0"/>
              <w:jc w:val="left"/>
            </w:pPr>
            <w:r>
              <w:t>Contact Name</w:t>
            </w:r>
          </w:p>
        </w:tc>
        <w:tc>
          <w:tcPr>
            <w:tcW w:w="2633" w:type="dxa"/>
          </w:tcPr>
          <w:p w14:paraId="54398D34"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269" w:type="dxa"/>
          </w:tcPr>
          <w:p w14:paraId="3EEAE7D8" w14:textId="379C6FF3"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E2B40" w:rsidRPr="0029386D" w14:paraId="742EF828" w14:textId="77777777" w:rsidTr="00B004B4">
        <w:tc>
          <w:tcPr>
            <w:cnfStyle w:val="001000000000" w:firstRow="0" w:lastRow="0" w:firstColumn="1" w:lastColumn="0" w:oddVBand="0" w:evenVBand="0" w:oddHBand="0" w:evenHBand="0" w:firstRowFirstColumn="0" w:firstRowLastColumn="0" w:lastRowFirstColumn="0" w:lastRowLastColumn="0"/>
            <w:tcW w:w="3314" w:type="dxa"/>
          </w:tcPr>
          <w:p w14:paraId="3D1F54FD" w14:textId="77777777" w:rsidR="00F677DF" w:rsidRPr="0029386D" w:rsidRDefault="00F677DF" w:rsidP="00B004B4">
            <w:pPr>
              <w:pStyle w:val="ListParagraph"/>
              <w:ind w:left="0"/>
              <w:jc w:val="left"/>
              <w:rPr>
                <w:b w:val="0"/>
              </w:rPr>
            </w:pPr>
            <w:r>
              <w:t>Phone</w:t>
            </w:r>
          </w:p>
        </w:tc>
        <w:tc>
          <w:tcPr>
            <w:tcW w:w="2633" w:type="dxa"/>
          </w:tcPr>
          <w:p w14:paraId="760C401B"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269" w:type="dxa"/>
          </w:tcPr>
          <w:p w14:paraId="4F042F9D" w14:textId="77777777" w:rsidR="00F677DF" w:rsidRPr="0029386D"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F50ADAC" w14:textId="77777777" w:rsidR="00F677DF" w:rsidRPr="00C27999" w:rsidRDefault="00F677DF" w:rsidP="00F677DF">
      <w:pPr>
        <w:rPr>
          <w:lang w:eastAsia="ja-JP"/>
        </w:rPr>
      </w:pPr>
    </w:p>
    <w:p w14:paraId="6D36B80A" w14:textId="77777777" w:rsidR="00CE4A18" w:rsidRPr="00C27999" w:rsidRDefault="00CE4A18" w:rsidP="00CE4A18">
      <w:pPr>
        <w:rPr>
          <w:lang w:eastAsia="ja-JP"/>
        </w:rPr>
      </w:pPr>
    </w:p>
    <w:p w14:paraId="0EBC7B52" w14:textId="2D471304" w:rsidR="00302B1D" w:rsidRDefault="00302B1D" w:rsidP="00302B1D">
      <w:pPr>
        <w:pStyle w:val="Heading3"/>
      </w:pPr>
      <w:r w:rsidRPr="00302B1D">
        <w:lastRenderedPageBreak/>
        <w:t>Nested data: Provider Eligibility</w:t>
      </w:r>
    </w:p>
    <w:p w14:paraId="5C69D45F" w14:textId="6C30A87F" w:rsidR="00C27999" w:rsidRPr="00C27999" w:rsidRDefault="00C27999" w:rsidP="00C27999">
      <w:pPr>
        <w:rPr>
          <w:lang w:eastAsia="ja-JP"/>
        </w:rPr>
      </w:pPr>
      <w:r>
        <w:rPr>
          <w:lang w:eastAsia="ja-JP"/>
        </w:rPr>
        <w:t>Provider Eligibility Criteria is filled automatically on creation of a new Provider. Users can edit answers and comments only.</w:t>
      </w:r>
    </w:p>
    <w:tbl>
      <w:tblPr>
        <w:tblStyle w:val="LightList-Accent6"/>
        <w:tblW w:w="0" w:type="auto"/>
        <w:tblLook w:val="04A0" w:firstRow="1" w:lastRow="0" w:firstColumn="1" w:lastColumn="0" w:noHBand="0" w:noVBand="1"/>
      </w:tblPr>
      <w:tblGrid>
        <w:gridCol w:w="3592"/>
        <w:gridCol w:w="1631"/>
        <w:gridCol w:w="4659"/>
      </w:tblGrid>
      <w:tr w:rsidR="00302B1D" w:rsidRPr="0029386D" w14:paraId="5A2DBFB0" w14:textId="77777777" w:rsidTr="003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57A87E3" w14:textId="77777777" w:rsidR="00302B1D" w:rsidRPr="0029386D" w:rsidRDefault="00302B1D" w:rsidP="00302B1D">
            <w:pPr>
              <w:pStyle w:val="ListParagraph"/>
              <w:ind w:left="0"/>
              <w:jc w:val="left"/>
            </w:pPr>
            <w:r w:rsidRPr="0029386D">
              <w:t>Section and Attribute</w:t>
            </w:r>
          </w:p>
        </w:tc>
        <w:tc>
          <w:tcPr>
            <w:tcW w:w="1631" w:type="dxa"/>
          </w:tcPr>
          <w:p w14:paraId="68BBE0AF" w14:textId="77777777" w:rsidR="00302B1D" w:rsidRPr="0029386D" w:rsidRDefault="00302B1D" w:rsidP="00302B1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0AA795E2" w14:textId="77777777" w:rsidR="00302B1D" w:rsidRPr="0029386D" w:rsidRDefault="00302B1D" w:rsidP="00302B1D">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26EFDF1A"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81FB2CF" w14:textId="5033A622" w:rsidR="00302B1D" w:rsidRPr="0031539A" w:rsidRDefault="00EB3AC0" w:rsidP="00302B1D">
            <w:pPr>
              <w:pStyle w:val="ListParagraph"/>
              <w:ind w:left="0"/>
              <w:jc w:val="left"/>
              <w:rPr>
                <w:b w:val="0"/>
              </w:rPr>
            </w:pPr>
            <w:r>
              <w:t>Provider Eligibility Criteria</w:t>
            </w:r>
          </w:p>
        </w:tc>
        <w:tc>
          <w:tcPr>
            <w:tcW w:w="1631" w:type="dxa"/>
          </w:tcPr>
          <w:p w14:paraId="631B69F1" w14:textId="77777777" w:rsidR="00302B1D" w:rsidRPr="0031539A" w:rsidRDefault="00302B1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DBC2BFA" w14:textId="2879A91F" w:rsidR="00302B1D" w:rsidRPr="00EB3AC0" w:rsidRDefault="00EB3AC0"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302B1D" w:rsidRPr="0029386D" w14:paraId="5C6A0A32"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4EB4A5" w14:textId="77777777" w:rsidR="00302B1D" w:rsidRPr="0029386D" w:rsidRDefault="00302B1D" w:rsidP="00302B1D">
            <w:pPr>
              <w:pStyle w:val="ListParagraph"/>
              <w:ind w:left="0"/>
              <w:jc w:val="left"/>
            </w:pPr>
            <w:r w:rsidRPr="0029386D">
              <w:t>Basic Information</w:t>
            </w:r>
          </w:p>
        </w:tc>
        <w:tc>
          <w:tcPr>
            <w:tcW w:w="1631" w:type="dxa"/>
            <w:shd w:val="clear" w:color="auto" w:fill="FBD4B4" w:themeFill="accent6" w:themeFillTint="66"/>
          </w:tcPr>
          <w:p w14:paraId="757513BA" w14:textId="77777777" w:rsidR="00302B1D" w:rsidRPr="0029386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782B517"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014D44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E0B29B6" w14:textId="1AB148FC" w:rsidR="00C27999" w:rsidRPr="007243C6" w:rsidRDefault="00A649CE" w:rsidP="00920F9C">
            <w:pPr>
              <w:pStyle w:val="ListParagraph"/>
              <w:ind w:left="0"/>
              <w:jc w:val="left"/>
            </w:pPr>
            <w:r>
              <w:t>Criteria Name</w:t>
            </w:r>
          </w:p>
        </w:tc>
        <w:tc>
          <w:tcPr>
            <w:tcW w:w="1631" w:type="dxa"/>
          </w:tcPr>
          <w:p w14:paraId="3D4C1897" w14:textId="1E49BECB" w:rsidR="00C27999" w:rsidRPr="0029386D" w:rsidRDefault="00A649CE"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r w:rsidR="00C27999">
              <w:t>, read only</w:t>
            </w:r>
            <w:r>
              <w:t>, in summary</w:t>
            </w:r>
          </w:p>
        </w:tc>
        <w:tc>
          <w:tcPr>
            <w:tcW w:w="4659" w:type="dxa"/>
          </w:tcPr>
          <w:p w14:paraId="1E1328E6" w14:textId="64512C5E" w:rsidR="00C27999" w:rsidRPr="0029386D" w:rsidRDefault="00A649CE" w:rsidP="00A649C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Short form of criteria, used also to set a sorting order</w:t>
            </w:r>
          </w:p>
        </w:tc>
      </w:tr>
      <w:tr w:rsidR="00302B1D" w:rsidRPr="0029386D" w14:paraId="24596B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B160E02" w14:textId="79B24BB6" w:rsidR="00302B1D" w:rsidRPr="007243C6" w:rsidRDefault="00EB3AC0" w:rsidP="00302B1D">
            <w:pPr>
              <w:pStyle w:val="ListParagraph"/>
              <w:ind w:left="0"/>
              <w:jc w:val="left"/>
            </w:pPr>
            <w:r>
              <w:t>Criteria</w:t>
            </w:r>
          </w:p>
        </w:tc>
        <w:tc>
          <w:tcPr>
            <w:tcW w:w="1631" w:type="dxa"/>
          </w:tcPr>
          <w:p w14:paraId="48244781" w14:textId="531522AA" w:rsidR="00302B1D" w:rsidRPr="0029386D" w:rsidRDefault="00302B1D"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 xml:space="preserve">Text, </w:t>
            </w:r>
            <w:r w:rsidR="00C27999">
              <w:t>read-only</w:t>
            </w:r>
            <w:r>
              <w:t>,</w:t>
            </w:r>
            <w:r w:rsidR="00C27999">
              <w:t xml:space="preserve"> </w:t>
            </w:r>
            <w:r>
              <w:t xml:space="preserve"> in summary</w:t>
            </w:r>
          </w:p>
        </w:tc>
        <w:tc>
          <w:tcPr>
            <w:tcW w:w="4659" w:type="dxa"/>
          </w:tcPr>
          <w:p w14:paraId="51B9C557" w14:textId="3D3974C0" w:rsidR="00302B1D" w:rsidRDefault="00EB3AC0" w:rsidP="00302B1D">
            <w:pPr>
              <w:pStyle w:val="ListParagraph"/>
              <w:ind w:left="0"/>
              <w:cnfStyle w:val="000000000000" w:firstRow="0" w:lastRow="0" w:firstColumn="0" w:lastColumn="0" w:oddVBand="0" w:evenVBand="0" w:oddHBand="0" w:evenHBand="0" w:firstRowFirstColumn="0" w:firstRowLastColumn="0" w:lastRowFirstColumn="0" w:lastRowLastColumn="0"/>
            </w:pPr>
            <w:r>
              <w:t>Current list of criteria</w:t>
            </w:r>
            <w:r w:rsidR="00A649CE">
              <w:t xml:space="preserve"> (one record = one criteria)</w:t>
            </w:r>
          </w:p>
          <w:p w14:paraId="32D8058B" w14:textId="2BB69401" w:rsidR="00EB3AC0" w:rsidRPr="0029386D"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3A54AE"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582D9EE" w14:textId="2E00D2AD" w:rsidR="00302B1D" w:rsidRPr="007243C6" w:rsidRDefault="00EB3AC0" w:rsidP="00302B1D">
            <w:pPr>
              <w:pStyle w:val="ListParagraph"/>
              <w:ind w:left="0"/>
              <w:jc w:val="left"/>
            </w:pPr>
            <w:r>
              <w:t>Is criteria met?</w:t>
            </w:r>
          </w:p>
        </w:tc>
        <w:tc>
          <w:tcPr>
            <w:tcW w:w="1631" w:type="dxa"/>
          </w:tcPr>
          <w:p w14:paraId="2D62EF06" w14:textId="4B3BE9CD" w:rsidR="00302B1D" w:rsidRPr="0029386D" w:rsidRDefault="00EB3AC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 Yes/ No/ Conditionally/ N/A</w:t>
            </w:r>
          </w:p>
        </w:tc>
        <w:tc>
          <w:tcPr>
            <w:tcW w:w="4659" w:type="dxa"/>
          </w:tcPr>
          <w:p w14:paraId="477882AF" w14:textId="06E8B375"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8B2CE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59CF80A2" w14:textId="6AF26BD8" w:rsidR="00302B1D" w:rsidRPr="0029386D" w:rsidRDefault="00EB3AC0" w:rsidP="00302B1D">
            <w:pPr>
              <w:pStyle w:val="ListParagraph"/>
              <w:ind w:left="0"/>
              <w:jc w:val="left"/>
              <w:rPr>
                <w:b w:val="0"/>
              </w:rPr>
            </w:pPr>
            <w:r>
              <w:t>Comments, if any</w:t>
            </w:r>
          </w:p>
        </w:tc>
        <w:tc>
          <w:tcPr>
            <w:tcW w:w="1631" w:type="dxa"/>
          </w:tcPr>
          <w:p w14:paraId="0886B693" w14:textId="7120258B"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659" w:type="dxa"/>
          </w:tcPr>
          <w:p w14:paraId="3316D236"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5766E" w:rsidRPr="0029386D" w14:paraId="122A6DB6"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ABB0009" w14:textId="1B7B66E9" w:rsidR="0035766E" w:rsidRDefault="0035766E" w:rsidP="00302B1D">
            <w:pPr>
              <w:pStyle w:val="ListParagraph"/>
              <w:ind w:left="0"/>
              <w:jc w:val="left"/>
            </w:pPr>
            <w:r>
              <w:t>Files</w:t>
            </w:r>
          </w:p>
        </w:tc>
        <w:tc>
          <w:tcPr>
            <w:tcW w:w="1631" w:type="dxa"/>
          </w:tcPr>
          <w:p w14:paraId="62FD1EA7" w14:textId="2E5EC822" w:rsidR="0035766E" w:rsidRPr="0029386D" w:rsidRDefault="0035766E" w:rsidP="00EB3AC0">
            <w:pPr>
              <w:pStyle w:val="ListParagraph"/>
              <w:ind w:left="0"/>
              <w:jc w:val="left"/>
              <w:cnfStyle w:val="000000100000" w:firstRow="0" w:lastRow="0" w:firstColumn="0" w:lastColumn="0" w:oddVBand="0" w:evenVBand="0" w:oddHBand="1" w:evenHBand="0" w:firstRowFirstColumn="0" w:firstRowLastColumn="0" w:lastRowFirstColumn="0" w:lastRowLastColumn="0"/>
            </w:pPr>
            <w:r>
              <w:t>Files</w:t>
            </w:r>
          </w:p>
        </w:tc>
        <w:tc>
          <w:tcPr>
            <w:tcW w:w="4659" w:type="dxa"/>
          </w:tcPr>
          <w:p w14:paraId="238DCE27" w14:textId="52CEDC11" w:rsidR="0035766E" w:rsidRPr="0029386D" w:rsidRDefault="0035766E" w:rsidP="00302B1D">
            <w:pPr>
              <w:pStyle w:val="ListParagraph"/>
              <w:ind w:left="0"/>
              <w:cnfStyle w:val="000000100000" w:firstRow="0" w:lastRow="0" w:firstColumn="0" w:lastColumn="0" w:oddVBand="0" w:evenVBand="0" w:oddHBand="1" w:evenHBand="0" w:firstRowFirstColumn="0" w:firstRowLastColumn="0" w:lastRowFirstColumn="0" w:lastRowLastColumn="0"/>
            </w:pPr>
            <w:r>
              <w:t>Lighter way to add documents</w:t>
            </w:r>
          </w:p>
        </w:tc>
      </w:tr>
      <w:tr w:rsidR="00302B1D" w:rsidRPr="0029386D" w14:paraId="4F28B6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2F472244" w14:textId="43FAC6D4" w:rsidR="00302B1D" w:rsidRPr="0029386D" w:rsidRDefault="00EB3AC0" w:rsidP="00302B1D">
            <w:pPr>
              <w:pStyle w:val="ListParagraph"/>
              <w:ind w:left="0"/>
              <w:jc w:val="left"/>
              <w:rPr>
                <w:b w:val="0"/>
              </w:rPr>
            </w:pPr>
            <w:r>
              <w:t>Document</w:t>
            </w:r>
          </w:p>
        </w:tc>
        <w:tc>
          <w:tcPr>
            <w:tcW w:w="1631" w:type="dxa"/>
          </w:tcPr>
          <w:p w14:paraId="56FA5DF3" w14:textId="75D852AD"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EB3AC0">
              <w:t>Document</w:t>
            </w:r>
          </w:p>
        </w:tc>
        <w:tc>
          <w:tcPr>
            <w:tcW w:w="4659" w:type="dxa"/>
          </w:tcPr>
          <w:p w14:paraId="5DF3058C" w14:textId="3BE03C5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753F162" w14:textId="77777777" w:rsidR="00DA0F4C" w:rsidRDefault="00DA0F4C" w:rsidP="00DA0F4C">
      <w:pPr>
        <w:pStyle w:val="NoSpacing"/>
      </w:pPr>
    </w:p>
    <w:p w14:paraId="6DFABE12" w14:textId="56A4FA5B" w:rsidR="00882E47" w:rsidRPr="008C2A71" w:rsidRDefault="00882E47" w:rsidP="00DA0F4C">
      <w:pPr>
        <w:pStyle w:val="NoSpacing"/>
        <w:rPr>
          <w:rFonts w:asciiTheme="minorHAnsi" w:hAnsiTheme="minorHAnsi" w:cstheme="minorHAnsi"/>
          <w:lang w:val="en-US" w:eastAsia="ja-JP"/>
        </w:rPr>
      </w:pPr>
      <w:r w:rsidRPr="008C2A71">
        <w:rPr>
          <w:rFonts w:asciiTheme="minorHAnsi" w:hAnsiTheme="minorHAnsi" w:cstheme="minorHAnsi"/>
          <w:lang w:val="en-US" w:eastAsia="ja-JP"/>
        </w:rPr>
        <w:t xml:space="preserve">Initial list of </w:t>
      </w:r>
      <w:r w:rsidR="002F543F" w:rsidRPr="008C2A71">
        <w:rPr>
          <w:rFonts w:asciiTheme="minorHAnsi" w:hAnsiTheme="minorHAnsi" w:cstheme="minorHAnsi"/>
          <w:lang w:val="en-US" w:eastAsia="ja-JP"/>
        </w:rPr>
        <w:t>criteria</w:t>
      </w:r>
      <w:r w:rsidRPr="008C2A71">
        <w:rPr>
          <w:rFonts w:asciiTheme="minorHAnsi" w:hAnsiTheme="minorHAnsi" w:cstheme="minorHAnsi"/>
          <w:lang w:val="en-US" w:eastAsia="ja-JP"/>
        </w:rPr>
        <w:t>:</w:t>
      </w:r>
    </w:p>
    <w:p w14:paraId="0EF3129F" w14:textId="42753A7C" w:rsidR="00882E47" w:rsidRDefault="00882E47" w:rsidP="008C2A71">
      <w:r>
        <w:t>1.</w:t>
      </w:r>
      <w:r>
        <w:tab/>
        <w:t xml:space="preserve">Service provider has been in business for minimum </w:t>
      </w:r>
      <w:ins w:id="72" w:author="Paul Soberon" w:date="2022-03-01T18:03:00Z">
        <w:r w:rsidR="009B347C">
          <w:t>6 months</w:t>
        </w:r>
      </w:ins>
      <w:del w:id="73" w:author="Paul Soberon" w:date="2022-03-01T18:03:00Z">
        <w:r w:rsidDel="009B347C">
          <w:delText>1 year</w:delText>
        </w:r>
      </w:del>
      <w:ins w:id="74" w:author="Paul Soberon" w:date="2022-03-01T18:03:00Z">
        <w:r w:rsidR="009B347C">
          <w:t xml:space="preserve"> with five years relevant experience or 1 year and 3 years relevant experience</w:t>
        </w:r>
      </w:ins>
      <w:r>
        <w:t xml:space="preserve"> and offers services including, but not limited to:</w:t>
      </w:r>
    </w:p>
    <w:p w14:paraId="1E1E0B3F" w14:textId="77777777" w:rsidR="00882E47" w:rsidRDefault="00882E47" w:rsidP="008C2A71">
      <w:pPr>
        <w:ind w:left="720"/>
      </w:pPr>
      <w:r>
        <w:t>•</w:t>
      </w:r>
      <w:r>
        <w:tab/>
        <w:t>Mold testing</w:t>
      </w:r>
    </w:p>
    <w:p w14:paraId="01A22D2F" w14:textId="77777777" w:rsidR="00882E47" w:rsidRDefault="00882E47" w:rsidP="008C2A71">
      <w:pPr>
        <w:ind w:left="720"/>
      </w:pPr>
      <w:r>
        <w:t>•</w:t>
      </w:r>
      <w:r>
        <w:tab/>
        <w:t>Engineering testing</w:t>
      </w:r>
    </w:p>
    <w:p w14:paraId="45AC0784" w14:textId="77777777" w:rsidR="00882E47" w:rsidRDefault="00882E47" w:rsidP="008C2A71">
      <w:pPr>
        <w:ind w:left="720"/>
      </w:pPr>
      <w:r>
        <w:t>•</w:t>
      </w:r>
      <w:r>
        <w:tab/>
        <w:t>Mitigation</w:t>
      </w:r>
    </w:p>
    <w:p w14:paraId="73A92992" w14:textId="77777777" w:rsidR="00882E47" w:rsidRDefault="00882E47" w:rsidP="008C2A71">
      <w:pPr>
        <w:ind w:left="720"/>
      </w:pPr>
      <w:r>
        <w:t>•</w:t>
      </w:r>
      <w:r>
        <w:tab/>
        <w:t>Rebuild</w:t>
      </w:r>
    </w:p>
    <w:p w14:paraId="3BACAA72" w14:textId="77777777" w:rsidR="00882E47" w:rsidRDefault="00882E47" w:rsidP="008C2A71">
      <w:pPr>
        <w:ind w:left="720"/>
      </w:pPr>
      <w:r>
        <w:t>•</w:t>
      </w:r>
      <w:r>
        <w:tab/>
        <w:t>Remediation</w:t>
      </w:r>
    </w:p>
    <w:p w14:paraId="6A139A2C" w14:textId="77777777" w:rsidR="00882E47" w:rsidRDefault="00882E47" w:rsidP="008C2A71">
      <w:pPr>
        <w:ind w:left="720"/>
      </w:pPr>
      <w:r>
        <w:t>•</w:t>
      </w:r>
      <w:r>
        <w:tab/>
        <w:t>EMS – emergency services</w:t>
      </w:r>
    </w:p>
    <w:p w14:paraId="0D0E841F" w14:textId="7B245448" w:rsidR="00882E47" w:rsidRDefault="00882E47" w:rsidP="008C2A71">
      <w:r>
        <w:t>2.</w:t>
      </w:r>
      <w:r>
        <w:tab/>
        <w:t xml:space="preserve">Service provider’s licenses to do business is valid. </w:t>
      </w:r>
    </w:p>
    <w:p w14:paraId="00EF4F97" w14:textId="77777777" w:rsidR="00882E47" w:rsidRDefault="00882E47" w:rsidP="008C2A71">
      <w:r>
        <w:t>3.</w:t>
      </w:r>
      <w:r>
        <w:tab/>
        <w:t>Principal/owner has no felony criminal record or misdemeanors dealing with fraud or financial misconduct.</w:t>
      </w:r>
    </w:p>
    <w:p w14:paraId="77CCFB6A" w14:textId="00930D08" w:rsidR="00882E47" w:rsidRDefault="00882E47" w:rsidP="008C2A71">
      <w:r>
        <w:lastRenderedPageBreak/>
        <w:t>4.</w:t>
      </w:r>
      <w:r>
        <w:tab/>
        <w:t>Service provider has no bankruptcy filing within the last five years</w:t>
      </w:r>
      <w:ins w:id="75" w:author="Dariusz Bogumil" w:date="2022-03-02T18:04:00Z">
        <w:r w:rsidR="00B826D4">
          <w:t xml:space="preserve"> (owners or company)</w:t>
        </w:r>
      </w:ins>
      <w:r>
        <w:t>.</w:t>
      </w:r>
    </w:p>
    <w:p w14:paraId="0DD60E1E" w14:textId="77777777" w:rsidR="00882E47" w:rsidRDefault="00882E47" w:rsidP="008C2A71">
      <w:r>
        <w:t>5.</w:t>
      </w:r>
      <w:r>
        <w:tab/>
        <w:t>Service provider has no active UCC filings from previous funders that encumber the purchased asset.</w:t>
      </w:r>
    </w:p>
    <w:p w14:paraId="67E8569C" w14:textId="77777777" w:rsidR="00882E47" w:rsidRDefault="00882E47" w:rsidP="008C2A71">
      <w:r>
        <w:t>6.</w:t>
      </w:r>
      <w:r>
        <w:tab/>
        <w:t>Service provider is registered and company filings are up-to-date.</w:t>
      </w:r>
    </w:p>
    <w:p w14:paraId="574F83F9" w14:textId="77777777" w:rsidR="00882E47" w:rsidRDefault="00882E47" w:rsidP="008C2A71">
      <w:r>
        <w:t>7.</w:t>
      </w:r>
      <w:r>
        <w:tab/>
        <w:t>Company financials, if available, are not prepared under liquidation basis.</w:t>
      </w:r>
    </w:p>
    <w:p w14:paraId="11FF6C86" w14:textId="56556293" w:rsidR="00882E47" w:rsidRDefault="00882E47" w:rsidP="008C2A71">
      <w:r w:rsidRPr="00882E47">
        <w:t>8.</w:t>
      </w:r>
      <w:r w:rsidRPr="00882E47">
        <w:tab/>
        <w:t>If existing Pay My Claim client, performance of service provider’s portfolio meets expectations (i.e., timing &amp; amount of collections, profit realized and reserves released are in line with model).</w:t>
      </w:r>
      <w:ins w:id="76" w:author="Paul Soberon" w:date="2022-03-01T18:05:00Z">
        <w:r w:rsidR="009B347C">
          <w:t xml:space="preserve"> Only applies if portfolio being assigned from Pay My Claim to Investor</w:t>
        </w:r>
      </w:ins>
    </w:p>
    <w:p w14:paraId="1175DD2F" w14:textId="77777777" w:rsidR="00882E47" w:rsidRPr="008C2A71" w:rsidRDefault="00882E47" w:rsidP="00882E47">
      <w:pPr>
        <w:pStyle w:val="NoSpacing"/>
        <w:rPr>
          <w:lang w:val="en-US"/>
        </w:rPr>
      </w:pPr>
    </w:p>
    <w:p w14:paraId="0697538C" w14:textId="144DCDE0" w:rsidR="00EB3AC0" w:rsidRPr="00302B1D" w:rsidRDefault="00787A81" w:rsidP="00EB3AC0">
      <w:pPr>
        <w:pStyle w:val="Heading3"/>
      </w:pPr>
      <w:r>
        <w:t>Related modules</w:t>
      </w:r>
    </w:p>
    <w:p w14:paraId="68CB29A7" w14:textId="77777777" w:rsidR="00787A81" w:rsidRPr="0029386D" w:rsidRDefault="00787A81" w:rsidP="00C542D6">
      <w:pPr>
        <w:pStyle w:val="ListParagraph"/>
        <w:numPr>
          <w:ilvl w:val="0"/>
          <w:numId w:val="16"/>
        </w:numPr>
      </w:pPr>
      <w:r w:rsidRPr="0029386D">
        <w:t>Updates (audit of all changes)</w:t>
      </w:r>
    </w:p>
    <w:p w14:paraId="5509D6BD" w14:textId="77777777" w:rsidR="00787A81" w:rsidRPr="0029386D" w:rsidRDefault="00787A81" w:rsidP="00C542D6">
      <w:pPr>
        <w:pStyle w:val="ListParagraph"/>
        <w:numPr>
          <w:ilvl w:val="2"/>
          <w:numId w:val="16"/>
        </w:numPr>
      </w:pPr>
      <w:r w:rsidRPr="0029386D">
        <w:t>Read-only register of all changes (who, what, when)</w:t>
      </w:r>
    </w:p>
    <w:p w14:paraId="43535063" w14:textId="77777777" w:rsidR="00787A81" w:rsidRDefault="00787A81" w:rsidP="00C542D6">
      <w:pPr>
        <w:pStyle w:val="ListParagraph"/>
        <w:numPr>
          <w:ilvl w:val="0"/>
          <w:numId w:val="16"/>
        </w:numPr>
      </w:pPr>
      <w:r>
        <w:t>Portfolios</w:t>
      </w:r>
    </w:p>
    <w:p w14:paraId="6E3FB1B7" w14:textId="335F1788" w:rsidR="00787A81" w:rsidRDefault="00787A81" w:rsidP="00C542D6">
      <w:pPr>
        <w:pStyle w:val="ListParagraph"/>
        <w:numPr>
          <w:ilvl w:val="0"/>
          <w:numId w:val="16"/>
        </w:numPr>
      </w:pPr>
      <w:r>
        <w:t>Claims</w:t>
      </w:r>
      <w:r w:rsidR="003D0FF8">
        <w:t xml:space="preserve"> (also accessible through </w:t>
      </w:r>
      <w:r w:rsidR="003D0FF8">
        <w:sym w:font="Wingdings" w:char="F0E0"/>
      </w:r>
      <w:r w:rsidR="003D0FF8">
        <w:t>Portfolios</w:t>
      </w:r>
      <w:r w:rsidR="003D0FF8">
        <w:sym w:font="Wingdings" w:char="F0E0"/>
      </w:r>
      <w:r w:rsidR="003D0FF8">
        <w:t>Claims)</w:t>
      </w:r>
    </w:p>
    <w:p w14:paraId="66FF65AF" w14:textId="0506E102" w:rsidR="003D0FF8" w:rsidRDefault="00787A81" w:rsidP="00C542D6">
      <w:pPr>
        <w:pStyle w:val="ListParagraph"/>
        <w:numPr>
          <w:ilvl w:val="0"/>
          <w:numId w:val="16"/>
        </w:numPr>
      </w:pPr>
      <w:r>
        <w:t>Payments</w:t>
      </w:r>
      <w:r w:rsidR="003D0FF8">
        <w:t xml:space="preserve"> (also accessible through </w:t>
      </w:r>
      <w:r w:rsidR="003D0FF8">
        <w:sym w:font="Wingdings" w:char="F0E0"/>
      </w:r>
      <w:r w:rsidR="003D0FF8">
        <w:t>Portfolios</w:t>
      </w:r>
      <w:r w:rsidR="003D0FF8">
        <w:sym w:font="Wingdings" w:char="F0E0"/>
      </w:r>
      <w:r w:rsidR="003D0FF8">
        <w:t>Payments)</w:t>
      </w:r>
    </w:p>
    <w:p w14:paraId="0CA38F4D" w14:textId="6F386F2C" w:rsidR="003D0FF8" w:rsidRDefault="00787A81" w:rsidP="00C542D6">
      <w:pPr>
        <w:pStyle w:val="ListParagraph"/>
        <w:numPr>
          <w:ilvl w:val="0"/>
          <w:numId w:val="16"/>
        </w:numPr>
      </w:pPr>
      <w:r>
        <w:t>Documents</w:t>
      </w:r>
    </w:p>
    <w:p w14:paraId="5BB87429" w14:textId="4953413D" w:rsidR="00094518" w:rsidRDefault="00094518" w:rsidP="00C542D6">
      <w:pPr>
        <w:pStyle w:val="ListParagraph"/>
        <w:numPr>
          <w:ilvl w:val="2"/>
          <w:numId w:val="16"/>
        </w:numPr>
      </w:pPr>
      <w:r>
        <w:t xml:space="preserve">Documents related to Provider: application forms, </w:t>
      </w:r>
      <w:r w:rsidR="00456924">
        <w:t xml:space="preserve">W-9 form, </w:t>
      </w:r>
      <w:r>
        <w:t xml:space="preserve">screenshots from some external authorities (if they cannot be attached directly to Provider Eligibility Criteria), </w:t>
      </w:r>
      <w:r w:rsidR="00222A2E">
        <w:t xml:space="preserve">licenses, </w:t>
      </w:r>
      <w:r>
        <w:t>underwriting reports (if needed), other documents</w:t>
      </w:r>
    </w:p>
    <w:p w14:paraId="1B797853" w14:textId="48002031" w:rsidR="00787A81" w:rsidRDefault="003D0FF8" w:rsidP="00C542D6">
      <w:pPr>
        <w:pStyle w:val="ListParagraph"/>
        <w:numPr>
          <w:ilvl w:val="2"/>
          <w:numId w:val="16"/>
        </w:numPr>
      </w:pPr>
      <w:r>
        <w:t>Documents attached to lower-level modules (i.e. Portfolios, Claims) are not visible here, as they could be excess</w:t>
      </w:r>
    </w:p>
    <w:p w14:paraId="483407E0" w14:textId="77777777" w:rsidR="00BA34E0" w:rsidRPr="0029386D" w:rsidRDefault="00BA34E0" w:rsidP="00C542D6">
      <w:pPr>
        <w:pStyle w:val="ListParagraph"/>
        <w:numPr>
          <w:ilvl w:val="0"/>
          <w:numId w:val="16"/>
        </w:numPr>
      </w:pPr>
      <w:r w:rsidRPr="0029386D">
        <w:t>E-mails</w:t>
      </w:r>
    </w:p>
    <w:p w14:paraId="2BFA9F35" w14:textId="77777777" w:rsidR="00D50E1D" w:rsidRDefault="00BA34E0" w:rsidP="00C542D6">
      <w:pPr>
        <w:pStyle w:val="ListParagraph"/>
        <w:numPr>
          <w:ilvl w:val="2"/>
          <w:numId w:val="16"/>
        </w:numPr>
      </w:pPr>
      <w:r w:rsidRPr="0029386D">
        <w:t xml:space="preserve">A list of e-mails referring the </w:t>
      </w:r>
      <w:r w:rsidR="00787A81">
        <w:t>Provider</w:t>
      </w:r>
      <w:r w:rsidRPr="0029386D">
        <w:t xml:space="preserve"> – both automatically sent from the system and incoming mails imported from mail server; </w:t>
      </w:r>
    </w:p>
    <w:p w14:paraId="0F1EF970" w14:textId="1B381C5D" w:rsidR="00BA34E0" w:rsidRDefault="00B7447B" w:rsidP="00C542D6">
      <w:pPr>
        <w:pStyle w:val="ListParagraph"/>
        <w:numPr>
          <w:ilvl w:val="2"/>
          <w:numId w:val="16"/>
        </w:numPr>
      </w:pPr>
      <w:commentRangeStart w:id="77"/>
      <w:r>
        <w:t>The rules to automatically match an e-mail to the Provider</w:t>
      </w:r>
      <w:commentRangeEnd w:id="77"/>
      <w:r w:rsidR="00A93EF0">
        <w:rPr>
          <w:rStyle w:val="CommentReference"/>
          <w:szCs w:val="20"/>
        </w:rPr>
        <w:commentReference w:id="77"/>
      </w:r>
      <w:r>
        <w:t>:</w:t>
      </w:r>
    </w:p>
    <w:p w14:paraId="6F029929" w14:textId="3D5B648A" w:rsidR="00B7447B" w:rsidRDefault="007504BA" w:rsidP="00C542D6">
      <w:pPr>
        <w:pStyle w:val="ListParagraph"/>
        <w:numPr>
          <w:ilvl w:val="3"/>
          <w:numId w:val="16"/>
        </w:numPr>
      </w:pPr>
      <w:proofErr w:type="spellStart"/>
      <w:r>
        <w:t>Ye</w:t>
      </w:r>
      <w:r w:rsidR="001C3838">
        <w:t>If</w:t>
      </w:r>
      <w:proofErr w:type="spellEnd"/>
      <w:r w:rsidR="001C3838">
        <w:t xml:space="preserve"> the</w:t>
      </w:r>
      <w:r w:rsidR="00B7447B">
        <w:t xml:space="preserve"> subject of th</w:t>
      </w:r>
      <w:r w:rsidR="001C3838">
        <w:t>e</w:t>
      </w:r>
      <w:r w:rsidR="00B7447B">
        <w:t xml:space="preserve"> e-mail contains </w:t>
      </w:r>
      <w:r w:rsidR="001C3838">
        <w:t xml:space="preserve">the text </w:t>
      </w:r>
      <w:r w:rsidR="00B7447B">
        <w:t>“</w:t>
      </w:r>
      <w:r w:rsidR="001C3838">
        <w:t>[</w:t>
      </w:r>
      <w:proofErr w:type="spellStart"/>
      <w:r w:rsidR="001C3838">
        <w:t>Provider.Provider</w:t>
      </w:r>
      <w:proofErr w:type="spellEnd"/>
      <w:r w:rsidR="001C3838">
        <w:t xml:space="preserve"> Name]</w:t>
      </w:r>
      <w:r w:rsidR="00B7447B">
        <w:t>”</w:t>
      </w:r>
      <w:r w:rsidR="001C3838">
        <w:t xml:space="preserve"> or “[</w:t>
      </w:r>
      <w:proofErr w:type="spellStart"/>
      <w:r w:rsidR="001C3838">
        <w:t>Provider.Provider</w:t>
      </w:r>
      <w:proofErr w:type="spellEnd"/>
      <w:r w:rsidR="001C3838">
        <w:t xml:space="preserve"> </w:t>
      </w:r>
      <w:r w:rsidR="00B16D12">
        <w:t>Abbreviation</w:t>
      </w:r>
      <w:r w:rsidR="001C3838">
        <w:t xml:space="preserve"> (in capital letters)”]</w:t>
      </w:r>
      <w:r w:rsidR="00B7447B">
        <w:t xml:space="preserve"> </w:t>
      </w:r>
      <w:r w:rsidR="00B7447B">
        <w:sym w:font="Wingdings" w:char="F0E0"/>
      </w:r>
      <w:r w:rsidR="00B7447B">
        <w:t xml:space="preserve"> assign this e-mail to this Provider</w:t>
      </w:r>
      <w:r w:rsidR="001C3838">
        <w:t>, continue matching other Providers</w:t>
      </w:r>
    </w:p>
    <w:p w14:paraId="1E1FD87E" w14:textId="6F1525A2" w:rsidR="00B7447B" w:rsidRDefault="00B7447B" w:rsidP="00C542D6">
      <w:pPr>
        <w:pStyle w:val="ListParagraph"/>
        <w:numPr>
          <w:ilvl w:val="3"/>
          <w:numId w:val="16"/>
        </w:numPr>
      </w:pPr>
      <w:r>
        <w:t>If the first rule does not match any Provider</w:t>
      </w:r>
      <w:r w:rsidR="001C3838">
        <w:t>,</w:t>
      </w:r>
      <w:r>
        <w:t xml:space="preserve"> try to </w:t>
      </w:r>
      <w:r w:rsidR="00D50E1D">
        <w:t>match Sender or Recipient address with “</w:t>
      </w:r>
      <w:proofErr w:type="spellStart"/>
      <w:r w:rsidR="00D50E1D">
        <w:t>Provider.E</w:t>
      </w:r>
      <w:proofErr w:type="spellEnd"/>
      <w:r w:rsidR="00D50E1D">
        <w:t xml:space="preserve">-mail” or any “Provider </w:t>
      </w:r>
      <w:proofErr w:type="spellStart"/>
      <w:r w:rsidR="00D50E1D">
        <w:t>Contact.E</w:t>
      </w:r>
      <w:proofErr w:type="spellEnd"/>
      <w:r w:rsidR="00D50E1D">
        <w:t>-mail” (without matching e-mail subject)</w:t>
      </w:r>
    </w:p>
    <w:p w14:paraId="7D2BD88D" w14:textId="0A6D25F4" w:rsidR="001C3838" w:rsidRDefault="001C3838" w:rsidP="00C542D6">
      <w:pPr>
        <w:pStyle w:val="ListParagraph"/>
        <w:numPr>
          <w:ilvl w:val="3"/>
          <w:numId w:val="16"/>
        </w:numPr>
      </w:pPr>
      <w:r>
        <w:lastRenderedPageBreak/>
        <w:t>At first try to match active Providers only. If none is matched, try to match inactive Provide</w:t>
      </w:r>
      <w:r w:rsidR="00A37166">
        <w:t>r</w:t>
      </w:r>
      <w:r>
        <w:t>s.</w:t>
      </w:r>
    </w:p>
    <w:p w14:paraId="3645CAA9" w14:textId="31E0ADEE" w:rsidR="00D50E1D" w:rsidRDefault="00D50E1D" w:rsidP="00C542D6">
      <w:pPr>
        <w:pStyle w:val="ListParagraph"/>
        <w:numPr>
          <w:ilvl w:val="2"/>
          <w:numId w:val="16"/>
        </w:numPr>
      </w:pPr>
      <w:r>
        <w:t>These rules allow to assign one e-mail to more than one Provider at a time (if the same e-mail address is used by more than one Provider or its contacts)</w:t>
      </w:r>
    </w:p>
    <w:p w14:paraId="1E1A9C6E" w14:textId="6C2D7CE3" w:rsidR="00D50E1D" w:rsidRPr="0029386D" w:rsidRDefault="00D50E1D" w:rsidP="00C542D6">
      <w:pPr>
        <w:pStyle w:val="ListParagraph"/>
        <w:numPr>
          <w:ilvl w:val="2"/>
          <w:numId w:val="16"/>
        </w:numPr>
      </w:pPr>
      <w:r>
        <w:t>U</w:t>
      </w:r>
      <w:r w:rsidRPr="0029386D">
        <w:t xml:space="preserve">ser can manually assign </w:t>
      </w:r>
      <w:r>
        <w:t xml:space="preserve">or unassign any </w:t>
      </w:r>
      <w:r w:rsidRPr="0029386D">
        <w:t xml:space="preserve">a mail to a </w:t>
      </w:r>
      <w:r>
        <w:t xml:space="preserve">Provider. </w:t>
      </w:r>
    </w:p>
    <w:p w14:paraId="32540818" w14:textId="77777777" w:rsidR="00BA34E0" w:rsidRPr="0029386D" w:rsidRDefault="00BA34E0" w:rsidP="00C542D6">
      <w:pPr>
        <w:pStyle w:val="ListParagraph"/>
        <w:numPr>
          <w:ilvl w:val="0"/>
          <w:numId w:val="16"/>
        </w:numPr>
      </w:pPr>
      <w:r w:rsidRPr="0029386D">
        <w:t>Calls</w:t>
      </w:r>
      <w:r>
        <w:t xml:space="preserve"> (Activities)</w:t>
      </w:r>
    </w:p>
    <w:p w14:paraId="5CC7425B" w14:textId="77777777" w:rsidR="00BA34E0" w:rsidRDefault="00BA34E0" w:rsidP="00C542D6">
      <w:pPr>
        <w:pStyle w:val="ListParagraph"/>
        <w:numPr>
          <w:ilvl w:val="2"/>
          <w:numId w:val="16"/>
        </w:numPr>
      </w:pPr>
      <w:r w:rsidRPr="0029386D">
        <w:t>A list of telephone calls – managed manually by users</w:t>
      </w:r>
    </w:p>
    <w:p w14:paraId="30AC5C17" w14:textId="23C3E0A8" w:rsidR="004D0493" w:rsidRDefault="004D0493" w:rsidP="00C542D6">
      <w:pPr>
        <w:pStyle w:val="ListParagraph"/>
        <w:numPr>
          <w:ilvl w:val="0"/>
          <w:numId w:val="16"/>
        </w:numPr>
      </w:pPr>
      <w:r>
        <w:t>Investors</w:t>
      </w:r>
    </w:p>
    <w:p w14:paraId="064E4BD5" w14:textId="20520F4C" w:rsidR="0029386D" w:rsidRDefault="004D0493" w:rsidP="00C542D6">
      <w:pPr>
        <w:pStyle w:val="ListParagraph"/>
        <w:numPr>
          <w:ilvl w:val="2"/>
          <w:numId w:val="16"/>
        </w:numPr>
      </w:pPr>
      <w:r>
        <w:t>Many-to-many relation</w:t>
      </w:r>
      <w:r w:rsidR="00A80232">
        <w:t xml:space="preserve"> –</w:t>
      </w:r>
      <w:r w:rsidR="00D2718A">
        <w:t>the list of Investors related to the Provider will represent Investors that can fund Claims by this Provider. It will be created manually by Users on the grounds of their knowledge and experience.</w:t>
      </w:r>
    </w:p>
    <w:p w14:paraId="1593DFF6" w14:textId="55171AED" w:rsidR="00DA0F4C" w:rsidRPr="00302B1D" w:rsidRDefault="00DA0F4C" w:rsidP="00DA0F4C">
      <w:pPr>
        <w:pStyle w:val="Heading3"/>
      </w:pPr>
      <w:r>
        <w:t>Dashboard</w:t>
      </w:r>
      <w:r w:rsidR="003D0FF8">
        <w:t xml:space="preserve"> (a quick overview of data)</w:t>
      </w:r>
    </w:p>
    <w:p w14:paraId="0009DDF0" w14:textId="3372FCF8" w:rsidR="00DA0F4C" w:rsidRDefault="00DA0F4C" w:rsidP="00C542D6">
      <w:pPr>
        <w:pStyle w:val="ListParagraph"/>
        <w:numPr>
          <w:ilvl w:val="0"/>
          <w:numId w:val="17"/>
        </w:numPr>
      </w:pPr>
      <w:r>
        <w:t>Summary fields</w:t>
      </w:r>
    </w:p>
    <w:p w14:paraId="42077727" w14:textId="4B1D1CB0" w:rsidR="00DA0F4C" w:rsidRDefault="00DA0F4C" w:rsidP="00C542D6">
      <w:pPr>
        <w:pStyle w:val="ListParagraph"/>
        <w:numPr>
          <w:ilvl w:val="0"/>
          <w:numId w:val="17"/>
        </w:numPr>
      </w:pPr>
      <w:r>
        <w:t>Proposals (</w:t>
      </w:r>
      <w:r w:rsidR="007E1BED">
        <w:t>Portfolios in onboarding process)</w:t>
      </w:r>
    </w:p>
    <w:p w14:paraId="36E267E0" w14:textId="5B7A762A" w:rsidR="007E1BED" w:rsidRDefault="007E1BED" w:rsidP="00C542D6">
      <w:pPr>
        <w:pStyle w:val="ListParagraph"/>
        <w:numPr>
          <w:ilvl w:val="0"/>
          <w:numId w:val="17"/>
        </w:numPr>
      </w:pPr>
      <w:r>
        <w:t>Claims</w:t>
      </w:r>
    </w:p>
    <w:p w14:paraId="74E6F60E" w14:textId="0F23A39E" w:rsidR="007E1BED" w:rsidRDefault="007E1BED" w:rsidP="00C542D6">
      <w:pPr>
        <w:pStyle w:val="ListParagraph"/>
        <w:numPr>
          <w:ilvl w:val="0"/>
          <w:numId w:val="17"/>
        </w:numPr>
      </w:pPr>
      <w:r>
        <w:t>History</w:t>
      </w:r>
    </w:p>
    <w:p w14:paraId="56EF8C27" w14:textId="77777777" w:rsidR="007E1BED" w:rsidRDefault="007E1BED" w:rsidP="007E1BED"/>
    <w:p w14:paraId="03123503" w14:textId="3558B1D8" w:rsidR="0059461D" w:rsidRDefault="0059461D" w:rsidP="00787A81">
      <w:pPr>
        <w:pStyle w:val="Heading3"/>
      </w:pPr>
      <w:r>
        <w:t>Access Rights:</w:t>
      </w:r>
    </w:p>
    <w:p w14:paraId="30EDFEE7" w14:textId="1E09C43F" w:rsidR="0059461D" w:rsidRDefault="0059461D" w:rsidP="00A57696">
      <w:pPr>
        <w:pStyle w:val="ListParagraph"/>
        <w:numPr>
          <w:ilvl w:val="0"/>
          <w:numId w:val="12"/>
        </w:numPr>
      </w:pPr>
      <w:r>
        <w:t>All CMS Users can view data.</w:t>
      </w:r>
    </w:p>
    <w:p w14:paraId="342DD76E" w14:textId="3BE9A3A6" w:rsidR="00787A81" w:rsidRDefault="00787A81" w:rsidP="00A57696">
      <w:pPr>
        <w:pStyle w:val="ListParagraph"/>
        <w:numPr>
          <w:ilvl w:val="0"/>
          <w:numId w:val="12"/>
        </w:numPr>
      </w:pPr>
      <w:r>
        <w:t>Provider Account Managers and Approvers can edit data.</w:t>
      </w:r>
    </w:p>
    <w:p w14:paraId="214216CB" w14:textId="6BFBF4C2" w:rsidR="0059461D" w:rsidRDefault="00787A81" w:rsidP="00A57696">
      <w:pPr>
        <w:pStyle w:val="ListParagraph"/>
        <w:numPr>
          <w:ilvl w:val="0"/>
          <w:numId w:val="12"/>
        </w:numPr>
      </w:pPr>
      <w:r>
        <w:t xml:space="preserve">No user but Administrator </w:t>
      </w:r>
      <w:r w:rsidR="0059461D">
        <w:t>can delete an entry from this module.</w:t>
      </w:r>
    </w:p>
    <w:p w14:paraId="0D37E3CF" w14:textId="67D4A2D3" w:rsidR="00787A81" w:rsidRDefault="00787A81" w:rsidP="00A57696">
      <w:pPr>
        <w:pStyle w:val="ListParagraph"/>
        <w:numPr>
          <w:ilvl w:val="0"/>
          <w:numId w:val="12"/>
        </w:numPr>
      </w:pPr>
      <w:r>
        <w:t>Only Approvers can use workflow to Approve a Provider.</w:t>
      </w:r>
    </w:p>
    <w:p w14:paraId="26AB81B7" w14:textId="77777777" w:rsidR="0059461D" w:rsidRPr="0029386D" w:rsidRDefault="0059461D" w:rsidP="0059461D"/>
    <w:p w14:paraId="0AF1EAF2" w14:textId="41EFED81" w:rsidR="00894504" w:rsidRDefault="00457CDC" w:rsidP="00787A81">
      <w:pPr>
        <w:pStyle w:val="Heading3"/>
      </w:pPr>
      <w:r>
        <w:t>Manual</w:t>
      </w:r>
      <w:r w:rsidR="00787A81">
        <w:t xml:space="preserve"> and automatic actions (workflows)</w:t>
      </w:r>
    </w:p>
    <w:tbl>
      <w:tblPr>
        <w:tblStyle w:val="LightList-Accent6"/>
        <w:tblW w:w="9806" w:type="dxa"/>
        <w:tblLayout w:type="fixed"/>
        <w:tblLook w:val="04A0" w:firstRow="1" w:lastRow="0" w:firstColumn="1" w:lastColumn="0" w:noHBand="0" w:noVBand="1"/>
      </w:tblPr>
      <w:tblGrid>
        <w:gridCol w:w="2802"/>
        <w:gridCol w:w="1559"/>
        <w:gridCol w:w="1823"/>
        <w:gridCol w:w="3622"/>
      </w:tblGrid>
      <w:tr w:rsidR="00C27999" w:rsidRPr="0029386D" w14:paraId="25F5B416" w14:textId="77777777" w:rsidTr="00FA7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58DC397" w14:textId="7F5945F4" w:rsidR="00787A81" w:rsidRPr="0029386D" w:rsidRDefault="00787A81" w:rsidP="00920F9C">
            <w:pPr>
              <w:pStyle w:val="ListParagraph"/>
              <w:ind w:left="0"/>
              <w:jc w:val="left"/>
            </w:pPr>
            <w:r>
              <w:t>Workflow name</w:t>
            </w:r>
          </w:p>
        </w:tc>
        <w:tc>
          <w:tcPr>
            <w:tcW w:w="1559" w:type="dxa"/>
          </w:tcPr>
          <w:p w14:paraId="5DDDD5D6" w14:textId="1E438826" w:rsidR="00787A81"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823" w:type="dxa"/>
          </w:tcPr>
          <w:p w14:paraId="4A954D46" w14:textId="631405C1" w:rsidR="00787A81" w:rsidRPr="0029386D"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622" w:type="dxa"/>
          </w:tcPr>
          <w:p w14:paraId="5CC252F7" w14:textId="606EAE26" w:rsidR="00787A81" w:rsidRPr="0029386D" w:rsidRDefault="00787A81" w:rsidP="00920F9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614B42" w:rsidRPr="0029386D" w14:paraId="2F04CBAC" w14:textId="77777777" w:rsidTr="00FA7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FDE9D9" w:themeFill="accent6" w:themeFillTint="33"/>
          </w:tcPr>
          <w:p w14:paraId="1E539E5C" w14:textId="318D4E9E" w:rsidR="00614B42" w:rsidRPr="007243C6" w:rsidRDefault="00614B42" w:rsidP="00C41A75">
            <w:pPr>
              <w:pStyle w:val="ListParagraph"/>
              <w:ind w:left="0"/>
              <w:jc w:val="left"/>
            </w:pPr>
            <w:r>
              <w:t xml:space="preserve">Underwriting </w:t>
            </w:r>
            <w:r w:rsidR="00E700D3">
              <w:t>of Provider</w:t>
            </w:r>
          </w:p>
        </w:tc>
        <w:tc>
          <w:tcPr>
            <w:tcW w:w="1559" w:type="dxa"/>
            <w:shd w:val="clear" w:color="auto" w:fill="FDE9D9" w:themeFill="accent6" w:themeFillTint="33"/>
          </w:tcPr>
          <w:p w14:paraId="08EEEA52" w14:textId="72606B0B" w:rsidR="00614B42" w:rsidRPr="0029386D" w:rsidRDefault="00614B4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823" w:type="dxa"/>
            <w:shd w:val="clear" w:color="auto" w:fill="FDE9D9" w:themeFill="accent6" w:themeFillTint="33"/>
          </w:tcPr>
          <w:p w14:paraId="23BD74A3" w14:textId="53334EBC" w:rsidR="00614B42" w:rsidRPr="0029386D" w:rsidRDefault="00614B4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shd w:val="clear" w:color="auto" w:fill="FDE9D9" w:themeFill="accent6" w:themeFillTint="33"/>
          </w:tcPr>
          <w:p w14:paraId="78996000" w14:textId="0B3F10C6" w:rsidR="00614B42" w:rsidRPr="0029386D" w:rsidRDefault="00614B42" w:rsidP="00C41A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B042C" w:rsidRPr="0029386D" w14:paraId="0588CB6E" w14:textId="77777777" w:rsidTr="00734675">
        <w:tc>
          <w:tcPr>
            <w:cnfStyle w:val="001000000000" w:firstRow="0" w:lastRow="0" w:firstColumn="1" w:lastColumn="0" w:oddVBand="0" w:evenVBand="0" w:oddHBand="0" w:evenHBand="0" w:firstRowFirstColumn="0" w:firstRowLastColumn="0" w:lastRowFirstColumn="0" w:lastRowLastColumn="0"/>
            <w:tcW w:w="2802" w:type="dxa"/>
          </w:tcPr>
          <w:p w14:paraId="27A2930F" w14:textId="77777777" w:rsidR="003B042C" w:rsidRPr="007243C6" w:rsidRDefault="003B042C" w:rsidP="00734675">
            <w:pPr>
              <w:pStyle w:val="ListParagraph"/>
              <w:ind w:left="0"/>
              <w:jc w:val="left"/>
            </w:pPr>
            <w:r>
              <w:t>Underwrite</w:t>
            </w:r>
          </w:p>
        </w:tc>
        <w:tc>
          <w:tcPr>
            <w:tcW w:w="1559" w:type="dxa"/>
          </w:tcPr>
          <w:p w14:paraId="22F07760" w14:textId="77777777" w:rsidR="003B042C" w:rsidRPr="0029386D" w:rsidRDefault="003B042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7E2057F1" w14:textId="6552DF14" w:rsidR="003B042C" w:rsidRDefault="003B042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User Role = </w:t>
            </w:r>
            <w:r w:rsidR="00CF2700">
              <w:t>Provider Account Manager</w:t>
            </w:r>
            <w:r w:rsidR="00CF2700" w:rsidRPr="0029386D">
              <w:t xml:space="preserve"> </w:t>
            </w:r>
            <w:r>
              <w:t xml:space="preserve">or </w:t>
            </w:r>
            <w:r>
              <w:lastRenderedPageBreak/>
              <w:t>Approver</w:t>
            </w:r>
          </w:p>
          <w:p w14:paraId="39DAAFFD" w14:textId="77777777" w:rsidR="003B042C" w:rsidRPr="0029386D" w:rsidRDefault="003B042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New AND All eligibility criteria met? = Yes or Conditionally</w:t>
            </w:r>
          </w:p>
        </w:tc>
        <w:tc>
          <w:tcPr>
            <w:tcW w:w="3622" w:type="dxa"/>
          </w:tcPr>
          <w:p w14:paraId="159E4512" w14:textId="77777777" w:rsidR="003B042C" w:rsidRDefault="003B042C"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lastRenderedPageBreak/>
              <w:t>Set Status := Underwritten</w:t>
            </w:r>
          </w:p>
          <w:p w14:paraId="73CC73F1" w14:textId="77777777" w:rsidR="003B042C" w:rsidRPr="0029386D" w:rsidRDefault="003B042C"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Underwriter Name := current user</w:t>
            </w:r>
          </w:p>
        </w:tc>
      </w:tr>
      <w:tr w:rsidR="00C27999" w:rsidRPr="0029386D" w14:paraId="775E82BC" w14:textId="77777777" w:rsidTr="00FA7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59B83A5B" w14:textId="4613540E" w:rsidR="00787A81" w:rsidRPr="007243C6" w:rsidRDefault="003B042C" w:rsidP="00920F9C">
            <w:pPr>
              <w:pStyle w:val="ListParagraph"/>
              <w:ind w:left="0"/>
              <w:jc w:val="left"/>
            </w:pPr>
            <w:r>
              <w:lastRenderedPageBreak/>
              <w:t xml:space="preserve">Bypass </w:t>
            </w:r>
            <w:r w:rsidR="001C41A1">
              <w:t>u</w:t>
            </w:r>
            <w:r w:rsidR="00787A81">
              <w:t>nderwrit</w:t>
            </w:r>
            <w:r w:rsidR="001C41A1">
              <w:t>ing</w:t>
            </w:r>
          </w:p>
        </w:tc>
        <w:tc>
          <w:tcPr>
            <w:tcW w:w="1559" w:type="dxa"/>
          </w:tcPr>
          <w:p w14:paraId="4854181C" w14:textId="5A536F58" w:rsidR="00787A81" w:rsidRPr="0029386D" w:rsidRDefault="00787A81"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6E5A9697" w14:textId="1E310E78" w:rsidR="00787A81" w:rsidRDefault="00787A81" w:rsidP="00787A81">
            <w:pPr>
              <w:pStyle w:val="ListParagraph"/>
              <w:ind w:left="0"/>
              <w:jc w:val="left"/>
              <w:cnfStyle w:val="000000100000" w:firstRow="0" w:lastRow="0" w:firstColumn="0" w:lastColumn="0" w:oddVBand="0" w:evenVBand="0" w:oddHBand="1" w:evenHBand="0" w:firstRowFirstColumn="0" w:firstRowLastColumn="0" w:lastRowFirstColumn="0" w:lastRowLastColumn="0"/>
            </w:pPr>
            <w:r>
              <w:t>User R</w:t>
            </w:r>
            <w:r w:rsidR="002675CD">
              <w:t>ole =</w:t>
            </w:r>
            <w:r>
              <w:t xml:space="preserve"> </w:t>
            </w:r>
            <w:r w:rsidR="002675CD">
              <w:t>Approver</w:t>
            </w:r>
          </w:p>
          <w:p w14:paraId="0BA3ABC0" w14:textId="64676E69" w:rsidR="00787A81" w:rsidRPr="0029386D" w:rsidRDefault="00787A81"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Status </w:t>
            </w:r>
            <w:r w:rsidR="002675CD">
              <w:t>=</w:t>
            </w:r>
            <w:r>
              <w:t xml:space="preserve"> New AND </w:t>
            </w:r>
            <w:r w:rsidR="002675CD">
              <w:t xml:space="preserve">All eligibility criteria met? </w:t>
            </w:r>
            <w:r w:rsidR="00C3018C">
              <w:t>&lt;&gt;</w:t>
            </w:r>
            <w:r w:rsidR="004F33CB">
              <w:t xml:space="preserve"> </w:t>
            </w:r>
            <w:r w:rsidR="002675CD">
              <w:t xml:space="preserve">Yes </w:t>
            </w:r>
            <w:r w:rsidR="00D91937">
              <w:t xml:space="preserve">or </w:t>
            </w:r>
            <w:r w:rsidR="002675CD">
              <w:t>Conditionally</w:t>
            </w:r>
          </w:p>
        </w:tc>
        <w:tc>
          <w:tcPr>
            <w:tcW w:w="3622" w:type="dxa"/>
          </w:tcPr>
          <w:p w14:paraId="3527470D" w14:textId="5F4885F4" w:rsidR="00787A81"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Underwritten</w:t>
            </w:r>
          </w:p>
          <w:p w14:paraId="2D60D880" w14:textId="7C47BC13" w:rsidR="002675CD" w:rsidRPr="0029386D"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Underwriter Name := current user</w:t>
            </w:r>
          </w:p>
        </w:tc>
      </w:tr>
      <w:tr w:rsidR="00607F46" w:rsidRPr="0029386D" w14:paraId="7B3180A2" w14:textId="77777777" w:rsidTr="00851C5D">
        <w:trPr>
          <w:ins w:id="78" w:author="Dariusz Bogumil" w:date="2022-03-04T15:56:00Z"/>
        </w:trPr>
        <w:tc>
          <w:tcPr>
            <w:cnfStyle w:val="001000000000" w:firstRow="0" w:lastRow="0" w:firstColumn="1" w:lastColumn="0" w:oddVBand="0" w:evenVBand="0" w:oddHBand="0" w:evenHBand="0" w:firstRowFirstColumn="0" w:firstRowLastColumn="0" w:lastRowFirstColumn="0" w:lastRowLastColumn="0"/>
            <w:tcW w:w="2802" w:type="dxa"/>
          </w:tcPr>
          <w:p w14:paraId="69AD9A0D" w14:textId="77777777" w:rsidR="00607F46" w:rsidRPr="007243C6" w:rsidRDefault="00607F46" w:rsidP="00851C5D">
            <w:pPr>
              <w:pStyle w:val="ListParagraph"/>
              <w:ind w:left="0"/>
              <w:jc w:val="left"/>
              <w:rPr>
                <w:ins w:id="79" w:author="Dariusz Bogumil" w:date="2022-03-04T15:56:00Z"/>
              </w:rPr>
            </w:pPr>
            <w:ins w:id="80" w:author="Dariusz Bogumil" w:date="2022-03-04T15:56:00Z">
              <w:r>
                <w:t>Generate a Master Agreement</w:t>
              </w:r>
            </w:ins>
          </w:p>
        </w:tc>
        <w:tc>
          <w:tcPr>
            <w:tcW w:w="1559" w:type="dxa"/>
          </w:tcPr>
          <w:p w14:paraId="43FBD4D1" w14:textId="77777777" w:rsidR="00607F46" w:rsidRDefault="00607F46" w:rsidP="00851C5D">
            <w:pPr>
              <w:pStyle w:val="ListParagraph"/>
              <w:ind w:left="0"/>
              <w:jc w:val="left"/>
              <w:cnfStyle w:val="000000000000" w:firstRow="0" w:lastRow="0" w:firstColumn="0" w:lastColumn="0" w:oddVBand="0" w:evenVBand="0" w:oddHBand="0" w:evenHBand="0" w:firstRowFirstColumn="0" w:firstRowLastColumn="0" w:lastRowFirstColumn="0" w:lastRowLastColumn="0"/>
              <w:rPr>
                <w:ins w:id="81" w:author="Dariusz Bogumil" w:date="2022-03-04T15:56:00Z"/>
              </w:rPr>
            </w:pPr>
            <w:ins w:id="82" w:author="Dariusz Bogumil" w:date="2022-03-04T15:56:00Z">
              <w:r>
                <w:t>Manual</w:t>
              </w:r>
            </w:ins>
          </w:p>
        </w:tc>
        <w:tc>
          <w:tcPr>
            <w:tcW w:w="1823" w:type="dxa"/>
          </w:tcPr>
          <w:p w14:paraId="2F202593" w14:textId="77777777" w:rsidR="00607F46" w:rsidRPr="0029386D" w:rsidRDefault="00607F46" w:rsidP="00851C5D">
            <w:pPr>
              <w:pStyle w:val="ListParagraph"/>
              <w:ind w:left="0"/>
              <w:jc w:val="left"/>
              <w:cnfStyle w:val="000000000000" w:firstRow="0" w:lastRow="0" w:firstColumn="0" w:lastColumn="0" w:oddVBand="0" w:evenVBand="0" w:oddHBand="0" w:evenHBand="0" w:firstRowFirstColumn="0" w:firstRowLastColumn="0" w:lastRowFirstColumn="0" w:lastRowLastColumn="0"/>
              <w:rPr>
                <w:ins w:id="83" w:author="Dariusz Bogumil" w:date="2022-03-04T15:56:00Z"/>
              </w:rPr>
            </w:pPr>
            <w:ins w:id="84" w:author="Dariusz Bogumil" w:date="2022-03-04T15:56:00Z">
              <w:r>
                <w:t>Status = Underwritten</w:t>
              </w:r>
            </w:ins>
          </w:p>
        </w:tc>
        <w:tc>
          <w:tcPr>
            <w:tcW w:w="3622" w:type="dxa"/>
          </w:tcPr>
          <w:p w14:paraId="7E859B40" w14:textId="77777777" w:rsidR="00607F46" w:rsidRDefault="00607F46" w:rsidP="00851C5D">
            <w:pPr>
              <w:pStyle w:val="ListParagraph"/>
              <w:ind w:left="0"/>
              <w:cnfStyle w:val="000000000000" w:firstRow="0" w:lastRow="0" w:firstColumn="0" w:lastColumn="0" w:oddVBand="0" w:evenVBand="0" w:oddHBand="0" w:evenHBand="0" w:firstRowFirstColumn="0" w:firstRowLastColumn="0" w:lastRowFirstColumn="0" w:lastRowLastColumn="0"/>
              <w:rPr>
                <w:ins w:id="85" w:author="Dariusz Bogumil" w:date="2022-03-04T15:56:00Z"/>
              </w:rPr>
            </w:pPr>
            <w:ins w:id="86" w:author="Dariusz Bogumil" w:date="2022-03-04T15:56:00Z">
              <w:r>
                <w:t xml:space="preserve">Generate a document from </w:t>
              </w:r>
              <w:proofErr w:type="spellStart"/>
              <w:r>
                <w:t>docx</w:t>
              </w:r>
              <w:proofErr w:type="spellEnd"/>
              <w:r>
                <w:t xml:space="preserve"> template “</w:t>
              </w:r>
              <w:r w:rsidRPr="00B0055B">
                <w:t>Master Purchase Agreement TEMPLATE.docx</w:t>
              </w:r>
              <w:r>
                <w:t>” (with replaced placeholders).</w:t>
              </w:r>
            </w:ins>
          </w:p>
          <w:p w14:paraId="08A3DC9D" w14:textId="5EB32730" w:rsidR="00607F46" w:rsidRDefault="00607F46" w:rsidP="00851C5D">
            <w:pPr>
              <w:pStyle w:val="ListParagraph"/>
              <w:ind w:left="0"/>
              <w:cnfStyle w:val="000000000000" w:firstRow="0" w:lastRow="0" w:firstColumn="0" w:lastColumn="0" w:oddVBand="0" w:evenVBand="0" w:oddHBand="0" w:evenHBand="0" w:firstRowFirstColumn="0" w:firstRowLastColumn="0" w:lastRowFirstColumn="0" w:lastRowLastColumn="0"/>
              <w:rPr>
                <w:ins w:id="87" w:author="Dariusz Bogumil" w:date="2022-03-04T15:56:00Z"/>
              </w:rPr>
            </w:pPr>
            <w:ins w:id="88" w:author="Dariusz Bogumil" w:date="2022-03-04T15:56:00Z">
              <w:r>
                <w:t xml:space="preserve">Set document type = Master </w:t>
              </w:r>
            </w:ins>
            <w:ins w:id="89" w:author="Dariusz Bogumil" w:date="2022-03-04T15:57:00Z">
              <w:r>
                <w:t>Purchase Agreement.</w:t>
              </w:r>
            </w:ins>
          </w:p>
          <w:p w14:paraId="7F4E5576" w14:textId="12A96C13" w:rsidR="00607F46" w:rsidRPr="0029386D" w:rsidRDefault="00607F46" w:rsidP="00851C5D">
            <w:pPr>
              <w:pStyle w:val="ListParagraph"/>
              <w:ind w:left="0"/>
              <w:cnfStyle w:val="000000000000" w:firstRow="0" w:lastRow="0" w:firstColumn="0" w:lastColumn="0" w:oddVBand="0" w:evenVBand="0" w:oddHBand="0" w:evenHBand="0" w:firstRowFirstColumn="0" w:firstRowLastColumn="0" w:lastRowFirstColumn="0" w:lastRowLastColumn="0"/>
              <w:rPr>
                <w:ins w:id="90" w:author="Dariusz Bogumil" w:date="2022-03-04T15:56:00Z"/>
              </w:rPr>
            </w:pPr>
            <w:ins w:id="91" w:author="Dariusz Bogumil" w:date="2022-03-04T15:56:00Z">
              <w:r>
                <w:t xml:space="preserve">Attach it to the Provider. </w:t>
              </w:r>
            </w:ins>
          </w:p>
        </w:tc>
      </w:tr>
      <w:tr w:rsidR="00666E36" w:rsidRPr="0029386D" w14:paraId="3C60218A" w14:textId="77777777" w:rsidTr="00851C5D">
        <w:trPr>
          <w:cnfStyle w:val="000000100000" w:firstRow="0" w:lastRow="0" w:firstColumn="0" w:lastColumn="0" w:oddVBand="0" w:evenVBand="0" w:oddHBand="1" w:evenHBand="0" w:firstRowFirstColumn="0" w:firstRowLastColumn="0" w:lastRowFirstColumn="0" w:lastRowLastColumn="0"/>
          <w:ins w:id="92" w:author="Dariusz Bogumil" w:date="2022-03-04T15:43:00Z"/>
        </w:trPr>
        <w:tc>
          <w:tcPr>
            <w:cnfStyle w:val="001000000000" w:firstRow="0" w:lastRow="0" w:firstColumn="1" w:lastColumn="0" w:oddVBand="0" w:evenVBand="0" w:oddHBand="0" w:evenHBand="0" w:firstRowFirstColumn="0" w:firstRowLastColumn="0" w:lastRowFirstColumn="0" w:lastRowLastColumn="0"/>
            <w:tcW w:w="2802" w:type="dxa"/>
          </w:tcPr>
          <w:p w14:paraId="501A7D7B" w14:textId="66A1D824" w:rsidR="00666E36" w:rsidRPr="007243C6" w:rsidRDefault="00607F46" w:rsidP="00851C5D">
            <w:pPr>
              <w:pStyle w:val="ListParagraph"/>
              <w:ind w:left="0"/>
              <w:jc w:val="left"/>
              <w:rPr>
                <w:ins w:id="93" w:author="Dariusz Bogumil" w:date="2022-03-04T15:43:00Z"/>
              </w:rPr>
            </w:pPr>
            <w:ins w:id="94" w:author="Dariusz Bogumil" w:date="2022-03-04T15:56:00Z">
              <w:r>
                <w:t>Send</w:t>
              </w:r>
            </w:ins>
            <w:ins w:id="95" w:author="Dariusz Bogumil" w:date="2022-03-04T15:43:00Z">
              <w:r w:rsidR="00666E36">
                <w:t xml:space="preserve"> a Master Agreement</w:t>
              </w:r>
            </w:ins>
          </w:p>
        </w:tc>
        <w:tc>
          <w:tcPr>
            <w:tcW w:w="1559" w:type="dxa"/>
          </w:tcPr>
          <w:p w14:paraId="234CB5F2" w14:textId="77777777" w:rsidR="00666E36" w:rsidRDefault="00666E36" w:rsidP="00851C5D">
            <w:pPr>
              <w:pStyle w:val="ListParagraph"/>
              <w:ind w:left="0"/>
              <w:jc w:val="left"/>
              <w:cnfStyle w:val="000000100000" w:firstRow="0" w:lastRow="0" w:firstColumn="0" w:lastColumn="0" w:oddVBand="0" w:evenVBand="0" w:oddHBand="1" w:evenHBand="0" w:firstRowFirstColumn="0" w:firstRowLastColumn="0" w:lastRowFirstColumn="0" w:lastRowLastColumn="0"/>
              <w:rPr>
                <w:ins w:id="96" w:author="Dariusz Bogumil" w:date="2022-03-04T15:43:00Z"/>
              </w:rPr>
            </w:pPr>
            <w:ins w:id="97" w:author="Dariusz Bogumil" w:date="2022-03-04T15:43:00Z">
              <w:r>
                <w:t>Manual</w:t>
              </w:r>
            </w:ins>
          </w:p>
        </w:tc>
        <w:tc>
          <w:tcPr>
            <w:tcW w:w="1823" w:type="dxa"/>
          </w:tcPr>
          <w:p w14:paraId="275044A3" w14:textId="3B2BEA3F" w:rsidR="00666E36" w:rsidRPr="0029386D" w:rsidRDefault="00666E36" w:rsidP="00851C5D">
            <w:pPr>
              <w:pStyle w:val="ListParagraph"/>
              <w:ind w:left="0"/>
              <w:jc w:val="left"/>
              <w:cnfStyle w:val="000000100000" w:firstRow="0" w:lastRow="0" w:firstColumn="0" w:lastColumn="0" w:oddVBand="0" w:evenVBand="0" w:oddHBand="1" w:evenHBand="0" w:firstRowFirstColumn="0" w:firstRowLastColumn="0" w:lastRowFirstColumn="0" w:lastRowLastColumn="0"/>
              <w:rPr>
                <w:ins w:id="98" w:author="Dariusz Bogumil" w:date="2022-03-04T15:43:00Z"/>
              </w:rPr>
            </w:pPr>
            <w:ins w:id="99" w:author="Dariusz Bogumil" w:date="2022-03-04T15:43:00Z">
              <w:r>
                <w:t>Status = Underwritten</w:t>
              </w:r>
            </w:ins>
          </w:p>
        </w:tc>
        <w:tc>
          <w:tcPr>
            <w:tcW w:w="3622" w:type="dxa"/>
          </w:tcPr>
          <w:p w14:paraId="582FC9DE" w14:textId="7FF40C3F" w:rsidR="00666E36" w:rsidRPr="0029386D" w:rsidRDefault="00607F46">
            <w:pPr>
              <w:pStyle w:val="ListParagraph"/>
              <w:ind w:left="0"/>
              <w:cnfStyle w:val="000000100000" w:firstRow="0" w:lastRow="0" w:firstColumn="0" w:lastColumn="0" w:oddVBand="0" w:evenVBand="0" w:oddHBand="1" w:evenHBand="0" w:firstRowFirstColumn="0" w:firstRowLastColumn="0" w:lastRowFirstColumn="0" w:lastRowLastColumn="0"/>
              <w:rPr>
                <w:ins w:id="100" w:author="Dariusz Bogumil" w:date="2022-03-04T15:43:00Z"/>
              </w:rPr>
            </w:pPr>
            <w:ins w:id="101" w:author="Dariusz Bogumil" w:date="2022-03-04T15:56:00Z">
              <w:r>
                <w:t>Sent</w:t>
              </w:r>
            </w:ins>
            <w:ins w:id="102" w:author="Dariusz Bogumil" w:date="2022-03-04T15:43:00Z">
              <w:r w:rsidR="00666E36">
                <w:t xml:space="preserve"> a</w:t>
              </w:r>
            </w:ins>
            <w:ins w:id="103" w:author="Dariusz Bogumil" w:date="2022-03-04T15:57:00Z">
              <w:r>
                <w:t>ll</w:t>
              </w:r>
            </w:ins>
            <w:ins w:id="104" w:author="Dariusz Bogumil" w:date="2022-03-04T15:43:00Z">
              <w:r w:rsidR="00666E36">
                <w:t xml:space="preserve"> document</w:t>
              </w:r>
            </w:ins>
            <w:ins w:id="105" w:author="Dariusz Bogumil" w:date="2022-03-04T15:57:00Z">
              <w:r>
                <w:t>s</w:t>
              </w:r>
            </w:ins>
            <w:ins w:id="106" w:author="Dariusz Bogumil" w:date="2022-03-04T15:43:00Z">
              <w:r w:rsidR="00666E36">
                <w:t xml:space="preserve"> </w:t>
              </w:r>
            </w:ins>
            <w:ins w:id="107" w:author="Dariusz Bogumil" w:date="2022-03-04T15:56:00Z">
              <w:r>
                <w:t xml:space="preserve">of </w:t>
              </w:r>
            </w:ins>
            <w:ins w:id="108" w:author="Dariusz Bogumil" w:date="2022-03-04T15:43:00Z">
              <w:r w:rsidR="00666E36">
                <w:t>“</w:t>
              </w:r>
            </w:ins>
            <w:ins w:id="109" w:author="Dariusz Bogumil" w:date="2022-03-04T15:55:00Z">
              <w:r w:rsidR="00B0055B" w:rsidRPr="00B0055B">
                <w:t>Master Purchase Agreement</w:t>
              </w:r>
            </w:ins>
            <w:ins w:id="110" w:author="Dariusz Bogumil" w:date="2022-03-04T15:57:00Z">
              <w:r>
                <w:t>” type attached to this Provider (there should be only one</w:t>
              </w:r>
            </w:ins>
            <w:ins w:id="111" w:author="Dariusz Bogumil" w:date="2022-03-04T15:58:00Z">
              <w:r>
                <w:t xml:space="preserve">) </w:t>
              </w:r>
            </w:ins>
            <w:ins w:id="112" w:author="Dariusz Bogumil" w:date="2022-03-04T15:57:00Z">
              <w:r>
                <w:t>to the Provider</w:t>
              </w:r>
            </w:ins>
            <w:ins w:id="113" w:author="Dariusz Bogumil" w:date="2022-03-04T15:58:00Z">
              <w:r>
                <w:t>’s</w:t>
              </w:r>
            </w:ins>
            <w:ins w:id="114" w:author="Dariusz Bogumil" w:date="2022-03-04T15:57:00Z">
              <w:r>
                <w:t xml:space="preserve"> </w:t>
              </w:r>
            </w:ins>
            <w:ins w:id="115" w:author="Dariusz Bogumil" w:date="2022-03-04T15:58:00Z">
              <w:r>
                <w:t>E</w:t>
              </w:r>
            </w:ins>
            <w:ins w:id="116" w:author="Dariusz Bogumil" w:date="2022-03-04T15:57:00Z">
              <w:r>
                <w:t>mail TODO</w:t>
              </w:r>
            </w:ins>
            <w:ins w:id="117" w:author="Dariusz Bogumil" w:date="2022-03-04T15:58:00Z">
              <w:r>
                <w:t>.</w:t>
              </w:r>
            </w:ins>
          </w:p>
        </w:tc>
      </w:tr>
      <w:tr w:rsidR="00666E36" w:rsidRPr="0029386D" w14:paraId="7AA12974" w14:textId="77777777" w:rsidTr="00851C5D">
        <w:trPr>
          <w:ins w:id="118" w:author="Dariusz Bogumil" w:date="2022-03-04T15:41:00Z"/>
        </w:trPr>
        <w:tc>
          <w:tcPr>
            <w:cnfStyle w:val="001000000000" w:firstRow="0" w:lastRow="0" w:firstColumn="1" w:lastColumn="0" w:oddVBand="0" w:evenVBand="0" w:oddHBand="0" w:evenHBand="0" w:firstRowFirstColumn="0" w:firstRowLastColumn="0" w:lastRowFirstColumn="0" w:lastRowLastColumn="0"/>
            <w:tcW w:w="2802" w:type="dxa"/>
          </w:tcPr>
          <w:p w14:paraId="449FC08A" w14:textId="77777777" w:rsidR="00666E36" w:rsidRPr="007243C6" w:rsidRDefault="00666E36" w:rsidP="00851C5D">
            <w:pPr>
              <w:pStyle w:val="ListParagraph"/>
              <w:ind w:left="0"/>
              <w:jc w:val="left"/>
              <w:rPr>
                <w:ins w:id="119" w:author="Dariusz Bogumil" w:date="2022-03-04T15:41:00Z"/>
              </w:rPr>
            </w:pPr>
            <w:ins w:id="120" w:author="Dariusz Bogumil" w:date="2022-03-04T15:41:00Z">
              <w:r>
                <w:t>Approve</w:t>
              </w:r>
            </w:ins>
          </w:p>
        </w:tc>
        <w:tc>
          <w:tcPr>
            <w:tcW w:w="1559" w:type="dxa"/>
          </w:tcPr>
          <w:p w14:paraId="3FAA51A3" w14:textId="77777777" w:rsidR="00666E36" w:rsidRDefault="00666E36" w:rsidP="00851C5D">
            <w:pPr>
              <w:pStyle w:val="ListParagraph"/>
              <w:ind w:left="0"/>
              <w:jc w:val="left"/>
              <w:cnfStyle w:val="000000000000" w:firstRow="0" w:lastRow="0" w:firstColumn="0" w:lastColumn="0" w:oddVBand="0" w:evenVBand="0" w:oddHBand="0" w:evenHBand="0" w:firstRowFirstColumn="0" w:firstRowLastColumn="0" w:lastRowFirstColumn="0" w:lastRowLastColumn="0"/>
              <w:rPr>
                <w:ins w:id="121" w:author="Dariusz Bogumil" w:date="2022-03-04T15:41:00Z"/>
              </w:rPr>
            </w:pPr>
            <w:ins w:id="122" w:author="Dariusz Bogumil" w:date="2022-03-04T15:41:00Z">
              <w:r>
                <w:t>Manual</w:t>
              </w:r>
            </w:ins>
          </w:p>
        </w:tc>
        <w:tc>
          <w:tcPr>
            <w:tcW w:w="1823" w:type="dxa"/>
          </w:tcPr>
          <w:p w14:paraId="040ABC73" w14:textId="77777777" w:rsidR="00666E36" w:rsidRDefault="00666E36" w:rsidP="00851C5D">
            <w:pPr>
              <w:pStyle w:val="ListParagraph"/>
              <w:ind w:left="0"/>
              <w:jc w:val="left"/>
              <w:cnfStyle w:val="000000000000" w:firstRow="0" w:lastRow="0" w:firstColumn="0" w:lastColumn="0" w:oddVBand="0" w:evenVBand="0" w:oddHBand="0" w:evenHBand="0" w:firstRowFirstColumn="0" w:firstRowLastColumn="0" w:lastRowFirstColumn="0" w:lastRowLastColumn="0"/>
              <w:rPr>
                <w:ins w:id="123" w:author="Dariusz Bogumil" w:date="2022-03-04T15:41:00Z"/>
              </w:rPr>
            </w:pPr>
            <w:ins w:id="124" w:author="Dariusz Bogumil" w:date="2022-03-04T15:41:00Z">
              <w:r>
                <w:t>User Role = Approver</w:t>
              </w:r>
            </w:ins>
          </w:p>
          <w:p w14:paraId="2AEC4046" w14:textId="77777777" w:rsidR="00666E36" w:rsidRPr="0029386D" w:rsidRDefault="00666E36" w:rsidP="00851C5D">
            <w:pPr>
              <w:pStyle w:val="ListParagraph"/>
              <w:ind w:left="0"/>
              <w:jc w:val="left"/>
              <w:cnfStyle w:val="000000000000" w:firstRow="0" w:lastRow="0" w:firstColumn="0" w:lastColumn="0" w:oddVBand="0" w:evenVBand="0" w:oddHBand="0" w:evenHBand="0" w:firstRowFirstColumn="0" w:firstRowLastColumn="0" w:lastRowFirstColumn="0" w:lastRowLastColumn="0"/>
              <w:rPr>
                <w:ins w:id="125" w:author="Dariusz Bogumil" w:date="2022-03-04T15:41:00Z"/>
              </w:rPr>
            </w:pPr>
            <w:ins w:id="126" w:author="Dariusz Bogumil" w:date="2022-03-04T15:41:00Z">
              <w:r>
                <w:t>AND Status = Underwritten</w:t>
              </w:r>
            </w:ins>
          </w:p>
        </w:tc>
        <w:tc>
          <w:tcPr>
            <w:tcW w:w="3622" w:type="dxa"/>
          </w:tcPr>
          <w:p w14:paraId="446A959F" w14:textId="77777777" w:rsidR="00666E36" w:rsidRDefault="00666E36" w:rsidP="00851C5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127" w:author="Dariusz Bogumil" w:date="2022-03-04T15:41:00Z"/>
              </w:rPr>
            </w:pPr>
            <w:ins w:id="128" w:author="Dariusz Bogumil" w:date="2022-03-04T15:41:00Z">
              <w:r>
                <w:t>Set Status := Approved</w:t>
              </w:r>
            </w:ins>
          </w:p>
          <w:p w14:paraId="47FAC695" w14:textId="77777777" w:rsidR="00666E36" w:rsidRPr="0029386D" w:rsidRDefault="00666E36" w:rsidP="00851C5D">
            <w:pPr>
              <w:pStyle w:val="ListParagraph"/>
              <w:ind w:left="0"/>
              <w:cnfStyle w:val="000000000000" w:firstRow="0" w:lastRow="0" w:firstColumn="0" w:lastColumn="0" w:oddVBand="0" w:evenVBand="0" w:oddHBand="0" w:evenHBand="0" w:firstRowFirstColumn="0" w:firstRowLastColumn="0" w:lastRowFirstColumn="0" w:lastRowLastColumn="0"/>
              <w:rPr>
                <w:ins w:id="129" w:author="Dariusz Bogumil" w:date="2022-03-04T15:41:00Z"/>
              </w:rPr>
            </w:pPr>
            <w:ins w:id="130" w:author="Dariusz Bogumil" w:date="2022-03-04T15:41:00Z">
              <w:r>
                <w:t>Set Approver Name := current user</w:t>
              </w:r>
            </w:ins>
          </w:p>
        </w:tc>
      </w:tr>
      <w:tr w:rsidR="00C27999" w:rsidRPr="0029386D" w14:paraId="2928B630" w14:textId="77777777" w:rsidTr="00FA7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FCA5723" w14:textId="183CEBF2" w:rsidR="00787A81" w:rsidRPr="007243C6" w:rsidRDefault="002675CD" w:rsidP="00920F9C">
            <w:pPr>
              <w:pStyle w:val="ListParagraph"/>
              <w:ind w:left="0"/>
              <w:jc w:val="left"/>
            </w:pPr>
            <w:r>
              <w:t>Approve</w:t>
            </w:r>
            <w:ins w:id="131" w:author="Dariusz Bogumil" w:date="2022-03-04T15:41:00Z">
              <w:r w:rsidR="00666E36">
                <w:t xml:space="preserve"> on </w:t>
              </w:r>
            </w:ins>
            <w:ins w:id="132" w:author="Dariusz Bogumil" w:date="2022-03-04T15:42:00Z">
              <w:r w:rsidR="00666E36">
                <w:t>Watch-list</w:t>
              </w:r>
            </w:ins>
          </w:p>
        </w:tc>
        <w:tc>
          <w:tcPr>
            <w:tcW w:w="1559" w:type="dxa"/>
          </w:tcPr>
          <w:p w14:paraId="4015F524" w14:textId="5935809E" w:rsidR="00787A81"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6DE4C2C6" w14:textId="49B3FFB6" w:rsidR="002675CD" w:rsidRDefault="002675CD"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w:t>
            </w:r>
          </w:p>
          <w:p w14:paraId="107DC8D6" w14:textId="5F0EE3A9" w:rsidR="00787A81" w:rsidRPr="0029386D" w:rsidRDefault="002675CD"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Underwritten</w:t>
            </w:r>
          </w:p>
        </w:tc>
        <w:tc>
          <w:tcPr>
            <w:tcW w:w="3622" w:type="dxa"/>
          </w:tcPr>
          <w:p w14:paraId="71A0236C" w14:textId="24EFBDFF" w:rsidR="002675CD" w:rsidRDefault="002675CD" w:rsidP="002675CD">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Approved</w:t>
            </w:r>
            <w:ins w:id="133" w:author="Dariusz Bogumil" w:date="2022-03-04T15:42:00Z">
              <w:r w:rsidR="00666E36">
                <w:t xml:space="preserve"> on Watch-List</w:t>
              </w:r>
            </w:ins>
          </w:p>
          <w:p w14:paraId="448E7B9B" w14:textId="1A85DAEC" w:rsidR="00787A81" w:rsidRPr="0029386D" w:rsidRDefault="002675CD" w:rsidP="002675CD">
            <w:pPr>
              <w:pStyle w:val="ListParagraph"/>
              <w:ind w:left="0"/>
              <w:cnfStyle w:val="000000100000" w:firstRow="0" w:lastRow="0" w:firstColumn="0" w:lastColumn="0" w:oddVBand="0" w:evenVBand="0" w:oddHBand="1" w:evenHBand="0" w:firstRowFirstColumn="0" w:firstRowLastColumn="0" w:lastRowFirstColumn="0" w:lastRowLastColumn="0"/>
            </w:pPr>
            <w:r>
              <w:t>Set Approver Name := current user</w:t>
            </w:r>
          </w:p>
        </w:tc>
      </w:tr>
      <w:tr w:rsidR="00DA0F4C" w:rsidRPr="0029386D" w14:paraId="0ED42D3A" w14:textId="77777777" w:rsidTr="00FA7230">
        <w:tc>
          <w:tcPr>
            <w:cnfStyle w:val="001000000000" w:firstRow="0" w:lastRow="0" w:firstColumn="1" w:lastColumn="0" w:oddVBand="0" w:evenVBand="0" w:oddHBand="0" w:evenHBand="0" w:firstRowFirstColumn="0" w:firstRowLastColumn="0" w:lastRowFirstColumn="0" w:lastRowLastColumn="0"/>
            <w:tcW w:w="2802" w:type="dxa"/>
          </w:tcPr>
          <w:p w14:paraId="7A0E9527" w14:textId="3766B156" w:rsidR="002675CD" w:rsidRPr="007243C6" w:rsidRDefault="002675CD" w:rsidP="00920F9C">
            <w:pPr>
              <w:pStyle w:val="ListParagraph"/>
              <w:ind w:left="0"/>
              <w:jc w:val="left"/>
            </w:pPr>
            <w:r>
              <w:t>Close</w:t>
            </w:r>
          </w:p>
        </w:tc>
        <w:tc>
          <w:tcPr>
            <w:tcW w:w="1559" w:type="dxa"/>
          </w:tcPr>
          <w:p w14:paraId="1C7CE8F7"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7F01FF81" w14:textId="6F03A934"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User Role = Approver or </w:t>
            </w:r>
            <w:r w:rsidR="00BA0D9B">
              <w:t xml:space="preserve">Provider Account </w:t>
            </w:r>
            <w:r w:rsidR="00BA0D9B">
              <w:lastRenderedPageBreak/>
              <w:t>Manager</w:t>
            </w:r>
          </w:p>
          <w:p w14:paraId="0AB3E569" w14:textId="1895F206"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Approved or Underwritten or New</w:t>
            </w:r>
          </w:p>
        </w:tc>
        <w:tc>
          <w:tcPr>
            <w:tcW w:w="3622" w:type="dxa"/>
          </w:tcPr>
          <w:p w14:paraId="427EA030" w14:textId="3093A723" w:rsidR="002675CD" w:rsidRPr="0029386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lastRenderedPageBreak/>
              <w:t>Set Status := Closed</w:t>
            </w:r>
          </w:p>
        </w:tc>
      </w:tr>
      <w:tr w:rsidR="007922EE" w:rsidRPr="0029386D" w14:paraId="47279A88"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3F0EC0F" w14:textId="77777777" w:rsidR="007922EE" w:rsidRPr="007243C6" w:rsidRDefault="007922EE" w:rsidP="00734675">
            <w:pPr>
              <w:pStyle w:val="ListParagraph"/>
              <w:ind w:left="0"/>
              <w:jc w:val="left"/>
            </w:pPr>
            <w:r>
              <w:lastRenderedPageBreak/>
              <w:t>Reopen</w:t>
            </w:r>
          </w:p>
        </w:tc>
        <w:tc>
          <w:tcPr>
            <w:tcW w:w="1559" w:type="dxa"/>
          </w:tcPr>
          <w:p w14:paraId="6C9CBA63" w14:textId="77777777" w:rsidR="007922EE" w:rsidRDefault="007922E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53A757FB" w14:textId="77777777" w:rsidR="007922EE" w:rsidRDefault="007922E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 or Provider Account Manager</w:t>
            </w:r>
          </w:p>
          <w:p w14:paraId="55E7274D" w14:textId="77777777" w:rsidR="007922EE" w:rsidRPr="0029386D" w:rsidRDefault="007922E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Closed</w:t>
            </w:r>
          </w:p>
        </w:tc>
        <w:tc>
          <w:tcPr>
            <w:tcW w:w="3622" w:type="dxa"/>
          </w:tcPr>
          <w:p w14:paraId="1FDB9D20" w14:textId="77777777" w:rsidR="007922EE" w:rsidRPr="0029386D" w:rsidRDefault="007922EE"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New</w:t>
            </w:r>
          </w:p>
        </w:tc>
      </w:tr>
      <w:tr w:rsidR="00DA0F4C" w:rsidRPr="0029386D" w14:paraId="7041408C" w14:textId="77777777" w:rsidTr="00FA7230">
        <w:tc>
          <w:tcPr>
            <w:cnfStyle w:val="001000000000" w:firstRow="0" w:lastRow="0" w:firstColumn="1" w:lastColumn="0" w:oddVBand="0" w:evenVBand="0" w:oddHBand="0" w:evenHBand="0" w:firstRowFirstColumn="0" w:firstRowLastColumn="0" w:lastRowFirstColumn="0" w:lastRowLastColumn="0"/>
            <w:tcW w:w="2802" w:type="dxa"/>
          </w:tcPr>
          <w:p w14:paraId="0E8ADC5A" w14:textId="7A7F21C7" w:rsidR="002675CD" w:rsidRPr="007243C6" w:rsidRDefault="00427BC9" w:rsidP="00920F9C">
            <w:pPr>
              <w:pStyle w:val="ListParagraph"/>
              <w:ind w:left="0"/>
              <w:jc w:val="left"/>
            </w:pPr>
            <w:r>
              <w:t>Create underwriting r</w:t>
            </w:r>
            <w:r w:rsidR="00E51231">
              <w:t>eport</w:t>
            </w:r>
          </w:p>
        </w:tc>
        <w:tc>
          <w:tcPr>
            <w:tcW w:w="1559" w:type="dxa"/>
          </w:tcPr>
          <w:p w14:paraId="00343042"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4A16021F" w14:textId="19CCD4A7"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495C2D43" w14:textId="6206CA0E" w:rsidR="002675CD" w:rsidRPr="0029386D" w:rsidRDefault="00756A98"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Produce a document with underwriting summary (to be provided by PMC)</w:t>
            </w:r>
          </w:p>
        </w:tc>
      </w:tr>
      <w:tr w:rsidR="00D76B5F" w:rsidRPr="0029386D" w14:paraId="54B95257"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FDE9D9" w:themeFill="accent6" w:themeFillTint="33"/>
          </w:tcPr>
          <w:p w14:paraId="78C76545" w14:textId="79F6500F" w:rsidR="00D76B5F" w:rsidRPr="007243C6" w:rsidRDefault="00D76B5F" w:rsidP="00C41A75">
            <w:pPr>
              <w:pStyle w:val="ListParagraph"/>
              <w:ind w:left="0"/>
              <w:jc w:val="left"/>
            </w:pPr>
            <w:r>
              <w:t>Changing Bank Information</w:t>
            </w:r>
          </w:p>
        </w:tc>
        <w:tc>
          <w:tcPr>
            <w:tcW w:w="1559" w:type="dxa"/>
            <w:shd w:val="clear" w:color="auto" w:fill="FDE9D9" w:themeFill="accent6" w:themeFillTint="33"/>
          </w:tcPr>
          <w:p w14:paraId="1484FAC9" w14:textId="77777777" w:rsidR="00D76B5F" w:rsidRPr="0029386D" w:rsidRDefault="00D76B5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823" w:type="dxa"/>
            <w:shd w:val="clear" w:color="auto" w:fill="FDE9D9" w:themeFill="accent6" w:themeFillTint="33"/>
          </w:tcPr>
          <w:p w14:paraId="4C95A817" w14:textId="77777777" w:rsidR="00D76B5F" w:rsidRPr="0029386D" w:rsidRDefault="00D76B5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shd w:val="clear" w:color="auto" w:fill="FDE9D9" w:themeFill="accent6" w:themeFillTint="33"/>
          </w:tcPr>
          <w:p w14:paraId="245E679A" w14:textId="77777777" w:rsidR="00D76B5F" w:rsidRPr="0029386D" w:rsidRDefault="00D76B5F" w:rsidP="00C41A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E6012E" w:rsidRPr="0029386D" w14:paraId="6155C854" w14:textId="77777777" w:rsidTr="00C41A75">
        <w:tc>
          <w:tcPr>
            <w:cnfStyle w:val="001000000000" w:firstRow="0" w:lastRow="0" w:firstColumn="1" w:lastColumn="0" w:oddVBand="0" w:evenVBand="0" w:oddHBand="0" w:evenHBand="0" w:firstRowFirstColumn="0" w:firstRowLastColumn="0" w:lastRowFirstColumn="0" w:lastRowLastColumn="0"/>
            <w:tcW w:w="2802" w:type="dxa"/>
          </w:tcPr>
          <w:p w14:paraId="504B611D" w14:textId="6B48FBD0" w:rsidR="00E6012E" w:rsidRPr="007243C6" w:rsidRDefault="00E02F72" w:rsidP="00C41A75">
            <w:pPr>
              <w:pStyle w:val="ListParagraph"/>
              <w:ind w:left="0"/>
              <w:jc w:val="left"/>
            </w:pPr>
            <w:r>
              <w:t>RESET</w:t>
            </w:r>
            <w:r w:rsidR="00E6012E">
              <w:t>_BANK_INFO</w:t>
            </w:r>
            <w:r w:rsidR="00E3256C">
              <w:t>_APPROVAL</w:t>
            </w:r>
          </w:p>
        </w:tc>
        <w:tc>
          <w:tcPr>
            <w:tcW w:w="1559" w:type="dxa"/>
          </w:tcPr>
          <w:p w14:paraId="76D975BD" w14:textId="77777777" w:rsidR="00E6012E" w:rsidRDefault="00E601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On change of Bank Information</w:t>
            </w:r>
          </w:p>
        </w:tc>
        <w:tc>
          <w:tcPr>
            <w:tcW w:w="1823" w:type="dxa"/>
          </w:tcPr>
          <w:p w14:paraId="0F86DC8F" w14:textId="77777777" w:rsidR="00E6012E" w:rsidRPr="0029386D" w:rsidRDefault="00E601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43C80808" w14:textId="77777777" w:rsidR="00E6012E" w:rsidRDefault="00E6012E"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Clean all approval data in this section</w:t>
            </w:r>
          </w:p>
          <w:p w14:paraId="6BE8E994" w14:textId="77777777" w:rsidR="00E6012E" w:rsidRPr="0029386D" w:rsidRDefault="00E6012E"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510F04" w:rsidRPr="0029386D" w14:paraId="20444FC2"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18BEB555" w14:textId="77777777" w:rsidR="00510F04" w:rsidRPr="007243C6" w:rsidRDefault="00510F04" w:rsidP="00C41A75">
            <w:pPr>
              <w:pStyle w:val="ListParagraph"/>
              <w:ind w:left="0"/>
              <w:jc w:val="left"/>
            </w:pPr>
            <w:r>
              <w:t>Approve Bank Info</w:t>
            </w:r>
          </w:p>
        </w:tc>
        <w:tc>
          <w:tcPr>
            <w:tcW w:w="1559" w:type="dxa"/>
          </w:tcPr>
          <w:p w14:paraId="673F2E5B" w14:textId="77777777" w:rsidR="00510F04" w:rsidRDefault="00510F04"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7DE246E6" w14:textId="77777777" w:rsidR="00510F04" w:rsidRDefault="00510F04"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w:t>
            </w:r>
          </w:p>
          <w:p w14:paraId="6CC6F0B2" w14:textId="77777777" w:rsidR="00510F04" w:rsidRPr="0029386D" w:rsidRDefault="00510F04"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w:t>
            </w:r>
            <w:r w:rsidRPr="007525E6">
              <w:t>Verified by Approver</w:t>
            </w:r>
            <w:r>
              <w:t xml:space="preserve"> is empty</w:t>
            </w:r>
          </w:p>
        </w:tc>
        <w:tc>
          <w:tcPr>
            <w:tcW w:w="3622" w:type="dxa"/>
          </w:tcPr>
          <w:p w14:paraId="270CC258" w14:textId="77777777" w:rsidR="00510F04" w:rsidRDefault="00510F04" w:rsidP="00C41A75">
            <w:pPr>
              <w:tabs>
                <w:tab w:val="left" w:pos="306"/>
              </w:tabs>
              <w:cnfStyle w:val="000000100000" w:firstRow="0" w:lastRow="0" w:firstColumn="0" w:lastColumn="0" w:oddVBand="0" w:evenVBand="0" w:oddHBand="1" w:evenHBand="0" w:firstRowFirstColumn="0" w:firstRowLastColumn="0" w:lastRowFirstColumn="0" w:lastRowLastColumn="0"/>
            </w:pPr>
            <w:r>
              <w:t xml:space="preserve">Set </w:t>
            </w:r>
            <w:r w:rsidRPr="007525E6">
              <w:t>Verified by Approver</w:t>
            </w:r>
            <w:r>
              <w:t>:= current user</w:t>
            </w:r>
          </w:p>
          <w:p w14:paraId="2F88702E" w14:textId="77777777" w:rsidR="00510F04" w:rsidRPr="0029386D" w:rsidRDefault="00510F04" w:rsidP="00C41A75">
            <w:pPr>
              <w:tabs>
                <w:tab w:val="left" w:pos="306"/>
              </w:tabs>
              <w:cnfStyle w:val="000000100000" w:firstRow="0" w:lastRow="0" w:firstColumn="0" w:lastColumn="0" w:oddVBand="0" w:evenVBand="0" w:oddHBand="1" w:evenHBand="0" w:firstRowFirstColumn="0" w:firstRowLastColumn="0" w:lastRowFirstColumn="0" w:lastRowLastColumn="0"/>
            </w:pPr>
            <w:r>
              <w:t>Set Verified by Approver Date := current date</w:t>
            </w:r>
            <w:r w:rsidRPr="0029386D">
              <w:t xml:space="preserve"> </w:t>
            </w:r>
          </w:p>
        </w:tc>
      </w:tr>
      <w:tr w:rsidR="008E39BD" w:rsidRPr="0029386D" w14:paraId="5F142C2B" w14:textId="77777777" w:rsidTr="00C41A75">
        <w:tc>
          <w:tcPr>
            <w:cnfStyle w:val="001000000000" w:firstRow="0" w:lastRow="0" w:firstColumn="1" w:lastColumn="0" w:oddVBand="0" w:evenVBand="0" w:oddHBand="0" w:evenHBand="0" w:firstRowFirstColumn="0" w:firstRowLastColumn="0" w:lastRowFirstColumn="0" w:lastRowLastColumn="0"/>
            <w:tcW w:w="2802" w:type="dxa"/>
          </w:tcPr>
          <w:p w14:paraId="40BB38C5" w14:textId="77777777" w:rsidR="008E39BD" w:rsidRPr="007243C6" w:rsidRDefault="008E39BD" w:rsidP="00C41A75">
            <w:pPr>
              <w:pStyle w:val="ListParagraph"/>
              <w:ind w:left="0"/>
              <w:jc w:val="left"/>
            </w:pPr>
            <w:r>
              <w:t>SET_PROVIDER_VALIDATION_DATE</w:t>
            </w:r>
          </w:p>
        </w:tc>
        <w:tc>
          <w:tcPr>
            <w:tcW w:w="1559" w:type="dxa"/>
          </w:tcPr>
          <w:p w14:paraId="697DB5C1" w14:textId="77777777" w:rsidR="008E39BD" w:rsidRDefault="008E39BD"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Pr="002908F7">
              <w:t>Validated by Provider Note</w:t>
            </w:r>
          </w:p>
        </w:tc>
        <w:tc>
          <w:tcPr>
            <w:tcW w:w="1823" w:type="dxa"/>
          </w:tcPr>
          <w:p w14:paraId="16B2A54D" w14:textId="6A477FED" w:rsidR="008E39BD" w:rsidRPr="0029386D" w:rsidRDefault="008E39BD"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Validated by Provider Note is not empty</w:t>
            </w:r>
          </w:p>
        </w:tc>
        <w:tc>
          <w:tcPr>
            <w:tcW w:w="3622" w:type="dxa"/>
          </w:tcPr>
          <w:p w14:paraId="5E7C3BEF" w14:textId="77777777" w:rsidR="008E39BD" w:rsidRPr="0029386D" w:rsidRDefault="008E39BD" w:rsidP="00C41A75">
            <w:pPr>
              <w:tabs>
                <w:tab w:val="left" w:pos="306"/>
              </w:tabs>
              <w:cnfStyle w:val="000000000000" w:firstRow="0" w:lastRow="0" w:firstColumn="0" w:lastColumn="0" w:oddVBand="0" w:evenVBand="0" w:oddHBand="0" w:evenHBand="0" w:firstRowFirstColumn="0" w:firstRowLastColumn="0" w:lastRowFirstColumn="0" w:lastRowLastColumn="0"/>
            </w:pPr>
            <w:r>
              <w:t>Set Validated by Provider Date := current date</w:t>
            </w:r>
            <w:r w:rsidRPr="0029386D">
              <w:t xml:space="preserve"> </w:t>
            </w:r>
          </w:p>
        </w:tc>
      </w:tr>
      <w:tr w:rsidR="000F79A5" w:rsidRPr="0029386D" w14:paraId="50DD947E"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7305B725" w14:textId="5403886E" w:rsidR="000F79A5" w:rsidRPr="007243C6" w:rsidRDefault="008E39BD" w:rsidP="00C41A75">
            <w:pPr>
              <w:pStyle w:val="ListParagraph"/>
              <w:ind w:left="0"/>
              <w:jc w:val="left"/>
            </w:pPr>
            <w:r>
              <w:t>RE</w:t>
            </w:r>
            <w:r w:rsidR="000F79A5">
              <w:t>SET_</w:t>
            </w:r>
            <w:r w:rsidR="00F76E89">
              <w:t>PROVIDER_VALIDATION</w:t>
            </w:r>
            <w:r w:rsidR="00256AAE">
              <w:t>_DATE</w:t>
            </w:r>
          </w:p>
        </w:tc>
        <w:tc>
          <w:tcPr>
            <w:tcW w:w="1559" w:type="dxa"/>
          </w:tcPr>
          <w:p w14:paraId="3D4FF363" w14:textId="5B319520" w:rsidR="000F79A5" w:rsidRDefault="00256AA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002908F7" w:rsidRPr="002908F7">
              <w:t>Validated by Provider Note</w:t>
            </w:r>
          </w:p>
        </w:tc>
        <w:tc>
          <w:tcPr>
            <w:tcW w:w="1823" w:type="dxa"/>
          </w:tcPr>
          <w:p w14:paraId="3F38FB00" w14:textId="06999491" w:rsidR="000F79A5" w:rsidRPr="0029386D" w:rsidRDefault="000F79A5"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Validated by Provider </w:t>
            </w:r>
            <w:r w:rsidR="008E39BD">
              <w:t xml:space="preserve">Note </w:t>
            </w:r>
            <w:r>
              <w:t>is empty</w:t>
            </w:r>
          </w:p>
        </w:tc>
        <w:tc>
          <w:tcPr>
            <w:tcW w:w="3622" w:type="dxa"/>
          </w:tcPr>
          <w:p w14:paraId="08020745" w14:textId="4CE54389" w:rsidR="000F79A5" w:rsidRPr="0029386D" w:rsidRDefault="000F79A5" w:rsidP="00C41A75">
            <w:pPr>
              <w:tabs>
                <w:tab w:val="left" w:pos="306"/>
              </w:tabs>
              <w:cnfStyle w:val="000000100000" w:firstRow="0" w:lastRow="0" w:firstColumn="0" w:lastColumn="0" w:oddVBand="0" w:evenVBand="0" w:oddHBand="1" w:evenHBand="0" w:firstRowFirstColumn="0" w:firstRowLastColumn="0" w:lastRowFirstColumn="0" w:lastRowLastColumn="0"/>
            </w:pPr>
            <w:r>
              <w:t xml:space="preserve">Set Validated by Provider Date := </w:t>
            </w:r>
            <w:r w:rsidR="008E39BD">
              <w:t>empty</w:t>
            </w:r>
            <w:r w:rsidRPr="0029386D">
              <w:t xml:space="preserve"> </w:t>
            </w:r>
          </w:p>
        </w:tc>
      </w:tr>
      <w:tr w:rsidR="00BF1CAE" w:rsidRPr="0029386D" w14:paraId="5F30214D" w14:textId="77777777" w:rsidTr="00C41A75">
        <w:tc>
          <w:tcPr>
            <w:cnfStyle w:val="001000000000" w:firstRow="0" w:lastRow="0" w:firstColumn="1" w:lastColumn="0" w:oddVBand="0" w:evenVBand="0" w:oddHBand="0" w:evenHBand="0" w:firstRowFirstColumn="0" w:firstRowLastColumn="0" w:lastRowFirstColumn="0" w:lastRowLastColumn="0"/>
            <w:tcW w:w="2802" w:type="dxa"/>
            <w:shd w:val="clear" w:color="auto" w:fill="FDE9D9" w:themeFill="accent6" w:themeFillTint="33"/>
          </w:tcPr>
          <w:p w14:paraId="576C500A" w14:textId="69610C20" w:rsidR="00E700D3" w:rsidRPr="007243C6" w:rsidRDefault="005A5F9B" w:rsidP="00C41A75">
            <w:pPr>
              <w:pStyle w:val="ListParagraph"/>
              <w:ind w:left="0"/>
              <w:jc w:val="left"/>
            </w:pPr>
            <w:r>
              <w:t>Eligibility</w:t>
            </w:r>
          </w:p>
        </w:tc>
        <w:tc>
          <w:tcPr>
            <w:tcW w:w="1559" w:type="dxa"/>
            <w:shd w:val="clear" w:color="auto" w:fill="FDE9D9" w:themeFill="accent6" w:themeFillTint="33"/>
          </w:tcPr>
          <w:p w14:paraId="71476EDD" w14:textId="77777777" w:rsidR="00E700D3" w:rsidRPr="0029386D" w:rsidRDefault="00E700D3"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823" w:type="dxa"/>
            <w:shd w:val="clear" w:color="auto" w:fill="FDE9D9" w:themeFill="accent6" w:themeFillTint="33"/>
          </w:tcPr>
          <w:p w14:paraId="5C750F51" w14:textId="77777777" w:rsidR="00E700D3" w:rsidRPr="0029386D" w:rsidRDefault="00E700D3"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shd w:val="clear" w:color="auto" w:fill="FDE9D9" w:themeFill="accent6" w:themeFillTint="33"/>
          </w:tcPr>
          <w:p w14:paraId="11D97A29" w14:textId="77777777" w:rsidR="00E700D3" w:rsidRPr="0029386D" w:rsidRDefault="00E700D3"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C27999" w:rsidRPr="0029386D" w14:paraId="5C86FBEA" w14:textId="77777777" w:rsidTr="00D76B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288891A3" w14:textId="57764148" w:rsidR="00C27999" w:rsidRPr="007243C6" w:rsidRDefault="00C27999" w:rsidP="00C27999">
            <w:pPr>
              <w:pStyle w:val="ListParagraph"/>
              <w:ind w:left="0"/>
              <w:jc w:val="left"/>
            </w:pPr>
            <w:r>
              <w:t>ON_CREATE</w:t>
            </w:r>
          </w:p>
        </w:tc>
        <w:tc>
          <w:tcPr>
            <w:tcW w:w="1559" w:type="dxa"/>
          </w:tcPr>
          <w:p w14:paraId="1A47F33B" w14:textId="2BCDA861" w:rsidR="00C27999" w:rsidRDefault="00C27999" w:rsidP="00C27999">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create</w:t>
            </w:r>
          </w:p>
        </w:tc>
        <w:tc>
          <w:tcPr>
            <w:tcW w:w="1823" w:type="dxa"/>
          </w:tcPr>
          <w:p w14:paraId="36ECF512" w14:textId="0BC1672F"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181AEF12" w14:textId="345A6DED" w:rsidR="00C27999"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Initialize the list of Provider Eligibility Criteria</w:t>
            </w:r>
          </w:p>
          <w:p w14:paraId="5C524DFE" w14:textId="77777777"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DD295E" w:rsidRPr="0029386D" w14:paraId="0CFBACDE" w14:textId="77777777" w:rsidTr="00C41A75">
        <w:tc>
          <w:tcPr>
            <w:cnfStyle w:val="001000000000" w:firstRow="0" w:lastRow="0" w:firstColumn="1" w:lastColumn="0" w:oddVBand="0" w:evenVBand="0" w:oddHBand="0" w:evenHBand="0" w:firstRowFirstColumn="0" w:firstRowLastColumn="0" w:lastRowFirstColumn="0" w:lastRowLastColumn="0"/>
            <w:tcW w:w="2802" w:type="dxa"/>
          </w:tcPr>
          <w:p w14:paraId="5ED4FBF3" w14:textId="77777777" w:rsidR="00DD295E" w:rsidRPr="00DA0F4C" w:rsidRDefault="00DD295E" w:rsidP="00C41A75">
            <w:pPr>
              <w:pStyle w:val="ListParagraph"/>
              <w:ind w:left="0"/>
              <w:jc w:val="left"/>
            </w:pPr>
            <w:r>
              <w:t>CHECK_ELIGIBILITY</w:t>
            </w:r>
          </w:p>
        </w:tc>
        <w:tc>
          <w:tcPr>
            <w:tcW w:w="1559" w:type="dxa"/>
          </w:tcPr>
          <w:p w14:paraId="2BD2857A" w14:textId="77777777" w:rsidR="00DD295E" w:rsidRPr="0029386D" w:rsidRDefault="00DD295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any Provider </w:t>
            </w:r>
            <w:r>
              <w:lastRenderedPageBreak/>
              <w:t xml:space="preserve">Eligibility </w:t>
            </w:r>
            <w:proofErr w:type="spellStart"/>
            <w:r>
              <w:t>Criteria.Is</w:t>
            </w:r>
            <w:proofErr w:type="spellEnd"/>
            <w:r>
              <w:t xml:space="preserve"> Criteria met?</w:t>
            </w:r>
          </w:p>
        </w:tc>
        <w:tc>
          <w:tcPr>
            <w:tcW w:w="1823" w:type="dxa"/>
          </w:tcPr>
          <w:p w14:paraId="465757E3" w14:textId="77777777" w:rsidR="00DD295E" w:rsidRPr="0029386D" w:rsidRDefault="00DD295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372948F2" w14:textId="7D64D208" w:rsidR="001E1D44" w:rsidRDefault="001E1D44" w:rsidP="00C41A75">
            <w:pPr>
              <w:pStyle w:val="ListParagraph"/>
              <w:ind w:left="0"/>
              <w:cnfStyle w:val="000000000000" w:firstRow="0" w:lastRow="0" w:firstColumn="0" w:lastColumn="0" w:oddVBand="0" w:evenVBand="0" w:oddHBand="0" w:evenHBand="0" w:firstRowFirstColumn="0" w:firstRowLastColumn="0" w:lastRowFirstColumn="0" w:lastRowLastColumn="0"/>
              <w:rPr>
                <w:ins w:id="134" w:author="Dariusz Bogumil" w:date="2022-03-04T15:25:00Z"/>
              </w:rPr>
            </w:pPr>
            <w:ins w:id="135" w:author="Dariusz Bogumil" w:date="2022-03-04T15:25:00Z">
              <w:r>
                <w:t>TODO add checking if DOB, Social Security is filled</w:t>
              </w:r>
            </w:ins>
          </w:p>
          <w:p w14:paraId="0C2FABE8" w14:textId="77777777" w:rsidR="00DD295E" w:rsidRDefault="00DD295E" w:rsidP="00C41A75">
            <w:pPr>
              <w:pStyle w:val="ListParagraph"/>
              <w:ind w:left="0"/>
              <w:cnfStyle w:val="000000000000" w:firstRow="0" w:lastRow="0" w:firstColumn="0" w:lastColumn="0" w:oddVBand="0" w:evenVBand="0" w:oddHBand="0" w:evenHBand="0" w:firstRowFirstColumn="0" w:firstRowLastColumn="0" w:lastRowFirstColumn="0" w:lastRowLastColumn="0"/>
              <w:rPr>
                <w:ins w:id="136" w:author="Dariusz Bogumil" w:date="2022-03-02T18:18:00Z"/>
              </w:rPr>
            </w:pPr>
            <w:r>
              <w:lastRenderedPageBreak/>
              <w:t xml:space="preserve">Calculate </w:t>
            </w:r>
            <w:ins w:id="137" w:author="Dariusz Bogumil" w:date="2022-03-02T18:17:00Z">
              <w:r w:rsidR="00C96D16">
                <w:t xml:space="preserve">Provider’s </w:t>
              </w:r>
            </w:ins>
            <w:r>
              <w:t>“All eligibility criteria met?”</w:t>
            </w:r>
            <w:ins w:id="138" w:author="Dariusz Bogumil" w:date="2022-03-02T18:17:00Z">
              <w:r w:rsidR="00C96D16">
                <w:t xml:space="preserve"> on the grounds of eligibility questions</w:t>
              </w:r>
            </w:ins>
            <w:ins w:id="139" w:author="Dariusz Bogumil" w:date="2022-03-02T18:18:00Z">
              <w:r w:rsidR="00C96D16">
                <w:t>-</w:t>
              </w:r>
            </w:ins>
            <w:ins w:id="140" w:author="Dariusz Bogumil" w:date="2022-03-02T18:17:00Z">
              <w:r w:rsidR="00C96D16">
                <w:t xml:space="preserve">answers.. Additionally, check if </w:t>
              </w:r>
            </w:ins>
            <w:ins w:id="141" w:author="Dariusz Bogumil" w:date="2022-03-02T18:18:00Z">
              <w:r w:rsidR="00C96D16">
                <w:t>there is:</w:t>
              </w:r>
            </w:ins>
          </w:p>
          <w:p w14:paraId="3A502914" w14:textId="77777777" w:rsidR="00C96D16" w:rsidRDefault="00C96D16">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ins w:id="142" w:author="Dariusz Bogumil" w:date="2022-03-02T18:18:00Z"/>
              </w:rPr>
              <w:pPrChange w:id="143" w:author="Dariusz Bogumil" w:date="2022-03-02T18:18:00Z">
                <w:pPr>
                  <w:pStyle w:val="ListParagraph"/>
                  <w:ind w:left="0"/>
                  <w:cnfStyle w:val="000000000000" w:firstRow="0" w:lastRow="0" w:firstColumn="0" w:lastColumn="0" w:oddVBand="0" w:evenVBand="0" w:oddHBand="0" w:evenHBand="0" w:firstRowFirstColumn="0" w:firstRowLastColumn="0" w:lastRowFirstColumn="0" w:lastRowLastColumn="0"/>
                </w:pPr>
              </w:pPrChange>
            </w:pPr>
            <w:ins w:id="144" w:author="Dariusz Bogumil" w:date="2022-03-02T18:18:00Z">
              <w:r>
                <w:t>At least one Provider Contact</w:t>
              </w:r>
            </w:ins>
          </w:p>
          <w:p w14:paraId="46C15DDD" w14:textId="77777777" w:rsidR="00C96D16" w:rsidRDefault="00C96D16">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ins w:id="145" w:author="Dariusz Bogumil" w:date="2022-03-04T15:39:00Z"/>
              </w:rPr>
              <w:pPrChange w:id="146" w:author="Dariusz Bogumil" w:date="2022-03-02T18:18:00Z">
                <w:pPr>
                  <w:pStyle w:val="ListParagraph"/>
                  <w:ind w:left="0"/>
                  <w:cnfStyle w:val="000000000000" w:firstRow="0" w:lastRow="0" w:firstColumn="0" w:lastColumn="0" w:oddVBand="0" w:evenVBand="0" w:oddHBand="0" w:evenHBand="0" w:firstRowFirstColumn="0" w:firstRowLastColumn="0" w:lastRowFirstColumn="0" w:lastRowLastColumn="0"/>
                </w:pPr>
              </w:pPrChange>
            </w:pPr>
            <w:ins w:id="147" w:author="Dariusz Bogumil" w:date="2022-03-02T18:18:00Z">
              <w:r>
                <w:t>At least three Provider References</w:t>
              </w:r>
            </w:ins>
          </w:p>
          <w:p w14:paraId="01458912" w14:textId="77777777" w:rsidR="00666E36" w:rsidRDefault="00666E36" w:rsidP="00666E36">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ins w:id="148" w:author="Dariusz Bogumil" w:date="2022-03-04T15:39:00Z"/>
              </w:rPr>
            </w:pPr>
            <w:ins w:id="149" w:author="Dariusz Bogumil" w:date="2022-03-04T15:39:00Z">
              <w:r>
                <w:t>Each Provider Contact of “Owner” type has non-empty: Social Security Number, DOB</w:t>
              </w:r>
            </w:ins>
          </w:p>
          <w:p w14:paraId="1FD36CA5" w14:textId="6154B0A2" w:rsidR="00C96D16" w:rsidRPr="00C96D16" w:rsidRDefault="00C96D16">
            <w:pPr>
              <w:cnfStyle w:val="000000000000" w:firstRow="0" w:lastRow="0" w:firstColumn="0" w:lastColumn="0" w:oddVBand="0" w:evenVBand="0" w:oddHBand="0" w:evenHBand="0" w:firstRowFirstColumn="0" w:firstRowLastColumn="0" w:lastRowFirstColumn="0" w:lastRowLastColumn="0"/>
              <w:pPrChange w:id="150" w:author="Dariusz Bogumil" w:date="2022-03-02T18:18:00Z">
                <w:pPr>
                  <w:pStyle w:val="ListParagraph"/>
                  <w:ind w:left="0"/>
                  <w:cnfStyle w:val="000000000000" w:firstRow="0" w:lastRow="0" w:firstColumn="0" w:lastColumn="0" w:oddVBand="0" w:evenVBand="0" w:oddHBand="0" w:evenHBand="0" w:firstRowFirstColumn="0" w:firstRowLastColumn="0" w:lastRowFirstColumn="0" w:lastRowLastColumn="0"/>
                </w:pPr>
              </w:pPrChange>
            </w:pPr>
            <w:ins w:id="151" w:author="Dariusz Bogumil" w:date="2022-03-02T18:18:00Z">
              <w:r>
                <w:t xml:space="preserve">If not, </w:t>
              </w:r>
            </w:ins>
            <w:ins w:id="152" w:author="Dariusz Bogumil" w:date="2022-03-02T18:19:00Z">
              <w:r>
                <w:t>set “All eligibility criteria met?”=No, add description why in “Conditions to meet eligibility criteria” field.</w:t>
              </w:r>
            </w:ins>
          </w:p>
        </w:tc>
      </w:tr>
      <w:tr w:rsidR="00DD295E" w:rsidRPr="0029386D" w14:paraId="17127288"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shd w:val="clear" w:color="auto" w:fill="FDE9D9" w:themeFill="accent6" w:themeFillTint="33"/>
          </w:tcPr>
          <w:p w14:paraId="4069B90E" w14:textId="3044C8BF" w:rsidR="00DD295E" w:rsidRPr="007243C6" w:rsidRDefault="00DD295E" w:rsidP="00C41A75">
            <w:pPr>
              <w:pStyle w:val="ListParagraph"/>
              <w:ind w:left="0"/>
              <w:jc w:val="left"/>
            </w:pPr>
            <w:r>
              <w:lastRenderedPageBreak/>
              <w:t>Other</w:t>
            </w:r>
          </w:p>
        </w:tc>
        <w:tc>
          <w:tcPr>
            <w:tcW w:w="1559" w:type="dxa"/>
            <w:shd w:val="clear" w:color="auto" w:fill="FDE9D9" w:themeFill="accent6" w:themeFillTint="33"/>
          </w:tcPr>
          <w:p w14:paraId="32ED2AA0" w14:textId="77777777" w:rsidR="00DD295E" w:rsidRPr="0029386D" w:rsidRDefault="00DD295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823" w:type="dxa"/>
            <w:shd w:val="clear" w:color="auto" w:fill="FDE9D9" w:themeFill="accent6" w:themeFillTint="33"/>
          </w:tcPr>
          <w:p w14:paraId="4F88FC1D" w14:textId="77777777" w:rsidR="00DD295E" w:rsidRPr="0029386D" w:rsidRDefault="00DD295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shd w:val="clear" w:color="auto" w:fill="FDE9D9" w:themeFill="accent6" w:themeFillTint="33"/>
          </w:tcPr>
          <w:p w14:paraId="553CC305" w14:textId="77777777" w:rsidR="00DD295E" w:rsidRPr="0029386D" w:rsidRDefault="00DD295E" w:rsidP="00C41A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E86399" w:rsidRPr="0029386D" w14:paraId="1A7DDB9C" w14:textId="77777777" w:rsidTr="00C41A75">
        <w:tc>
          <w:tcPr>
            <w:cnfStyle w:val="001000000000" w:firstRow="0" w:lastRow="0" w:firstColumn="1" w:lastColumn="0" w:oddVBand="0" w:evenVBand="0" w:oddHBand="0" w:evenHBand="0" w:firstRowFirstColumn="0" w:firstRowLastColumn="0" w:lastRowFirstColumn="0" w:lastRowLastColumn="0"/>
            <w:tcW w:w="2802" w:type="dxa"/>
          </w:tcPr>
          <w:p w14:paraId="044DFE96" w14:textId="545D8C89" w:rsidR="00E86399" w:rsidRPr="007243C6" w:rsidRDefault="00683F32" w:rsidP="00C41A75">
            <w:pPr>
              <w:pStyle w:val="ListParagraph"/>
              <w:ind w:left="0"/>
              <w:jc w:val="left"/>
            </w:pPr>
            <w:r>
              <w:t>CALCULATE_PROVIDERS_SAME</w:t>
            </w:r>
            <w:r w:rsidR="00E86399">
              <w:t>_EMAIL</w:t>
            </w:r>
          </w:p>
        </w:tc>
        <w:tc>
          <w:tcPr>
            <w:tcW w:w="1559" w:type="dxa"/>
          </w:tcPr>
          <w:p w14:paraId="3F2C61FC" w14:textId="77777777" w:rsidR="00E86399" w:rsidRDefault="00E86399"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proofErr w:type="spellStart"/>
            <w:r>
              <w:t>Provider.E</w:t>
            </w:r>
            <w:proofErr w:type="spellEnd"/>
            <w:r>
              <w:t xml:space="preserve">-mail or Provider </w:t>
            </w:r>
            <w:proofErr w:type="spellStart"/>
            <w:r>
              <w:t>Contact.E</w:t>
            </w:r>
            <w:proofErr w:type="spellEnd"/>
            <w:r>
              <w:t>-mail</w:t>
            </w:r>
          </w:p>
        </w:tc>
        <w:tc>
          <w:tcPr>
            <w:tcW w:w="1823" w:type="dxa"/>
          </w:tcPr>
          <w:p w14:paraId="24B7E1CE" w14:textId="77777777" w:rsidR="00E86399" w:rsidRPr="0029386D" w:rsidRDefault="00E86399"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3D5E6CD5" w14:textId="77777777" w:rsidR="00E86399" w:rsidRDefault="00E86399"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Update </w:t>
            </w:r>
            <w:r w:rsidRPr="00E43D7D">
              <w:rPr>
                <w:b/>
                <w:bCs/>
              </w:rPr>
              <w:t>Number of contacts with the same e-mail</w:t>
            </w:r>
          </w:p>
          <w:p w14:paraId="6A820EC7" w14:textId="77777777" w:rsidR="00E86399" w:rsidRPr="0029386D" w:rsidRDefault="00E86399" w:rsidP="00C41A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DA0F4C" w:rsidRPr="0029386D" w14:paraId="1AC5FCD0" w14:textId="77777777" w:rsidTr="00FA7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14:paraId="3A035410" w14:textId="6411B81B" w:rsidR="002675CD" w:rsidRPr="007243C6" w:rsidRDefault="002675CD" w:rsidP="00920F9C">
            <w:pPr>
              <w:pStyle w:val="ListParagraph"/>
              <w:ind w:left="0"/>
              <w:jc w:val="left"/>
            </w:pPr>
            <w:r>
              <w:t>CALCULATE_KPIS</w:t>
            </w:r>
          </w:p>
        </w:tc>
        <w:tc>
          <w:tcPr>
            <w:tcW w:w="1559" w:type="dxa"/>
          </w:tcPr>
          <w:p w14:paraId="2CBCA9CE" w14:textId="487C9753"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On schedule, once a week, Saturday 3 AM</w:t>
            </w:r>
          </w:p>
        </w:tc>
        <w:tc>
          <w:tcPr>
            <w:tcW w:w="1823" w:type="dxa"/>
          </w:tcPr>
          <w:p w14:paraId="5CCAFBF5" w14:textId="39826E8D"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User Role = Approver or </w:t>
            </w:r>
            <w:r w:rsidR="00BA0D9B">
              <w:t>Provider Account Manager</w:t>
            </w:r>
          </w:p>
          <w:p w14:paraId="7230C1B7" w14:textId="77777777" w:rsidR="002675CD" w:rsidRPr="0029386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Closed</w:t>
            </w:r>
          </w:p>
        </w:tc>
        <w:tc>
          <w:tcPr>
            <w:tcW w:w="3622" w:type="dxa"/>
          </w:tcPr>
          <w:p w14:paraId="481C2C08" w14:textId="1A942C07" w:rsidR="00DA0F4C" w:rsidRDefault="00577CEE" w:rsidP="00577CE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Calculate all fields in Provider KPIs section. </w:t>
            </w:r>
            <w:r w:rsidR="00DA0F4C">
              <w:t>Do not save these results as a change in history.</w:t>
            </w:r>
          </w:p>
          <w:p w14:paraId="3943F1F3" w14:textId="77777777" w:rsidR="00DA0F4C" w:rsidRDefault="00DA0F4C" w:rsidP="00577CE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 xml:space="preserve">Call </w:t>
            </w:r>
            <w:r w:rsidRPr="00DA0F4C">
              <w:t>CALCULATE_YEARS_IN_BUSINESS</w:t>
            </w:r>
            <w:r>
              <w:t>.</w:t>
            </w:r>
          </w:p>
          <w:p w14:paraId="53846FE8" w14:textId="25BF795F" w:rsidR="002675CD" w:rsidRPr="0029386D" w:rsidRDefault="002675CD" w:rsidP="00577CEE">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C27999" w:rsidRPr="0029386D" w14:paraId="24152DFC" w14:textId="77777777" w:rsidTr="00FA7230">
        <w:tc>
          <w:tcPr>
            <w:cnfStyle w:val="001000000000" w:firstRow="0" w:lastRow="0" w:firstColumn="1" w:lastColumn="0" w:oddVBand="0" w:evenVBand="0" w:oddHBand="0" w:evenHBand="0" w:firstRowFirstColumn="0" w:firstRowLastColumn="0" w:lastRowFirstColumn="0" w:lastRowLastColumn="0"/>
            <w:tcW w:w="2802" w:type="dxa"/>
          </w:tcPr>
          <w:p w14:paraId="419B4E42" w14:textId="77777777" w:rsidR="00C27999" w:rsidRPr="00DA0F4C" w:rsidRDefault="00C27999" w:rsidP="00920F9C">
            <w:pPr>
              <w:pStyle w:val="ListParagraph"/>
              <w:ind w:left="0"/>
              <w:jc w:val="left"/>
            </w:pPr>
            <w:r w:rsidRPr="00DA0F4C">
              <w:t>CALCULATE_YEARS_IN_BUSINESS</w:t>
            </w:r>
          </w:p>
        </w:tc>
        <w:tc>
          <w:tcPr>
            <w:tcW w:w="1559" w:type="dxa"/>
          </w:tcPr>
          <w:p w14:paraId="7E161682"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Pr="007243C6">
              <w:t>Date of License granted</w:t>
            </w:r>
          </w:p>
        </w:tc>
        <w:tc>
          <w:tcPr>
            <w:tcW w:w="1823" w:type="dxa"/>
          </w:tcPr>
          <w:p w14:paraId="306A85F1"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01A14D0A" w14:textId="45AC323B"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r>
              <w:t>Calculate “</w:t>
            </w:r>
            <w:r w:rsidRPr="007243C6">
              <w:t>Years in business</w:t>
            </w:r>
            <w:r>
              <w:t>”. Do not save these results as a change in history.</w:t>
            </w:r>
          </w:p>
        </w:tc>
      </w:tr>
    </w:tbl>
    <w:p w14:paraId="39B27BAB" w14:textId="77777777" w:rsidR="00787A81" w:rsidRPr="00787A81" w:rsidRDefault="00787A81" w:rsidP="00787A81">
      <w:pPr>
        <w:rPr>
          <w:lang w:eastAsia="ja-JP"/>
        </w:rPr>
      </w:pPr>
    </w:p>
    <w:p w14:paraId="1FA8322E" w14:textId="45A5F942" w:rsidR="0059461D" w:rsidRDefault="007E1BED" w:rsidP="007E1BED">
      <w:pPr>
        <w:pStyle w:val="Heading2"/>
      </w:pPr>
      <w:bookmarkStart w:id="153" w:name="_Toc96949493"/>
      <w:r>
        <w:t>Portfolios</w:t>
      </w:r>
      <w:bookmarkEnd w:id="153"/>
    </w:p>
    <w:p w14:paraId="06EFAEE6" w14:textId="77777777" w:rsidR="00094518" w:rsidRDefault="003D0FF8" w:rsidP="008674A8">
      <w:pPr>
        <w:rPr>
          <w:lang w:eastAsia="ja-JP"/>
        </w:rPr>
      </w:pPr>
      <w:r>
        <w:rPr>
          <w:lang w:eastAsia="ja-JP"/>
        </w:rPr>
        <w:t>A</w:t>
      </w:r>
      <w:r w:rsidRPr="003D0FF8">
        <w:rPr>
          <w:lang w:eastAsia="ja-JP"/>
        </w:rPr>
        <w:t xml:space="preserve"> Portfolio object groups </w:t>
      </w:r>
      <w:r>
        <w:rPr>
          <w:lang w:eastAsia="ja-JP"/>
        </w:rPr>
        <w:t>C</w:t>
      </w:r>
      <w:r w:rsidRPr="003D0FF8">
        <w:rPr>
          <w:lang w:eastAsia="ja-JP"/>
        </w:rPr>
        <w:t xml:space="preserve">laims that are offered by a Provider and </w:t>
      </w:r>
      <w:r>
        <w:rPr>
          <w:lang w:eastAsia="ja-JP"/>
        </w:rPr>
        <w:t xml:space="preserve">can be </w:t>
      </w:r>
      <w:r w:rsidRPr="003D0FF8">
        <w:rPr>
          <w:lang w:eastAsia="ja-JP"/>
        </w:rPr>
        <w:t>purchased after approval</w:t>
      </w:r>
      <w:r>
        <w:rPr>
          <w:lang w:eastAsia="ja-JP"/>
        </w:rPr>
        <w:t>.</w:t>
      </w:r>
      <w:r w:rsidR="00094518" w:rsidRPr="00094518">
        <w:rPr>
          <w:lang w:eastAsia="ja-JP"/>
        </w:rPr>
        <w:t xml:space="preserve"> </w:t>
      </w:r>
    </w:p>
    <w:p w14:paraId="71B8F2DD" w14:textId="77777777" w:rsidR="0089171E" w:rsidRDefault="0089171E" w:rsidP="0089171E">
      <w:pPr>
        <w:rPr>
          <w:lang w:eastAsia="ja-JP"/>
        </w:rPr>
      </w:pPr>
      <w:r>
        <w:rPr>
          <w:lang w:eastAsia="ja-JP"/>
        </w:rPr>
        <w:lastRenderedPageBreak/>
        <w:t>A Portfolio is sometimes called a “Pool”. This term refers to the Portfolio that is calculated with the use of Program using “pool” algorithm (“Hurdle” is calculated on the level of the whole Portfolio instead of a single Claim).</w:t>
      </w:r>
    </w:p>
    <w:p w14:paraId="490FBB6F" w14:textId="54C68D8D" w:rsidR="004533FB" w:rsidRDefault="00094518" w:rsidP="008674A8">
      <w:pPr>
        <w:rPr>
          <w:lang w:eastAsia="ja-JP"/>
        </w:rPr>
      </w:pPr>
      <w:commentRangeStart w:id="154"/>
      <w:r>
        <w:rPr>
          <w:lang w:eastAsia="ja-JP"/>
        </w:rPr>
        <w:t>A portfolio cannot be closed until there are twenty individual claims present with the largest claim being no more than 15% of claim pool</w:t>
      </w:r>
      <w:ins w:id="155" w:author="Dariusz Bogumil" w:date="2022-03-02T18:25:00Z">
        <w:r w:rsidR="00EB01DA">
          <w:rPr>
            <w:lang w:eastAsia="ja-JP"/>
          </w:rPr>
          <w:t xml:space="preserve"> (in such situation It can be closed only by </w:t>
        </w:r>
      </w:ins>
      <w:ins w:id="156" w:author="Dariusz Bogumil" w:date="2022-03-02T18:26:00Z">
        <w:r w:rsidR="00EB01DA">
          <w:rPr>
            <w:lang w:eastAsia="ja-JP"/>
          </w:rPr>
          <w:t>a User with Approver role)</w:t>
        </w:r>
      </w:ins>
      <w:r>
        <w:rPr>
          <w:lang w:eastAsia="ja-JP"/>
        </w:rPr>
        <w:t>.</w:t>
      </w:r>
      <w:r w:rsidR="00540CF7">
        <w:rPr>
          <w:lang w:eastAsia="ja-JP"/>
        </w:rPr>
        <w:t xml:space="preserve"> </w:t>
      </w:r>
      <w:commentRangeEnd w:id="154"/>
      <w:r w:rsidR="00FB404D">
        <w:rPr>
          <w:rStyle w:val="CommentReference"/>
          <w:szCs w:val="20"/>
        </w:rPr>
        <w:commentReference w:id="154"/>
      </w:r>
      <w:r w:rsidR="0089171E">
        <w:rPr>
          <w:lang w:eastAsia="ja-JP"/>
        </w:rPr>
        <w:t xml:space="preserve">The Portfolio needs to be </w:t>
      </w:r>
      <w:r w:rsidR="004533FB">
        <w:rPr>
          <w:lang w:eastAsia="ja-JP"/>
        </w:rPr>
        <w:t>accept</w:t>
      </w:r>
      <w:r w:rsidR="0089171E">
        <w:rPr>
          <w:lang w:eastAsia="ja-JP"/>
        </w:rPr>
        <w:t>ed</w:t>
      </w:r>
      <w:r w:rsidR="004533FB">
        <w:rPr>
          <w:lang w:eastAsia="ja-JP"/>
        </w:rPr>
        <w:t xml:space="preserve"> </w:t>
      </w:r>
      <w:r w:rsidR="0089171E">
        <w:rPr>
          <w:lang w:eastAsia="ja-JP"/>
        </w:rPr>
        <w:t>by the Provider</w:t>
      </w:r>
      <w:r w:rsidR="004533FB">
        <w:rPr>
          <w:lang w:eastAsia="ja-JP"/>
        </w:rPr>
        <w:t xml:space="preserve">. </w:t>
      </w:r>
      <w:r w:rsidR="0089171E">
        <w:rPr>
          <w:lang w:eastAsia="ja-JP"/>
        </w:rPr>
        <w:t>Before acceptance its</w:t>
      </w:r>
      <w:r w:rsidR="004533FB">
        <w:rPr>
          <w:lang w:eastAsia="ja-JP"/>
        </w:rPr>
        <w:t xml:space="preserve"> list of </w:t>
      </w:r>
      <w:r w:rsidR="0089171E">
        <w:rPr>
          <w:lang w:eastAsia="ja-JP"/>
        </w:rPr>
        <w:t xml:space="preserve">accepted </w:t>
      </w:r>
      <w:r w:rsidR="004533FB">
        <w:rPr>
          <w:lang w:eastAsia="ja-JP"/>
        </w:rPr>
        <w:t xml:space="preserve">Claims can be changed. </w:t>
      </w:r>
      <w:r w:rsidR="00D2718A">
        <w:rPr>
          <w:lang w:eastAsia="ja-JP"/>
        </w:rPr>
        <w:t>In general, a</w:t>
      </w:r>
      <w:r w:rsidR="004533FB">
        <w:rPr>
          <w:lang w:eastAsia="ja-JP"/>
        </w:rPr>
        <w:t>fter buying the Portfolio, its configuration should not be changed</w:t>
      </w:r>
      <w:r w:rsidR="001E40C6">
        <w:rPr>
          <w:lang w:eastAsia="ja-JP"/>
        </w:rPr>
        <w:t xml:space="preserve">. Only </w:t>
      </w:r>
      <w:r w:rsidR="00D2718A">
        <w:rPr>
          <w:lang w:eastAsia="ja-JP"/>
        </w:rPr>
        <w:t xml:space="preserve">Purchases </w:t>
      </w:r>
      <w:r w:rsidR="001E40C6">
        <w:rPr>
          <w:lang w:eastAsia="ja-JP"/>
        </w:rPr>
        <w:t xml:space="preserve">should be added (that process will be defined in the next phase). </w:t>
      </w:r>
    </w:p>
    <w:p w14:paraId="4270DF61" w14:textId="5BD7ED8A" w:rsidR="00EE4246" w:rsidRDefault="003D0FF8" w:rsidP="008674A8">
      <w:pPr>
        <w:rPr>
          <w:lang w:eastAsia="ja-JP"/>
        </w:rPr>
      </w:pPr>
      <w:r>
        <w:rPr>
          <w:lang w:eastAsia="ja-JP"/>
        </w:rPr>
        <w:t>Payments to Providers are done on the level of Portfolios rather than single Claims</w:t>
      </w:r>
      <w:r w:rsidR="0089171E">
        <w:rPr>
          <w:lang w:eastAsia="ja-JP"/>
        </w:rPr>
        <w:t>, but it depends on</w:t>
      </w:r>
      <w:r w:rsidR="0096598F">
        <w:rPr>
          <w:lang w:eastAsia="ja-JP"/>
        </w:rPr>
        <w:t xml:space="preserve"> Program T</w:t>
      </w:r>
      <w:r w:rsidR="0089171E">
        <w:rPr>
          <w:lang w:eastAsia="ja-JP"/>
        </w:rPr>
        <w:t xml:space="preserve">ype of </w:t>
      </w:r>
      <w:r w:rsidR="0096598F">
        <w:rPr>
          <w:lang w:eastAsia="ja-JP"/>
        </w:rPr>
        <w:t xml:space="preserve">the </w:t>
      </w:r>
      <w:r w:rsidR="0089171E">
        <w:rPr>
          <w:lang w:eastAsia="ja-JP"/>
        </w:rPr>
        <w:t>Portfolio (</w:t>
      </w:r>
      <w:r w:rsidR="00941641">
        <w:rPr>
          <w:lang w:eastAsia="ja-JP"/>
        </w:rPr>
        <w:t>Bul</w:t>
      </w:r>
      <w:r w:rsidR="004D551F">
        <w:rPr>
          <w:lang w:eastAsia="ja-JP"/>
        </w:rPr>
        <w:t>k</w:t>
      </w:r>
      <w:r w:rsidR="00941641">
        <w:rPr>
          <w:lang w:eastAsia="ja-JP"/>
        </w:rPr>
        <w:t xml:space="preserve">= </w:t>
      </w:r>
      <w:r w:rsidR="0089171E">
        <w:rPr>
          <w:lang w:eastAsia="ja-JP"/>
        </w:rPr>
        <w:t xml:space="preserve">Pool or </w:t>
      </w:r>
      <w:r w:rsidR="00941641">
        <w:rPr>
          <w:lang w:eastAsia="ja-JP"/>
        </w:rPr>
        <w:t xml:space="preserve">Regular = </w:t>
      </w:r>
      <w:r w:rsidR="0089171E">
        <w:rPr>
          <w:lang w:eastAsia="ja-JP"/>
        </w:rPr>
        <w:t>“By Claim”)</w:t>
      </w:r>
      <w:r>
        <w:rPr>
          <w:lang w:eastAsia="ja-JP"/>
        </w:rPr>
        <w:t>.</w:t>
      </w:r>
    </w:p>
    <w:p w14:paraId="3E897F24" w14:textId="77777777" w:rsidR="0089171E" w:rsidRDefault="0089171E" w:rsidP="0089171E">
      <w:pPr>
        <w:rPr>
          <w:lang w:eastAsia="ja-JP"/>
        </w:rPr>
      </w:pPr>
      <w:r>
        <w:rPr>
          <w:lang w:eastAsia="ja-JP"/>
        </w:rPr>
        <w:t>For simplicity of business processes, one Portfolio can be purchased by one Investor only.</w:t>
      </w:r>
    </w:p>
    <w:p w14:paraId="5F6EDA80" w14:textId="43836611" w:rsidR="0089171E" w:rsidRDefault="0089171E" w:rsidP="0089171E">
      <w:pPr>
        <w:rPr>
          <w:lang w:eastAsia="ja-JP"/>
        </w:rPr>
      </w:pPr>
      <w:r>
        <w:rPr>
          <w:lang w:eastAsia="ja-JP"/>
        </w:rPr>
        <w:t>A Portfolio can be bought in more than one Purchase. Each Purchase can contain a few Claims from this Portfolio.</w:t>
      </w:r>
    </w:p>
    <w:p w14:paraId="295C928C" w14:textId="77777777" w:rsidR="0089171E" w:rsidRDefault="0089171E" w:rsidP="0089171E">
      <w:pPr>
        <w:rPr>
          <w:lang w:eastAsia="ja-JP"/>
        </w:rPr>
      </w:pPr>
    </w:p>
    <w:p w14:paraId="7DAF0616" w14:textId="77777777" w:rsidR="0089171E" w:rsidRDefault="0089171E" w:rsidP="008674A8">
      <w:pPr>
        <w:rPr>
          <w:lang w:eastAsia="ja-JP"/>
        </w:rPr>
      </w:pPr>
    </w:p>
    <w:p w14:paraId="5F5C9284" w14:textId="77777777" w:rsidR="003D0FF8" w:rsidRDefault="003D0FF8" w:rsidP="008674A8">
      <w:pPr>
        <w:rPr>
          <w:lang w:eastAsia="ja-JP"/>
        </w:rPr>
      </w:pPr>
    </w:p>
    <w:p w14:paraId="4CE26344" w14:textId="6EFFA332" w:rsidR="00C27999" w:rsidRPr="00C27999" w:rsidRDefault="008674A8" w:rsidP="00C27999">
      <w:pPr>
        <w:pStyle w:val="Heading3"/>
      </w:pPr>
      <w:r w:rsidRPr="00B075AC">
        <w:t>Attributes:</w:t>
      </w:r>
    </w:p>
    <w:tbl>
      <w:tblPr>
        <w:tblStyle w:val="LightList-Accent6"/>
        <w:tblW w:w="0" w:type="auto"/>
        <w:tblLook w:val="04A0" w:firstRow="1" w:lastRow="0" w:firstColumn="1" w:lastColumn="0" w:noHBand="0" w:noVBand="1"/>
      </w:tblPr>
      <w:tblGrid>
        <w:gridCol w:w="2299"/>
        <w:gridCol w:w="114"/>
        <w:gridCol w:w="2391"/>
        <w:gridCol w:w="4135"/>
        <w:gridCol w:w="7"/>
      </w:tblGrid>
      <w:tr w:rsidR="00C27999" w:rsidRPr="0029386D" w14:paraId="2164C410" w14:textId="77777777" w:rsidTr="00B73B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BDEED9D" w14:textId="77777777" w:rsidR="00C27999" w:rsidRPr="0029386D" w:rsidRDefault="00C27999" w:rsidP="00920F9C">
            <w:pPr>
              <w:pStyle w:val="ListParagraph"/>
              <w:ind w:left="0"/>
              <w:jc w:val="left"/>
            </w:pPr>
            <w:r w:rsidRPr="0029386D">
              <w:t>Section and Attribute</w:t>
            </w:r>
          </w:p>
        </w:tc>
        <w:tc>
          <w:tcPr>
            <w:tcW w:w="2391" w:type="dxa"/>
          </w:tcPr>
          <w:p w14:paraId="624E9512" w14:textId="77777777" w:rsidR="00C27999" w:rsidRPr="0029386D" w:rsidRDefault="00C27999"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42" w:type="dxa"/>
            <w:gridSpan w:val="2"/>
          </w:tcPr>
          <w:p w14:paraId="7BB9C919" w14:textId="77777777" w:rsidR="00C27999" w:rsidRPr="0029386D" w:rsidRDefault="00C27999" w:rsidP="00920F9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27999" w:rsidRPr="0031539A" w14:paraId="604F6730"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31C25695" w14:textId="3FFFE8DB" w:rsidR="00C27999" w:rsidRPr="0031539A" w:rsidRDefault="00C27999" w:rsidP="00920F9C">
            <w:pPr>
              <w:pStyle w:val="ListParagraph"/>
              <w:ind w:left="0"/>
              <w:jc w:val="left"/>
              <w:rPr>
                <w:b w:val="0"/>
              </w:rPr>
            </w:pPr>
            <w:r>
              <w:t>Portfolios</w:t>
            </w:r>
          </w:p>
        </w:tc>
        <w:tc>
          <w:tcPr>
            <w:tcW w:w="2391" w:type="dxa"/>
          </w:tcPr>
          <w:p w14:paraId="07805186" w14:textId="77777777" w:rsidR="00C27999" w:rsidRPr="0031539A"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42" w:type="dxa"/>
            <w:gridSpan w:val="2"/>
          </w:tcPr>
          <w:p w14:paraId="60C4286A" w14:textId="7D59708A" w:rsidR="00C27999"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PF_[year]/[month]/[number 4d, reset monthly]</w:t>
            </w:r>
          </w:p>
        </w:tc>
      </w:tr>
      <w:tr w:rsidR="00C27999" w:rsidRPr="0029386D" w14:paraId="3F521CF2"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1367FDE" w14:textId="77777777" w:rsidR="00C27999" w:rsidRPr="0029386D" w:rsidRDefault="00C27999" w:rsidP="00920F9C">
            <w:pPr>
              <w:pStyle w:val="ListParagraph"/>
              <w:ind w:left="0"/>
              <w:jc w:val="left"/>
            </w:pPr>
            <w:r w:rsidRPr="0029386D">
              <w:t>Basic Information</w:t>
            </w:r>
          </w:p>
        </w:tc>
        <w:tc>
          <w:tcPr>
            <w:tcW w:w="2391" w:type="dxa"/>
            <w:shd w:val="clear" w:color="auto" w:fill="FBD4B4" w:themeFill="accent6" w:themeFillTint="66"/>
          </w:tcPr>
          <w:p w14:paraId="02D442EA"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42" w:type="dxa"/>
            <w:gridSpan w:val="2"/>
            <w:shd w:val="clear" w:color="auto" w:fill="FBD4B4" w:themeFill="accent6" w:themeFillTint="66"/>
          </w:tcPr>
          <w:p w14:paraId="2417C7A0"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421F4" w:rsidRPr="0029386D" w14:paraId="5EC27483"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BE58829" w14:textId="4B4EDB54" w:rsidR="005421F4" w:rsidRPr="007243C6" w:rsidRDefault="005421F4" w:rsidP="00384837">
            <w:pPr>
              <w:pStyle w:val="ListParagraph"/>
              <w:ind w:left="0"/>
              <w:jc w:val="left"/>
            </w:pPr>
            <w:r>
              <w:t>Portfolio</w:t>
            </w:r>
            <w:r w:rsidR="008E1929">
              <w:t xml:space="preserve"> ID</w:t>
            </w:r>
          </w:p>
        </w:tc>
        <w:tc>
          <w:tcPr>
            <w:tcW w:w="2391" w:type="dxa"/>
          </w:tcPr>
          <w:p w14:paraId="1FA56816"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142" w:type="dxa"/>
            <w:gridSpan w:val="2"/>
          </w:tcPr>
          <w:p w14:paraId="2796C9A5" w14:textId="46BF3362" w:rsidR="005421F4" w:rsidRPr="0029386D" w:rsidRDefault="008E1929" w:rsidP="00384837">
            <w:pPr>
              <w:pStyle w:val="ListParagraph"/>
              <w:ind w:left="0"/>
              <w:cnfStyle w:val="000000100000" w:firstRow="0" w:lastRow="0" w:firstColumn="0" w:lastColumn="0" w:oddVBand="0" w:evenVBand="0" w:oddHBand="1" w:evenHBand="0" w:firstRowFirstColumn="0" w:firstRowLastColumn="0" w:lastRowFirstColumn="0" w:lastRowLastColumn="0"/>
            </w:pPr>
            <w:r>
              <w:t xml:space="preserve">It </w:t>
            </w:r>
            <w:r w:rsidR="00384837">
              <w:t xml:space="preserve">will </w:t>
            </w:r>
            <w:r>
              <w:t xml:space="preserve">be set automatically as “Provider </w:t>
            </w:r>
            <w:r w:rsidR="00B16D12">
              <w:t xml:space="preserve">Abbreviation </w:t>
            </w:r>
            <w:r>
              <w:t>+ sequence number”</w:t>
            </w:r>
            <w:r w:rsidR="00384837">
              <w:t xml:space="preserve">. </w:t>
            </w:r>
          </w:p>
        </w:tc>
      </w:tr>
      <w:tr w:rsidR="00C27999" w:rsidRPr="0029386D" w14:paraId="20C26EA4"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4C2D35E6" w14:textId="47E6D55E" w:rsidR="00C27999" w:rsidRPr="007243C6" w:rsidRDefault="005421F4" w:rsidP="00920F9C">
            <w:pPr>
              <w:pStyle w:val="ListParagraph"/>
              <w:ind w:left="0"/>
              <w:jc w:val="left"/>
            </w:pPr>
            <w:r>
              <w:t>Provider</w:t>
            </w:r>
          </w:p>
        </w:tc>
        <w:tc>
          <w:tcPr>
            <w:tcW w:w="2391" w:type="dxa"/>
          </w:tcPr>
          <w:p w14:paraId="7D79850E" w14:textId="7D3B240E" w:rsidR="00C27999" w:rsidRPr="0029386D" w:rsidRDefault="005421F4"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00C27999" w:rsidRPr="0029386D">
              <w:t>, mandatory</w:t>
            </w:r>
            <w:r w:rsidR="00C27999">
              <w:t>, in summary</w:t>
            </w:r>
          </w:p>
        </w:tc>
        <w:tc>
          <w:tcPr>
            <w:tcW w:w="4142" w:type="dxa"/>
            <w:gridSpan w:val="2"/>
          </w:tcPr>
          <w:p w14:paraId="39F25562"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54B0E4B6"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4EF207A" w14:textId="45BABD0B" w:rsidR="00C27999" w:rsidRPr="0029386D" w:rsidRDefault="00920F9C" w:rsidP="00920F9C">
            <w:pPr>
              <w:pStyle w:val="ListParagraph"/>
              <w:ind w:left="0"/>
              <w:jc w:val="left"/>
              <w:rPr>
                <w:b w:val="0"/>
              </w:rPr>
            </w:pPr>
            <w:r>
              <w:t>Program</w:t>
            </w:r>
          </w:p>
        </w:tc>
        <w:tc>
          <w:tcPr>
            <w:tcW w:w="2391" w:type="dxa"/>
          </w:tcPr>
          <w:p w14:paraId="64BDAE87" w14:textId="3EC7AAC6" w:rsidR="00C27999" w:rsidRPr="0029386D" w:rsidRDefault="00920F9C"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Programs, required, in summary</w:t>
            </w:r>
          </w:p>
        </w:tc>
        <w:tc>
          <w:tcPr>
            <w:tcW w:w="4142" w:type="dxa"/>
            <w:gridSpan w:val="2"/>
          </w:tcPr>
          <w:p w14:paraId="5BDD5273"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B5040A" w:rsidRPr="0029386D" w14:paraId="6F912AAD"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286F275E" w14:textId="77777777" w:rsidR="00B5040A" w:rsidRPr="0029386D" w:rsidRDefault="00B5040A" w:rsidP="00C41A75">
            <w:pPr>
              <w:pStyle w:val="ListParagraph"/>
              <w:ind w:left="0"/>
              <w:jc w:val="left"/>
              <w:rPr>
                <w:b w:val="0"/>
              </w:rPr>
            </w:pPr>
            <w:r>
              <w:t>Investor</w:t>
            </w:r>
          </w:p>
        </w:tc>
        <w:tc>
          <w:tcPr>
            <w:tcW w:w="2391" w:type="dxa"/>
          </w:tcPr>
          <w:p w14:paraId="4B4600D6" w14:textId="77777777" w:rsidR="00B5040A" w:rsidRPr="0029386D" w:rsidRDefault="00B5040A"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Investors</w:t>
            </w:r>
          </w:p>
        </w:tc>
        <w:tc>
          <w:tcPr>
            <w:tcW w:w="4142" w:type="dxa"/>
            <w:gridSpan w:val="2"/>
          </w:tcPr>
          <w:p w14:paraId="579AFAB7" w14:textId="77777777" w:rsidR="00B5040A" w:rsidRPr="0029386D" w:rsidRDefault="00B5040A"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442CA5C8"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142F947" w14:textId="77777777" w:rsidR="00C27999" w:rsidRPr="0029386D" w:rsidRDefault="00C27999" w:rsidP="00920F9C">
            <w:pPr>
              <w:pStyle w:val="ListParagraph"/>
              <w:ind w:left="0"/>
              <w:jc w:val="left"/>
              <w:rPr>
                <w:b w:val="0"/>
              </w:rPr>
            </w:pPr>
            <w:r>
              <w:t>Assigned to</w:t>
            </w:r>
          </w:p>
        </w:tc>
        <w:tc>
          <w:tcPr>
            <w:tcW w:w="2391" w:type="dxa"/>
          </w:tcPr>
          <w:p w14:paraId="2161E67F"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142" w:type="dxa"/>
            <w:gridSpan w:val="2"/>
          </w:tcPr>
          <w:p w14:paraId="43D4577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4692A0FD"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7FE0C7EA" w14:textId="01E02F7E" w:rsidR="00C27999" w:rsidRPr="0029386D" w:rsidRDefault="00EF5427" w:rsidP="00EF5427">
            <w:pPr>
              <w:pStyle w:val="ListParagraph"/>
              <w:ind w:left="0"/>
              <w:jc w:val="left"/>
            </w:pPr>
            <w:r>
              <w:lastRenderedPageBreak/>
              <w:t>Status Info</w:t>
            </w:r>
          </w:p>
        </w:tc>
        <w:tc>
          <w:tcPr>
            <w:tcW w:w="2391" w:type="dxa"/>
            <w:shd w:val="clear" w:color="auto" w:fill="FBD4B4" w:themeFill="accent6" w:themeFillTint="66"/>
          </w:tcPr>
          <w:p w14:paraId="6D62492D"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42" w:type="dxa"/>
            <w:gridSpan w:val="2"/>
            <w:shd w:val="clear" w:color="auto" w:fill="FBD4B4" w:themeFill="accent6" w:themeFillTint="66"/>
          </w:tcPr>
          <w:p w14:paraId="6E9E363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5040A" w:rsidRPr="0029386D" w14:paraId="4DDED3D9"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1C75FAEB" w14:textId="77777777" w:rsidR="00B5040A" w:rsidRPr="007243C6" w:rsidRDefault="00B5040A" w:rsidP="00C41A75">
            <w:pPr>
              <w:pStyle w:val="ListParagraph"/>
              <w:ind w:left="0"/>
              <w:jc w:val="left"/>
            </w:pPr>
            <w:r>
              <w:t>Status</w:t>
            </w:r>
          </w:p>
        </w:tc>
        <w:tc>
          <w:tcPr>
            <w:tcW w:w="2391" w:type="dxa"/>
          </w:tcPr>
          <w:p w14:paraId="7527D81E" w14:textId="77777777"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149AF36F" w14:textId="6F81A05C"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New</w:t>
            </w:r>
          </w:p>
          <w:p w14:paraId="1779989B" w14:textId="1385A117"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For approval</w:t>
            </w:r>
          </w:p>
          <w:p w14:paraId="2EE03D63" w14:textId="77777777"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Waiting for acceptance by Provider</w:t>
            </w:r>
          </w:p>
          <w:p w14:paraId="6B9FD8F4" w14:textId="54B7779F"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Open </w:t>
            </w:r>
          </w:p>
          <w:p w14:paraId="7DA4B065" w14:textId="1B1D6B50" w:rsidR="00B5040A" w:rsidRDefault="00B5040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Closed</w:t>
            </w:r>
          </w:p>
          <w:p w14:paraId="3BFA4FA9" w14:textId="77777777" w:rsidR="003878C4" w:rsidRDefault="00B5040A" w:rsidP="003878C4">
            <w:pPr>
              <w:pStyle w:val="ListParagraph"/>
              <w:ind w:left="0"/>
              <w:jc w:val="left"/>
              <w:cnfStyle w:val="000000100000" w:firstRow="0" w:lastRow="0" w:firstColumn="0" w:lastColumn="0" w:oddVBand="0" w:evenVBand="0" w:oddHBand="1" w:evenHBand="0" w:firstRowFirstColumn="0" w:firstRowLastColumn="0" w:lastRowFirstColumn="0" w:lastRowLastColumn="0"/>
            </w:pPr>
            <w:r>
              <w:t>- Portfolio rejected</w:t>
            </w:r>
          </w:p>
          <w:p w14:paraId="2C13BF90" w14:textId="60BFDFD1" w:rsidR="00B5040A" w:rsidRPr="0029386D" w:rsidRDefault="00B5040A" w:rsidP="003878C4">
            <w:pPr>
              <w:pStyle w:val="ListParagraph"/>
              <w:ind w:left="0"/>
              <w:jc w:val="left"/>
              <w:cnfStyle w:val="000000100000" w:firstRow="0" w:lastRow="0" w:firstColumn="0" w:lastColumn="0" w:oddVBand="0" w:evenVBand="0" w:oddHBand="1" w:evenHBand="0" w:firstRowFirstColumn="0" w:firstRowLastColumn="0" w:lastRowFirstColumn="0" w:lastRowLastColumn="0"/>
            </w:pPr>
            <w:r>
              <w:t>- Proposal rejected by Provider</w:t>
            </w:r>
          </w:p>
        </w:tc>
        <w:tc>
          <w:tcPr>
            <w:tcW w:w="4142" w:type="dxa"/>
            <w:gridSpan w:val="2"/>
          </w:tcPr>
          <w:p w14:paraId="083E36A9" w14:textId="77777777" w:rsidR="003878C4" w:rsidRDefault="00343346" w:rsidP="00343346">
            <w:pPr>
              <w:pStyle w:val="ListParagraph"/>
              <w:ind w:left="0"/>
              <w:cnfStyle w:val="000000100000" w:firstRow="0" w:lastRow="0" w:firstColumn="0" w:lastColumn="0" w:oddVBand="0" w:evenVBand="0" w:oddHBand="1" w:evenHBand="0" w:firstRowFirstColumn="0" w:firstRowLastColumn="0" w:lastRowFirstColumn="0" w:lastRowLastColumn="0"/>
            </w:pPr>
            <w:r>
              <w:t xml:space="preserve">Portfolio Status is related to acquisition only. </w:t>
            </w:r>
          </w:p>
          <w:p w14:paraId="623C0E0A" w14:textId="77777777" w:rsidR="00B5040A" w:rsidRDefault="00B5040A" w:rsidP="00343346">
            <w:pPr>
              <w:pStyle w:val="ListParagraph"/>
              <w:ind w:left="0"/>
              <w:cnfStyle w:val="000000100000" w:firstRow="0" w:lastRow="0" w:firstColumn="0" w:lastColumn="0" w:oddVBand="0" w:evenVBand="0" w:oddHBand="1" w:evenHBand="0" w:firstRowFirstColumn="0" w:firstRowLastColumn="0" w:lastRowFirstColumn="0" w:lastRowLastColumn="0"/>
            </w:pPr>
            <w:r>
              <w:t>Litigation is fully independent from who takes profits of the Portfolio (</w:t>
            </w:r>
            <w:proofErr w:type="spellStart"/>
            <w:r>
              <w:t>PayMyClaims</w:t>
            </w:r>
            <w:proofErr w:type="spellEnd"/>
            <w:r>
              <w:t xml:space="preserve"> till hurdle is not fulfilled, Provider otherwise)</w:t>
            </w:r>
          </w:p>
          <w:p w14:paraId="79CBE957" w14:textId="77777777" w:rsidR="003878C4" w:rsidRDefault="003878C4" w:rsidP="00343346">
            <w:pPr>
              <w:pStyle w:val="ListParagraph"/>
              <w:ind w:left="0"/>
              <w:cnfStyle w:val="000000100000" w:firstRow="0" w:lastRow="0" w:firstColumn="0" w:lastColumn="0" w:oddVBand="0" w:evenVBand="0" w:oddHBand="1" w:evenHBand="0" w:firstRowFirstColumn="0" w:firstRowLastColumn="0" w:lastRowFirstColumn="0" w:lastRowLastColumn="0"/>
            </w:pPr>
          </w:p>
          <w:p w14:paraId="2A4E1F22" w14:textId="11DA955F" w:rsidR="003878C4" w:rsidRDefault="003878C4" w:rsidP="00524DA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Open – when </w:t>
            </w:r>
            <w:r w:rsidR="00F17A57">
              <w:t>accepted</w:t>
            </w:r>
            <w:r>
              <w:t xml:space="preserve"> by Provider</w:t>
            </w:r>
          </w:p>
          <w:p w14:paraId="42F2BDD5" w14:textId="2AE6B762" w:rsidR="003878C4" w:rsidRDefault="003878C4" w:rsidP="00524DA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Closed – when hurdle is filled</w:t>
            </w:r>
            <w:r w:rsidR="005C2773">
              <w:t xml:space="preserve">; </w:t>
            </w:r>
            <w:r w:rsidR="00E75178">
              <w:t xml:space="preserve">a collection </w:t>
            </w:r>
            <w:r w:rsidR="005C2773">
              <w:t>can still occur (</w:t>
            </w:r>
            <w:r w:rsidR="00BA68A1">
              <w:t xml:space="preserve">sent </w:t>
            </w:r>
            <w:r w:rsidR="005C2773">
              <w:t xml:space="preserve">directly to </w:t>
            </w:r>
            <w:r w:rsidR="00E36AAB">
              <w:t xml:space="preserve">Provider); the last </w:t>
            </w:r>
            <w:r w:rsidR="00750773">
              <w:t xml:space="preserve">collection </w:t>
            </w:r>
            <w:r w:rsidR="00E36AAB">
              <w:t>fulfilling hurdle can be split</w:t>
            </w:r>
            <w:r w:rsidR="00BA68A1">
              <w:t xml:space="preserve"> into own </w:t>
            </w:r>
            <w:r w:rsidR="00002782">
              <w:t xml:space="preserve">income </w:t>
            </w:r>
            <w:r w:rsidR="00BA68A1">
              <w:t xml:space="preserve">and </w:t>
            </w:r>
            <w:r w:rsidR="00002782">
              <w:t>P</w:t>
            </w:r>
            <w:r w:rsidR="00BA68A1">
              <w:t>ayment to Provider</w:t>
            </w:r>
            <w:r w:rsidR="004E0537">
              <w:t>!</w:t>
            </w:r>
          </w:p>
          <w:p w14:paraId="63052B3B" w14:textId="77777777" w:rsidR="003878C4" w:rsidRDefault="003878C4" w:rsidP="00524DA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Portfolio rejected - extremely improbable, but added for completeness</w:t>
            </w:r>
          </w:p>
          <w:p w14:paraId="7D29AC5E" w14:textId="77777777" w:rsidR="0022148E" w:rsidRDefault="0022148E" w:rsidP="00E04C28">
            <w:pPr>
              <w:cnfStyle w:val="000000100000" w:firstRow="0" w:lastRow="0" w:firstColumn="0" w:lastColumn="0" w:oddVBand="0" w:evenVBand="0" w:oddHBand="1" w:evenHBand="0" w:firstRowFirstColumn="0" w:firstRowLastColumn="0" w:lastRowFirstColumn="0" w:lastRowLastColumn="0"/>
            </w:pPr>
          </w:p>
          <w:p w14:paraId="070109BA" w14:textId="552EAC5B" w:rsidR="00E864DC" w:rsidRPr="00E04C28" w:rsidRDefault="00E04C28" w:rsidP="001640A1">
            <w:pPr>
              <w:cnfStyle w:val="000000100000" w:firstRow="0" w:lastRow="0" w:firstColumn="0" w:lastColumn="0" w:oddVBand="0" w:evenVBand="0" w:oddHBand="1" w:evenHBand="0" w:firstRowFirstColumn="0" w:firstRowLastColumn="0" w:lastRowFirstColumn="0" w:lastRowLastColumn="0"/>
            </w:pPr>
            <w:r>
              <w:t>On change to Closed: set Portfolio Write-Off := Adjusted Face Value</w:t>
            </w:r>
            <w:r w:rsidR="00F029C7">
              <w:t xml:space="preserve"> – Total Collections (if result &gt;0)</w:t>
            </w:r>
          </w:p>
        </w:tc>
      </w:tr>
      <w:tr w:rsidR="00C27999" w:rsidRPr="0029386D" w14:paraId="6924C3C4"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0236EEFE" w14:textId="648D0F86" w:rsidR="00C27999" w:rsidRPr="0029386D" w:rsidRDefault="00EF5427" w:rsidP="00920F9C">
            <w:pPr>
              <w:pStyle w:val="ListParagraph"/>
              <w:ind w:left="0"/>
              <w:jc w:val="left"/>
              <w:rPr>
                <w:b w:val="0"/>
              </w:rPr>
            </w:pPr>
            <w:r>
              <w:t>Created date</w:t>
            </w:r>
          </w:p>
        </w:tc>
        <w:tc>
          <w:tcPr>
            <w:tcW w:w="2391" w:type="dxa"/>
          </w:tcPr>
          <w:p w14:paraId="107B3B07" w14:textId="09B050E4" w:rsidR="00C27999" w:rsidRPr="0029386D" w:rsidRDefault="00EF5427" w:rsidP="00EF5427">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r w:rsidR="00C27999">
              <w:t xml:space="preserve">, </w:t>
            </w:r>
            <w:r>
              <w:t>filled automatically</w:t>
            </w:r>
          </w:p>
        </w:tc>
        <w:tc>
          <w:tcPr>
            <w:tcW w:w="4142" w:type="dxa"/>
            <w:gridSpan w:val="2"/>
          </w:tcPr>
          <w:p w14:paraId="62942A39" w14:textId="14FCFC9B"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1B27F1" w:rsidRPr="0029386D" w14:paraId="2165CCBF"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76747E0" w14:textId="74847834" w:rsidR="001B27F1" w:rsidRPr="0029386D" w:rsidRDefault="001B27F1" w:rsidP="00C41A75">
            <w:pPr>
              <w:pStyle w:val="ListParagraph"/>
              <w:ind w:left="0"/>
              <w:jc w:val="left"/>
              <w:rPr>
                <w:b w:val="0"/>
              </w:rPr>
            </w:pPr>
            <w:r>
              <w:t>Approved date</w:t>
            </w:r>
          </w:p>
        </w:tc>
        <w:tc>
          <w:tcPr>
            <w:tcW w:w="2391" w:type="dxa"/>
          </w:tcPr>
          <w:p w14:paraId="303D5336" w14:textId="77777777" w:rsidR="001B27F1" w:rsidRPr="0029386D" w:rsidRDefault="001B27F1"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142" w:type="dxa"/>
            <w:gridSpan w:val="2"/>
          </w:tcPr>
          <w:p w14:paraId="3BAE1B9B" w14:textId="77777777" w:rsidR="001B27F1" w:rsidRPr="0029386D" w:rsidRDefault="001B27F1"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B27F1" w:rsidRPr="0029386D" w14:paraId="2CCB7F65"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596C8125" w14:textId="7BD3B97F" w:rsidR="001B27F1" w:rsidRPr="0029386D" w:rsidRDefault="00584F45" w:rsidP="00C41A75">
            <w:pPr>
              <w:pStyle w:val="ListParagraph"/>
              <w:ind w:left="0"/>
              <w:jc w:val="left"/>
              <w:rPr>
                <w:b w:val="0"/>
              </w:rPr>
            </w:pPr>
            <w:r>
              <w:t>Opened</w:t>
            </w:r>
            <w:r w:rsidR="001B27F1">
              <w:t xml:space="preserve"> date</w:t>
            </w:r>
          </w:p>
        </w:tc>
        <w:tc>
          <w:tcPr>
            <w:tcW w:w="2391" w:type="dxa"/>
          </w:tcPr>
          <w:p w14:paraId="32A34667" w14:textId="77777777" w:rsidR="001B27F1" w:rsidRPr="0029386D" w:rsidRDefault="001B27F1"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142" w:type="dxa"/>
            <w:gridSpan w:val="2"/>
          </w:tcPr>
          <w:p w14:paraId="3CD0AEB7" w14:textId="77777777" w:rsidR="001B27F1" w:rsidRPr="0029386D" w:rsidRDefault="001B27F1"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06CAB4E8"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2772818" w14:textId="2ABBE57F" w:rsidR="00C27999" w:rsidRPr="0029386D" w:rsidRDefault="00584F45" w:rsidP="00920F9C">
            <w:pPr>
              <w:pStyle w:val="ListParagraph"/>
              <w:ind w:left="0"/>
              <w:jc w:val="left"/>
              <w:rPr>
                <w:b w:val="0"/>
              </w:rPr>
            </w:pPr>
            <w:r>
              <w:t>Closed</w:t>
            </w:r>
            <w:r w:rsidR="00EF5427">
              <w:t xml:space="preserve"> date</w:t>
            </w:r>
          </w:p>
        </w:tc>
        <w:tc>
          <w:tcPr>
            <w:tcW w:w="2391" w:type="dxa"/>
          </w:tcPr>
          <w:p w14:paraId="7049FE27" w14:textId="697D143D" w:rsidR="00C27999" w:rsidRPr="0029386D" w:rsidRDefault="00EF5427"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142" w:type="dxa"/>
            <w:gridSpan w:val="2"/>
          </w:tcPr>
          <w:p w14:paraId="61A80B69" w14:textId="48739249"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EF5427" w:rsidRPr="0029386D" w14:paraId="3C4DEEE1"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1EC6AEAC" w14:textId="3B3DEBF8" w:rsidR="00EF5427" w:rsidRPr="0029386D" w:rsidRDefault="00584F45" w:rsidP="00EF5427">
            <w:pPr>
              <w:pStyle w:val="ListParagraph"/>
              <w:ind w:left="0"/>
              <w:jc w:val="left"/>
              <w:rPr>
                <w:b w:val="0"/>
              </w:rPr>
            </w:pPr>
            <w:r>
              <w:t>P</w:t>
            </w:r>
            <w:r w:rsidR="00AE60BD">
              <w:t>ortfolio</w:t>
            </w:r>
            <w:r w:rsidR="00EF5427">
              <w:t xml:space="preserve"> </w:t>
            </w:r>
            <w:r w:rsidR="00AE60BD">
              <w:t>Approver</w:t>
            </w:r>
            <w:r w:rsidR="00EF5427">
              <w:t xml:space="preserve"> </w:t>
            </w:r>
            <w:r w:rsidR="00AE60BD">
              <w:t>n</w:t>
            </w:r>
            <w:r w:rsidR="00EF5427">
              <w:t>ame</w:t>
            </w:r>
          </w:p>
        </w:tc>
        <w:tc>
          <w:tcPr>
            <w:tcW w:w="2391" w:type="dxa"/>
          </w:tcPr>
          <w:p w14:paraId="4727C5FD" w14:textId="46DE3888" w:rsidR="00EF5427" w:rsidRPr="0029386D" w:rsidRDefault="00EF542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Users, filled automatically</w:t>
            </w:r>
          </w:p>
        </w:tc>
        <w:tc>
          <w:tcPr>
            <w:tcW w:w="4142" w:type="dxa"/>
            <w:gridSpan w:val="2"/>
          </w:tcPr>
          <w:p w14:paraId="5BE35C04" w14:textId="77777777" w:rsidR="00EF5427" w:rsidRPr="0029386D" w:rsidRDefault="00EF542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7218D2" w:rsidRPr="0029386D" w14:paraId="087161DA"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3490F212" w14:textId="77777777" w:rsidR="007218D2" w:rsidRPr="0029386D" w:rsidRDefault="007218D2" w:rsidP="00C41A75">
            <w:pPr>
              <w:pStyle w:val="ListParagraph"/>
              <w:ind w:left="0"/>
              <w:jc w:val="left"/>
              <w:rPr>
                <w:b w:val="0"/>
              </w:rPr>
            </w:pPr>
            <w:r>
              <w:t>Note</w:t>
            </w:r>
          </w:p>
        </w:tc>
        <w:tc>
          <w:tcPr>
            <w:tcW w:w="2391" w:type="dxa"/>
          </w:tcPr>
          <w:p w14:paraId="37A377E1" w14:textId="77777777" w:rsidR="007218D2" w:rsidRPr="0029386D" w:rsidRDefault="007218D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42" w:type="dxa"/>
            <w:gridSpan w:val="2"/>
          </w:tcPr>
          <w:p w14:paraId="153AB654" w14:textId="77777777" w:rsidR="007218D2" w:rsidRPr="0029386D" w:rsidRDefault="007218D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F5427" w:rsidRPr="00302B1D" w14:paraId="634A9F54"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7CB78407" w14:textId="5B0AA907" w:rsidR="00EF5427" w:rsidRPr="00302B1D" w:rsidRDefault="00515535" w:rsidP="00457CDC">
            <w:pPr>
              <w:pStyle w:val="Attributes-SectionName"/>
              <w:rPr>
                <w:b/>
              </w:rPr>
            </w:pPr>
            <w:r>
              <w:rPr>
                <w:b/>
              </w:rPr>
              <w:t>Portfolio</w:t>
            </w:r>
            <w:r w:rsidR="00EF5427">
              <w:rPr>
                <w:b/>
              </w:rPr>
              <w:t xml:space="preserve"> Summary</w:t>
            </w:r>
          </w:p>
        </w:tc>
        <w:tc>
          <w:tcPr>
            <w:tcW w:w="2391" w:type="dxa"/>
            <w:shd w:val="clear" w:color="auto" w:fill="FBD4B4" w:themeFill="accent6" w:themeFillTint="66"/>
          </w:tcPr>
          <w:p w14:paraId="2750FA27" w14:textId="77777777" w:rsidR="00EF5427" w:rsidRPr="00302B1D" w:rsidRDefault="00EF5427"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68997C83" w14:textId="4233383F" w:rsidR="00EF5427" w:rsidRPr="00F22B88" w:rsidRDefault="00F22B88" w:rsidP="00844570">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on every change in Claims included in the Portfolio</w:t>
            </w:r>
            <w:r w:rsidR="00657F12">
              <w:rPr>
                <w:b w:val="0"/>
              </w:rPr>
              <w:t xml:space="preserve">. </w:t>
            </w:r>
          </w:p>
        </w:tc>
      </w:tr>
      <w:tr w:rsidR="005421F4" w:rsidRPr="0029386D" w14:paraId="74C4D00E"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26E421B" w14:textId="7881D69C" w:rsidR="005421F4" w:rsidRPr="0029386D" w:rsidRDefault="005421F4" w:rsidP="005421F4">
            <w:pPr>
              <w:pStyle w:val="ListParagraph"/>
              <w:ind w:left="0"/>
              <w:jc w:val="left"/>
              <w:rPr>
                <w:b w:val="0"/>
              </w:rPr>
            </w:pPr>
            <w:r>
              <w:t>Total Number of Claims</w:t>
            </w:r>
          </w:p>
        </w:tc>
        <w:tc>
          <w:tcPr>
            <w:tcW w:w="2391" w:type="dxa"/>
          </w:tcPr>
          <w:p w14:paraId="5AEAA580" w14:textId="3A6E0462"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76DC1955" w14:textId="1FB42E26" w:rsidR="005421F4" w:rsidRPr="005421F4" w:rsidRDefault="002A665B" w:rsidP="00457CDC">
            <w:pPr>
              <w:pStyle w:val="ListParagraph"/>
              <w:ind w:left="0"/>
              <w:cnfStyle w:val="000000100000" w:firstRow="0" w:lastRow="0" w:firstColumn="0" w:lastColumn="0" w:oddVBand="0" w:evenVBand="0" w:oddHBand="1" w:evenHBand="0" w:firstRowFirstColumn="0" w:firstRowLastColumn="0" w:lastRowFirstColumn="0" w:lastRowLastColumn="0"/>
            </w:pPr>
            <w:r>
              <w:t>N</w:t>
            </w:r>
            <w:r w:rsidR="00844570">
              <w:t xml:space="preserve">umber of </w:t>
            </w:r>
            <w:r w:rsidR="005421F4">
              <w:t>all claims</w:t>
            </w:r>
            <w:r w:rsidR="00AD7D31">
              <w:t xml:space="preserve"> filed by Provider</w:t>
            </w:r>
            <w:r w:rsidR="00B73B15">
              <w:t xml:space="preserve"> </w:t>
            </w:r>
            <w:r>
              <w:t>in this Portfolio</w:t>
            </w:r>
          </w:p>
        </w:tc>
      </w:tr>
      <w:tr w:rsidR="00554959" w:rsidRPr="0029386D" w14:paraId="6C7D1368" w14:textId="77777777" w:rsidTr="00B73B15">
        <w:trPr>
          <w:gridAfter w:val="1"/>
          <w:wAfter w:w="7" w:type="dxa"/>
        </w:trPr>
        <w:tc>
          <w:tcPr>
            <w:cnfStyle w:val="001000000000" w:firstRow="0" w:lastRow="0" w:firstColumn="1" w:lastColumn="0" w:oddVBand="0" w:evenVBand="0" w:oddHBand="0" w:evenHBand="0" w:firstRowFirstColumn="0" w:firstRowLastColumn="0" w:lastRowFirstColumn="0" w:lastRowLastColumn="0"/>
            <w:tcW w:w="2299" w:type="dxa"/>
          </w:tcPr>
          <w:p w14:paraId="2DBD3142" w14:textId="155E7CFD" w:rsidR="00554959" w:rsidRPr="004A750D" w:rsidRDefault="00554959" w:rsidP="00C41A75">
            <w:pPr>
              <w:pStyle w:val="ListParagraph"/>
              <w:ind w:left="0"/>
              <w:jc w:val="left"/>
            </w:pPr>
            <w:r>
              <w:t>Total Number of AOB Claims</w:t>
            </w:r>
          </w:p>
        </w:tc>
        <w:tc>
          <w:tcPr>
            <w:tcW w:w="2505" w:type="dxa"/>
            <w:gridSpan w:val="2"/>
          </w:tcPr>
          <w:p w14:paraId="4E176E6B" w14:textId="77777777" w:rsidR="00554959" w:rsidRPr="0029386D" w:rsidRDefault="00554959"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73F3D69C" w14:textId="437CD644" w:rsidR="00554959" w:rsidRPr="0029386D" w:rsidRDefault="00554959" w:rsidP="00C41A75">
            <w:pPr>
              <w:pStyle w:val="ListParagraph"/>
              <w:ind w:left="0"/>
              <w:cnfStyle w:val="000000000000" w:firstRow="0" w:lastRow="0" w:firstColumn="0" w:lastColumn="0" w:oddVBand="0" w:evenVBand="0" w:oddHBand="0" w:evenHBand="0" w:firstRowFirstColumn="0" w:firstRowLastColumn="0" w:lastRowFirstColumn="0" w:lastRowLastColumn="0"/>
            </w:pPr>
            <w:r>
              <w:t xml:space="preserve">Number of </w:t>
            </w:r>
            <w:r w:rsidR="002A665B">
              <w:t xml:space="preserve">all </w:t>
            </w:r>
            <w:r>
              <w:t xml:space="preserve">Claims </w:t>
            </w:r>
            <w:r w:rsidR="002A665B">
              <w:t xml:space="preserve">filed by </w:t>
            </w:r>
            <w:r>
              <w:t xml:space="preserve">Provider </w:t>
            </w:r>
            <w:r w:rsidR="00491305">
              <w:t xml:space="preserve">in this Portfolio </w:t>
            </w:r>
            <w:r>
              <w:t>where Type of Claim = AOB</w:t>
            </w:r>
          </w:p>
        </w:tc>
      </w:tr>
      <w:tr w:rsidR="00F22B88" w:rsidRPr="0029386D" w14:paraId="72D90AE6"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19CA0619" w14:textId="77777777" w:rsidR="00F22B88" w:rsidRPr="0029386D" w:rsidRDefault="00F22B88" w:rsidP="00457CDC">
            <w:pPr>
              <w:pStyle w:val="ListParagraph"/>
              <w:ind w:left="0"/>
              <w:jc w:val="left"/>
              <w:rPr>
                <w:b w:val="0"/>
              </w:rPr>
            </w:pPr>
            <w:r>
              <w:t>Total Claim Value</w:t>
            </w:r>
          </w:p>
        </w:tc>
        <w:tc>
          <w:tcPr>
            <w:tcW w:w="2391" w:type="dxa"/>
          </w:tcPr>
          <w:p w14:paraId="7658A427" w14:textId="60E3183B" w:rsidR="00F22B88" w:rsidRPr="0029386D" w:rsidRDefault="00F22B88"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5421F4">
              <w:t xml:space="preserve">, in </w:t>
            </w:r>
            <w:r w:rsidR="005421F4">
              <w:lastRenderedPageBreak/>
              <w:t>summary</w:t>
            </w:r>
          </w:p>
        </w:tc>
        <w:tc>
          <w:tcPr>
            <w:tcW w:w="4142" w:type="dxa"/>
            <w:gridSpan w:val="2"/>
          </w:tcPr>
          <w:p w14:paraId="419E596A" w14:textId="32A08BD0" w:rsidR="00F22B88" w:rsidRPr="005421F4" w:rsidRDefault="00491305" w:rsidP="005421F4">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S</w:t>
            </w:r>
            <w:r w:rsidR="00844570">
              <w:t>um of values</w:t>
            </w:r>
            <w:r w:rsidR="001C6C1A">
              <w:t xml:space="preserve"> (Total Bill Amount)</w:t>
            </w:r>
            <w:r w:rsidR="00844570">
              <w:t xml:space="preserve"> from </w:t>
            </w:r>
            <w:r w:rsidR="005421F4">
              <w:t xml:space="preserve">all </w:t>
            </w:r>
            <w:r w:rsidR="005421F4">
              <w:lastRenderedPageBreak/>
              <w:t>claims</w:t>
            </w:r>
            <w:r>
              <w:t xml:space="preserve"> (</w:t>
            </w:r>
            <w:proofErr w:type="spellStart"/>
            <w:r>
              <w:t>accepted+rejected</w:t>
            </w:r>
            <w:proofErr w:type="spellEnd"/>
            <w:r>
              <w:t>)</w:t>
            </w:r>
            <w:r w:rsidR="005421F4">
              <w:t xml:space="preserve"> </w:t>
            </w:r>
          </w:p>
        </w:tc>
      </w:tr>
      <w:tr w:rsidR="006E2B40" w:rsidRPr="0029386D" w14:paraId="0DB7481F"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8FFBD5F" w14:textId="2332F747" w:rsidR="00011E9E" w:rsidRPr="0029386D" w:rsidRDefault="00011E9E" w:rsidP="001C6C1A">
            <w:pPr>
              <w:pStyle w:val="ListParagraph"/>
              <w:ind w:left="0"/>
              <w:jc w:val="left"/>
              <w:rPr>
                <w:b w:val="0"/>
              </w:rPr>
            </w:pPr>
            <w:r>
              <w:rPr>
                <w:rFonts w:ascii="Calibri" w:hAnsi="Calibri" w:cs="Calibri"/>
                <w:color w:val="000000"/>
                <w:szCs w:val="22"/>
                <w:lang w:eastAsia="pl-PL"/>
              </w:rPr>
              <w:lastRenderedPageBreak/>
              <w:t xml:space="preserve">Adjusted </w:t>
            </w:r>
            <w:r w:rsidRPr="00B059BC">
              <w:rPr>
                <w:rFonts w:ascii="Calibri" w:hAnsi="Calibri" w:cs="Calibri"/>
                <w:color w:val="000000"/>
                <w:szCs w:val="22"/>
                <w:lang w:eastAsia="pl-PL"/>
              </w:rPr>
              <w:t xml:space="preserve">Claim </w:t>
            </w:r>
            <w:r>
              <w:rPr>
                <w:rFonts w:ascii="Calibri" w:hAnsi="Calibri" w:cs="Calibri"/>
                <w:color w:val="000000"/>
                <w:szCs w:val="22"/>
                <w:lang w:eastAsia="pl-PL"/>
              </w:rPr>
              <w:t>Value</w:t>
            </w:r>
          </w:p>
        </w:tc>
        <w:tc>
          <w:tcPr>
            <w:tcW w:w="2391" w:type="dxa"/>
          </w:tcPr>
          <w:p w14:paraId="0610EF4F" w14:textId="77777777" w:rsidR="00011E9E" w:rsidRPr="0029386D" w:rsidRDefault="00011E9E" w:rsidP="00011E9E">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2B95EAC" w14:textId="2B02A657" w:rsidR="00011E9E" w:rsidRPr="0029386D" w:rsidRDefault="00B73B15" w:rsidP="00011E9E">
            <w:pPr>
              <w:pStyle w:val="ListParagraph"/>
              <w:ind w:left="0"/>
              <w:cnfStyle w:val="000000000000" w:firstRow="0" w:lastRow="0" w:firstColumn="0" w:lastColumn="0" w:oddVBand="0" w:evenVBand="0" w:oddHBand="0" w:evenHBand="0" w:firstRowFirstColumn="0" w:firstRowLastColumn="0" w:lastRowFirstColumn="0" w:lastRowLastColumn="0"/>
            </w:pPr>
            <w:r>
              <w:t>S</w:t>
            </w:r>
            <w:r w:rsidR="00011E9E">
              <w:t xml:space="preserve">um of values </w:t>
            </w:r>
            <w:r w:rsidR="001C6C1A">
              <w:t xml:space="preserve">(Adjusted Face Value) </w:t>
            </w:r>
            <w:r w:rsidR="00011E9E">
              <w:t xml:space="preserve">from all claims </w:t>
            </w:r>
          </w:p>
        </w:tc>
      </w:tr>
      <w:tr w:rsidR="00715F20" w:rsidRPr="0029386D" w14:paraId="732B76AB"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D0557FB" w14:textId="4D3E80C0" w:rsidR="00715F20" w:rsidRDefault="00715F20" w:rsidP="001C6C1A">
            <w:pPr>
              <w:pStyle w:val="ListParagraph"/>
              <w:ind w:left="0"/>
              <w:jc w:val="left"/>
              <w:rPr>
                <w:rFonts w:ascii="Calibri" w:hAnsi="Calibri" w:cs="Calibri"/>
                <w:color w:val="000000"/>
                <w:szCs w:val="22"/>
                <w:lang w:eastAsia="pl-PL"/>
              </w:rPr>
            </w:pPr>
            <w:r>
              <w:rPr>
                <w:rFonts w:ascii="Calibri" w:hAnsi="Calibri" w:cs="Calibri"/>
                <w:color w:val="000000"/>
                <w:szCs w:val="22"/>
                <w:lang w:eastAsia="pl-PL"/>
              </w:rPr>
              <w:t>Total Number of Rejected Claims</w:t>
            </w:r>
          </w:p>
        </w:tc>
        <w:tc>
          <w:tcPr>
            <w:tcW w:w="2391" w:type="dxa"/>
          </w:tcPr>
          <w:p w14:paraId="210CE6CB" w14:textId="37FDFAA9" w:rsidR="00715F20" w:rsidRDefault="00715F20" w:rsidP="00011E9E">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42" w:type="dxa"/>
            <w:gridSpan w:val="2"/>
          </w:tcPr>
          <w:p w14:paraId="06FEAC7A" w14:textId="32487177" w:rsidR="00715F20" w:rsidRDefault="00715F20" w:rsidP="00011E9E">
            <w:pPr>
              <w:pStyle w:val="ListParagraph"/>
              <w:ind w:left="0"/>
              <w:cnfStyle w:val="000000100000" w:firstRow="0" w:lastRow="0" w:firstColumn="0" w:lastColumn="0" w:oddVBand="0" w:evenVBand="0" w:oddHBand="1" w:evenHBand="0" w:firstRowFirstColumn="0" w:firstRowLastColumn="0" w:lastRowFirstColumn="0" w:lastRowLastColumn="0"/>
            </w:pPr>
          </w:p>
        </w:tc>
      </w:tr>
      <w:tr w:rsidR="008A2DC8" w:rsidRPr="0029386D" w14:paraId="406CF56C"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B1BCF3C" w14:textId="64C9AAA4" w:rsidR="008A2DC8" w:rsidRDefault="008A2DC8" w:rsidP="00457CDC">
            <w:pPr>
              <w:pStyle w:val="ListParagraph"/>
              <w:ind w:left="0"/>
              <w:jc w:val="left"/>
              <w:rPr>
                <w:rFonts w:ascii="Calibri" w:hAnsi="Calibri" w:cs="Calibri"/>
                <w:color w:val="000000"/>
                <w:szCs w:val="22"/>
                <w:lang w:eastAsia="pl-PL"/>
              </w:rPr>
            </w:pPr>
            <w:r>
              <w:rPr>
                <w:rFonts w:ascii="Calibri" w:hAnsi="Calibri" w:cs="Calibri"/>
                <w:color w:val="000000"/>
                <w:szCs w:val="22"/>
                <w:lang w:eastAsia="pl-PL"/>
              </w:rPr>
              <w:t>Total Value of Rejected Claims</w:t>
            </w:r>
          </w:p>
        </w:tc>
        <w:tc>
          <w:tcPr>
            <w:tcW w:w="2391" w:type="dxa"/>
          </w:tcPr>
          <w:p w14:paraId="74EA2A54" w14:textId="38FBF7A4" w:rsidR="008A2DC8" w:rsidRDefault="008A2DC8"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666CA55" w14:textId="77777777" w:rsidR="008A2DC8" w:rsidRDefault="008A2DC8"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55792E" w:rsidRPr="0029386D" w14:paraId="12A4C90E"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93AD71E" w14:textId="77777777" w:rsidR="0055792E" w:rsidRPr="0029386D" w:rsidRDefault="0055792E" w:rsidP="00C41A75">
            <w:pPr>
              <w:pStyle w:val="ListParagraph"/>
              <w:ind w:left="0"/>
              <w:jc w:val="left"/>
              <w:rPr>
                <w:b w:val="0"/>
              </w:rPr>
            </w:pPr>
            <w:r>
              <w:t>Total Number of Accepted Claims</w:t>
            </w:r>
          </w:p>
        </w:tc>
        <w:tc>
          <w:tcPr>
            <w:tcW w:w="2391" w:type="dxa"/>
          </w:tcPr>
          <w:p w14:paraId="415B73E3" w14:textId="77777777" w:rsidR="0055792E" w:rsidRPr="0029386D" w:rsidRDefault="0055792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6C79AB12" w14:textId="77777777" w:rsidR="0055792E" w:rsidRPr="008669F3" w:rsidRDefault="0055792E" w:rsidP="00C41A75">
            <w:pPr>
              <w:pStyle w:val="ListParagraph"/>
              <w:ind w:left="0"/>
              <w:cnfStyle w:val="000000100000" w:firstRow="0" w:lastRow="0" w:firstColumn="0" w:lastColumn="0" w:oddVBand="0" w:evenVBand="0" w:oddHBand="1" w:evenHBand="0" w:firstRowFirstColumn="0" w:firstRowLastColumn="0" w:lastRowFirstColumn="0" w:lastRowLastColumn="0"/>
              <w:rPr>
                <w:strike/>
              </w:rPr>
            </w:pPr>
            <w:r w:rsidRPr="008669F3">
              <w:rPr>
                <w:strike/>
              </w:rPr>
              <w:t>Total Number of claims – Total number of rejected claims</w:t>
            </w:r>
          </w:p>
        </w:tc>
      </w:tr>
      <w:tr w:rsidR="0055792E" w:rsidRPr="0029386D" w14:paraId="1271B638"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56C1C6C5" w14:textId="77777777" w:rsidR="0055792E" w:rsidRPr="0029386D" w:rsidRDefault="0055792E" w:rsidP="00C41A75">
            <w:pPr>
              <w:pStyle w:val="ListParagraph"/>
              <w:ind w:left="0"/>
              <w:jc w:val="left"/>
              <w:rPr>
                <w:b w:val="0"/>
              </w:rPr>
            </w:pPr>
            <w:r>
              <w:t>Total Value of Accepted Claims</w:t>
            </w:r>
          </w:p>
        </w:tc>
        <w:tc>
          <w:tcPr>
            <w:tcW w:w="2391" w:type="dxa"/>
          </w:tcPr>
          <w:p w14:paraId="62F3659B" w14:textId="77777777" w:rsidR="0055792E" w:rsidRPr="0029386D" w:rsidRDefault="005579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 in summary</w:t>
            </w:r>
          </w:p>
        </w:tc>
        <w:tc>
          <w:tcPr>
            <w:tcW w:w="4142" w:type="dxa"/>
            <w:gridSpan w:val="2"/>
          </w:tcPr>
          <w:p w14:paraId="2E8DD6AF" w14:textId="0717F3F6" w:rsidR="0055792E" w:rsidRPr="005421F4" w:rsidRDefault="0055792E" w:rsidP="00C41A75">
            <w:pPr>
              <w:pStyle w:val="ListParagraph"/>
              <w:ind w:left="0"/>
              <w:cnfStyle w:val="000000000000" w:firstRow="0" w:lastRow="0" w:firstColumn="0" w:lastColumn="0" w:oddVBand="0" w:evenVBand="0" w:oddHBand="0" w:evenHBand="0" w:firstRowFirstColumn="0" w:firstRowLastColumn="0" w:lastRowFirstColumn="0" w:lastRowLastColumn="0"/>
            </w:pPr>
            <w:r>
              <w:t>Total Claim Value that is being funded</w:t>
            </w:r>
            <w:r w:rsidR="0022309B">
              <w:t xml:space="preserve"> (through Purchases)</w:t>
            </w:r>
          </w:p>
        </w:tc>
      </w:tr>
      <w:tr w:rsidR="0055792E" w:rsidRPr="0029386D" w14:paraId="66B0894A"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F683020" w14:textId="77777777" w:rsidR="0055792E" w:rsidRPr="0029386D" w:rsidRDefault="0055792E" w:rsidP="00C41A75">
            <w:pPr>
              <w:pStyle w:val="ListParagraph"/>
              <w:ind w:left="0"/>
              <w:jc w:val="left"/>
              <w:rPr>
                <w:b w:val="0"/>
              </w:rPr>
            </w:pPr>
            <w:r>
              <w:t>Total Adjusted Face Value</w:t>
            </w:r>
          </w:p>
        </w:tc>
        <w:tc>
          <w:tcPr>
            <w:tcW w:w="2391" w:type="dxa"/>
          </w:tcPr>
          <w:p w14:paraId="4B0B14CA" w14:textId="77777777" w:rsidR="0055792E" w:rsidRPr="0029386D" w:rsidRDefault="0055792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03296912" w14:textId="77777777" w:rsidR="0055792E" w:rsidRPr="005421F4" w:rsidRDefault="0055792E" w:rsidP="00C41A75">
            <w:pPr>
              <w:pStyle w:val="ListParagraph"/>
              <w:ind w:left="0"/>
              <w:cnfStyle w:val="000000100000" w:firstRow="0" w:lastRow="0" w:firstColumn="0" w:lastColumn="0" w:oddVBand="0" w:evenVBand="0" w:oddHBand="1" w:evenHBand="0" w:firstRowFirstColumn="0" w:firstRowLastColumn="0" w:lastRowFirstColumn="0" w:lastRowLastColumn="0"/>
            </w:pPr>
            <w:r>
              <w:t>Total Adjusted Face Value that is being funded (through Purchases)</w:t>
            </w:r>
          </w:p>
        </w:tc>
      </w:tr>
      <w:tr w:rsidR="0055792E" w:rsidRPr="0029386D" w14:paraId="66E20BE8"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1D8FCD1B" w14:textId="77777777" w:rsidR="0055792E" w:rsidRPr="0029386D" w:rsidRDefault="0055792E" w:rsidP="00C41A75">
            <w:pPr>
              <w:pStyle w:val="ListParagraph"/>
              <w:ind w:left="0"/>
              <w:jc w:val="left"/>
              <w:rPr>
                <w:b w:val="0"/>
              </w:rPr>
            </w:pPr>
            <w:r>
              <w:t>Total Purchase Price</w:t>
            </w:r>
          </w:p>
        </w:tc>
        <w:tc>
          <w:tcPr>
            <w:tcW w:w="2391" w:type="dxa"/>
          </w:tcPr>
          <w:p w14:paraId="30BC3A89" w14:textId="77777777" w:rsidR="0055792E" w:rsidRPr="0029386D" w:rsidRDefault="005579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401E5650" w14:textId="77777777" w:rsidR="0055792E" w:rsidRPr="005421F4" w:rsidRDefault="0055792E" w:rsidP="00C41A75">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Adjusted Face Value * </w:t>
            </w:r>
            <w:proofErr w:type="spellStart"/>
            <w:r>
              <w:t>Program.Purchase</w:t>
            </w:r>
            <w:proofErr w:type="spellEnd"/>
            <w:r>
              <w:t xml:space="preserve"> Price %</w:t>
            </w:r>
          </w:p>
        </w:tc>
      </w:tr>
      <w:tr w:rsidR="0055792E" w:rsidRPr="005421F4" w14:paraId="324B5C02"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8EFC31D" w14:textId="7016026A" w:rsidR="0055792E" w:rsidRPr="0029386D" w:rsidRDefault="0055792E" w:rsidP="00C41A75">
            <w:pPr>
              <w:pStyle w:val="ListParagraph"/>
              <w:ind w:left="0"/>
              <w:jc w:val="left"/>
              <w:rPr>
                <w:b w:val="0"/>
              </w:rPr>
            </w:pPr>
            <w:r>
              <w:t xml:space="preserve">Total </w:t>
            </w:r>
            <w:r w:rsidR="00555211">
              <w:t>Factor Fee</w:t>
            </w:r>
          </w:p>
        </w:tc>
        <w:tc>
          <w:tcPr>
            <w:tcW w:w="2391" w:type="dxa"/>
          </w:tcPr>
          <w:p w14:paraId="711CDE5D" w14:textId="77777777" w:rsidR="0055792E" w:rsidRPr="0029386D" w:rsidRDefault="0055792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7552E1A3" w14:textId="77777777" w:rsidR="0055792E" w:rsidRDefault="0055792E"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Adjusted Face Value * </w:t>
            </w:r>
            <w:proofErr w:type="spellStart"/>
            <w:r>
              <w:t>Program.Factor</w:t>
            </w:r>
            <w:proofErr w:type="spellEnd"/>
            <w:r>
              <w:t xml:space="preserve"> Fee %</w:t>
            </w:r>
            <w:r w:rsidR="00896373">
              <w:t xml:space="preserve">  </w:t>
            </w:r>
          </w:p>
          <w:p w14:paraId="7B8B83C7" w14:textId="7C716FE1" w:rsidR="00896373" w:rsidRPr="005421F4" w:rsidRDefault="00896373" w:rsidP="00C41A75">
            <w:pPr>
              <w:pStyle w:val="ListParagraph"/>
              <w:ind w:left="0"/>
              <w:cnfStyle w:val="000000100000" w:firstRow="0" w:lastRow="0" w:firstColumn="0" w:lastColumn="0" w:oddVBand="0" w:evenVBand="0" w:oddHBand="1" w:evenHBand="0" w:firstRowFirstColumn="0" w:firstRowLastColumn="0" w:lastRowFirstColumn="0" w:lastRowLastColumn="0"/>
            </w:pPr>
            <w:r>
              <w:t>(</w:t>
            </w:r>
            <w:proofErr w:type="spellStart"/>
            <w:r>
              <w:t>PortfolioTrak</w:t>
            </w:r>
            <w:proofErr w:type="spellEnd"/>
            <w:r>
              <w:t>: Projected Profit)</w:t>
            </w:r>
          </w:p>
        </w:tc>
      </w:tr>
      <w:tr w:rsidR="0055792E" w:rsidRPr="005421F4" w14:paraId="38EC6A2A"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1015962A" w14:textId="7C474B9F" w:rsidR="0055792E" w:rsidRPr="0029386D" w:rsidRDefault="0055792E" w:rsidP="00C41A75">
            <w:pPr>
              <w:pStyle w:val="ListParagraph"/>
              <w:ind w:left="0"/>
              <w:jc w:val="left"/>
              <w:rPr>
                <w:b w:val="0"/>
              </w:rPr>
            </w:pPr>
            <w:r>
              <w:t>Hurdle</w:t>
            </w:r>
          </w:p>
        </w:tc>
        <w:tc>
          <w:tcPr>
            <w:tcW w:w="2391" w:type="dxa"/>
          </w:tcPr>
          <w:p w14:paraId="272E9024" w14:textId="77777777" w:rsidR="0055792E" w:rsidRPr="0029386D" w:rsidRDefault="0055792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405C8879" w14:textId="2095D246" w:rsidR="0055792E" w:rsidRPr="005421F4" w:rsidRDefault="0055792E" w:rsidP="00C41A75">
            <w:pPr>
              <w:pStyle w:val="ListParagraph"/>
              <w:ind w:left="0"/>
              <w:cnfStyle w:val="000000000000" w:firstRow="0" w:lastRow="0" w:firstColumn="0" w:lastColumn="0" w:oddVBand="0" w:evenVBand="0" w:oddHBand="0" w:evenHBand="0" w:firstRowFirstColumn="0" w:firstRowLastColumn="0" w:lastRowFirstColumn="0" w:lastRowLastColumn="0"/>
            </w:pPr>
            <w:r>
              <w:t>Total Adjusted Face Value * (</w:t>
            </w:r>
            <w:proofErr w:type="spellStart"/>
            <w:r>
              <w:t>Program.Purchase</w:t>
            </w:r>
            <w:proofErr w:type="spellEnd"/>
            <w:r>
              <w:t xml:space="preserve"> </w:t>
            </w:r>
            <w:r w:rsidR="00034AB1">
              <w:t>Price</w:t>
            </w:r>
            <w:r>
              <w:t xml:space="preserve"> %+</w:t>
            </w:r>
            <w:proofErr w:type="spellStart"/>
            <w:r>
              <w:t>Program.Factor</w:t>
            </w:r>
            <w:proofErr w:type="spellEnd"/>
            <w:r>
              <w:t xml:space="preserve"> Fee</w:t>
            </w:r>
            <w:r w:rsidR="00AF0179">
              <w:t xml:space="preserve"> </w:t>
            </w:r>
            <w:r>
              <w:t>%)</w:t>
            </w:r>
          </w:p>
        </w:tc>
      </w:tr>
      <w:tr w:rsidR="0055792E" w:rsidRPr="005421F4" w14:paraId="68605E9B"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0B1AFC9" w14:textId="562D0434" w:rsidR="0055792E" w:rsidRPr="0029386D" w:rsidRDefault="0055792E" w:rsidP="00C41A75">
            <w:pPr>
              <w:pStyle w:val="ListParagraph"/>
              <w:ind w:left="0"/>
              <w:jc w:val="left"/>
              <w:rPr>
                <w:b w:val="0"/>
              </w:rPr>
            </w:pPr>
            <w:r>
              <w:t>Hurdle %</w:t>
            </w:r>
          </w:p>
        </w:tc>
        <w:tc>
          <w:tcPr>
            <w:tcW w:w="2391" w:type="dxa"/>
          </w:tcPr>
          <w:p w14:paraId="1BB1ACC1" w14:textId="77777777" w:rsidR="0055792E" w:rsidRPr="0029386D" w:rsidRDefault="0055792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42" w:type="dxa"/>
            <w:gridSpan w:val="2"/>
          </w:tcPr>
          <w:p w14:paraId="0A3D2FD3" w14:textId="18071908" w:rsidR="0055792E" w:rsidRPr="005421F4" w:rsidRDefault="00896373" w:rsidP="00C41A75">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Program.Purchase</w:t>
            </w:r>
            <w:proofErr w:type="spellEnd"/>
            <w:r>
              <w:t xml:space="preserve"> Price% + </w:t>
            </w:r>
            <w:proofErr w:type="spellStart"/>
            <w:r>
              <w:t>Program.Factor</w:t>
            </w:r>
            <w:proofErr w:type="spellEnd"/>
            <w:r>
              <w:t xml:space="preserve"> Fee%</w:t>
            </w:r>
            <w:r w:rsidDel="00896373">
              <w:t xml:space="preserve"> </w:t>
            </w:r>
          </w:p>
        </w:tc>
      </w:tr>
      <w:tr w:rsidR="00844570" w:rsidRPr="00302B1D" w14:paraId="0093FF26"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5CB18B9" w14:textId="0CEB0165" w:rsidR="00844570" w:rsidRPr="00302B1D" w:rsidRDefault="009E3617" w:rsidP="00457CDC">
            <w:pPr>
              <w:pStyle w:val="Attributes-SectionName"/>
              <w:rPr>
                <w:b/>
              </w:rPr>
            </w:pPr>
            <w:r>
              <w:rPr>
                <w:b/>
              </w:rPr>
              <w:t>Financial</w:t>
            </w:r>
            <w:r w:rsidR="00844570">
              <w:rPr>
                <w:b/>
              </w:rPr>
              <w:t xml:space="preserve"> Summary</w:t>
            </w:r>
          </w:p>
        </w:tc>
        <w:tc>
          <w:tcPr>
            <w:tcW w:w="2391" w:type="dxa"/>
            <w:shd w:val="clear" w:color="auto" w:fill="FBD4B4" w:themeFill="accent6" w:themeFillTint="66"/>
          </w:tcPr>
          <w:p w14:paraId="3B80577C" w14:textId="77777777" w:rsidR="00844570" w:rsidRPr="00302B1D" w:rsidRDefault="00844570"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45A90790" w14:textId="7F4E0730" w:rsidR="00844570" w:rsidRPr="00F22B88" w:rsidRDefault="00844570" w:rsidP="00B21CD7">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Calculation is done </w:t>
            </w:r>
            <w:r w:rsidR="00B21CD7">
              <w:rPr>
                <w:b w:val="0"/>
              </w:rPr>
              <w:t xml:space="preserve">from respective fields </w:t>
            </w:r>
            <w:r w:rsidR="004237ED">
              <w:rPr>
                <w:b w:val="0"/>
              </w:rPr>
              <w:t xml:space="preserve">only </w:t>
            </w:r>
            <w:r w:rsidR="00B21CD7">
              <w:rPr>
                <w:b w:val="0"/>
              </w:rPr>
              <w:t xml:space="preserve">in accepted Claims </w:t>
            </w:r>
            <w:r>
              <w:rPr>
                <w:b w:val="0"/>
              </w:rPr>
              <w:t>.</w:t>
            </w:r>
          </w:p>
        </w:tc>
      </w:tr>
      <w:tr w:rsidR="00F71108" w:rsidRPr="0029386D" w14:paraId="3690D2F7"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75C7370" w14:textId="77777777" w:rsidR="00F71108" w:rsidRPr="0029386D" w:rsidRDefault="00F71108" w:rsidP="00C41A75">
            <w:pPr>
              <w:pStyle w:val="ListParagraph"/>
              <w:ind w:left="0"/>
              <w:jc w:val="left"/>
              <w:rPr>
                <w:b w:val="0"/>
              </w:rPr>
            </w:pPr>
            <w:r>
              <w:t>Total Number of Paid Claims</w:t>
            </w:r>
          </w:p>
        </w:tc>
        <w:tc>
          <w:tcPr>
            <w:tcW w:w="2391" w:type="dxa"/>
          </w:tcPr>
          <w:p w14:paraId="00C54CAF" w14:textId="77777777" w:rsidR="00F71108" w:rsidRPr="0029386D" w:rsidRDefault="00F71108"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1789C341" w14:textId="63580F16" w:rsidR="00F71108" w:rsidRDefault="0052731E" w:rsidP="00C41A75">
            <w:pPr>
              <w:pStyle w:val="ListParagraph"/>
              <w:ind w:left="0"/>
              <w:cnfStyle w:val="000000100000" w:firstRow="0" w:lastRow="0" w:firstColumn="0" w:lastColumn="0" w:oddVBand="0" w:evenVBand="0" w:oddHBand="1" w:evenHBand="0" w:firstRowFirstColumn="0" w:firstRowLastColumn="0" w:lastRowFirstColumn="0" w:lastRowLastColumn="0"/>
            </w:pPr>
            <w:r>
              <w:t>Number of claims</w:t>
            </w:r>
            <w:r w:rsidR="00FA1DFF">
              <w:t xml:space="preserve"> that </w:t>
            </w:r>
            <w:r w:rsidR="00DB229A">
              <w:t>have: Remaining to hurdle = 0</w:t>
            </w:r>
          </w:p>
          <w:p w14:paraId="2C1B8382" w14:textId="7D9350A5" w:rsidR="002D4179" w:rsidRPr="005421F4" w:rsidRDefault="002D4179"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BC6065" w:rsidRPr="0029386D" w14:paraId="23C34787" w14:textId="77777777" w:rsidTr="00734675">
        <w:tc>
          <w:tcPr>
            <w:cnfStyle w:val="001000000000" w:firstRow="0" w:lastRow="0" w:firstColumn="1" w:lastColumn="0" w:oddVBand="0" w:evenVBand="0" w:oddHBand="0" w:evenHBand="0" w:firstRowFirstColumn="0" w:firstRowLastColumn="0" w:lastRowFirstColumn="0" w:lastRowLastColumn="0"/>
            <w:tcW w:w="2413" w:type="dxa"/>
            <w:gridSpan w:val="2"/>
          </w:tcPr>
          <w:p w14:paraId="2B70AE60" w14:textId="77777777" w:rsidR="00BC6065" w:rsidRPr="0029386D" w:rsidRDefault="00BC6065" w:rsidP="00734675">
            <w:pPr>
              <w:pStyle w:val="ListParagraph"/>
              <w:ind w:left="0"/>
              <w:jc w:val="left"/>
              <w:rPr>
                <w:b w:val="0"/>
              </w:rPr>
            </w:pPr>
            <w:r>
              <w:t>Total Buybacks</w:t>
            </w:r>
          </w:p>
        </w:tc>
        <w:tc>
          <w:tcPr>
            <w:tcW w:w="2391" w:type="dxa"/>
          </w:tcPr>
          <w:p w14:paraId="1CDE715E" w14:textId="77777777" w:rsidR="00BC6065" w:rsidRPr="0029386D" w:rsidRDefault="00BC6065"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4BBBD81B" w14:textId="345BFE20" w:rsidR="00BC6065" w:rsidRDefault="00BC6065" w:rsidP="00BC6065">
            <w:pPr>
              <w:pStyle w:val="ListParagraph"/>
              <w:ind w:left="0"/>
              <w:cnfStyle w:val="000000000000" w:firstRow="0" w:lastRow="0" w:firstColumn="0" w:lastColumn="0" w:oddVBand="0" w:evenVBand="0" w:oddHBand="0" w:evenHBand="0" w:firstRowFirstColumn="0" w:firstRowLastColumn="0" w:lastRowFirstColumn="0" w:lastRowLastColumn="0"/>
            </w:pPr>
            <w:r>
              <w:t>Number of claims that have: Claim Status = Buyback</w:t>
            </w:r>
          </w:p>
          <w:p w14:paraId="1CAFEA7C" w14:textId="77777777" w:rsidR="00BC6065" w:rsidRPr="005421F4" w:rsidRDefault="00BC6065"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23841" w:rsidRPr="0029386D" w14:paraId="28052B7D"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17FC0114" w14:textId="77777777" w:rsidR="00D23841" w:rsidRPr="0029386D" w:rsidRDefault="00D23841" w:rsidP="00D23841">
            <w:pPr>
              <w:pStyle w:val="ListParagraph"/>
              <w:ind w:left="0"/>
              <w:jc w:val="left"/>
              <w:rPr>
                <w:b w:val="0"/>
              </w:rPr>
            </w:pPr>
            <w:r>
              <w:t xml:space="preserve">Total Voluntary </w:t>
            </w:r>
            <w:r>
              <w:lastRenderedPageBreak/>
              <w:t>Collections</w:t>
            </w:r>
          </w:p>
        </w:tc>
        <w:tc>
          <w:tcPr>
            <w:tcW w:w="2391" w:type="dxa"/>
          </w:tcPr>
          <w:p w14:paraId="39C226BF" w14:textId="77777777" w:rsidR="00D23841" w:rsidRPr="0029386D" w:rsidRDefault="00D23841" w:rsidP="00D23841">
            <w:pPr>
              <w:pStyle w:val="ListParagraph"/>
              <w:ind w:left="0"/>
              <w:jc w:val="left"/>
              <w:cnfStyle w:val="000000100000" w:firstRow="0" w:lastRow="0" w:firstColumn="0" w:lastColumn="0" w:oddVBand="0" w:evenVBand="0" w:oddHBand="1" w:evenHBand="0" w:firstRowFirstColumn="0" w:firstRowLastColumn="0" w:lastRowFirstColumn="0" w:lastRowLastColumn="0"/>
            </w:pPr>
            <w:r>
              <w:lastRenderedPageBreak/>
              <w:t>Monetary value</w:t>
            </w:r>
          </w:p>
        </w:tc>
        <w:tc>
          <w:tcPr>
            <w:tcW w:w="4142" w:type="dxa"/>
            <w:gridSpan w:val="2"/>
          </w:tcPr>
          <w:p w14:paraId="685535FD" w14:textId="4447AE43" w:rsidR="00D23841" w:rsidRPr="005421F4" w:rsidRDefault="00D23841" w:rsidP="00D23841">
            <w:pPr>
              <w:pStyle w:val="ListParagraph"/>
              <w:ind w:left="0"/>
              <w:cnfStyle w:val="000000100000" w:firstRow="0" w:lastRow="0" w:firstColumn="0" w:lastColumn="0" w:oddVBand="0" w:evenVBand="0" w:oddHBand="1" w:evenHBand="0" w:firstRowFirstColumn="0" w:firstRowLastColumn="0" w:lastRowFirstColumn="0" w:lastRowLastColumn="0"/>
            </w:pPr>
            <w:r>
              <w:t>Sum of incoming payments (</w:t>
            </w:r>
            <w:r w:rsidR="00750773">
              <w:t>Collections</w:t>
            </w:r>
            <w:r>
              <w:t xml:space="preserve">) filtered </w:t>
            </w:r>
            <w:r>
              <w:lastRenderedPageBreak/>
              <w:t>by type=Voluntary Collection</w:t>
            </w:r>
          </w:p>
        </w:tc>
      </w:tr>
      <w:tr w:rsidR="00D23841" w:rsidRPr="0029386D" w14:paraId="2C29614C"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6962288F" w14:textId="6E69215C" w:rsidR="00D23841" w:rsidRPr="0029386D" w:rsidRDefault="00D23841" w:rsidP="00D23841">
            <w:pPr>
              <w:pStyle w:val="ListParagraph"/>
              <w:ind w:left="0"/>
              <w:jc w:val="left"/>
              <w:rPr>
                <w:b w:val="0"/>
              </w:rPr>
            </w:pPr>
            <w:r>
              <w:lastRenderedPageBreak/>
              <w:t>Total Pre-suit Collections</w:t>
            </w:r>
          </w:p>
        </w:tc>
        <w:tc>
          <w:tcPr>
            <w:tcW w:w="2391" w:type="dxa"/>
          </w:tcPr>
          <w:p w14:paraId="75BAE118" w14:textId="77777777" w:rsidR="00D23841" w:rsidRPr="0029386D" w:rsidRDefault="00D23841" w:rsidP="00D23841">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1D5A4C2F" w14:textId="307619D8" w:rsidR="00D23841" w:rsidRPr="005421F4" w:rsidRDefault="00D23841" w:rsidP="00D23841">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 (</w:t>
            </w:r>
            <w:r w:rsidR="00750773">
              <w:t>Collections</w:t>
            </w:r>
            <w:r>
              <w:t>) filtered by type=Pre-suit Collection</w:t>
            </w:r>
          </w:p>
        </w:tc>
      </w:tr>
      <w:tr w:rsidR="00D23841" w:rsidRPr="0029386D" w14:paraId="7631AE05"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A865941" w14:textId="21C90F21" w:rsidR="00D23841" w:rsidRPr="0029386D" w:rsidRDefault="00D23841" w:rsidP="00D23841">
            <w:pPr>
              <w:pStyle w:val="ListParagraph"/>
              <w:ind w:left="0"/>
              <w:jc w:val="left"/>
              <w:rPr>
                <w:b w:val="0"/>
              </w:rPr>
            </w:pPr>
            <w:r>
              <w:t>Total Litigated Collections</w:t>
            </w:r>
          </w:p>
        </w:tc>
        <w:tc>
          <w:tcPr>
            <w:tcW w:w="2391" w:type="dxa"/>
          </w:tcPr>
          <w:p w14:paraId="1F1AF8BE" w14:textId="77777777" w:rsidR="00D23841" w:rsidRPr="0029386D" w:rsidRDefault="00D23841" w:rsidP="00D23841">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68C55A9A" w14:textId="3DCA39C0" w:rsidR="00D23841" w:rsidRPr="005421F4" w:rsidRDefault="00D23841" w:rsidP="00D23841">
            <w:pPr>
              <w:pStyle w:val="ListParagraph"/>
              <w:ind w:left="0"/>
              <w:cnfStyle w:val="000000100000" w:firstRow="0" w:lastRow="0" w:firstColumn="0" w:lastColumn="0" w:oddVBand="0" w:evenVBand="0" w:oddHBand="1" w:evenHBand="0" w:firstRowFirstColumn="0" w:firstRowLastColumn="0" w:lastRowFirstColumn="0" w:lastRowLastColumn="0"/>
            </w:pPr>
            <w:r>
              <w:t>Sum of incoming payments (</w:t>
            </w:r>
            <w:r w:rsidR="00750773">
              <w:t>Collections</w:t>
            </w:r>
            <w:r>
              <w:t>) filtered by type=Litigated Collection</w:t>
            </w:r>
          </w:p>
        </w:tc>
      </w:tr>
      <w:tr w:rsidR="00D23841" w:rsidRPr="005421F4" w14:paraId="6A6682A1" w14:textId="77777777" w:rsidTr="00B73B15">
        <w:tc>
          <w:tcPr>
            <w:cnfStyle w:val="001000000000" w:firstRow="0" w:lastRow="0" w:firstColumn="1" w:lastColumn="0" w:oddVBand="0" w:evenVBand="0" w:oddHBand="0" w:evenHBand="0" w:firstRowFirstColumn="0" w:firstRowLastColumn="0" w:lastRowFirstColumn="0" w:lastRowLastColumn="0"/>
            <w:tcW w:w="2413" w:type="dxa"/>
            <w:gridSpan w:val="2"/>
          </w:tcPr>
          <w:p w14:paraId="78339104" w14:textId="12166321" w:rsidR="00D23841" w:rsidRPr="0029386D" w:rsidRDefault="00D23841" w:rsidP="00D23841">
            <w:pPr>
              <w:pStyle w:val="ListParagraph"/>
              <w:ind w:left="0"/>
              <w:jc w:val="left"/>
              <w:rPr>
                <w:b w:val="0"/>
              </w:rPr>
            </w:pPr>
            <w:r>
              <w:t xml:space="preserve">Total </w:t>
            </w:r>
            <w:r w:rsidR="00445265">
              <w:t>Collections</w:t>
            </w:r>
          </w:p>
        </w:tc>
        <w:tc>
          <w:tcPr>
            <w:tcW w:w="2391" w:type="dxa"/>
          </w:tcPr>
          <w:p w14:paraId="6D4F46F4" w14:textId="77777777" w:rsidR="00D23841" w:rsidRPr="0029386D" w:rsidRDefault="00D23841" w:rsidP="00D23841">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1561F7A7" w14:textId="26D5B139" w:rsidR="00D23841" w:rsidRPr="005421F4" w:rsidRDefault="00D23841" w:rsidP="00D23841">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of </w:t>
            </w:r>
            <w:r w:rsidR="00E868C1">
              <w:t xml:space="preserve">all </w:t>
            </w:r>
            <w:r w:rsidR="00F6385E">
              <w:t xml:space="preserve">Claim </w:t>
            </w:r>
            <w:r w:rsidR="00750773">
              <w:t xml:space="preserve">Collections </w:t>
            </w:r>
            <w:r>
              <w:t>linked to the portfolio</w:t>
            </w:r>
            <w:r w:rsidR="00445265">
              <w:t xml:space="preserve"> (</w:t>
            </w:r>
            <w:proofErr w:type="spellStart"/>
            <w:r w:rsidR="00445265">
              <w:t>PortfolioTrak</w:t>
            </w:r>
            <w:proofErr w:type="spellEnd"/>
            <w:r w:rsidR="00445265">
              <w:t>: Payments Received)</w:t>
            </w:r>
          </w:p>
        </w:tc>
      </w:tr>
      <w:tr w:rsidR="00D23841" w:rsidRPr="005421F4" w14:paraId="0F562333"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9AE46D5" w14:textId="51F19608" w:rsidR="00D23841" w:rsidRPr="0029386D" w:rsidRDefault="00D23841" w:rsidP="00D23841">
            <w:pPr>
              <w:pStyle w:val="ListParagraph"/>
              <w:ind w:left="0"/>
              <w:jc w:val="left"/>
              <w:rPr>
                <w:b w:val="0"/>
              </w:rPr>
            </w:pPr>
            <w:r>
              <w:t>Total Balance</w:t>
            </w:r>
            <w:r w:rsidR="00C90A38">
              <w:t xml:space="preserve"> Owed</w:t>
            </w:r>
          </w:p>
        </w:tc>
        <w:tc>
          <w:tcPr>
            <w:tcW w:w="2391" w:type="dxa"/>
          </w:tcPr>
          <w:p w14:paraId="2DE04C3F" w14:textId="77777777" w:rsidR="00D23841" w:rsidRPr="0029386D" w:rsidRDefault="00D23841" w:rsidP="00D23841">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10D9D1E6" w14:textId="238E46B1" w:rsidR="00D23841" w:rsidRPr="005421F4" w:rsidRDefault="00D551B1" w:rsidP="00D23841">
            <w:pPr>
              <w:pStyle w:val="ListParagraph"/>
              <w:ind w:left="0"/>
              <w:cnfStyle w:val="000000100000" w:firstRow="0" w:lastRow="0" w:firstColumn="0" w:lastColumn="0" w:oddVBand="0" w:evenVBand="0" w:oddHBand="1" w:evenHBand="0" w:firstRowFirstColumn="0" w:firstRowLastColumn="0" w:lastRowFirstColumn="0" w:lastRowLastColumn="0"/>
            </w:pPr>
            <w:r>
              <w:t xml:space="preserve"> </w:t>
            </w:r>
            <w:r w:rsidR="00D23841">
              <w:t xml:space="preserve">Total Adjusted Face Value – Total </w:t>
            </w:r>
            <w:r w:rsidR="00A319B3">
              <w:t>Collections</w:t>
            </w:r>
          </w:p>
        </w:tc>
      </w:tr>
      <w:tr w:rsidR="00416FED" w:rsidRPr="005421F4" w14:paraId="44D20E14" w14:textId="77777777" w:rsidTr="00734675">
        <w:tc>
          <w:tcPr>
            <w:cnfStyle w:val="001000000000" w:firstRow="0" w:lastRow="0" w:firstColumn="1" w:lastColumn="0" w:oddVBand="0" w:evenVBand="0" w:oddHBand="0" w:evenHBand="0" w:firstRowFirstColumn="0" w:firstRowLastColumn="0" w:lastRowFirstColumn="0" w:lastRowLastColumn="0"/>
            <w:tcW w:w="2413" w:type="dxa"/>
            <w:gridSpan w:val="2"/>
          </w:tcPr>
          <w:p w14:paraId="0E05351C" w14:textId="77777777" w:rsidR="00416FED" w:rsidRPr="0029386D" w:rsidRDefault="00416FED" w:rsidP="00734675">
            <w:pPr>
              <w:pStyle w:val="ListParagraph"/>
              <w:ind w:left="0"/>
              <w:jc w:val="left"/>
              <w:rPr>
                <w:b w:val="0"/>
              </w:rPr>
            </w:pPr>
            <w:r>
              <w:t xml:space="preserve">Remaining to Hurdle </w:t>
            </w:r>
          </w:p>
        </w:tc>
        <w:tc>
          <w:tcPr>
            <w:tcW w:w="2391" w:type="dxa"/>
          </w:tcPr>
          <w:p w14:paraId="78D31DE1" w14:textId="77777777" w:rsidR="00416FED" w:rsidRPr="0029386D" w:rsidRDefault="00416FE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562E2F1B" w14:textId="77777777" w:rsidR="00416FED" w:rsidRPr="005421F4" w:rsidRDefault="00416FED" w:rsidP="00734675">
            <w:pPr>
              <w:pStyle w:val="ListParagraph"/>
              <w:ind w:left="0"/>
              <w:cnfStyle w:val="000000000000" w:firstRow="0" w:lastRow="0" w:firstColumn="0" w:lastColumn="0" w:oddVBand="0" w:evenVBand="0" w:oddHBand="0" w:evenHBand="0" w:firstRowFirstColumn="0" w:firstRowLastColumn="0" w:lastRowFirstColumn="0" w:lastRowLastColumn="0"/>
            </w:pPr>
            <w:r>
              <w:t>Min(Hurdle – Total Collections, 0 )</w:t>
            </w:r>
          </w:p>
        </w:tc>
      </w:tr>
      <w:tr w:rsidR="00F26667" w:rsidRPr="005421F4" w14:paraId="38506155"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AAB0578" w14:textId="02BE02B0" w:rsidR="00F26667" w:rsidRPr="0029386D" w:rsidRDefault="00F26667" w:rsidP="00F26667">
            <w:pPr>
              <w:pStyle w:val="ListParagraph"/>
              <w:ind w:left="0"/>
              <w:jc w:val="left"/>
              <w:rPr>
                <w:b w:val="0"/>
              </w:rPr>
            </w:pPr>
            <w:r>
              <w:t>Total Profit</w:t>
            </w:r>
          </w:p>
        </w:tc>
        <w:tc>
          <w:tcPr>
            <w:tcW w:w="2391" w:type="dxa"/>
          </w:tcPr>
          <w:p w14:paraId="1DFDB80B" w14:textId="77777777" w:rsidR="00F26667" w:rsidRPr="0029386D" w:rsidRDefault="00F26667" w:rsidP="00F26667">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298A439B" w14:textId="1AECDA7D" w:rsidR="00F26667" w:rsidRPr="005421F4" w:rsidRDefault="00445265" w:rsidP="00F26667">
            <w:pPr>
              <w:pStyle w:val="ListParagraph"/>
              <w:ind w:left="0"/>
              <w:cnfStyle w:val="000000100000" w:firstRow="0" w:lastRow="0" w:firstColumn="0" w:lastColumn="0" w:oddVBand="0" w:evenVBand="0" w:oddHBand="1" w:evenHBand="0" w:firstRowFirstColumn="0" w:firstRowLastColumn="0" w:lastRowFirstColumn="0" w:lastRowLastColumn="0"/>
            </w:pPr>
            <w:r>
              <w:t>Total C</w:t>
            </w:r>
            <w:r w:rsidR="00D504EA">
              <w:t xml:space="preserve">ollections </w:t>
            </w:r>
            <w:r w:rsidR="00B34A96">
              <w:t>–</w:t>
            </w:r>
            <w:r w:rsidR="00D504EA">
              <w:t xml:space="preserve"> </w:t>
            </w:r>
            <w:r w:rsidR="00B34A96">
              <w:t>Total Purchase Price</w:t>
            </w:r>
            <w:r w:rsidR="00415B81">
              <w:t xml:space="preserve">, not more than </w:t>
            </w:r>
            <w:r w:rsidR="006A32B6">
              <w:t>Total Factor Fee</w:t>
            </w:r>
            <w:r w:rsidR="00E623D2">
              <w:t>, not less than 0</w:t>
            </w:r>
          </w:p>
        </w:tc>
      </w:tr>
      <w:tr w:rsidR="00416FED" w:rsidRPr="005421F4" w14:paraId="6D756171" w14:textId="77777777" w:rsidTr="00734675">
        <w:tc>
          <w:tcPr>
            <w:cnfStyle w:val="001000000000" w:firstRow="0" w:lastRow="0" w:firstColumn="1" w:lastColumn="0" w:oddVBand="0" w:evenVBand="0" w:oddHBand="0" w:evenHBand="0" w:firstRowFirstColumn="0" w:firstRowLastColumn="0" w:lastRowFirstColumn="0" w:lastRowLastColumn="0"/>
            <w:tcW w:w="2413" w:type="dxa"/>
            <w:gridSpan w:val="2"/>
          </w:tcPr>
          <w:p w14:paraId="3445F896" w14:textId="60EF1ED9" w:rsidR="00416FED" w:rsidRPr="0029386D" w:rsidRDefault="00A1521D" w:rsidP="00734675">
            <w:pPr>
              <w:pStyle w:val="ListParagraph"/>
              <w:ind w:left="0"/>
              <w:jc w:val="left"/>
              <w:rPr>
                <w:b w:val="0"/>
              </w:rPr>
            </w:pPr>
            <w:r>
              <w:t xml:space="preserve">Portfolio </w:t>
            </w:r>
            <w:r w:rsidR="00416FED">
              <w:t>Write-off</w:t>
            </w:r>
          </w:p>
        </w:tc>
        <w:tc>
          <w:tcPr>
            <w:tcW w:w="2391" w:type="dxa"/>
          </w:tcPr>
          <w:p w14:paraId="7B5E63A3" w14:textId="77777777" w:rsidR="00416FED" w:rsidRPr="0029386D" w:rsidRDefault="00416FE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6F21598D" w14:textId="4FB643B2" w:rsidR="00416FED" w:rsidRPr="005421F4" w:rsidRDefault="00416FED" w:rsidP="00734675">
            <w:pPr>
              <w:pStyle w:val="ListParagraph"/>
              <w:ind w:left="0"/>
              <w:cnfStyle w:val="000000000000" w:firstRow="0" w:lastRow="0" w:firstColumn="0" w:lastColumn="0" w:oddVBand="0" w:evenVBand="0" w:oddHBand="0" w:evenHBand="0" w:firstRowFirstColumn="0" w:firstRowLastColumn="0" w:lastRowFirstColumn="0" w:lastRowLastColumn="0"/>
            </w:pPr>
            <w:r>
              <w:t>Portfolio write-off is different from Claim write-off.</w:t>
            </w:r>
            <w:r w:rsidR="0022148E">
              <w:t xml:space="preserve"> Set automatically when Portfolio status is changed to Closed</w:t>
            </w:r>
          </w:p>
        </w:tc>
      </w:tr>
      <w:tr w:rsidR="003B0A59" w:rsidRPr="0029386D" w14:paraId="67F6E0D5"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FECD408" w14:textId="77777777" w:rsidR="003B0A59" w:rsidRPr="0029386D" w:rsidRDefault="003B0A59" w:rsidP="00734675">
            <w:pPr>
              <w:pStyle w:val="ListParagraph"/>
              <w:ind w:left="0"/>
              <w:jc w:val="left"/>
              <w:rPr>
                <w:b w:val="0"/>
              </w:rPr>
            </w:pPr>
            <w:r>
              <w:t>Refundable Reserve</w:t>
            </w:r>
          </w:p>
        </w:tc>
        <w:tc>
          <w:tcPr>
            <w:tcW w:w="2391" w:type="dxa"/>
          </w:tcPr>
          <w:p w14:paraId="4B8F2341" w14:textId="77777777" w:rsidR="003B0A59" w:rsidRPr="0029386D" w:rsidRDefault="003B0A5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5E36F403" w14:textId="1CD1FBE2" w:rsidR="00403EB2" w:rsidRDefault="003451E0" w:rsidP="003451E0">
            <w:pPr>
              <w:tabs>
                <w:tab w:val="left" w:pos="306"/>
                <w:tab w:val="left" w:pos="405"/>
              </w:tabs>
              <w:cnfStyle w:val="000000100000" w:firstRow="0" w:lastRow="0" w:firstColumn="0" w:lastColumn="0" w:oddVBand="0" w:evenVBand="0" w:oddHBand="1" w:evenHBand="0" w:firstRowFirstColumn="0" w:firstRowLastColumn="0" w:lastRowFirstColumn="0" w:lastRowLastColumn="0"/>
            </w:pPr>
            <w:r>
              <w:t>I</w:t>
            </w:r>
            <w:r w:rsidRPr="003451E0">
              <w:t xml:space="preserve">f </w:t>
            </w:r>
            <w:proofErr w:type="spellStart"/>
            <w:r w:rsidRPr="003451E0">
              <w:t>Portfolio.Program.Type</w:t>
            </w:r>
            <w:proofErr w:type="spellEnd"/>
            <w:r w:rsidRPr="003451E0">
              <w:t xml:space="preserve"> of Program = By Claim then </w:t>
            </w:r>
            <w:r>
              <w:t xml:space="preserve">sum of </w:t>
            </w:r>
            <w:proofErr w:type="spellStart"/>
            <w:r w:rsidR="00403EB2">
              <w:t>Claim.</w:t>
            </w:r>
            <w:r>
              <w:t>Refundable</w:t>
            </w:r>
            <w:proofErr w:type="spellEnd"/>
            <w:r>
              <w:t xml:space="preserve"> Reserve</w:t>
            </w:r>
          </w:p>
          <w:p w14:paraId="75A0882E" w14:textId="33ECAB13" w:rsidR="003451E0" w:rsidRPr="003451E0" w:rsidRDefault="00403EB2" w:rsidP="001640A1">
            <w:pPr>
              <w:tabs>
                <w:tab w:val="left" w:pos="306"/>
                <w:tab w:val="left" w:pos="405"/>
              </w:tabs>
              <w:cnfStyle w:val="000000100000" w:firstRow="0" w:lastRow="0" w:firstColumn="0" w:lastColumn="0" w:oddVBand="0" w:evenVBand="0" w:oddHBand="1" w:evenHBand="0" w:firstRowFirstColumn="0" w:firstRowLastColumn="0" w:lastRowFirstColumn="0" w:lastRowLastColumn="0"/>
            </w:pPr>
            <w:r>
              <w:t>I</w:t>
            </w:r>
            <w:r w:rsidRPr="009B3FD2">
              <w:t xml:space="preserve">f </w:t>
            </w:r>
            <w:proofErr w:type="spellStart"/>
            <w:r w:rsidRPr="009B3FD2">
              <w:t>Portfolio.Program.Type</w:t>
            </w:r>
            <w:proofErr w:type="spellEnd"/>
            <w:r w:rsidRPr="009B3FD2">
              <w:t xml:space="preserve"> of Program = </w:t>
            </w:r>
            <w:r>
              <w:t xml:space="preserve">Pool, then </w:t>
            </w:r>
            <w:r w:rsidR="003451E0" w:rsidRPr="003451E0">
              <w:t>calculate “</w:t>
            </w:r>
            <w:r w:rsidR="003451E0" w:rsidRPr="003451E0">
              <w:rPr>
                <w:b/>
                <w:bCs/>
              </w:rPr>
              <w:t>Refundable reserve</w:t>
            </w:r>
            <w:r w:rsidR="003451E0" w:rsidRPr="003451E0">
              <w:t>” = Total Collections – Hurdle, not less than 0</w:t>
            </w:r>
            <w:r w:rsidR="007C78D1">
              <w:t xml:space="preserve">; assert that it </w:t>
            </w:r>
            <w:r w:rsidR="003F06EE">
              <w:t xml:space="preserve">should not be </w:t>
            </w:r>
            <w:r w:rsidR="003451E0" w:rsidRPr="003451E0">
              <w:t xml:space="preserve">more than (Adjusted Face Value – Hurdle) </w:t>
            </w:r>
          </w:p>
          <w:p w14:paraId="4D48411D" w14:textId="34E2A353" w:rsidR="003B0A59" w:rsidRPr="005421F4" w:rsidRDefault="003B0A59"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6716C" w:rsidRPr="0029386D" w14:paraId="72353DCE" w14:textId="77777777" w:rsidTr="00734675">
        <w:tc>
          <w:tcPr>
            <w:cnfStyle w:val="001000000000" w:firstRow="0" w:lastRow="0" w:firstColumn="1" w:lastColumn="0" w:oddVBand="0" w:evenVBand="0" w:oddHBand="0" w:evenHBand="0" w:firstRowFirstColumn="0" w:firstRowLastColumn="0" w:lastRowFirstColumn="0" w:lastRowLastColumn="0"/>
            <w:tcW w:w="2413" w:type="dxa"/>
            <w:gridSpan w:val="2"/>
          </w:tcPr>
          <w:p w14:paraId="13914055" w14:textId="77777777" w:rsidR="0056716C" w:rsidRPr="0029386D" w:rsidRDefault="0056716C" w:rsidP="00734675">
            <w:pPr>
              <w:pStyle w:val="ListParagraph"/>
              <w:ind w:left="0"/>
              <w:jc w:val="left"/>
              <w:rPr>
                <w:b w:val="0"/>
              </w:rPr>
            </w:pPr>
            <w:r>
              <w:t>Total Limit Reserve</w:t>
            </w:r>
          </w:p>
        </w:tc>
        <w:tc>
          <w:tcPr>
            <w:tcW w:w="2391" w:type="dxa"/>
          </w:tcPr>
          <w:p w14:paraId="465DAD48" w14:textId="77777777" w:rsidR="0056716C" w:rsidRPr="0029386D" w:rsidRDefault="005671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42" w:type="dxa"/>
            <w:gridSpan w:val="2"/>
          </w:tcPr>
          <w:p w14:paraId="12CD8A09" w14:textId="77777777" w:rsidR="0056716C" w:rsidRPr="005421F4" w:rsidRDefault="0056716C" w:rsidP="00734675">
            <w:pPr>
              <w:pStyle w:val="ListParagraph"/>
              <w:ind w:left="0"/>
              <w:cnfStyle w:val="000000000000" w:firstRow="0" w:lastRow="0" w:firstColumn="0" w:lastColumn="0" w:oddVBand="0" w:evenVBand="0" w:oddHBand="0" w:evenHBand="0" w:firstRowFirstColumn="0" w:firstRowLastColumn="0" w:lastRowFirstColumn="0" w:lastRowLastColumn="0"/>
            </w:pPr>
            <w:r>
              <w:t>Sum of Limit Reserves on the level of Claims</w:t>
            </w:r>
          </w:p>
        </w:tc>
      </w:tr>
      <w:tr w:rsidR="00EC4A45" w:rsidRPr="0029386D" w14:paraId="260DF9DD"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38652DF" w14:textId="243AA8FA" w:rsidR="00EC4A45" w:rsidRPr="0029386D" w:rsidRDefault="00EC4A45" w:rsidP="00EC4A45">
            <w:pPr>
              <w:pStyle w:val="ListParagraph"/>
              <w:ind w:left="0"/>
              <w:jc w:val="left"/>
              <w:rPr>
                <w:b w:val="0"/>
              </w:rPr>
            </w:pPr>
            <w:r>
              <w:t>Total Reserve</w:t>
            </w:r>
            <w:r w:rsidR="0056716C">
              <w:t>s</w:t>
            </w:r>
          </w:p>
        </w:tc>
        <w:tc>
          <w:tcPr>
            <w:tcW w:w="2391" w:type="dxa"/>
          </w:tcPr>
          <w:p w14:paraId="032628EE" w14:textId="77777777" w:rsidR="00EC4A45" w:rsidRPr="0029386D" w:rsidRDefault="00EC4A45" w:rsidP="00EC4A4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69FCE5EF" w14:textId="604879DB" w:rsidR="00EC4A45" w:rsidRPr="005421F4" w:rsidRDefault="0056716C" w:rsidP="00EC4A45">
            <w:pPr>
              <w:pStyle w:val="ListParagraph"/>
              <w:ind w:left="0"/>
              <w:cnfStyle w:val="000000100000" w:firstRow="0" w:lastRow="0" w:firstColumn="0" w:lastColumn="0" w:oddVBand="0" w:evenVBand="0" w:oddHBand="1" w:evenHBand="0" w:firstRowFirstColumn="0" w:firstRowLastColumn="0" w:lastRowFirstColumn="0" w:lastRowLastColumn="0"/>
            </w:pPr>
            <w:r>
              <w:t>Refundable Reserve</w:t>
            </w:r>
            <w:r w:rsidR="007357B8">
              <w:t xml:space="preserve"> </w:t>
            </w:r>
            <w:r>
              <w:t xml:space="preserve">+ </w:t>
            </w:r>
            <w:r w:rsidR="007357B8">
              <w:t>Limit Reserve</w:t>
            </w:r>
          </w:p>
        </w:tc>
      </w:tr>
      <w:tr w:rsidR="00C709F2" w:rsidRPr="00302B1D" w14:paraId="39572FC5" w14:textId="77777777" w:rsidTr="0073467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30B2CCB6" w14:textId="524771A4" w:rsidR="00C709F2" w:rsidRPr="00302B1D" w:rsidRDefault="00C709F2" w:rsidP="00734675">
            <w:pPr>
              <w:pStyle w:val="Attributes-SectionName"/>
              <w:rPr>
                <w:b/>
              </w:rPr>
            </w:pPr>
            <w:commentRangeStart w:id="157"/>
            <w:r>
              <w:rPr>
                <w:b/>
              </w:rPr>
              <w:t>Releasing of Reserves</w:t>
            </w:r>
            <w:commentRangeEnd w:id="157"/>
            <w:r w:rsidR="00CF5758">
              <w:rPr>
                <w:rStyle w:val="CommentReference"/>
                <w:bCs w:val="0"/>
                <w:szCs w:val="20"/>
              </w:rPr>
              <w:commentReference w:id="157"/>
            </w:r>
          </w:p>
        </w:tc>
        <w:tc>
          <w:tcPr>
            <w:tcW w:w="2391" w:type="dxa"/>
            <w:shd w:val="clear" w:color="auto" w:fill="FBD4B4" w:themeFill="accent6" w:themeFillTint="66"/>
          </w:tcPr>
          <w:p w14:paraId="56643FB4" w14:textId="77777777" w:rsidR="00C709F2" w:rsidRPr="00302B1D" w:rsidRDefault="00C709F2" w:rsidP="00734675">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5EECB135" w14:textId="5F5EB6BD" w:rsidR="00C709F2" w:rsidRPr="00F22B88" w:rsidRDefault="003F2946" w:rsidP="00734675">
            <w:pPr>
              <w:pStyle w:val="Attributes-SectionName"/>
              <w:cnfStyle w:val="000000000000" w:firstRow="0" w:lastRow="0" w:firstColumn="0" w:lastColumn="0" w:oddVBand="0" w:evenVBand="0" w:oddHBand="0" w:evenHBand="0" w:firstRowFirstColumn="0" w:firstRowLastColumn="0" w:lastRowFirstColumn="0" w:lastRowLastColumn="0"/>
              <w:rPr>
                <w:b w:val="0"/>
              </w:rPr>
            </w:pPr>
            <w:ins w:id="158" w:author="Dariusz Bogumil" w:date="2022-03-02T18:28:00Z">
              <w:r>
                <w:rPr>
                  <w:b w:val="0"/>
                </w:rPr>
                <w:t xml:space="preserve">Relevant only if </w:t>
              </w:r>
            </w:ins>
            <w:proofErr w:type="spellStart"/>
            <w:ins w:id="159" w:author="Dariusz Bogumil" w:date="2022-03-02T18:29:00Z">
              <w:r>
                <w:rPr>
                  <w:b w:val="0"/>
                </w:rPr>
                <w:t>Program.Type</w:t>
              </w:r>
              <w:proofErr w:type="spellEnd"/>
              <w:r>
                <w:rPr>
                  <w:b w:val="0"/>
                </w:rPr>
                <w:t xml:space="preserve"> = Pool</w:t>
              </w:r>
            </w:ins>
          </w:p>
        </w:tc>
      </w:tr>
      <w:tr w:rsidR="001A1F7F" w:rsidRPr="0029386D" w14:paraId="2E6C64A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8A358E5" w14:textId="0F5F100D" w:rsidR="001A1F7F" w:rsidRPr="0029386D" w:rsidRDefault="001A1F7F" w:rsidP="00734675">
            <w:pPr>
              <w:pStyle w:val="ListParagraph"/>
              <w:ind w:left="0"/>
              <w:jc w:val="left"/>
              <w:rPr>
                <w:b w:val="0"/>
              </w:rPr>
            </w:pPr>
            <w:r>
              <w:t>Total Reserves Released</w:t>
            </w:r>
          </w:p>
        </w:tc>
        <w:tc>
          <w:tcPr>
            <w:tcW w:w="2391" w:type="dxa"/>
          </w:tcPr>
          <w:p w14:paraId="5D962AE5" w14:textId="77777777" w:rsidR="001A1F7F" w:rsidRPr="0029386D" w:rsidRDefault="001A1F7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64F88DFF" w14:textId="77777777" w:rsidR="001A1F7F" w:rsidRPr="005421F4" w:rsidRDefault="001A1F7F"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65ED8" w:rsidRPr="0029386D" w14:paraId="11909B9E" w14:textId="77777777" w:rsidTr="00734675">
        <w:tc>
          <w:tcPr>
            <w:cnfStyle w:val="001000000000" w:firstRow="0" w:lastRow="0" w:firstColumn="1" w:lastColumn="0" w:oddVBand="0" w:evenVBand="0" w:oddHBand="0" w:evenHBand="0" w:firstRowFirstColumn="0" w:firstRowLastColumn="0" w:lastRowFirstColumn="0" w:lastRowLastColumn="0"/>
            <w:tcW w:w="2413" w:type="dxa"/>
            <w:gridSpan w:val="2"/>
          </w:tcPr>
          <w:p w14:paraId="585B20A6" w14:textId="1529B060" w:rsidR="00365ED8" w:rsidRPr="0029386D" w:rsidRDefault="00365ED8" w:rsidP="00734675">
            <w:pPr>
              <w:pStyle w:val="ListParagraph"/>
              <w:ind w:left="0"/>
              <w:jc w:val="left"/>
              <w:rPr>
                <w:b w:val="0"/>
              </w:rPr>
            </w:pPr>
            <w:r>
              <w:t xml:space="preserve">Last </w:t>
            </w:r>
            <w:r w:rsidR="00A46D55">
              <w:t>reserve</w:t>
            </w:r>
            <w:r w:rsidR="00EE2F69">
              <w:t>s</w:t>
            </w:r>
            <w:r w:rsidR="00A46D55">
              <w:t xml:space="preserve"> released date</w:t>
            </w:r>
          </w:p>
        </w:tc>
        <w:tc>
          <w:tcPr>
            <w:tcW w:w="2391" w:type="dxa"/>
          </w:tcPr>
          <w:p w14:paraId="3B005B0B" w14:textId="0C6841AB" w:rsidR="00365ED8" w:rsidRPr="0029386D" w:rsidRDefault="00EE2F6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42" w:type="dxa"/>
            <w:gridSpan w:val="2"/>
          </w:tcPr>
          <w:p w14:paraId="17B18D90" w14:textId="2657E645" w:rsidR="00365ED8" w:rsidRPr="005421F4" w:rsidRDefault="00365ED8"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EC4A45" w:rsidRPr="0029386D" w14:paraId="62FD4DE7" w14:textId="77777777" w:rsidTr="00B73B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1375D52" w14:textId="1CAD07D6" w:rsidR="00EC4A45" w:rsidRPr="0029386D" w:rsidRDefault="00EC4A45" w:rsidP="00EC4A45">
            <w:pPr>
              <w:pStyle w:val="ListParagraph"/>
              <w:ind w:left="0"/>
              <w:jc w:val="left"/>
              <w:rPr>
                <w:b w:val="0"/>
              </w:rPr>
            </w:pPr>
            <w:r>
              <w:t>Total Reserves to be Released</w:t>
            </w:r>
          </w:p>
        </w:tc>
        <w:tc>
          <w:tcPr>
            <w:tcW w:w="2391" w:type="dxa"/>
          </w:tcPr>
          <w:p w14:paraId="4403B196" w14:textId="77777777" w:rsidR="00EC4A45" w:rsidRPr="0029386D" w:rsidRDefault="00EC4A45" w:rsidP="00EC4A4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42" w:type="dxa"/>
            <w:gridSpan w:val="2"/>
          </w:tcPr>
          <w:p w14:paraId="5CC09412" w14:textId="1D6A3660" w:rsidR="00EC4A45" w:rsidRPr="005421F4" w:rsidRDefault="009549D6" w:rsidP="00EC4A45">
            <w:pPr>
              <w:pStyle w:val="ListParagraph"/>
              <w:ind w:left="0"/>
              <w:cnfStyle w:val="000000100000" w:firstRow="0" w:lastRow="0" w:firstColumn="0" w:lastColumn="0" w:oddVBand="0" w:evenVBand="0" w:oddHBand="1" w:evenHBand="0" w:firstRowFirstColumn="0" w:firstRowLastColumn="0" w:lastRowFirstColumn="0" w:lastRowLastColumn="0"/>
            </w:pPr>
            <w:r>
              <w:t xml:space="preserve">(Refundable Reserve + Total Limit Reserve) </w:t>
            </w:r>
            <w:r w:rsidR="001B27D6">
              <w:t>–</w:t>
            </w:r>
            <w:r>
              <w:t xml:space="preserve"> </w:t>
            </w:r>
            <w:r w:rsidR="001B27D6">
              <w:t>Total Reserves Released</w:t>
            </w:r>
          </w:p>
        </w:tc>
      </w:tr>
      <w:tr w:rsidR="00DB2FAB" w:rsidRPr="00302B1D" w14:paraId="57FA2A71" w14:textId="77777777" w:rsidTr="0073467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7AD42F3" w14:textId="5AD611F7" w:rsidR="00DB2FAB" w:rsidRPr="00302B1D" w:rsidRDefault="008D3180" w:rsidP="00734675">
            <w:pPr>
              <w:pStyle w:val="Attributes-SectionName"/>
              <w:rPr>
                <w:b/>
              </w:rPr>
            </w:pPr>
            <w:r>
              <w:rPr>
                <w:b/>
              </w:rPr>
              <w:t>Other</w:t>
            </w:r>
          </w:p>
        </w:tc>
        <w:tc>
          <w:tcPr>
            <w:tcW w:w="2391" w:type="dxa"/>
            <w:shd w:val="clear" w:color="auto" w:fill="FBD4B4" w:themeFill="accent6" w:themeFillTint="66"/>
          </w:tcPr>
          <w:p w14:paraId="7CEE5C4F" w14:textId="77777777" w:rsidR="00DB2FAB" w:rsidRPr="00302B1D" w:rsidRDefault="00DB2FAB" w:rsidP="00734675">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5F584273" w14:textId="7FDD8213" w:rsidR="00DB2FAB" w:rsidRPr="00F22B88" w:rsidRDefault="00DB2FAB" w:rsidP="00734675">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DB2FAB" w:rsidRPr="0029386D" w14:paraId="35E439F4" w14:textId="77777777" w:rsidTr="00DB2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24851071" w14:textId="36D0F820" w:rsidR="00DB2FAB" w:rsidRPr="0029386D" w:rsidRDefault="00DB2FAB" w:rsidP="00734675">
            <w:pPr>
              <w:pStyle w:val="ListParagraph"/>
              <w:ind w:left="0"/>
              <w:jc w:val="left"/>
              <w:rPr>
                <w:b w:val="0"/>
              </w:rPr>
            </w:pPr>
            <w:r>
              <w:t>Lock automation</w:t>
            </w:r>
          </w:p>
        </w:tc>
        <w:tc>
          <w:tcPr>
            <w:tcW w:w="2391" w:type="dxa"/>
          </w:tcPr>
          <w:p w14:paraId="1FD47AB2" w14:textId="289EBB08" w:rsidR="00DB2FAB" w:rsidRPr="0029386D" w:rsidRDefault="00DB2FA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Yes/No</w:t>
            </w:r>
          </w:p>
        </w:tc>
        <w:tc>
          <w:tcPr>
            <w:tcW w:w="4142" w:type="dxa"/>
            <w:gridSpan w:val="2"/>
          </w:tcPr>
          <w:p w14:paraId="3573C89F" w14:textId="77777777" w:rsidR="00DB2FAB" w:rsidRPr="005421F4" w:rsidRDefault="00DB2FAB"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13A28ADC" w14:textId="77777777" w:rsidR="00C27999" w:rsidRDefault="00C27999" w:rsidP="00C27999">
      <w:pPr>
        <w:rPr>
          <w:lang w:eastAsia="ja-JP"/>
        </w:rPr>
      </w:pPr>
    </w:p>
    <w:p w14:paraId="4D9660CF" w14:textId="77777777" w:rsidR="00B21CD7" w:rsidRPr="00302B1D" w:rsidRDefault="00B21CD7" w:rsidP="00B21CD7">
      <w:pPr>
        <w:pStyle w:val="Heading3"/>
      </w:pPr>
      <w:r>
        <w:lastRenderedPageBreak/>
        <w:t>Related modules</w:t>
      </w:r>
    </w:p>
    <w:p w14:paraId="1D0CD465" w14:textId="77777777" w:rsidR="00B21CD7" w:rsidRPr="0029386D" w:rsidRDefault="00B21CD7" w:rsidP="00C542D6">
      <w:pPr>
        <w:pStyle w:val="ListParagraph"/>
        <w:numPr>
          <w:ilvl w:val="0"/>
          <w:numId w:val="20"/>
        </w:numPr>
      </w:pPr>
      <w:r w:rsidRPr="0029386D">
        <w:t>Updates (audit of all changes)</w:t>
      </w:r>
    </w:p>
    <w:p w14:paraId="103CEF73" w14:textId="77777777" w:rsidR="00B21CD7" w:rsidRPr="0029386D" w:rsidRDefault="00B21CD7" w:rsidP="00C542D6">
      <w:pPr>
        <w:pStyle w:val="ListParagraph"/>
        <w:numPr>
          <w:ilvl w:val="2"/>
          <w:numId w:val="20"/>
        </w:numPr>
      </w:pPr>
      <w:r w:rsidRPr="0029386D">
        <w:t>Read-only register of all changes (who, what, when)</w:t>
      </w:r>
    </w:p>
    <w:p w14:paraId="27E78506" w14:textId="7DA560A0" w:rsidR="00174DC0" w:rsidRDefault="00174DC0" w:rsidP="00C542D6">
      <w:pPr>
        <w:pStyle w:val="ListParagraph"/>
        <w:numPr>
          <w:ilvl w:val="0"/>
          <w:numId w:val="20"/>
        </w:numPr>
      </w:pPr>
      <w:r>
        <w:t>Portfolio Purchases</w:t>
      </w:r>
    </w:p>
    <w:p w14:paraId="75E01095" w14:textId="0DAC5939" w:rsidR="00B21CD7" w:rsidRDefault="00B21CD7" w:rsidP="00C542D6">
      <w:pPr>
        <w:pStyle w:val="ListParagraph"/>
        <w:numPr>
          <w:ilvl w:val="0"/>
          <w:numId w:val="20"/>
        </w:numPr>
      </w:pPr>
      <w:r>
        <w:t>Claims</w:t>
      </w:r>
    </w:p>
    <w:p w14:paraId="2FE91007" w14:textId="13EC53E6" w:rsidR="00B21CD7" w:rsidRDefault="00B21CD7" w:rsidP="00C542D6">
      <w:pPr>
        <w:pStyle w:val="ListParagraph"/>
        <w:numPr>
          <w:ilvl w:val="0"/>
          <w:numId w:val="20"/>
        </w:numPr>
      </w:pPr>
      <w:r>
        <w:t>Payments (</w:t>
      </w:r>
      <w:r w:rsidR="00457CDC">
        <w:t xml:space="preserve">Payments can be connected with Claims and Portfolios or Portfolios only, so </w:t>
      </w:r>
      <w:r>
        <w:t xml:space="preserve">some </w:t>
      </w:r>
      <w:r w:rsidR="00457CDC">
        <w:t xml:space="preserve">same </w:t>
      </w:r>
      <w:r>
        <w:t xml:space="preserve">Payments are also accessible through </w:t>
      </w:r>
      <w:r>
        <w:sym w:font="Wingdings" w:char="F0E0"/>
      </w:r>
      <w:r>
        <w:t>Claims</w:t>
      </w:r>
      <w:r>
        <w:sym w:font="Wingdings" w:char="F0E0"/>
      </w:r>
      <w:r>
        <w:t>Payments)</w:t>
      </w:r>
    </w:p>
    <w:p w14:paraId="1B18A59A" w14:textId="77777777" w:rsidR="00B21CD7" w:rsidRDefault="00B21CD7" w:rsidP="00C542D6">
      <w:pPr>
        <w:pStyle w:val="ListParagraph"/>
        <w:numPr>
          <w:ilvl w:val="0"/>
          <w:numId w:val="20"/>
        </w:numPr>
      </w:pPr>
      <w:r>
        <w:t>Documents</w:t>
      </w:r>
    </w:p>
    <w:p w14:paraId="1B95BC3F" w14:textId="053512D7" w:rsidR="00B21CD7" w:rsidRDefault="00B21CD7" w:rsidP="00C542D6">
      <w:pPr>
        <w:pStyle w:val="ListParagraph"/>
        <w:numPr>
          <w:ilvl w:val="2"/>
          <w:numId w:val="20"/>
        </w:numPr>
      </w:pPr>
      <w:r>
        <w:t>Documents attached to lower-level modules (i.e. Claims</w:t>
      </w:r>
      <w:r w:rsidR="00457CDC">
        <w:t>, Payments</w:t>
      </w:r>
      <w:r>
        <w:t xml:space="preserve">) are </w:t>
      </w:r>
      <w:r w:rsidR="00457CDC">
        <w:t>also</w:t>
      </w:r>
      <w:r>
        <w:t xml:space="preserve"> visib</w:t>
      </w:r>
      <w:r w:rsidR="00457CDC">
        <w:t>le here</w:t>
      </w:r>
    </w:p>
    <w:p w14:paraId="5A63724F" w14:textId="77777777" w:rsidR="00B21CD7" w:rsidRPr="0029386D" w:rsidRDefault="00B21CD7" w:rsidP="00C542D6">
      <w:pPr>
        <w:pStyle w:val="ListParagraph"/>
        <w:numPr>
          <w:ilvl w:val="0"/>
          <w:numId w:val="20"/>
        </w:numPr>
      </w:pPr>
      <w:r w:rsidRPr="0029386D">
        <w:t>E-mails</w:t>
      </w:r>
    </w:p>
    <w:p w14:paraId="33729871" w14:textId="77777777" w:rsidR="00A37166" w:rsidRDefault="00B21CD7" w:rsidP="00C542D6">
      <w:pPr>
        <w:pStyle w:val="ListParagraph"/>
        <w:numPr>
          <w:ilvl w:val="2"/>
          <w:numId w:val="20"/>
        </w:numPr>
      </w:pPr>
      <w:r w:rsidRPr="0029386D">
        <w:t xml:space="preserve">A list of e-mails referring the </w:t>
      </w:r>
      <w:r w:rsidR="00457CDC">
        <w:t>Portfolio</w:t>
      </w:r>
      <w:r w:rsidRPr="0029386D">
        <w:t xml:space="preserve"> – both automatically sent from the system and incoming mails imported from mail server; </w:t>
      </w:r>
    </w:p>
    <w:p w14:paraId="31701B75" w14:textId="6276DB13" w:rsidR="00A37166" w:rsidRDefault="00A37166" w:rsidP="00C542D6">
      <w:pPr>
        <w:pStyle w:val="ListParagraph"/>
        <w:numPr>
          <w:ilvl w:val="2"/>
          <w:numId w:val="20"/>
        </w:numPr>
      </w:pPr>
      <w:r>
        <w:t xml:space="preserve">If the subject of the e-mail contains the text “[Portfolio ID]” </w:t>
      </w:r>
      <w:r>
        <w:sym w:font="Wingdings" w:char="F0E0"/>
      </w:r>
      <w:r>
        <w:t xml:space="preserve"> assign this e-mail to this Portfolio</w:t>
      </w:r>
    </w:p>
    <w:p w14:paraId="34252E18" w14:textId="4E4EE9D0" w:rsidR="00B21CD7" w:rsidRPr="0029386D" w:rsidRDefault="00B21CD7" w:rsidP="00C542D6">
      <w:pPr>
        <w:pStyle w:val="ListParagraph"/>
        <w:numPr>
          <w:ilvl w:val="2"/>
          <w:numId w:val="20"/>
        </w:numPr>
      </w:pPr>
      <w:r w:rsidRPr="0029386D">
        <w:t xml:space="preserve">user can manually assign a mail to a </w:t>
      </w:r>
      <w:r w:rsidR="00457CDC">
        <w:t>Portfolio</w:t>
      </w:r>
    </w:p>
    <w:p w14:paraId="1166300E" w14:textId="77777777" w:rsidR="00B21CD7" w:rsidRPr="0029386D" w:rsidRDefault="00B21CD7" w:rsidP="00C542D6">
      <w:pPr>
        <w:pStyle w:val="ListParagraph"/>
        <w:numPr>
          <w:ilvl w:val="0"/>
          <w:numId w:val="20"/>
        </w:numPr>
      </w:pPr>
      <w:r w:rsidRPr="0029386D">
        <w:t>Calls</w:t>
      </w:r>
      <w:r>
        <w:t xml:space="preserve"> (Activities)</w:t>
      </w:r>
    </w:p>
    <w:p w14:paraId="184E3AB1" w14:textId="77777777" w:rsidR="00B21CD7" w:rsidRPr="0029386D" w:rsidRDefault="00B21CD7" w:rsidP="00C542D6">
      <w:pPr>
        <w:pStyle w:val="ListParagraph"/>
        <w:numPr>
          <w:ilvl w:val="2"/>
          <w:numId w:val="20"/>
        </w:numPr>
      </w:pPr>
      <w:r w:rsidRPr="0029386D">
        <w:t>A list of telephone calls – managed manually by users</w:t>
      </w:r>
    </w:p>
    <w:p w14:paraId="0C2E5539" w14:textId="77777777" w:rsidR="00B21CD7" w:rsidRDefault="00B21CD7" w:rsidP="00B21CD7">
      <w:pPr>
        <w:pStyle w:val="ListParagraph"/>
      </w:pPr>
    </w:p>
    <w:p w14:paraId="688812AB" w14:textId="77777777" w:rsidR="00B21CD7" w:rsidRPr="00302B1D" w:rsidRDefault="00B21CD7" w:rsidP="00B21CD7">
      <w:pPr>
        <w:pStyle w:val="Heading3"/>
      </w:pPr>
      <w:r>
        <w:t>Dashboard (a quick overview of data)</w:t>
      </w:r>
    </w:p>
    <w:p w14:paraId="47411558" w14:textId="77777777" w:rsidR="00B21CD7" w:rsidRDefault="00B21CD7" w:rsidP="00C542D6">
      <w:pPr>
        <w:pStyle w:val="ListParagraph"/>
        <w:numPr>
          <w:ilvl w:val="0"/>
          <w:numId w:val="18"/>
        </w:numPr>
      </w:pPr>
      <w:r>
        <w:t>Summary fields</w:t>
      </w:r>
    </w:p>
    <w:p w14:paraId="7A273DA7" w14:textId="77777777" w:rsidR="00B21CD7" w:rsidRDefault="00B21CD7" w:rsidP="00C542D6">
      <w:pPr>
        <w:pStyle w:val="ListParagraph"/>
        <w:numPr>
          <w:ilvl w:val="0"/>
          <w:numId w:val="18"/>
        </w:numPr>
      </w:pPr>
      <w:r>
        <w:t>Claims</w:t>
      </w:r>
    </w:p>
    <w:p w14:paraId="283CD08E" w14:textId="5EA0ACA1" w:rsidR="00457CDC" w:rsidRDefault="00457CDC" w:rsidP="00C542D6">
      <w:pPr>
        <w:pStyle w:val="ListParagraph"/>
        <w:numPr>
          <w:ilvl w:val="0"/>
          <w:numId w:val="18"/>
        </w:numPr>
      </w:pPr>
      <w:r>
        <w:t>Documents</w:t>
      </w:r>
    </w:p>
    <w:p w14:paraId="31D8A0E1" w14:textId="385EF14B" w:rsidR="00457CDC" w:rsidRDefault="00457CDC" w:rsidP="00C542D6">
      <w:pPr>
        <w:pStyle w:val="ListParagraph"/>
        <w:numPr>
          <w:ilvl w:val="0"/>
          <w:numId w:val="18"/>
        </w:numPr>
      </w:pPr>
      <w:r>
        <w:t>Payments</w:t>
      </w:r>
    </w:p>
    <w:p w14:paraId="4E752E72" w14:textId="77777777" w:rsidR="00B21CD7" w:rsidRDefault="00B21CD7" w:rsidP="00C542D6">
      <w:pPr>
        <w:pStyle w:val="ListParagraph"/>
        <w:numPr>
          <w:ilvl w:val="0"/>
          <w:numId w:val="18"/>
        </w:numPr>
      </w:pPr>
      <w:r>
        <w:t>History</w:t>
      </w:r>
    </w:p>
    <w:p w14:paraId="0083B225" w14:textId="77777777" w:rsidR="00B21CD7" w:rsidRDefault="00B21CD7" w:rsidP="00B21CD7"/>
    <w:p w14:paraId="5755EA0A" w14:textId="77777777" w:rsidR="00B21CD7" w:rsidRDefault="00B21CD7" w:rsidP="00B21CD7">
      <w:pPr>
        <w:pStyle w:val="Heading3"/>
      </w:pPr>
      <w:r>
        <w:t>Access Rights:</w:t>
      </w:r>
    </w:p>
    <w:p w14:paraId="16006F1B" w14:textId="77777777" w:rsidR="00B21CD7" w:rsidRDefault="00B21CD7" w:rsidP="00C542D6">
      <w:pPr>
        <w:pStyle w:val="ListParagraph"/>
        <w:numPr>
          <w:ilvl w:val="0"/>
          <w:numId w:val="19"/>
        </w:numPr>
      </w:pPr>
      <w:r>
        <w:t>All CMS Users can view data.</w:t>
      </w:r>
    </w:p>
    <w:p w14:paraId="29B32C36" w14:textId="77777777" w:rsidR="00B21CD7" w:rsidRDefault="00B21CD7" w:rsidP="00C542D6">
      <w:pPr>
        <w:pStyle w:val="ListParagraph"/>
        <w:numPr>
          <w:ilvl w:val="0"/>
          <w:numId w:val="19"/>
        </w:numPr>
      </w:pPr>
      <w:r>
        <w:t>Provider Account Managers and Approvers can edit data.</w:t>
      </w:r>
    </w:p>
    <w:p w14:paraId="59B3DF72" w14:textId="77777777" w:rsidR="00B21CD7" w:rsidRDefault="00B21CD7" w:rsidP="00C542D6">
      <w:pPr>
        <w:pStyle w:val="ListParagraph"/>
        <w:numPr>
          <w:ilvl w:val="0"/>
          <w:numId w:val="19"/>
        </w:numPr>
      </w:pPr>
      <w:r>
        <w:t>No user but Administrator can delete an entry from this module.</w:t>
      </w:r>
    </w:p>
    <w:p w14:paraId="00450530" w14:textId="77777777" w:rsidR="00B21CD7" w:rsidRPr="0029386D" w:rsidRDefault="00B21CD7" w:rsidP="00B21CD7"/>
    <w:p w14:paraId="72E4B0F7" w14:textId="35938D12" w:rsidR="00B21CD7" w:rsidRDefault="00457CDC" w:rsidP="00B21CD7">
      <w:pPr>
        <w:pStyle w:val="Heading3"/>
      </w:pPr>
      <w:r>
        <w:t>Manual</w:t>
      </w:r>
      <w:r w:rsidR="00B21CD7">
        <w:t xml:space="preserve"> and automatic actions (workflows)</w:t>
      </w:r>
    </w:p>
    <w:tbl>
      <w:tblPr>
        <w:tblStyle w:val="LightList-Accent6"/>
        <w:tblW w:w="10055" w:type="dxa"/>
        <w:tblLook w:val="04A0" w:firstRow="1" w:lastRow="0" w:firstColumn="1" w:lastColumn="0" w:noHBand="0" w:noVBand="1"/>
      </w:tblPr>
      <w:tblGrid>
        <w:gridCol w:w="2400"/>
        <w:gridCol w:w="1781"/>
        <w:gridCol w:w="1760"/>
        <w:gridCol w:w="4114"/>
      </w:tblGrid>
      <w:tr w:rsidR="00B21CD7" w:rsidRPr="0029386D" w14:paraId="0E9B1DBF" w14:textId="77777777" w:rsidTr="0016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4A65EC37" w14:textId="77777777" w:rsidR="00B21CD7" w:rsidRPr="0029386D" w:rsidRDefault="00B21CD7" w:rsidP="00457CDC">
            <w:pPr>
              <w:pStyle w:val="ListParagraph"/>
              <w:ind w:left="0"/>
              <w:jc w:val="left"/>
            </w:pPr>
            <w:r>
              <w:t>Workflow name</w:t>
            </w:r>
          </w:p>
        </w:tc>
        <w:tc>
          <w:tcPr>
            <w:tcW w:w="0" w:type="dxa"/>
          </w:tcPr>
          <w:p w14:paraId="4323E534" w14:textId="77777777" w:rsidR="00B21CD7"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0" w:type="dxa"/>
          </w:tcPr>
          <w:p w14:paraId="531CD2F5" w14:textId="77777777" w:rsidR="00B21CD7" w:rsidRPr="0029386D"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4114" w:type="dxa"/>
          </w:tcPr>
          <w:p w14:paraId="13D5DD65" w14:textId="77777777" w:rsidR="00B21CD7" w:rsidRPr="0029386D" w:rsidRDefault="00B21CD7"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64B8CF26"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3D74DD07" w14:textId="77777777" w:rsidR="00457CDC" w:rsidRPr="007243C6" w:rsidRDefault="00457CDC" w:rsidP="00457CDC">
            <w:pPr>
              <w:pStyle w:val="ListParagraph"/>
              <w:ind w:left="0"/>
              <w:jc w:val="left"/>
            </w:pPr>
            <w:r>
              <w:t>Underwriting process</w:t>
            </w:r>
          </w:p>
        </w:tc>
        <w:tc>
          <w:tcPr>
            <w:tcW w:w="0" w:type="dxa"/>
          </w:tcPr>
          <w:p w14:paraId="4750201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0" w:type="dxa"/>
          </w:tcPr>
          <w:p w14:paraId="67EC2EA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4" w:type="dxa"/>
          </w:tcPr>
          <w:p w14:paraId="6AC6B91F" w14:textId="52F11098" w:rsidR="00457CDC" w:rsidRPr="0029386D" w:rsidRDefault="0014232A"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E. g. Once approval is provided – an email should automatically be sent alerting staff that a new proposal was approved and provide approver the option to send this notice to the provider via a standard document.</w:t>
            </w:r>
          </w:p>
        </w:tc>
      </w:tr>
      <w:tr w:rsidR="00457CDC" w:rsidRPr="0029386D" w14:paraId="7BFAA9A5" w14:textId="77777777" w:rsidTr="001640A1">
        <w:tc>
          <w:tcPr>
            <w:cnfStyle w:val="001000000000" w:firstRow="0" w:lastRow="0" w:firstColumn="1" w:lastColumn="0" w:oddVBand="0" w:evenVBand="0" w:oddHBand="0" w:evenHBand="0" w:firstRowFirstColumn="0" w:firstRowLastColumn="0" w:lastRowFirstColumn="0" w:lastRowLastColumn="0"/>
            <w:tcW w:w="2400" w:type="dxa"/>
          </w:tcPr>
          <w:p w14:paraId="120C0F84" w14:textId="77777777" w:rsidR="00457CDC" w:rsidRPr="007243C6" w:rsidRDefault="00457CDC" w:rsidP="00457CDC">
            <w:pPr>
              <w:pStyle w:val="ListParagraph"/>
              <w:ind w:left="0"/>
              <w:jc w:val="left"/>
            </w:pPr>
            <w:r>
              <w:t>Automatic calculation of summaries from Claims</w:t>
            </w:r>
          </w:p>
        </w:tc>
        <w:tc>
          <w:tcPr>
            <w:tcW w:w="0" w:type="dxa"/>
          </w:tcPr>
          <w:p w14:paraId="73BBF6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roofErr w:type="spellStart"/>
            <w:r>
              <w:t>Automatic+Manual</w:t>
            </w:r>
            <w:proofErr w:type="spellEnd"/>
          </w:p>
        </w:tc>
        <w:tc>
          <w:tcPr>
            <w:tcW w:w="0" w:type="dxa"/>
          </w:tcPr>
          <w:p w14:paraId="0CED35A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4" w:type="dxa"/>
          </w:tcPr>
          <w:p w14:paraId="0330A370"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1DB28B38"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18AF5515" w14:textId="77777777" w:rsidR="00457CDC" w:rsidRPr="007243C6" w:rsidRDefault="00457CDC" w:rsidP="00457CDC">
            <w:pPr>
              <w:pStyle w:val="ListParagraph"/>
              <w:ind w:left="0"/>
              <w:jc w:val="left"/>
            </w:pPr>
            <w:r>
              <w:t>Generation of documents with the use of templates, sending these documents to Providers</w:t>
            </w:r>
          </w:p>
        </w:tc>
        <w:tc>
          <w:tcPr>
            <w:tcW w:w="0" w:type="dxa"/>
          </w:tcPr>
          <w:p w14:paraId="195FC1E6"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r>
              <w:t>Automatic+Manual</w:t>
            </w:r>
            <w:proofErr w:type="spellEnd"/>
          </w:p>
        </w:tc>
        <w:tc>
          <w:tcPr>
            <w:tcW w:w="0" w:type="dxa"/>
          </w:tcPr>
          <w:p w14:paraId="099E620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4" w:type="dxa"/>
          </w:tcPr>
          <w:p w14:paraId="1C239FB4"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8458D0" w:rsidRPr="0029386D" w14:paraId="27684C04" w14:textId="77777777" w:rsidTr="001640A1">
        <w:tc>
          <w:tcPr>
            <w:cnfStyle w:val="001000000000" w:firstRow="0" w:lastRow="0" w:firstColumn="1" w:lastColumn="0" w:oddVBand="0" w:evenVBand="0" w:oddHBand="0" w:evenHBand="0" w:firstRowFirstColumn="0" w:firstRowLastColumn="0" w:lastRowFirstColumn="0" w:lastRowLastColumn="0"/>
            <w:tcW w:w="2400" w:type="dxa"/>
          </w:tcPr>
          <w:p w14:paraId="5C8F0CA0" w14:textId="77777777" w:rsidR="008458D0" w:rsidRPr="007243C6" w:rsidRDefault="008458D0" w:rsidP="00734675">
            <w:pPr>
              <w:pStyle w:val="ListParagraph"/>
              <w:ind w:left="0"/>
              <w:jc w:val="left"/>
            </w:pPr>
            <w:r>
              <w:t>Notifications about new Portfolio, changes in Claims and/or Payments</w:t>
            </w:r>
          </w:p>
        </w:tc>
        <w:tc>
          <w:tcPr>
            <w:tcW w:w="0" w:type="dxa"/>
          </w:tcPr>
          <w:p w14:paraId="76E44AC9" w14:textId="77777777" w:rsidR="008458D0" w:rsidRPr="0029386D" w:rsidRDefault="008458D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w:t>
            </w:r>
          </w:p>
        </w:tc>
        <w:tc>
          <w:tcPr>
            <w:tcW w:w="0" w:type="dxa"/>
          </w:tcPr>
          <w:p w14:paraId="2F15FA1B" w14:textId="77777777" w:rsidR="008458D0" w:rsidRPr="0029386D" w:rsidRDefault="008458D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4" w:type="dxa"/>
          </w:tcPr>
          <w:p w14:paraId="7928A5A9" w14:textId="77777777" w:rsidR="008458D0" w:rsidRPr="0029386D" w:rsidRDefault="008458D0"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8458D0" w:rsidRPr="0029386D" w14:paraId="51A10B44"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0E79C88C" w14:textId="77777777" w:rsidR="008458D0" w:rsidRDefault="008458D0" w:rsidP="008458D0">
            <w:pPr>
              <w:pStyle w:val="ListParagraph"/>
              <w:ind w:left="0"/>
              <w:jc w:val="left"/>
              <w:rPr>
                <w:b w:val="0"/>
                <w:bCs w:val="0"/>
              </w:rPr>
            </w:pPr>
            <w:r>
              <w:t>RECALCULATE_FROM_</w:t>
            </w:r>
          </w:p>
          <w:p w14:paraId="6FD0E8BF" w14:textId="79714CE4" w:rsidR="008458D0" w:rsidRPr="007243C6" w:rsidRDefault="008458D0" w:rsidP="008458D0">
            <w:pPr>
              <w:pStyle w:val="ListParagraph"/>
              <w:ind w:left="0"/>
              <w:jc w:val="left"/>
            </w:pPr>
            <w:r>
              <w:t>CLAIM</w:t>
            </w:r>
            <w:r w:rsidR="00DB2FAB">
              <w:t>S</w:t>
            </w:r>
          </w:p>
        </w:tc>
        <w:tc>
          <w:tcPr>
            <w:tcW w:w="0" w:type="dxa"/>
          </w:tcPr>
          <w:p w14:paraId="3C7DE8B7" w14:textId="0A9FD160" w:rsidR="008458D0" w:rsidRPr="0029386D" w:rsidRDefault="008458D0" w:rsidP="008458D0">
            <w:pPr>
              <w:pStyle w:val="ListParagraph"/>
              <w:ind w:left="0"/>
              <w:jc w:val="left"/>
              <w:cnfStyle w:val="000000100000" w:firstRow="0" w:lastRow="0" w:firstColumn="0" w:lastColumn="0" w:oddVBand="0" w:evenVBand="0" w:oddHBand="1" w:evenHBand="0" w:firstRowFirstColumn="0" w:firstRowLastColumn="0" w:lastRowFirstColumn="0" w:lastRowLastColumn="0"/>
            </w:pPr>
            <w:r>
              <w:t>On system event</w:t>
            </w:r>
          </w:p>
        </w:tc>
        <w:tc>
          <w:tcPr>
            <w:tcW w:w="0" w:type="dxa"/>
          </w:tcPr>
          <w:p w14:paraId="7B7311CA" w14:textId="57E0D59F" w:rsidR="008458D0" w:rsidRPr="0029386D" w:rsidRDefault="008458D0" w:rsidP="008458D0">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4" w:type="dxa"/>
          </w:tcPr>
          <w:p w14:paraId="77F1F5A9" w14:textId="77777777" w:rsidR="008458D0" w:rsidRPr="009B3FD2" w:rsidRDefault="008458D0"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t>If Lock automation = Yes, do nothing</w:t>
            </w:r>
          </w:p>
          <w:p w14:paraId="5B368508" w14:textId="09AA3F70" w:rsidR="008402F8" w:rsidRPr="000E4D0F" w:rsidRDefault="008402F8"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t>Calculate fields from Portfolio Summary section</w:t>
            </w:r>
          </w:p>
          <w:p w14:paraId="34348A21" w14:textId="1AE841F1" w:rsidR="008458D0" w:rsidRDefault="008458D0"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Pr>
                <w:bCs/>
              </w:rPr>
              <w:t xml:space="preserve">Calculate </w:t>
            </w:r>
            <w:r w:rsidRPr="009B3FD2">
              <w:rPr>
                <w:b/>
              </w:rPr>
              <w:t>Total Voluntary Collections</w:t>
            </w:r>
            <w:r w:rsidR="005F2BFB">
              <w:rPr>
                <w:b/>
              </w:rPr>
              <w:t xml:space="preserve">, </w:t>
            </w:r>
            <w:r w:rsidRPr="009B3FD2">
              <w:rPr>
                <w:b/>
              </w:rPr>
              <w:t>Total Pre-suit Collections</w:t>
            </w:r>
            <w:r w:rsidR="005F2BFB">
              <w:rPr>
                <w:b/>
              </w:rPr>
              <w:t xml:space="preserve">, </w:t>
            </w:r>
            <w:r w:rsidRPr="009B3FD2">
              <w:rPr>
                <w:b/>
              </w:rPr>
              <w:t>Total Litigated Collections</w:t>
            </w:r>
            <w:r w:rsidR="007B15AB">
              <w:rPr>
                <w:b/>
              </w:rPr>
              <w:t xml:space="preserve">, </w:t>
            </w:r>
            <w:r w:rsidR="007B15AB" w:rsidRPr="009B3FD2">
              <w:rPr>
                <w:b/>
              </w:rPr>
              <w:t>Total Collections</w:t>
            </w:r>
            <w:r w:rsidR="005F2BFB">
              <w:rPr>
                <w:b/>
              </w:rPr>
              <w:t xml:space="preserve"> </w:t>
            </w:r>
            <w:r w:rsidR="005F2BFB" w:rsidRPr="001640A1">
              <w:rPr>
                <w:bCs/>
              </w:rPr>
              <w:t xml:space="preserve">as </w:t>
            </w:r>
            <w:r w:rsidR="005F2BFB">
              <w:rPr>
                <w:bCs/>
              </w:rPr>
              <w:t>sums of respective fields from Claims</w:t>
            </w:r>
            <w:r w:rsidR="002A59E4">
              <w:rPr>
                <w:bCs/>
              </w:rPr>
              <w:t xml:space="preserve">. </w:t>
            </w:r>
            <w:r>
              <w:rPr>
                <w:bCs/>
              </w:rPr>
              <w:t xml:space="preserve">NOTE: </w:t>
            </w:r>
            <w:r w:rsidR="002A59E4">
              <w:rPr>
                <w:bCs/>
              </w:rPr>
              <w:t xml:space="preserve">these values </w:t>
            </w:r>
            <w:r>
              <w:rPr>
                <w:bCs/>
              </w:rPr>
              <w:t>do not cover Limit reserve (there is a separate field for it)</w:t>
            </w:r>
          </w:p>
          <w:p w14:paraId="5EA3DD6B" w14:textId="77777777" w:rsidR="008458D0" w:rsidRDefault="008458D0"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“Total balance owed” =</w:t>
            </w:r>
            <w:r>
              <w:t xml:space="preserve"> Adjusted Face Value – Total Collections</w:t>
            </w:r>
          </w:p>
          <w:p w14:paraId="4F722C02" w14:textId="77777777" w:rsidR="008458D0" w:rsidRDefault="008458D0"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“Remaining to hurdle” =</w:t>
            </w:r>
            <w:r>
              <w:t xml:space="preserve"> Min(Hurdle – Total Collections, 0 )</w:t>
            </w:r>
          </w:p>
          <w:p w14:paraId="6A0F3645" w14:textId="77777777" w:rsidR="008458D0" w:rsidRDefault="008458D0"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“Total profit” =</w:t>
            </w:r>
            <w:r>
              <w:t xml:space="preserve"> Total collections – Purchase price, not more than Factor Fee, not less than 0 (</w:t>
            </w:r>
            <w:proofErr w:type="spellStart"/>
            <w:r>
              <w:t>i.e</w:t>
            </w:r>
            <w:proofErr w:type="spellEnd"/>
            <w:r>
              <w:t xml:space="preserve"> Max(Min(Total collections, </w:t>
            </w:r>
            <w:r>
              <w:lastRenderedPageBreak/>
              <w:t>Hurdle) – Purchase Price, 0))</w:t>
            </w:r>
          </w:p>
          <w:p w14:paraId="3C8CC2E3" w14:textId="77777777" w:rsidR="00966ADA" w:rsidRDefault="008458D0"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t>i</w:t>
            </w:r>
            <w:r w:rsidRPr="009B3FD2">
              <w:t xml:space="preserve">f </w:t>
            </w:r>
            <w:proofErr w:type="spellStart"/>
            <w:r w:rsidRPr="009B3FD2">
              <w:t>Portfolio.Program.Type</w:t>
            </w:r>
            <w:proofErr w:type="spellEnd"/>
            <w:r w:rsidRPr="009B3FD2">
              <w:t xml:space="preserve"> of Program = By Claim</w:t>
            </w:r>
            <w:r>
              <w:t xml:space="preserve"> then calculate “</w:t>
            </w:r>
            <w:r w:rsidRPr="009B3FD2">
              <w:rPr>
                <w:b/>
                <w:bCs/>
              </w:rPr>
              <w:t>Refundable reserve</w:t>
            </w:r>
            <w:r>
              <w:t xml:space="preserve">” = Total Collections – Hurdle, not less than 0, not more than (Adjusted Face Value – Hurdle); otherwise (if Program = Pool) set “empty value” </w:t>
            </w:r>
          </w:p>
          <w:p w14:paraId="2313C28C" w14:textId="27284E80" w:rsidR="008458D0" w:rsidRDefault="008458D0"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rsidRPr="00966ADA">
              <w:rPr>
                <w:bCs/>
              </w:rPr>
              <w:t>Calculate</w:t>
            </w:r>
            <w:r w:rsidRPr="00966ADA">
              <w:rPr>
                <w:b/>
              </w:rPr>
              <w:t xml:space="preserve"> “</w:t>
            </w:r>
            <w:r w:rsidR="006258CF">
              <w:rPr>
                <w:b/>
              </w:rPr>
              <w:t xml:space="preserve">Total </w:t>
            </w:r>
            <w:r w:rsidRPr="00966ADA">
              <w:rPr>
                <w:b/>
              </w:rPr>
              <w:t>Limit reserve” =</w:t>
            </w:r>
            <w:r w:rsidRPr="00966ADA">
              <w:t xml:space="preserve"> sum of </w:t>
            </w:r>
            <w:proofErr w:type="spellStart"/>
            <w:r w:rsidRPr="00966ADA">
              <w:t>Claim.</w:t>
            </w:r>
            <w:r w:rsidR="006258CF">
              <w:t>L</w:t>
            </w:r>
            <w:r w:rsidRPr="00966ADA">
              <w:t>imit</w:t>
            </w:r>
            <w:proofErr w:type="spellEnd"/>
            <w:r w:rsidRPr="00966ADA">
              <w:t xml:space="preserve"> reserve</w:t>
            </w:r>
          </w:p>
          <w:p w14:paraId="50584191" w14:textId="43EE4FE9" w:rsidR="0056716C" w:rsidRDefault="0056716C"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rsidRPr="00966ADA">
              <w:rPr>
                <w:bCs/>
              </w:rPr>
              <w:t>Calculate</w:t>
            </w:r>
            <w:r w:rsidRPr="00966ADA">
              <w:rPr>
                <w:b/>
              </w:rPr>
              <w:t xml:space="preserve"> “</w:t>
            </w:r>
            <w:r>
              <w:rPr>
                <w:b/>
              </w:rPr>
              <w:t>Total R</w:t>
            </w:r>
            <w:r w:rsidRPr="00966ADA">
              <w:rPr>
                <w:b/>
              </w:rPr>
              <w:t>eserve</w:t>
            </w:r>
            <w:r>
              <w:rPr>
                <w:b/>
              </w:rPr>
              <w:t>s</w:t>
            </w:r>
            <w:r w:rsidRPr="00966ADA">
              <w:rPr>
                <w:b/>
              </w:rPr>
              <w:t>” =</w:t>
            </w:r>
            <w:r w:rsidRPr="00966ADA">
              <w:t xml:space="preserve"> </w:t>
            </w:r>
            <w:r>
              <w:t xml:space="preserve">Refundable Reserve + </w:t>
            </w:r>
            <w:r w:rsidR="00C855B2">
              <w:t xml:space="preserve">Total </w:t>
            </w:r>
            <w:r>
              <w:t>Limit Reserve</w:t>
            </w:r>
          </w:p>
          <w:p w14:paraId="7518C095" w14:textId="69BD44CC" w:rsidR="00966ADA" w:rsidRPr="00966ADA" w:rsidRDefault="00966ADA"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t xml:space="preserve">Calculate </w:t>
            </w:r>
            <w:r w:rsidRPr="001640A1">
              <w:rPr>
                <w:b/>
                <w:bCs/>
              </w:rPr>
              <w:t>Total Reserves to be Released</w:t>
            </w:r>
            <w:r>
              <w:t xml:space="preserve"> = </w:t>
            </w:r>
            <w:r w:rsidR="00C855B2">
              <w:t>Total</w:t>
            </w:r>
            <w:r>
              <w:t xml:space="preserve"> Reserve</w:t>
            </w:r>
            <w:r w:rsidR="00C855B2">
              <w:t>s</w:t>
            </w:r>
            <w:r>
              <w:t xml:space="preserve"> – Total Reserves Released</w:t>
            </w:r>
          </w:p>
        </w:tc>
      </w:tr>
      <w:tr w:rsidR="00B63EEF" w:rsidRPr="0029386D" w14:paraId="0EB284E4" w14:textId="77777777" w:rsidTr="001640A1">
        <w:tc>
          <w:tcPr>
            <w:cnfStyle w:val="001000000000" w:firstRow="0" w:lastRow="0" w:firstColumn="1" w:lastColumn="0" w:oddVBand="0" w:evenVBand="0" w:oddHBand="0" w:evenHBand="0" w:firstRowFirstColumn="0" w:firstRowLastColumn="0" w:lastRowFirstColumn="0" w:lastRowLastColumn="0"/>
            <w:tcW w:w="2400" w:type="dxa"/>
          </w:tcPr>
          <w:p w14:paraId="6D62EBE5" w14:textId="77777777" w:rsidR="00B63EEF" w:rsidRDefault="002672EB" w:rsidP="00734675">
            <w:pPr>
              <w:pStyle w:val="ListParagraph"/>
              <w:ind w:left="0"/>
              <w:jc w:val="left"/>
              <w:rPr>
                <w:b w:val="0"/>
                <w:bCs w:val="0"/>
              </w:rPr>
            </w:pPr>
            <w:r>
              <w:lastRenderedPageBreak/>
              <w:t>RELEAESE_RESERVES</w:t>
            </w:r>
            <w:r w:rsidR="00B63EEF">
              <w:t>_</w:t>
            </w:r>
          </w:p>
          <w:p w14:paraId="7980A677" w14:textId="7AD8E1FF" w:rsidR="002672EB" w:rsidRPr="007243C6" w:rsidRDefault="00B63EEF" w:rsidP="00734675">
            <w:pPr>
              <w:pStyle w:val="ListParagraph"/>
              <w:ind w:left="0"/>
              <w:jc w:val="left"/>
            </w:pPr>
            <w:r>
              <w:t>TO_PROVIDER</w:t>
            </w:r>
          </w:p>
        </w:tc>
        <w:tc>
          <w:tcPr>
            <w:tcW w:w="0" w:type="dxa"/>
          </w:tcPr>
          <w:p w14:paraId="577F13FF" w14:textId="77777777" w:rsidR="002672EB" w:rsidRPr="0029386D" w:rsidRDefault="002672E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Once a month, on 1</w:t>
            </w:r>
            <w:r w:rsidRPr="00FB22A5">
              <w:rPr>
                <w:vertAlign w:val="superscript"/>
              </w:rPr>
              <w:t>st</w:t>
            </w:r>
            <w:r>
              <w:t xml:space="preserve"> day of each month at 0:10 AM, synchronized with Claim Collections</w:t>
            </w:r>
          </w:p>
        </w:tc>
        <w:tc>
          <w:tcPr>
            <w:tcW w:w="0" w:type="dxa"/>
          </w:tcPr>
          <w:p w14:paraId="412F05B6" w14:textId="77777777" w:rsidR="002672EB" w:rsidRPr="0029386D" w:rsidRDefault="002672E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4" w:type="dxa"/>
          </w:tcPr>
          <w:p w14:paraId="686CA5A0" w14:textId="1250E270" w:rsidR="00D10A7C" w:rsidRDefault="00D10A7C" w:rsidP="00C542D6">
            <w:pPr>
              <w:pStyle w:val="ListParagraph"/>
              <w:numPr>
                <w:ilvl w:val="1"/>
                <w:numId w:val="23"/>
              </w:numPr>
              <w:tabs>
                <w:tab w:val="left" w:pos="306"/>
              </w:tabs>
              <w:ind w:left="240"/>
              <w:cnfStyle w:val="000000000000" w:firstRow="0" w:lastRow="0" w:firstColumn="0" w:lastColumn="0" w:oddVBand="0" w:evenVBand="0" w:oddHBand="0" w:evenHBand="0" w:firstRowFirstColumn="0" w:firstRowLastColumn="0" w:lastRowFirstColumn="0" w:lastRowLastColumn="0"/>
            </w:pPr>
            <w:r>
              <w:t>Set variable “reserve</w:t>
            </w:r>
            <w:r w:rsidR="004A7227">
              <w:t>s</w:t>
            </w:r>
            <w:r w:rsidR="00516A80">
              <w:t xml:space="preserve"> released now” = Total Reserves – Total Reserves Released</w:t>
            </w:r>
          </w:p>
          <w:p w14:paraId="0E415BC4" w14:textId="77777777" w:rsidR="002672EB" w:rsidRDefault="00516A80" w:rsidP="00C542D6">
            <w:pPr>
              <w:pStyle w:val="ListParagraph"/>
              <w:numPr>
                <w:ilvl w:val="1"/>
                <w:numId w:val="23"/>
              </w:numPr>
              <w:tabs>
                <w:tab w:val="left" w:pos="306"/>
              </w:tabs>
              <w:ind w:left="240"/>
              <w:cnfStyle w:val="000000000000" w:firstRow="0" w:lastRow="0" w:firstColumn="0" w:lastColumn="0" w:oddVBand="0" w:evenVBand="0" w:oddHBand="0" w:evenHBand="0" w:firstRowFirstColumn="0" w:firstRowLastColumn="0" w:lastRowFirstColumn="0" w:lastRowLastColumn="0"/>
            </w:pPr>
            <w:r>
              <w:t>Increase</w:t>
            </w:r>
            <w:r w:rsidR="00D10A7C">
              <w:t xml:space="preserve"> Total Reserves Released </w:t>
            </w:r>
            <w:r>
              <w:t xml:space="preserve">by </w:t>
            </w:r>
            <w:r w:rsidR="004A7227">
              <w:t>“reserves released now”</w:t>
            </w:r>
          </w:p>
          <w:p w14:paraId="0ED2B6EA" w14:textId="77777777" w:rsidR="004A7227" w:rsidRDefault="00DA5959" w:rsidP="00C542D6">
            <w:pPr>
              <w:pStyle w:val="ListParagraph"/>
              <w:numPr>
                <w:ilvl w:val="1"/>
                <w:numId w:val="23"/>
              </w:numPr>
              <w:tabs>
                <w:tab w:val="left" w:pos="306"/>
              </w:tabs>
              <w:ind w:left="240"/>
              <w:cnfStyle w:val="000000000000" w:firstRow="0" w:lastRow="0" w:firstColumn="0" w:lastColumn="0" w:oddVBand="0" w:evenVBand="0" w:oddHBand="0" w:evenHBand="0" w:firstRowFirstColumn="0" w:firstRowLastColumn="0" w:lastRowFirstColumn="0" w:lastRowLastColumn="0"/>
            </w:pPr>
            <w:r>
              <w:t>Set</w:t>
            </w:r>
            <w:r w:rsidR="001B62A0">
              <w:t xml:space="preserve"> </w:t>
            </w:r>
            <w:r w:rsidR="00CE17C5">
              <w:t>“</w:t>
            </w:r>
            <w:r w:rsidR="006B4BA5">
              <w:t>Last</w:t>
            </w:r>
            <w:r w:rsidR="00DD73AC">
              <w:t xml:space="preserve"> </w:t>
            </w:r>
            <w:r w:rsidR="006B4BA5">
              <w:t xml:space="preserve"> </w:t>
            </w:r>
            <w:r w:rsidR="00DD73AC">
              <w:t xml:space="preserve">reserves released </w:t>
            </w:r>
            <w:r w:rsidR="006B4BA5">
              <w:t>date</w:t>
            </w:r>
            <w:r w:rsidR="00CE17C5">
              <w:t>"</w:t>
            </w:r>
            <w:r w:rsidR="00D5454C">
              <w:t xml:space="preserve"> to current date</w:t>
            </w:r>
          </w:p>
          <w:p w14:paraId="2AD183E4" w14:textId="77777777" w:rsidR="0045662E" w:rsidRDefault="0045662E" w:rsidP="00C542D6">
            <w:pPr>
              <w:pStyle w:val="ListParagraph"/>
              <w:numPr>
                <w:ilvl w:val="1"/>
                <w:numId w:val="23"/>
              </w:numPr>
              <w:tabs>
                <w:tab w:val="left" w:pos="306"/>
              </w:tabs>
              <w:ind w:left="240"/>
              <w:cnfStyle w:val="000000000000" w:firstRow="0" w:lastRow="0" w:firstColumn="0" w:lastColumn="0" w:oddVBand="0" w:evenVBand="0" w:oddHBand="0" w:evenHBand="0" w:firstRowFirstColumn="0" w:firstRowLastColumn="0" w:lastRowFirstColumn="0" w:lastRowLastColumn="0"/>
            </w:pPr>
            <w:r>
              <w:t>Create Payment</w:t>
            </w:r>
            <w:r w:rsidR="009C18E3">
              <w:t xml:space="preserve"> to Provider:</w:t>
            </w:r>
          </w:p>
          <w:p w14:paraId="43FAFC6C" w14:textId="76B1D78C" w:rsidR="00F834C1" w:rsidRPr="0002576F" w:rsidRDefault="009C18E3" w:rsidP="00C542D6">
            <w:pPr>
              <w:pStyle w:val="ListParagraph"/>
              <w:numPr>
                <w:ilvl w:val="2"/>
                <w:numId w:val="23"/>
              </w:numPr>
              <w:tabs>
                <w:tab w:val="left" w:pos="306"/>
              </w:tabs>
              <w:ind w:left="461"/>
              <w:cnfStyle w:val="000000000000" w:firstRow="0" w:lastRow="0" w:firstColumn="0" w:lastColumn="0" w:oddVBand="0" w:evenVBand="0" w:oddHBand="0" w:evenHBand="0" w:firstRowFirstColumn="0" w:firstRowLastColumn="0" w:lastRowFirstColumn="0" w:lastRowLastColumn="0"/>
            </w:pPr>
            <w:r>
              <w:t>Value = reserves released no</w:t>
            </w:r>
            <w:r w:rsidR="001D2B33">
              <w:t>w</w:t>
            </w:r>
          </w:p>
        </w:tc>
      </w:tr>
      <w:tr w:rsidR="009C18E3" w:rsidRPr="0029386D" w14:paraId="7DEB129D" w14:textId="77777777" w:rsidTr="00E815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0" w:type="dxa"/>
          </w:tcPr>
          <w:p w14:paraId="5D234185" w14:textId="77777777" w:rsidR="009C18E3" w:rsidRDefault="009C18E3" w:rsidP="00734675">
            <w:pPr>
              <w:pStyle w:val="ListParagraph"/>
              <w:ind w:left="0"/>
              <w:jc w:val="left"/>
            </w:pPr>
          </w:p>
        </w:tc>
        <w:tc>
          <w:tcPr>
            <w:tcW w:w="1781" w:type="dxa"/>
          </w:tcPr>
          <w:p w14:paraId="2C95641C" w14:textId="77777777" w:rsidR="009C18E3" w:rsidRDefault="009C18E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7A2E4303" w14:textId="77777777" w:rsidR="009C18E3" w:rsidRPr="0029386D" w:rsidRDefault="009C18E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4" w:type="dxa"/>
          </w:tcPr>
          <w:p w14:paraId="5BCDB6CF" w14:textId="77777777" w:rsidR="009C18E3" w:rsidRPr="0078263B" w:rsidRDefault="009C18E3" w:rsidP="001640A1">
            <w:pPr>
              <w:tabs>
                <w:tab w:val="left" w:pos="306"/>
              </w:tabs>
              <w:cnfStyle w:val="000000100000" w:firstRow="0" w:lastRow="0" w:firstColumn="0" w:lastColumn="0" w:oddVBand="0" w:evenVBand="0" w:oddHBand="1" w:evenHBand="0" w:firstRowFirstColumn="0" w:firstRowLastColumn="0" w:lastRowFirstColumn="0" w:lastRowLastColumn="0"/>
            </w:pPr>
          </w:p>
        </w:tc>
      </w:tr>
    </w:tbl>
    <w:p w14:paraId="10219625" w14:textId="739687C3" w:rsidR="00457CDC" w:rsidRDefault="00457CDC" w:rsidP="00457CDC">
      <w:pPr>
        <w:pStyle w:val="NoSpacing"/>
        <w:rPr>
          <w:lang w:val="en-US"/>
        </w:rPr>
      </w:pPr>
    </w:p>
    <w:p w14:paraId="40EC5F20" w14:textId="77777777" w:rsidR="00DE0EB8" w:rsidRPr="007A5670" w:rsidRDefault="00DE0EB8" w:rsidP="00457CDC">
      <w:pPr>
        <w:pStyle w:val="NoSpacing"/>
        <w:rPr>
          <w:lang w:val="en-US"/>
        </w:rPr>
      </w:pPr>
    </w:p>
    <w:p w14:paraId="6823CC6F" w14:textId="4BAB0A46" w:rsidR="00384837" w:rsidRDefault="00384837" w:rsidP="00457CDC">
      <w:pPr>
        <w:pStyle w:val="Heading2"/>
      </w:pPr>
      <w:bookmarkStart w:id="160" w:name="_Toc96949494"/>
      <w:r>
        <w:t>Portfolio Purchases</w:t>
      </w:r>
      <w:bookmarkEnd w:id="160"/>
    </w:p>
    <w:p w14:paraId="31362716" w14:textId="77777777" w:rsidR="00B42962" w:rsidRDefault="00384837" w:rsidP="005510F2">
      <w:pPr>
        <w:rPr>
          <w:lang w:eastAsia="ja-JP"/>
        </w:rPr>
      </w:pPr>
      <w:r>
        <w:rPr>
          <w:lang w:eastAsia="ja-JP"/>
        </w:rPr>
        <w:t xml:space="preserve">This module will represent partial (or complete) purchases of Claims from one Portfolio. </w:t>
      </w:r>
    </w:p>
    <w:p w14:paraId="0126E1A4" w14:textId="273CE24D" w:rsidR="00384837" w:rsidRDefault="00384837" w:rsidP="005510F2">
      <w:pPr>
        <w:rPr>
          <w:lang w:eastAsia="ja-JP"/>
        </w:rPr>
      </w:pPr>
      <w:r>
        <w:rPr>
          <w:lang w:eastAsia="ja-JP"/>
        </w:rPr>
        <w:t xml:space="preserve">It is the level between Portfolio and Claim. </w:t>
      </w:r>
      <w:r w:rsidR="00BB5682">
        <w:rPr>
          <w:lang w:eastAsia="ja-JP"/>
        </w:rPr>
        <w:t xml:space="preserve">The Purchases are shown as list on </w:t>
      </w:r>
      <w:r w:rsidR="00B42962">
        <w:rPr>
          <w:lang w:eastAsia="ja-JP"/>
        </w:rPr>
        <w:t xml:space="preserve">the </w:t>
      </w:r>
      <w:r w:rsidR="00BB5682">
        <w:rPr>
          <w:lang w:eastAsia="ja-JP"/>
        </w:rPr>
        <w:t xml:space="preserve">Portfolio level and as one field </w:t>
      </w:r>
      <w:r>
        <w:rPr>
          <w:lang w:eastAsia="ja-JP"/>
        </w:rPr>
        <w:t xml:space="preserve">“Portfolio Purchase” </w:t>
      </w:r>
      <w:r w:rsidR="00BB5682">
        <w:rPr>
          <w:lang w:eastAsia="ja-JP"/>
        </w:rPr>
        <w:t xml:space="preserve">on </w:t>
      </w:r>
      <w:r w:rsidR="00B42962">
        <w:rPr>
          <w:lang w:eastAsia="ja-JP"/>
        </w:rPr>
        <w:t>the</w:t>
      </w:r>
      <w:r>
        <w:rPr>
          <w:lang w:eastAsia="ja-JP"/>
        </w:rPr>
        <w:t xml:space="preserve"> Claim</w:t>
      </w:r>
      <w:r w:rsidR="00BB5682">
        <w:rPr>
          <w:lang w:eastAsia="ja-JP"/>
        </w:rPr>
        <w:t xml:space="preserve"> </w:t>
      </w:r>
      <w:r w:rsidR="00B42962">
        <w:rPr>
          <w:lang w:eastAsia="ja-JP"/>
        </w:rPr>
        <w:t>level</w:t>
      </w:r>
      <w:r>
        <w:rPr>
          <w:lang w:eastAsia="ja-JP"/>
        </w:rPr>
        <w:t xml:space="preserve">. </w:t>
      </w:r>
    </w:p>
    <w:p w14:paraId="6D93D16E" w14:textId="77777777" w:rsidR="000064BB" w:rsidRPr="00C27999" w:rsidRDefault="000064BB" w:rsidP="000064BB">
      <w:pPr>
        <w:pStyle w:val="Heading3"/>
      </w:pPr>
      <w:r w:rsidRPr="00B075AC">
        <w:t>Attributes:</w:t>
      </w:r>
    </w:p>
    <w:tbl>
      <w:tblPr>
        <w:tblStyle w:val="LightList-Accent6"/>
        <w:tblW w:w="0" w:type="auto"/>
        <w:tblLook w:val="04A0" w:firstRow="1" w:lastRow="0" w:firstColumn="1" w:lastColumn="0" w:noHBand="0" w:noVBand="1"/>
      </w:tblPr>
      <w:tblGrid>
        <w:gridCol w:w="2299"/>
        <w:gridCol w:w="114"/>
        <w:gridCol w:w="2391"/>
        <w:gridCol w:w="4135"/>
        <w:gridCol w:w="7"/>
      </w:tblGrid>
      <w:tr w:rsidR="000064BB" w:rsidRPr="0029386D" w14:paraId="049491CE" w14:textId="77777777" w:rsidTr="00C41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AD64B0A" w14:textId="77777777" w:rsidR="000064BB" w:rsidRPr="0029386D" w:rsidRDefault="000064BB" w:rsidP="00C41A75">
            <w:pPr>
              <w:pStyle w:val="ListParagraph"/>
              <w:ind w:left="0"/>
              <w:jc w:val="left"/>
            </w:pPr>
            <w:r w:rsidRPr="0029386D">
              <w:t>Section and Attribute</w:t>
            </w:r>
          </w:p>
        </w:tc>
        <w:tc>
          <w:tcPr>
            <w:tcW w:w="2391" w:type="dxa"/>
          </w:tcPr>
          <w:p w14:paraId="6A09B5FE" w14:textId="77777777" w:rsidR="000064BB" w:rsidRPr="0029386D" w:rsidRDefault="000064BB" w:rsidP="00C41A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42" w:type="dxa"/>
            <w:gridSpan w:val="2"/>
          </w:tcPr>
          <w:p w14:paraId="1197B8AD" w14:textId="77777777" w:rsidR="000064BB" w:rsidRPr="0029386D" w:rsidRDefault="000064BB" w:rsidP="00C41A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0064BB" w:rsidRPr="0031539A" w14:paraId="6371F8EB"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2AA2DDA" w14:textId="2985D396" w:rsidR="000064BB" w:rsidRPr="0031539A" w:rsidRDefault="000064BB" w:rsidP="00C41A75">
            <w:pPr>
              <w:pStyle w:val="ListParagraph"/>
              <w:ind w:left="0"/>
              <w:jc w:val="left"/>
              <w:rPr>
                <w:b w:val="0"/>
              </w:rPr>
            </w:pPr>
            <w:r>
              <w:t>Portfolio</w:t>
            </w:r>
            <w:r w:rsidR="00ED4E32">
              <w:t xml:space="preserve"> Purchases</w:t>
            </w:r>
          </w:p>
        </w:tc>
        <w:tc>
          <w:tcPr>
            <w:tcW w:w="2391" w:type="dxa"/>
          </w:tcPr>
          <w:p w14:paraId="65ADEFDE" w14:textId="77777777" w:rsidR="000064BB" w:rsidRPr="0031539A" w:rsidRDefault="000064B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42" w:type="dxa"/>
            <w:gridSpan w:val="2"/>
          </w:tcPr>
          <w:p w14:paraId="5CD7F229" w14:textId="0F31735A" w:rsidR="00602D32" w:rsidRPr="0031539A" w:rsidRDefault="000064BB" w:rsidP="00C41A75">
            <w:pPr>
              <w:pStyle w:val="ListParagraph"/>
              <w:ind w:left="0"/>
              <w:cnfStyle w:val="000000100000" w:firstRow="0" w:lastRow="0" w:firstColumn="0" w:lastColumn="0" w:oddVBand="0" w:evenVBand="0" w:oddHBand="1" w:evenHBand="0" w:firstRowFirstColumn="0" w:firstRowLastColumn="0" w:lastRowFirstColumn="0" w:lastRowLastColumn="0"/>
            </w:pPr>
            <w:r>
              <w:t>Internal ID: PF</w:t>
            </w:r>
            <w:r w:rsidR="007165E5">
              <w:t>P</w:t>
            </w:r>
            <w:r>
              <w:t>_[year]/[month]/[number 4d, reset monthly]</w:t>
            </w:r>
          </w:p>
        </w:tc>
      </w:tr>
      <w:tr w:rsidR="000064BB" w:rsidRPr="0029386D" w14:paraId="522CABE2"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26672A09" w14:textId="77777777" w:rsidR="000064BB" w:rsidRPr="0029386D" w:rsidRDefault="000064BB" w:rsidP="00C41A75">
            <w:pPr>
              <w:pStyle w:val="ListParagraph"/>
              <w:ind w:left="0"/>
              <w:jc w:val="left"/>
            </w:pPr>
            <w:r w:rsidRPr="0029386D">
              <w:lastRenderedPageBreak/>
              <w:t>Basic Information</w:t>
            </w:r>
          </w:p>
        </w:tc>
        <w:tc>
          <w:tcPr>
            <w:tcW w:w="2391" w:type="dxa"/>
            <w:shd w:val="clear" w:color="auto" w:fill="FBD4B4" w:themeFill="accent6" w:themeFillTint="66"/>
          </w:tcPr>
          <w:p w14:paraId="5EC46CDD" w14:textId="77777777" w:rsidR="000064BB" w:rsidRPr="0029386D" w:rsidRDefault="000064BB" w:rsidP="00C41A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42" w:type="dxa"/>
            <w:gridSpan w:val="2"/>
            <w:shd w:val="clear" w:color="auto" w:fill="FBD4B4" w:themeFill="accent6" w:themeFillTint="66"/>
          </w:tcPr>
          <w:p w14:paraId="30915312" w14:textId="77777777" w:rsidR="000064BB" w:rsidRPr="0029386D" w:rsidRDefault="000064BB" w:rsidP="00C41A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A1004" w:rsidRPr="0029386D" w14:paraId="7AB065D9"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AED3634" w14:textId="77777777" w:rsidR="000A1004" w:rsidRPr="007243C6" w:rsidRDefault="000A1004" w:rsidP="00C41A75">
            <w:pPr>
              <w:pStyle w:val="ListParagraph"/>
              <w:ind w:left="0"/>
              <w:jc w:val="left"/>
            </w:pPr>
            <w:r>
              <w:t>Portfolio Purchase Name</w:t>
            </w:r>
          </w:p>
        </w:tc>
        <w:tc>
          <w:tcPr>
            <w:tcW w:w="2391" w:type="dxa"/>
          </w:tcPr>
          <w:p w14:paraId="29455BFB" w14:textId="77777777" w:rsidR="000A1004" w:rsidRPr="0029386D" w:rsidRDefault="000A1004"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142" w:type="dxa"/>
            <w:gridSpan w:val="2"/>
          </w:tcPr>
          <w:p w14:paraId="64E68605" w14:textId="77777777" w:rsidR="000A1004" w:rsidRPr="0029386D" w:rsidRDefault="000A1004"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3AE" w:rsidRPr="0029386D" w14:paraId="7EEEA53F"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24AC090B" w14:textId="77777777" w:rsidR="003023AE" w:rsidRPr="007243C6" w:rsidRDefault="003023AE" w:rsidP="00C41A75">
            <w:pPr>
              <w:pStyle w:val="ListParagraph"/>
              <w:ind w:left="0"/>
              <w:jc w:val="left"/>
            </w:pPr>
            <w:r>
              <w:t>Status</w:t>
            </w:r>
          </w:p>
        </w:tc>
        <w:tc>
          <w:tcPr>
            <w:tcW w:w="2391" w:type="dxa"/>
          </w:tcPr>
          <w:p w14:paraId="76E3BFBD" w14:textId="77777777" w:rsidR="003023AE"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in summary: </w:t>
            </w:r>
          </w:p>
          <w:p w14:paraId="1A3FA036" w14:textId="77777777" w:rsidR="003023AE"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New</w:t>
            </w:r>
          </w:p>
          <w:p w14:paraId="15F1F67C" w14:textId="77777777" w:rsidR="003023AE"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For approval</w:t>
            </w:r>
          </w:p>
          <w:p w14:paraId="7E89B5BB" w14:textId="77777777" w:rsidR="003023AE" w:rsidRDefault="003023AE" w:rsidP="00B42962">
            <w:pPr>
              <w:pStyle w:val="ListParagraph"/>
              <w:ind w:left="0"/>
              <w:jc w:val="left"/>
              <w:cnfStyle w:val="000000000000" w:firstRow="0" w:lastRow="0" w:firstColumn="0" w:lastColumn="0" w:oddVBand="0" w:evenVBand="0" w:oddHBand="0" w:evenHBand="0" w:firstRowFirstColumn="0" w:firstRowLastColumn="0" w:lastRowFirstColumn="0" w:lastRowLastColumn="0"/>
            </w:pPr>
            <w:r>
              <w:t>- Purchased</w:t>
            </w:r>
          </w:p>
          <w:p w14:paraId="040DBA1A" w14:textId="77777777" w:rsidR="003023AE" w:rsidRPr="0029386D"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Rejected</w:t>
            </w:r>
          </w:p>
        </w:tc>
        <w:tc>
          <w:tcPr>
            <w:tcW w:w="4142" w:type="dxa"/>
            <w:gridSpan w:val="2"/>
          </w:tcPr>
          <w:p w14:paraId="1DA931F7" w14:textId="77777777" w:rsidR="003023AE" w:rsidRPr="0029386D" w:rsidRDefault="003023AE"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EF63DB" w:rsidRPr="0029386D" w14:paraId="217C95FF"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57592A2C" w14:textId="77777777" w:rsidR="00EF63DB" w:rsidRPr="007243C6" w:rsidRDefault="00EF63DB" w:rsidP="00C41A75">
            <w:pPr>
              <w:pStyle w:val="ListParagraph"/>
              <w:ind w:left="0"/>
              <w:jc w:val="left"/>
            </w:pPr>
            <w:r>
              <w:t>Purchase Date</w:t>
            </w:r>
          </w:p>
        </w:tc>
        <w:tc>
          <w:tcPr>
            <w:tcW w:w="2391" w:type="dxa"/>
          </w:tcPr>
          <w:p w14:paraId="12B3B433" w14:textId="77777777" w:rsidR="00EF63DB" w:rsidRPr="0029386D" w:rsidRDefault="00EF63D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r w:rsidRPr="0029386D">
              <w:t xml:space="preserve">, </w:t>
            </w:r>
            <w:r>
              <w:t>filled automatically, in summary</w:t>
            </w:r>
          </w:p>
        </w:tc>
        <w:tc>
          <w:tcPr>
            <w:tcW w:w="4142" w:type="dxa"/>
            <w:gridSpan w:val="2"/>
          </w:tcPr>
          <w:p w14:paraId="1314D6AE" w14:textId="77777777" w:rsidR="00EF63DB" w:rsidRPr="0029386D" w:rsidRDefault="00EF63DB"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F63DB" w:rsidRPr="0029386D" w14:paraId="0474B7F9"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5FB0A83D" w14:textId="77777777" w:rsidR="00EF63DB" w:rsidRPr="0029386D" w:rsidRDefault="00EF63DB" w:rsidP="00C41A75">
            <w:pPr>
              <w:pStyle w:val="ListParagraph"/>
              <w:ind w:left="0"/>
              <w:jc w:val="left"/>
              <w:rPr>
                <w:b w:val="0"/>
              </w:rPr>
            </w:pPr>
            <w:r>
              <w:t>Purchase Underwriter</w:t>
            </w:r>
          </w:p>
        </w:tc>
        <w:tc>
          <w:tcPr>
            <w:tcW w:w="2391" w:type="dxa"/>
          </w:tcPr>
          <w:p w14:paraId="17331D31" w14:textId="77777777" w:rsidR="00EF63DB" w:rsidRPr="0029386D" w:rsidRDefault="00EF63DB"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Users, filled automatically</w:t>
            </w:r>
          </w:p>
        </w:tc>
        <w:tc>
          <w:tcPr>
            <w:tcW w:w="4142" w:type="dxa"/>
            <w:gridSpan w:val="2"/>
          </w:tcPr>
          <w:p w14:paraId="1EF3A7AF" w14:textId="77777777" w:rsidR="00EF63DB" w:rsidRPr="0029386D" w:rsidRDefault="00EF63DB"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EF63DB" w:rsidRPr="0029386D" w14:paraId="74780F80"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0CC2854E" w14:textId="77777777" w:rsidR="00EF63DB" w:rsidRPr="0029386D" w:rsidRDefault="00EF63DB" w:rsidP="00C41A75">
            <w:pPr>
              <w:pStyle w:val="ListParagraph"/>
              <w:ind w:left="0"/>
              <w:jc w:val="left"/>
              <w:rPr>
                <w:b w:val="0"/>
              </w:rPr>
            </w:pPr>
            <w:r>
              <w:t>Purchase Approver</w:t>
            </w:r>
          </w:p>
        </w:tc>
        <w:tc>
          <w:tcPr>
            <w:tcW w:w="2391" w:type="dxa"/>
          </w:tcPr>
          <w:p w14:paraId="1D80BD81" w14:textId="77777777" w:rsidR="00EF63DB" w:rsidRPr="0029386D" w:rsidRDefault="00EF63D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 filled automatically</w:t>
            </w:r>
          </w:p>
        </w:tc>
        <w:tc>
          <w:tcPr>
            <w:tcW w:w="4142" w:type="dxa"/>
            <w:gridSpan w:val="2"/>
          </w:tcPr>
          <w:p w14:paraId="6EF2D23B" w14:textId="77777777" w:rsidR="00EF63DB" w:rsidRPr="0029386D" w:rsidRDefault="00EF63DB"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064BB" w:rsidRPr="0029386D" w14:paraId="51387474"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1BCBA42D" w14:textId="77777777" w:rsidR="000064BB" w:rsidRPr="0029386D" w:rsidRDefault="000064BB" w:rsidP="00C41A75">
            <w:pPr>
              <w:pStyle w:val="ListParagraph"/>
              <w:ind w:left="0"/>
              <w:jc w:val="left"/>
              <w:rPr>
                <w:b w:val="0"/>
              </w:rPr>
            </w:pPr>
            <w:r>
              <w:t>Assigned to</w:t>
            </w:r>
          </w:p>
        </w:tc>
        <w:tc>
          <w:tcPr>
            <w:tcW w:w="2391" w:type="dxa"/>
          </w:tcPr>
          <w:p w14:paraId="6E6614F5" w14:textId="77777777" w:rsidR="000064BB" w:rsidRPr="0029386D" w:rsidRDefault="000064BB"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r w:rsidRPr="0029386D">
              <w:t>, mandatory</w:t>
            </w:r>
            <w:r>
              <w:t>, in summary</w:t>
            </w:r>
          </w:p>
        </w:tc>
        <w:tc>
          <w:tcPr>
            <w:tcW w:w="4142" w:type="dxa"/>
            <w:gridSpan w:val="2"/>
          </w:tcPr>
          <w:p w14:paraId="5D3EE733" w14:textId="77777777" w:rsidR="000064BB" w:rsidRPr="0029386D" w:rsidRDefault="000064BB"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9734E" w:rsidRPr="0029386D" w14:paraId="6DB1AD46"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5E830342" w14:textId="4743FAC5" w:rsidR="0069734E" w:rsidRPr="0029386D" w:rsidRDefault="0069734E" w:rsidP="00C41A75">
            <w:pPr>
              <w:pStyle w:val="ListParagraph"/>
              <w:ind w:left="0"/>
              <w:jc w:val="left"/>
            </w:pPr>
            <w:r>
              <w:t>Related Dat</w:t>
            </w:r>
            <w:r w:rsidR="00C3207B">
              <w:t>a</w:t>
            </w:r>
          </w:p>
        </w:tc>
        <w:tc>
          <w:tcPr>
            <w:tcW w:w="2391" w:type="dxa"/>
            <w:shd w:val="clear" w:color="auto" w:fill="FBD4B4" w:themeFill="accent6" w:themeFillTint="66"/>
          </w:tcPr>
          <w:p w14:paraId="6320E1A0" w14:textId="77777777" w:rsidR="0069734E" w:rsidRPr="0029386D" w:rsidRDefault="0069734E" w:rsidP="00C41A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42" w:type="dxa"/>
            <w:gridSpan w:val="2"/>
            <w:shd w:val="clear" w:color="auto" w:fill="FBD4B4" w:themeFill="accent6" w:themeFillTint="66"/>
          </w:tcPr>
          <w:p w14:paraId="7F7CB17B" w14:textId="77777777" w:rsidR="0069734E" w:rsidRPr="0029386D" w:rsidRDefault="0069734E" w:rsidP="00C41A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69734E" w:rsidRPr="0029386D" w14:paraId="652D855C"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336CD7B5" w14:textId="77777777" w:rsidR="0069734E" w:rsidRPr="007243C6" w:rsidRDefault="0069734E" w:rsidP="00C41A75">
            <w:pPr>
              <w:pStyle w:val="ListParagraph"/>
              <w:ind w:left="0"/>
              <w:jc w:val="left"/>
            </w:pPr>
            <w:r>
              <w:t>Provider</w:t>
            </w:r>
          </w:p>
        </w:tc>
        <w:tc>
          <w:tcPr>
            <w:tcW w:w="2391" w:type="dxa"/>
          </w:tcPr>
          <w:p w14:paraId="719C0634" w14:textId="77777777" w:rsidR="0069734E" w:rsidRPr="0029386D" w:rsidRDefault="0069734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Pr="0029386D">
              <w:t>, mandatory</w:t>
            </w:r>
            <w:r>
              <w:t>, in summary</w:t>
            </w:r>
          </w:p>
        </w:tc>
        <w:tc>
          <w:tcPr>
            <w:tcW w:w="4142" w:type="dxa"/>
            <w:gridSpan w:val="2"/>
          </w:tcPr>
          <w:p w14:paraId="09A6F5BA" w14:textId="77777777" w:rsidR="0069734E" w:rsidRPr="0029386D" w:rsidRDefault="0069734E"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9734E" w:rsidRPr="0029386D" w14:paraId="2B3C2F71"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6E5177AB" w14:textId="60128576" w:rsidR="0069734E" w:rsidRPr="007243C6" w:rsidRDefault="0069734E" w:rsidP="00C41A75">
            <w:pPr>
              <w:pStyle w:val="ListParagraph"/>
              <w:ind w:left="0"/>
              <w:jc w:val="left"/>
            </w:pPr>
            <w:r>
              <w:t>Portfolio</w:t>
            </w:r>
          </w:p>
        </w:tc>
        <w:tc>
          <w:tcPr>
            <w:tcW w:w="2391" w:type="dxa"/>
          </w:tcPr>
          <w:p w14:paraId="4668BEC7" w14:textId="26C13179" w:rsidR="0069734E" w:rsidRPr="0029386D" w:rsidRDefault="0069734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C3207B">
              <w:t>Portfolios</w:t>
            </w:r>
            <w:r w:rsidRPr="0029386D">
              <w:t>, mandatory</w:t>
            </w:r>
            <w:r>
              <w:t>, in summary</w:t>
            </w:r>
          </w:p>
        </w:tc>
        <w:tc>
          <w:tcPr>
            <w:tcW w:w="4142" w:type="dxa"/>
            <w:gridSpan w:val="2"/>
          </w:tcPr>
          <w:p w14:paraId="3B6BA23F" w14:textId="77777777" w:rsidR="0069734E" w:rsidRPr="0029386D" w:rsidRDefault="0069734E"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3AE" w:rsidRPr="0029386D" w14:paraId="3E207F53"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4EE95836" w14:textId="77777777" w:rsidR="003023AE" w:rsidRPr="0029386D" w:rsidRDefault="003023AE" w:rsidP="00C41A75">
            <w:pPr>
              <w:pStyle w:val="ListParagraph"/>
              <w:ind w:left="0"/>
              <w:jc w:val="left"/>
              <w:rPr>
                <w:b w:val="0"/>
              </w:rPr>
            </w:pPr>
            <w:r>
              <w:t>Program</w:t>
            </w:r>
          </w:p>
        </w:tc>
        <w:tc>
          <w:tcPr>
            <w:tcW w:w="2391" w:type="dxa"/>
          </w:tcPr>
          <w:p w14:paraId="68E9FD9C" w14:textId="77777777" w:rsidR="003023AE" w:rsidRPr="0029386D" w:rsidRDefault="003023A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Programs, required, in summary</w:t>
            </w:r>
          </w:p>
        </w:tc>
        <w:tc>
          <w:tcPr>
            <w:tcW w:w="4142" w:type="dxa"/>
            <w:gridSpan w:val="2"/>
          </w:tcPr>
          <w:p w14:paraId="73B33C62" w14:textId="77777777" w:rsidR="003023AE" w:rsidRPr="0029386D" w:rsidRDefault="003023AE"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9734E" w:rsidRPr="0029386D" w14:paraId="68834F83"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224A564" w14:textId="77777777" w:rsidR="0069734E" w:rsidRPr="0029386D" w:rsidRDefault="0069734E" w:rsidP="00C41A75">
            <w:pPr>
              <w:pStyle w:val="ListParagraph"/>
              <w:ind w:left="0"/>
              <w:jc w:val="left"/>
              <w:rPr>
                <w:b w:val="0"/>
              </w:rPr>
            </w:pPr>
            <w:r>
              <w:t>Investor</w:t>
            </w:r>
          </w:p>
        </w:tc>
        <w:tc>
          <w:tcPr>
            <w:tcW w:w="2391" w:type="dxa"/>
          </w:tcPr>
          <w:p w14:paraId="12E9D029" w14:textId="1E22AABB" w:rsidR="0069734E" w:rsidRPr="0029386D" w:rsidRDefault="0069734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Investors</w:t>
            </w:r>
            <w:r w:rsidR="00C3207B">
              <w:t>, mandatory, in summary</w:t>
            </w:r>
          </w:p>
        </w:tc>
        <w:tc>
          <w:tcPr>
            <w:tcW w:w="4142" w:type="dxa"/>
            <w:gridSpan w:val="2"/>
          </w:tcPr>
          <w:p w14:paraId="2EE37EC6" w14:textId="77777777" w:rsidR="0069734E" w:rsidRPr="0029386D" w:rsidRDefault="0069734E"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064BB" w:rsidRPr="00302B1D" w14:paraId="70F82B68"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31064E41" w14:textId="5790EFEF" w:rsidR="000064BB" w:rsidRPr="00302B1D" w:rsidRDefault="0069734E" w:rsidP="00C41A75">
            <w:pPr>
              <w:pStyle w:val="Attributes-SectionName"/>
              <w:rPr>
                <w:b/>
              </w:rPr>
            </w:pPr>
            <w:r>
              <w:rPr>
                <w:b/>
              </w:rPr>
              <w:t>Purchase</w:t>
            </w:r>
            <w:r w:rsidR="000064BB">
              <w:rPr>
                <w:b/>
              </w:rPr>
              <w:t xml:space="preserve"> Summary</w:t>
            </w:r>
          </w:p>
        </w:tc>
        <w:tc>
          <w:tcPr>
            <w:tcW w:w="2391" w:type="dxa"/>
            <w:shd w:val="clear" w:color="auto" w:fill="FBD4B4" w:themeFill="accent6" w:themeFillTint="66"/>
          </w:tcPr>
          <w:p w14:paraId="59F4F29F" w14:textId="77777777" w:rsidR="000064BB" w:rsidRPr="00302B1D" w:rsidRDefault="000064BB" w:rsidP="00C41A75">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250CA3E4" w14:textId="5D4BAFD6" w:rsidR="000064BB" w:rsidRPr="00F22B88" w:rsidRDefault="000064BB" w:rsidP="00C41A75">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w:t>
            </w:r>
            <w:r w:rsidR="00F57923">
              <w:rPr>
                <w:b w:val="0"/>
              </w:rPr>
              <w:t>Purchase</w:t>
            </w:r>
          </w:p>
        </w:tc>
      </w:tr>
      <w:tr w:rsidR="000064BB" w:rsidRPr="0029386D" w14:paraId="5DD18CFE"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BA61CDA" w14:textId="77777777" w:rsidR="000064BB" w:rsidRPr="0029386D" w:rsidRDefault="000064BB" w:rsidP="00C41A75">
            <w:pPr>
              <w:pStyle w:val="ListParagraph"/>
              <w:ind w:left="0"/>
              <w:jc w:val="left"/>
              <w:rPr>
                <w:b w:val="0"/>
              </w:rPr>
            </w:pPr>
            <w:r>
              <w:t>Total Number of Claims</w:t>
            </w:r>
          </w:p>
        </w:tc>
        <w:tc>
          <w:tcPr>
            <w:tcW w:w="2391" w:type="dxa"/>
          </w:tcPr>
          <w:p w14:paraId="2EADE2F0" w14:textId="77777777" w:rsidR="000064BB" w:rsidRPr="0029386D" w:rsidRDefault="000064B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142" w:type="dxa"/>
            <w:gridSpan w:val="2"/>
          </w:tcPr>
          <w:p w14:paraId="5FE7E1E2" w14:textId="778F37D1" w:rsidR="000064BB" w:rsidRPr="005421F4" w:rsidRDefault="000064BB" w:rsidP="00C41A75">
            <w:pPr>
              <w:pStyle w:val="ListParagraph"/>
              <w:ind w:left="0"/>
              <w:cnfStyle w:val="000000100000" w:firstRow="0" w:lastRow="0" w:firstColumn="0" w:lastColumn="0" w:oddVBand="0" w:evenVBand="0" w:oddHBand="1" w:evenHBand="0" w:firstRowFirstColumn="0" w:firstRowLastColumn="0" w:lastRowFirstColumn="0" w:lastRowLastColumn="0"/>
            </w:pPr>
            <w:r>
              <w:t xml:space="preserve">Number of all claims </w:t>
            </w:r>
            <w:r w:rsidR="00C51A54">
              <w:t>in this Purchase</w:t>
            </w:r>
          </w:p>
        </w:tc>
      </w:tr>
      <w:tr w:rsidR="00965D7E" w:rsidRPr="0029386D" w14:paraId="6194F92D" w14:textId="77777777" w:rsidTr="00C41A75">
        <w:trPr>
          <w:gridAfter w:val="1"/>
          <w:wAfter w:w="7" w:type="dxa"/>
        </w:trPr>
        <w:tc>
          <w:tcPr>
            <w:cnfStyle w:val="001000000000" w:firstRow="0" w:lastRow="0" w:firstColumn="1" w:lastColumn="0" w:oddVBand="0" w:evenVBand="0" w:oddHBand="0" w:evenHBand="0" w:firstRowFirstColumn="0" w:firstRowLastColumn="0" w:lastRowFirstColumn="0" w:lastRowLastColumn="0"/>
            <w:tcW w:w="2299" w:type="dxa"/>
          </w:tcPr>
          <w:p w14:paraId="6547CB68" w14:textId="77777777" w:rsidR="00965D7E" w:rsidRPr="004A750D" w:rsidRDefault="00965D7E" w:rsidP="00C41A75">
            <w:pPr>
              <w:pStyle w:val="ListParagraph"/>
              <w:ind w:left="0"/>
              <w:jc w:val="left"/>
            </w:pPr>
            <w:r>
              <w:t>Total Number of AOB Claims</w:t>
            </w:r>
          </w:p>
        </w:tc>
        <w:tc>
          <w:tcPr>
            <w:tcW w:w="2505" w:type="dxa"/>
            <w:gridSpan w:val="2"/>
          </w:tcPr>
          <w:p w14:paraId="0E5346FA" w14:textId="77777777" w:rsidR="00965D7E" w:rsidRPr="0029386D" w:rsidRDefault="00965D7E"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35" w:type="dxa"/>
          </w:tcPr>
          <w:p w14:paraId="2BD69167" w14:textId="338D43E5" w:rsidR="00965D7E" w:rsidRPr="0029386D" w:rsidRDefault="00965D7E" w:rsidP="00C41A75">
            <w:pPr>
              <w:pStyle w:val="ListParagraph"/>
              <w:ind w:left="0"/>
              <w:cnfStyle w:val="000000000000" w:firstRow="0" w:lastRow="0" w:firstColumn="0" w:lastColumn="0" w:oddVBand="0" w:evenVBand="0" w:oddHBand="0" w:evenHBand="0" w:firstRowFirstColumn="0" w:firstRowLastColumn="0" w:lastRowFirstColumn="0" w:lastRowLastColumn="0"/>
            </w:pPr>
            <w:r>
              <w:t>Number of all Claims</w:t>
            </w:r>
            <w:r w:rsidR="0002756E">
              <w:t xml:space="preserve"> in this Purchase </w:t>
            </w:r>
            <w:r>
              <w:t>where Type of Claim = AOB</w:t>
            </w:r>
          </w:p>
        </w:tc>
      </w:tr>
      <w:tr w:rsidR="000064BB" w:rsidRPr="0029386D" w14:paraId="7AFF16DA"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7F2E1915" w14:textId="77777777" w:rsidR="000064BB" w:rsidRPr="0029386D" w:rsidRDefault="000064BB" w:rsidP="00C41A75">
            <w:pPr>
              <w:pStyle w:val="ListParagraph"/>
              <w:ind w:left="0"/>
              <w:jc w:val="left"/>
              <w:rPr>
                <w:b w:val="0"/>
              </w:rPr>
            </w:pPr>
            <w:r>
              <w:t>Total Claim Value</w:t>
            </w:r>
          </w:p>
        </w:tc>
        <w:tc>
          <w:tcPr>
            <w:tcW w:w="2391" w:type="dxa"/>
          </w:tcPr>
          <w:p w14:paraId="26853570" w14:textId="77777777" w:rsidR="000064BB" w:rsidRPr="0029386D" w:rsidRDefault="000064B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Monetary value, in </w:t>
            </w:r>
            <w:r>
              <w:lastRenderedPageBreak/>
              <w:t>summary</w:t>
            </w:r>
          </w:p>
        </w:tc>
        <w:tc>
          <w:tcPr>
            <w:tcW w:w="4142" w:type="dxa"/>
            <w:gridSpan w:val="2"/>
          </w:tcPr>
          <w:p w14:paraId="5F5FD870" w14:textId="61B8BC80" w:rsidR="000064BB" w:rsidRPr="005421F4" w:rsidRDefault="000064BB" w:rsidP="00C41A75">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 xml:space="preserve">Sum of values (Total Bill Amount) from all </w:t>
            </w:r>
            <w:r>
              <w:lastRenderedPageBreak/>
              <w:t xml:space="preserve">claims </w:t>
            </w:r>
            <w:r w:rsidR="00C51A54">
              <w:t>in this Purchase</w:t>
            </w:r>
          </w:p>
        </w:tc>
      </w:tr>
      <w:tr w:rsidR="000064BB" w:rsidRPr="0029386D" w14:paraId="142278BA"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tcPr>
          <w:p w14:paraId="271CA50E" w14:textId="77777777" w:rsidR="000064BB" w:rsidRPr="0029386D" w:rsidRDefault="000064BB" w:rsidP="00C41A75">
            <w:pPr>
              <w:pStyle w:val="ListParagraph"/>
              <w:ind w:left="0"/>
              <w:jc w:val="left"/>
              <w:rPr>
                <w:b w:val="0"/>
              </w:rPr>
            </w:pPr>
            <w:r>
              <w:rPr>
                <w:rFonts w:ascii="Calibri" w:hAnsi="Calibri" w:cs="Calibri"/>
                <w:color w:val="000000"/>
                <w:szCs w:val="22"/>
                <w:lang w:eastAsia="pl-PL"/>
              </w:rPr>
              <w:lastRenderedPageBreak/>
              <w:t xml:space="preserve">Adjusted </w:t>
            </w:r>
            <w:r w:rsidRPr="00B059BC">
              <w:rPr>
                <w:rFonts w:ascii="Calibri" w:hAnsi="Calibri" w:cs="Calibri"/>
                <w:color w:val="000000"/>
                <w:szCs w:val="22"/>
                <w:lang w:eastAsia="pl-PL"/>
              </w:rPr>
              <w:t xml:space="preserve">Claim </w:t>
            </w:r>
            <w:r>
              <w:rPr>
                <w:rFonts w:ascii="Calibri" w:hAnsi="Calibri" w:cs="Calibri"/>
                <w:color w:val="000000"/>
                <w:szCs w:val="22"/>
                <w:lang w:eastAsia="pl-PL"/>
              </w:rPr>
              <w:t>Value</w:t>
            </w:r>
          </w:p>
        </w:tc>
        <w:tc>
          <w:tcPr>
            <w:tcW w:w="2391" w:type="dxa"/>
          </w:tcPr>
          <w:p w14:paraId="10F4C74E" w14:textId="367906B8" w:rsidR="000064BB" w:rsidRPr="0029386D" w:rsidRDefault="000064BB"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6C4BCD">
              <w:t>, in summary</w:t>
            </w:r>
          </w:p>
        </w:tc>
        <w:tc>
          <w:tcPr>
            <w:tcW w:w="4142" w:type="dxa"/>
            <w:gridSpan w:val="2"/>
          </w:tcPr>
          <w:p w14:paraId="198EBE2D" w14:textId="43C37EFC" w:rsidR="000064BB" w:rsidRPr="0029386D" w:rsidRDefault="000064BB" w:rsidP="00C41A75">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values (Adjusted Face Value) from all claims </w:t>
            </w:r>
            <w:r w:rsidR="00C51A54">
              <w:t>in this Purchase</w:t>
            </w:r>
          </w:p>
        </w:tc>
      </w:tr>
      <w:tr w:rsidR="00965D7E" w:rsidRPr="0029386D" w14:paraId="64F6450D"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44EB3E7" w14:textId="77777777" w:rsidR="00965D7E" w:rsidRPr="0029386D" w:rsidRDefault="00965D7E" w:rsidP="00C41A75">
            <w:pPr>
              <w:pStyle w:val="ListParagraph"/>
              <w:ind w:left="0"/>
              <w:jc w:val="left"/>
              <w:rPr>
                <w:b w:val="0"/>
              </w:rPr>
            </w:pPr>
            <w:r>
              <w:t>Purchase Value</w:t>
            </w:r>
          </w:p>
        </w:tc>
        <w:tc>
          <w:tcPr>
            <w:tcW w:w="2391" w:type="dxa"/>
          </w:tcPr>
          <w:p w14:paraId="1A587D7C" w14:textId="77777777" w:rsidR="00965D7E" w:rsidRPr="0029386D" w:rsidRDefault="00965D7E"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142" w:type="dxa"/>
            <w:gridSpan w:val="2"/>
          </w:tcPr>
          <w:p w14:paraId="4FD2CC59" w14:textId="77777777" w:rsidR="00965D7E" w:rsidRPr="0029386D" w:rsidRDefault="00965D7E" w:rsidP="00C41A75">
            <w:pPr>
              <w:pStyle w:val="ListParagraph"/>
              <w:ind w:left="0"/>
              <w:cnfStyle w:val="000000100000" w:firstRow="0" w:lastRow="0" w:firstColumn="0" w:lastColumn="0" w:oddVBand="0" w:evenVBand="0" w:oddHBand="1" w:evenHBand="0" w:firstRowFirstColumn="0" w:firstRowLastColumn="0" w:lastRowFirstColumn="0" w:lastRowLastColumn="0"/>
            </w:pPr>
            <w:r>
              <w:t>Formula uses Program parameters.</w:t>
            </w:r>
          </w:p>
        </w:tc>
      </w:tr>
      <w:tr w:rsidR="000064BB" w:rsidRPr="00302B1D" w14:paraId="3862CEDB" w14:textId="77777777" w:rsidTr="00C41A75">
        <w:tc>
          <w:tcPr>
            <w:cnfStyle w:val="001000000000" w:firstRow="0" w:lastRow="0" w:firstColumn="1" w:lastColumn="0" w:oddVBand="0" w:evenVBand="0" w:oddHBand="0" w:evenHBand="0" w:firstRowFirstColumn="0" w:firstRowLastColumn="0" w:lastRowFirstColumn="0" w:lastRowLastColumn="0"/>
            <w:tcW w:w="2413" w:type="dxa"/>
            <w:gridSpan w:val="2"/>
            <w:shd w:val="clear" w:color="auto" w:fill="FBD4B4" w:themeFill="accent6" w:themeFillTint="66"/>
          </w:tcPr>
          <w:p w14:paraId="65AA0327" w14:textId="77777777" w:rsidR="000064BB" w:rsidRPr="00302B1D" w:rsidRDefault="000064BB" w:rsidP="00C41A75">
            <w:pPr>
              <w:pStyle w:val="Attributes-SectionName"/>
              <w:rPr>
                <w:b/>
              </w:rPr>
            </w:pPr>
            <w:r w:rsidRPr="00302B1D">
              <w:rPr>
                <w:b/>
              </w:rPr>
              <w:t>Notes</w:t>
            </w:r>
          </w:p>
        </w:tc>
        <w:tc>
          <w:tcPr>
            <w:tcW w:w="2391" w:type="dxa"/>
            <w:shd w:val="clear" w:color="auto" w:fill="FBD4B4" w:themeFill="accent6" w:themeFillTint="66"/>
          </w:tcPr>
          <w:p w14:paraId="4647ED0C" w14:textId="77777777" w:rsidR="000064BB" w:rsidRPr="00302B1D" w:rsidRDefault="000064BB" w:rsidP="00C41A75">
            <w:pPr>
              <w:pStyle w:val="Attributes-SectionName"/>
              <w:cnfStyle w:val="000000000000" w:firstRow="0" w:lastRow="0" w:firstColumn="0" w:lastColumn="0" w:oddVBand="0" w:evenVBand="0" w:oddHBand="0" w:evenHBand="0" w:firstRowFirstColumn="0" w:firstRowLastColumn="0" w:lastRowFirstColumn="0" w:lastRowLastColumn="0"/>
            </w:pPr>
          </w:p>
        </w:tc>
        <w:tc>
          <w:tcPr>
            <w:tcW w:w="4142" w:type="dxa"/>
            <w:gridSpan w:val="2"/>
            <w:shd w:val="clear" w:color="auto" w:fill="FBD4B4" w:themeFill="accent6" w:themeFillTint="66"/>
          </w:tcPr>
          <w:p w14:paraId="505DC531" w14:textId="77777777" w:rsidR="000064BB" w:rsidRPr="00302B1D" w:rsidRDefault="000064BB" w:rsidP="00C41A75">
            <w:pPr>
              <w:pStyle w:val="Attributes-SectionName"/>
              <w:cnfStyle w:val="000000000000" w:firstRow="0" w:lastRow="0" w:firstColumn="0" w:lastColumn="0" w:oddVBand="0" w:evenVBand="0" w:oddHBand="0" w:evenHBand="0" w:firstRowFirstColumn="0" w:firstRowLastColumn="0" w:lastRowFirstColumn="0" w:lastRowLastColumn="0"/>
            </w:pPr>
          </w:p>
        </w:tc>
      </w:tr>
      <w:tr w:rsidR="000064BB" w:rsidRPr="0029386D" w14:paraId="242E53BD"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3" w:type="dxa"/>
            <w:gridSpan w:val="2"/>
          </w:tcPr>
          <w:p w14:paraId="41A66A2C" w14:textId="77777777" w:rsidR="000064BB" w:rsidRPr="0029386D" w:rsidRDefault="000064BB" w:rsidP="00C41A75">
            <w:pPr>
              <w:pStyle w:val="ListParagraph"/>
              <w:ind w:left="0"/>
              <w:jc w:val="left"/>
              <w:rPr>
                <w:b w:val="0"/>
              </w:rPr>
            </w:pPr>
            <w:r>
              <w:t>Note</w:t>
            </w:r>
          </w:p>
        </w:tc>
        <w:tc>
          <w:tcPr>
            <w:tcW w:w="2391" w:type="dxa"/>
          </w:tcPr>
          <w:p w14:paraId="2843DFD2" w14:textId="77777777" w:rsidR="000064BB" w:rsidRPr="0029386D" w:rsidRDefault="000064BB"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42" w:type="dxa"/>
            <w:gridSpan w:val="2"/>
          </w:tcPr>
          <w:p w14:paraId="4EEE39DB" w14:textId="77777777" w:rsidR="000064BB" w:rsidRPr="0029386D" w:rsidRDefault="000064BB"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204F3096" w14:textId="77777777" w:rsidR="000064BB" w:rsidRDefault="000064BB" w:rsidP="000064BB">
      <w:pPr>
        <w:rPr>
          <w:lang w:eastAsia="ja-JP"/>
        </w:rPr>
      </w:pPr>
    </w:p>
    <w:p w14:paraId="1907A371" w14:textId="77777777" w:rsidR="000064BB" w:rsidRPr="00302B1D" w:rsidRDefault="000064BB" w:rsidP="000064BB">
      <w:pPr>
        <w:pStyle w:val="Heading3"/>
      </w:pPr>
      <w:r>
        <w:t>Related modules</w:t>
      </w:r>
    </w:p>
    <w:p w14:paraId="5515DB53" w14:textId="77777777" w:rsidR="000064BB" w:rsidRPr="0029386D" w:rsidRDefault="000064BB" w:rsidP="00C542D6">
      <w:pPr>
        <w:pStyle w:val="ListParagraph"/>
        <w:numPr>
          <w:ilvl w:val="0"/>
          <w:numId w:val="27"/>
        </w:numPr>
      </w:pPr>
      <w:r w:rsidRPr="0029386D">
        <w:t>Updates (audit of all changes)</w:t>
      </w:r>
    </w:p>
    <w:p w14:paraId="428BDE9C" w14:textId="77777777" w:rsidR="000064BB" w:rsidRPr="0029386D" w:rsidRDefault="000064BB" w:rsidP="00C542D6">
      <w:pPr>
        <w:pStyle w:val="ListParagraph"/>
        <w:numPr>
          <w:ilvl w:val="2"/>
          <w:numId w:val="27"/>
        </w:numPr>
      </w:pPr>
      <w:r w:rsidRPr="0029386D">
        <w:t>Read-only register of all changes (who, what, when)</w:t>
      </w:r>
    </w:p>
    <w:p w14:paraId="0AE7F040" w14:textId="4FC84101" w:rsidR="000064BB" w:rsidRDefault="000064BB" w:rsidP="00C542D6">
      <w:pPr>
        <w:pStyle w:val="ListParagraph"/>
        <w:numPr>
          <w:ilvl w:val="0"/>
          <w:numId w:val="27"/>
        </w:numPr>
      </w:pPr>
      <w:r>
        <w:t>Claims</w:t>
      </w:r>
      <w:r w:rsidR="006F3BEC">
        <w:t xml:space="preserve"> – only </w:t>
      </w:r>
      <w:r w:rsidR="00544314">
        <w:t>a</w:t>
      </w:r>
      <w:r w:rsidR="006F3BEC">
        <w:t xml:space="preserve">ccepted Claims are normally shown </w:t>
      </w:r>
      <w:r w:rsidR="00544314">
        <w:t>as allowed to be added</w:t>
      </w:r>
    </w:p>
    <w:p w14:paraId="55D169C7" w14:textId="77777777" w:rsidR="000064BB" w:rsidRDefault="000064BB" w:rsidP="000064BB">
      <w:pPr>
        <w:pStyle w:val="ListParagraph"/>
      </w:pPr>
    </w:p>
    <w:p w14:paraId="5DD3E9B5" w14:textId="77777777" w:rsidR="000064BB" w:rsidRPr="00302B1D" w:rsidRDefault="000064BB" w:rsidP="000064BB">
      <w:pPr>
        <w:pStyle w:val="Heading3"/>
      </w:pPr>
      <w:r>
        <w:t>Dashboard (a quick overview of data)</w:t>
      </w:r>
    </w:p>
    <w:p w14:paraId="25B9AC9B" w14:textId="77777777" w:rsidR="000064BB" w:rsidRDefault="000064BB" w:rsidP="00C542D6">
      <w:pPr>
        <w:pStyle w:val="ListParagraph"/>
        <w:numPr>
          <w:ilvl w:val="0"/>
          <w:numId w:val="28"/>
        </w:numPr>
      </w:pPr>
      <w:r>
        <w:t>Summary fields</w:t>
      </w:r>
    </w:p>
    <w:p w14:paraId="5F1F86B5" w14:textId="77777777" w:rsidR="000064BB" w:rsidRDefault="000064BB" w:rsidP="00C542D6">
      <w:pPr>
        <w:pStyle w:val="ListParagraph"/>
        <w:numPr>
          <w:ilvl w:val="0"/>
          <w:numId w:val="28"/>
        </w:numPr>
      </w:pPr>
      <w:r>
        <w:t>Claims</w:t>
      </w:r>
    </w:p>
    <w:p w14:paraId="522B42CB" w14:textId="77777777" w:rsidR="000064BB" w:rsidRDefault="000064BB" w:rsidP="00C542D6">
      <w:pPr>
        <w:pStyle w:val="ListParagraph"/>
        <w:numPr>
          <w:ilvl w:val="0"/>
          <w:numId w:val="28"/>
        </w:numPr>
      </w:pPr>
      <w:r>
        <w:t>History</w:t>
      </w:r>
    </w:p>
    <w:p w14:paraId="60AE473A" w14:textId="77777777" w:rsidR="000064BB" w:rsidRDefault="000064BB" w:rsidP="000064BB"/>
    <w:p w14:paraId="18EF61FA" w14:textId="77777777" w:rsidR="000064BB" w:rsidRDefault="000064BB" w:rsidP="000064BB">
      <w:pPr>
        <w:pStyle w:val="Heading3"/>
      </w:pPr>
      <w:r>
        <w:t>Access Rights:</w:t>
      </w:r>
    </w:p>
    <w:p w14:paraId="1C4B9E37" w14:textId="413CD063" w:rsidR="000064BB" w:rsidRDefault="000064BB" w:rsidP="00C542D6">
      <w:pPr>
        <w:pStyle w:val="ListParagraph"/>
        <w:numPr>
          <w:ilvl w:val="0"/>
          <w:numId w:val="29"/>
        </w:numPr>
      </w:pPr>
      <w:r>
        <w:t>Provider Account Managers and Approvers can edit data.</w:t>
      </w:r>
    </w:p>
    <w:p w14:paraId="100D78D4" w14:textId="77777777" w:rsidR="007C1A20" w:rsidRDefault="007C1A20" w:rsidP="00C542D6">
      <w:pPr>
        <w:pStyle w:val="ListParagraph"/>
        <w:numPr>
          <w:ilvl w:val="0"/>
          <w:numId w:val="29"/>
        </w:numPr>
      </w:pPr>
      <w:r>
        <w:t xml:space="preserve">Editing of all data is blocked when status is Purchased or Rejected </w:t>
      </w:r>
    </w:p>
    <w:p w14:paraId="1C0161CD" w14:textId="0E7094E9" w:rsidR="000064BB" w:rsidRDefault="000064BB" w:rsidP="00C542D6">
      <w:pPr>
        <w:pStyle w:val="ListParagraph"/>
        <w:numPr>
          <w:ilvl w:val="0"/>
          <w:numId w:val="29"/>
        </w:numPr>
      </w:pPr>
      <w:r>
        <w:t>No user but Administrator can delete an entry from this module.</w:t>
      </w:r>
    </w:p>
    <w:p w14:paraId="7C11A353" w14:textId="77777777" w:rsidR="000064BB" w:rsidRPr="0029386D" w:rsidRDefault="000064BB" w:rsidP="000064BB"/>
    <w:p w14:paraId="4BB3ADA6" w14:textId="77777777" w:rsidR="000064BB" w:rsidRDefault="000064BB" w:rsidP="000064BB">
      <w:pPr>
        <w:pStyle w:val="Heading3"/>
      </w:pPr>
      <w:r>
        <w:t>Manual and automatic actions (workflows)</w:t>
      </w:r>
    </w:p>
    <w:tbl>
      <w:tblPr>
        <w:tblStyle w:val="LightList-Accent6"/>
        <w:tblW w:w="10055" w:type="dxa"/>
        <w:tblLook w:val="04A0" w:firstRow="1" w:lastRow="0" w:firstColumn="1" w:lastColumn="0" w:noHBand="0" w:noVBand="1"/>
      </w:tblPr>
      <w:tblGrid>
        <w:gridCol w:w="2260"/>
        <w:gridCol w:w="1490"/>
        <w:gridCol w:w="1564"/>
        <w:gridCol w:w="4741"/>
      </w:tblGrid>
      <w:tr w:rsidR="001D2B33" w:rsidRPr="0029386D" w14:paraId="1BCEF9DD"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6E63662F" w14:textId="77777777" w:rsidR="001D2B33" w:rsidRPr="0029386D" w:rsidRDefault="001D2B33" w:rsidP="00734675">
            <w:pPr>
              <w:pStyle w:val="ListParagraph"/>
              <w:ind w:left="0"/>
              <w:jc w:val="left"/>
            </w:pPr>
            <w:r>
              <w:t>Workflow name</w:t>
            </w:r>
          </w:p>
        </w:tc>
        <w:tc>
          <w:tcPr>
            <w:tcW w:w="1490" w:type="dxa"/>
          </w:tcPr>
          <w:p w14:paraId="76540F02" w14:textId="77777777" w:rsidR="001D2B33" w:rsidRDefault="001D2B33"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564" w:type="dxa"/>
          </w:tcPr>
          <w:p w14:paraId="11D0BC56" w14:textId="77777777" w:rsidR="001D2B33" w:rsidRPr="0029386D" w:rsidRDefault="001D2B33"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4741" w:type="dxa"/>
          </w:tcPr>
          <w:p w14:paraId="0FD5E56B" w14:textId="77777777" w:rsidR="001D2B33" w:rsidRPr="0029386D" w:rsidRDefault="001D2B33" w:rsidP="00734675">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1D2B33" w:rsidRPr="0029386D" w14:paraId="5B8CC513"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32DDB07F" w14:textId="431D0ED8" w:rsidR="001D2B33" w:rsidRPr="007243C6" w:rsidRDefault="00AD53E9" w:rsidP="00734675">
            <w:pPr>
              <w:pStyle w:val="ListParagraph"/>
              <w:ind w:left="0"/>
              <w:jc w:val="left"/>
            </w:pPr>
            <w:r>
              <w:t>ON_PURCHASED</w:t>
            </w:r>
          </w:p>
        </w:tc>
        <w:tc>
          <w:tcPr>
            <w:tcW w:w="1490" w:type="dxa"/>
          </w:tcPr>
          <w:p w14:paraId="7DC8B832" w14:textId="3A5423FA" w:rsidR="001D2B33" w:rsidRPr="0029386D" w:rsidRDefault="00C3409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On change of Status to Purchased</w:t>
            </w:r>
          </w:p>
        </w:tc>
        <w:tc>
          <w:tcPr>
            <w:tcW w:w="1564" w:type="dxa"/>
          </w:tcPr>
          <w:p w14:paraId="184F61FC" w14:textId="77777777" w:rsidR="001D2B33" w:rsidRPr="0029386D" w:rsidRDefault="001D2B3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741" w:type="dxa"/>
          </w:tcPr>
          <w:p w14:paraId="16A16F19" w14:textId="03B19B5E" w:rsidR="004915D2" w:rsidRPr="004915D2" w:rsidRDefault="004915D2" w:rsidP="001640A1">
            <w:pPr>
              <w:tabs>
                <w:tab w:val="left" w:pos="306"/>
              </w:tabs>
              <w:cnfStyle w:val="000000100000" w:firstRow="0" w:lastRow="0" w:firstColumn="0" w:lastColumn="0" w:oddVBand="0" w:evenVBand="0" w:oddHBand="1" w:evenHBand="0" w:firstRowFirstColumn="0" w:firstRowLastColumn="0" w:lastRowFirstColumn="0" w:lastRowLastColumn="0"/>
            </w:pPr>
            <w:r>
              <w:t>S</w:t>
            </w:r>
            <w:r w:rsidRPr="004915D2">
              <w:t xml:space="preserve">end a Journal entry to QuickBooks: </w:t>
            </w:r>
            <w:r>
              <w:t>debit</w:t>
            </w:r>
            <w:r w:rsidRPr="004915D2">
              <w:t xml:space="preserve"> Portfolio </w:t>
            </w:r>
            <w:r>
              <w:t>Purchases</w:t>
            </w:r>
            <w:r w:rsidRPr="004915D2">
              <w:t xml:space="preserve"> account by </w:t>
            </w:r>
            <w:r w:rsidR="00BD1C22">
              <w:t>Value</w:t>
            </w:r>
            <w:r w:rsidR="004E6542">
              <w:t>; details in “</w:t>
            </w:r>
            <w:proofErr w:type="spellStart"/>
            <w:r w:rsidR="00963C86" w:rsidRPr="00963C86">
              <w:t>Quickbooks</w:t>
            </w:r>
            <w:proofErr w:type="spellEnd"/>
            <w:r w:rsidR="00963C86" w:rsidRPr="00963C86">
              <w:t xml:space="preserve"> integration</w:t>
            </w:r>
            <w:r w:rsidR="00963C86">
              <w:t>” section</w:t>
            </w:r>
          </w:p>
          <w:p w14:paraId="7ADF1746" w14:textId="2D9DB7D0" w:rsidR="001D2B33" w:rsidRPr="00D714A7" w:rsidRDefault="001D2B33" w:rsidP="001640A1">
            <w:pPr>
              <w:tabs>
                <w:tab w:val="left" w:pos="306"/>
                <w:tab w:val="left" w:pos="405"/>
              </w:tabs>
              <w:cnfStyle w:val="000000100000" w:firstRow="0" w:lastRow="0" w:firstColumn="0" w:lastColumn="0" w:oddVBand="0" w:evenVBand="0" w:oddHBand="1" w:evenHBand="0" w:firstRowFirstColumn="0" w:firstRowLastColumn="0" w:lastRowFirstColumn="0" w:lastRowLastColumn="0"/>
            </w:pPr>
          </w:p>
        </w:tc>
      </w:tr>
      <w:tr w:rsidR="001D2B33" w:rsidRPr="0029386D" w14:paraId="2AF2F324" w14:textId="77777777" w:rsidTr="00734675">
        <w:tc>
          <w:tcPr>
            <w:cnfStyle w:val="001000000000" w:firstRow="0" w:lastRow="0" w:firstColumn="1" w:lastColumn="0" w:oddVBand="0" w:evenVBand="0" w:oddHBand="0" w:evenHBand="0" w:firstRowFirstColumn="0" w:firstRowLastColumn="0" w:lastRowFirstColumn="0" w:lastRowLastColumn="0"/>
            <w:tcW w:w="2260" w:type="dxa"/>
          </w:tcPr>
          <w:p w14:paraId="4271526D" w14:textId="77777777" w:rsidR="001D2B33" w:rsidRPr="007243C6" w:rsidRDefault="001D2B33" w:rsidP="00734675">
            <w:pPr>
              <w:pStyle w:val="ListParagraph"/>
              <w:ind w:left="0"/>
              <w:jc w:val="left"/>
            </w:pPr>
          </w:p>
        </w:tc>
        <w:tc>
          <w:tcPr>
            <w:tcW w:w="1490" w:type="dxa"/>
          </w:tcPr>
          <w:p w14:paraId="1074085A" w14:textId="77777777" w:rsidR="001D2B33" w:rsidRPr="0029386D" w:rsidRDefault="001D2B3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564" w:type="dxa"/>
          </w:tcPr>
          <w:p w14:paraId="4E71159F" w14:textId="77777777" w:rsidR="001D2B33" w:rsidRPr="0029386D" w:rsidRDefault="001D2B3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741" w:type="dxa"/>
          </w:tcPr>
          <w:p w14:paraId="6357660D" w14:textId="77777777" w:rsidR="001D2B33" w:rsidRPr="0029386D" w:rsidRDefault="001D2B33"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1D2B33" w:rsidRPr="0029386D" w14:paraId="5997C5A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45666D91" w14:textId="77777777" w:rsidR="001D2B33" w:rsidRPr="007243C6" w:rsidRDefault="001D2B33" w:rsidP="00734675">
            <w:pPr>
              <w:pStyle w:val="ListParagraph"/>
              <w:ind w:left="0"/>
              <w:jc w:val="left"/>
            </w:pPr>
          </w:p>
        </w:tc>
        <w:tc>
          <w:tcPr>
            <w:tcW w:w="1490" w:type="dxa"/>
          </w:tcPr>
          <w:p w14:paraId="05862414" w14:textId="77777777" w:rsidR="001D2B33" w:rsidRPr="0029386D" w:rsidRDefault="001D2B3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564" w:type="dxa"/>
          </w:tcPr>
          <w:p w14:paraId="0622C2ED" w14:textId="77777777" w:rsidR="001D2B33" w:rsidRPr="0029386D" w:rsidRDefault="001D2B3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741" w:type="dxa"/>
          </w:tcPr>
          <w:p w14:paraId="7E9C9F4A" w14:textId="77777777" w:rsidR="001D2B33" w:rsidRPr="0029386D" w:rsidRDefault="001D2B33"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1D2B33" w:rsidRPr="0029386D" w14:paraId="7C4158A6" w14:textId="77777777" w:rsidTr="00734675">
        <w:tc>
          <w:tcPr>
            <w:cnfStyle w:val="001000000000" w:firstRow="0" w:lastRow="0" w:firstColumn="1" w:lastColumn="0" w:oddVBand="0" w:evenVBand="0" w:oddHBand="0" w:evenHBand="0" w:firstRowFirstColumn="0" w:firstRowLastColumn="0" w:lastRowFirstColumn="0" w:lastRowLastColumn="0"/>
            <w:tcW w:w="2260" w:type="dxa"/>
          </w:tcPr>
          <w:p w14:paraId="2E85931F" w14:textId="77777777" w:rsidR="001D2B33" w:rsidRPr="007243C6" w:rsidRDefault="001D2B33" w:rsidP="00734675">
            <w:pPr>
              <w:pStyle w:val="ListParagraph"/>
              <w:ind w:left="0"/>
              <w:jc w:val="left"/>
            </w:pPr>
          </w:p>
        </w:tc>
        <w:tc>
          <w:tcPr>
            <w:tcW w:w="1490" w:type="dxa"/>
          </w:tcPr>
          <w:p w14:paraId="5569D9BD" w14:textId="77777777" w:rsidR="001D2B33" w:rsidRPr="0029386D" w:rsidRDefault="001D2B3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564" w:type="dxa"/>
          </w:tcPr>
          <w:p w14:paraId="58D2FA74" w14:textId="77777777" w:rsidR="001D2B33" w:rsidRPr="0029386D" w:rsidRDefault="001D2B3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741" w:type="dxa"/>
          </w:tcPr>
          <w:p w14:paraId="30DF2954" w14:textId="77777777" w:rsidR="001D2B33" w:rsidRPr="0029386D" w:rsidRDefault="001D2B33"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24806AF4" w14:textId="77777777" w:rsidR="000064BB" w:rsidRPr="00D62AE2" w:rsidRDefault="000064BB" w:rsidP="009276FC">
      <w:pPr>
        <w:ind w:left="576"/>
      </w:pPr>
    </w:p>
    <w:p w14:paraId="07A2FE2B" w14:textId="66FAE5E2" w:rsidR="00457CDC" w:rsidRDefault="00457CDC" w:rsidP="00457CDC">
      <w:pPr>
        <w:pStyle w:val="Heading2"/>
      </w:pPr>
      <w:bookmarkStart w:id="161" w:name="_Toc96949495"/>
      <w:r>
        <w:t>Claims</w:t>
      </w:r>
      <w:bookmarkEnd w:id="161"/>
    </w:p>
    <w:p w14:paraId="4F077592" w14:textId="4558399E" w:rsidR="00457CDC" w:rsidRDefault="00457CDC" w:rsidP="00457CDC">
      <w:pPr>
        <w:rPr>
          <w:lang w:eastAsia="ja-JP"/>
        </w:rPr>
      </w:pPr>
      <w:r>
        <w:rPr>
          <w:lang w:eastAsia="ja-JP"/>
        </w:rPr>
        <w:t>A</w:t>
      </w:r>
      <w:r w:rsidRPr="00457CDC">
        <w:rPr>
          <w:lang w:eastAsia="ja-JP"/>
        </w:rPr>
        <w:t xml:space="preserve"> Claim object describes each individual claim</w:t>
      </w:r>
      <w:r>
        <w:rPr>
          <w:lang w:eastAsia="ja-JP"/>
        </w:rPr>
        <w:t xml:space="preserve"> both in onboarding and litigation phase.</w:t>
      </w:r>
    </w:p>
    <w:p w14:paraId="20B58E07" w14:textId="77777777" w:rsidR="00DB3FAA" w:rsidRDefault="00DB3FAA" w:rsidP="00DB3FAA">
      <w:pPr>
        <w:rPr>
          <w:lang w:eastAsia="ja-JP"/>
        </w:rPr>
      </w:pPr>
    </w:p>
    <w:p w14:paraId="1D626C27" w14:textId="302FFDCF" w:rsidR="00BE6E16" w:rsidRDefault="00BE6E16" w:rsidP="00DB3FAA">
      <w:pPr>
        <w:rPr>
          <w:lang w:eastAsia="ja-JP"/>
        </w:rPr>
      </w:pPr>
      <w:r>
        <w:rPr>
          <w:lang w:eastAsia="ja-JP"/>
        </w:rPr>
        <w:t>O</w:t>
      </w:r>
      <w:r w:rsidR="00DB3FAA">
        <w:rPr>
          <w:lang w:eastAsia="ja-JP"/>
        </w:rPr>
        <w:t>nboarding and provider-related data should be separated from litigation data</w:t>
      </w:r>
      <w:r>
        <w:rPr>
          <w:lang w:eastAsia="ja-JP"/>
        </w:rPr>
        <w:t xml:space="preserve">. This separation will be done on the level of fields access. In general: fields in “Onboarding” sections will be available to </w:t>
      </w:r>
      <w:r>
        <w:t xml:space="preserve">Provider Account Managers and Approvers, </w:t>
      </w:r>
      <w:r>
        <w:rPr>
          <w:lang w:eastAsia="ja-JP"/>
        </w:rPr>
        <w:t xml:space="preserve">fields in “Litigation” sections – to Case Managers and </w:t>
      </w:r>
      <w:r w:rsidR="00237895">
        <w:rPr>
          <w:lang w:eastAsia="ja-JP"/>
        </w:rPr>
        <w:t>Litigation Managers</w:t>
      </w:r>
      <w:r>
        <w:rPr>
          <w:lang w:eastAsia="ja-JP"/>
        </w:rPr>
        <w:t>.</w:t>
      </w:r>
    </w:p>
    <w:p w14:paraId="14AFBB92" w14:textId="3C28AEF0" w:rsidR="00BE6E16" w:rsidRDefault="00BE6E16" w:rsidP="00DB3FAA">
      <w:pPr>
        <w:rPr>
          <w:lang w:eastAsia="ja-JP"/>
        </w:rPr>
      </w:pPr>
      <w:r>
        <w:rPr>
          <w:lang w:eastAsia="ja-JP"/>
        </w:rPr>
        <w:t xml:space="preserve">Furthermore, </w:t>
      </w:r>
      <w:r>
        <w:t>Provider Account Managers, Approvers,</w:t>
      </w:r>
      <w:r>
        <w:rPr>
          <w:lang w:eastAsia="ja-JP"/>
        </w:rPr>
        <w:t xml:space="preserve"> Case Managers and </w:t>
      </w:r>
      <w:r w:rsidR="00237895">
        <w:rPr>
          <w:lang w:eastAsia="ja-JP"/>
        </w:rPr>
        <w:t xml:space="preserve">Litigation Managers </w:t>
      </w:r>
      <w:r>
        <w:rPr>
          <w:lang w:eastAsia="ja-JP"/>
        </w:rPr>
        <w:t xml:space="preserve">as well as Investors should see only Claims that are assigned to them. </w:t>
      </w:r>
    </w:p>
    <w:p w14:paraId="571B57CC" w14:textId="34BB9E91" w:rsidR="00BE6E16" w:rsidRDefault="00BE6E16" w:rsidP="00DB3FAA">
      <w:r>
        <w:t>Accountants will see all Claims but with minimum set of fields.</w:t>
      </w:r>
    </w:p>
    <w:p w14:paraId="1CBEE1F1" w14:textId="5ED3E774" w:rsidR="00BE6E16" w:rsidRDefault="00BE6E16" w:rsidP="00DB3FAA">
      <w:r>
        <w:t>Board of Management can see all data.</w:t>
      </w:r>
    </w:p>
    <w:p w14:paraId="5AE8D08A" w14:textId="30951679" w:rsidR="00DB3FAA" w:rsidRDefault="00DB3FAA" w:rsidP="00DB3FAA">
      <w:pPr>
        <w:rPr>
          <w:lang w:eastAsia="ja-JP"/>
        </w:rPr>
      </w:pPr>
      <w:r>
        <w:rPr>
          <w:lang w:eastAsia="ja-JP"/>
        </w:rPr>
        <w:tab/>
      </w:r>
    </w:p>
    <w:p w14:paraId="3D6846D9" w14:textId="62DBE108" w:rsidR="0084615E" w:rsidRDefault="00B53B37" w:rsidP="00A00E12">
      <w:r>
        <w:t xml:space="preserve">If two very similar claims appear in two portfolios, they should be correlated so the User knows that there is probably the same claim in two portfolios. Rules </w:t>
      </w:r>
      <w:r w:rsidR="00A00E12">
        <w:t xml:space="preserve">how </w:t>
      </w:r>
      <w:r>
        <w:t xml:space="preserve">to </w:t>
      </w:r>
      <w:r w:rsidRPr="00563C95">
        <w:t xml:space="preserve">recognize </w:t>
      </w:r>
      <w:r w:rsidR="00A00E12" w:rsidRPr="00563C95">
        <w:t>that a new claim is actually the same to the one which has been defined in the system earlier</w:t>
      </w:r>
      <w:r w:rsidR="0084615E">
        <w:t xml:space="preserve"> (one </w:t>
      </w:r>
      <w:r w:rsidR="00022FEE">
        <w:t>condition</w:t>
      </w:r>
      <w:r w:rsidR="0084615E">
        <w:t xml:space="preserve"> </w:t>
      </w:r>
      <w:r w:rsidR="00022FEE">
        <w:t xml:space="preserve">passed </w:t>
      </w:r>
      <w:r w:rsidR="0084615E">
        <w:t>is enough</w:t>
      </w:r>
      <w:r w:rsidR="00022FEE">
        <w:t xml:space="preserve"> to mark Claim as similar</w:t>
      </w:r>
      <w:r w:rsidR="0084615E">
        <w:t>):</w:t>
      </w:r>
    </w:p>
    <w:p w14:paraId="16B77FBD" w14:textId="77777777" w:rsidR="0084615E" w:rsidRDefault="00B53B37" w:rsidP="00C542D6">
      <w:pPr>
        <w:pStyle w:val="ListParagraph"/>
        <w:numPr>
          <w:ilvl w:val="1"/>
          <w:numId w:val="28"/>
        </w:numPr>
      </w:pPr>
      <w:r>
        <w:t xml:space="preserve">the same </w:t>
      </w:r>
      <w:r w:rsidR="00A873A0">
        <w:t>Claim Number</w:t>
      </w:r>
    </w:p>
    <w:p w14:paraId="06DD131A" w14:textId="6FE78FFD" w:rsidR="00A00E12" w:rsidRDefault="00A873A0" w:rsidP="00C542D6">
      <w:pPr>
        <w:pStyle w:val="ListParagraph"/>
        <w:numPr>
          <w:ilvl w:val="1"/>
          <w:numId w:val="28"/>
        </w:numPr>
      </w:pPr>
      <w:r>
        <w:t xml:space="preserve">the same </w:t>
      </w:r>
      <w:r w:rsidR="00B9278E">
        <w:t>Insured  a</w:t>
      </w:r>
      <w:r>
        <w:t xml:space="preserve">nd </w:t>
      </w:r>
      <w:r w:rsidR="00B53B37">
        <w:t>the same value</w:t>
      </w:r>
    </w:p>
    <w:p w14:paraId="79B0156B" w14:textId="0CB4CC14" w:rsidR="00B53B37" w:rsidRDefault="00A00E12" w:rsidP="00DB3FAA">
      <w:pPr>
        <w:rPr>
          <w:lang w:eastAsia="ja-JP"/>
        </w:rPr>
      </w:pPr>
      <w:r>
        <w:rPr>
          <w:color w:val="FF0000"/>
        </w:rPr>
        <w:t xml:space="preserve"> </w:t>
      </w:r>
    </w:p>
    <w:p w14:paraId="0052FC75" w14:textId="4325E6C4" w:rsidR="006B2284" w:rsidRDefault="006B2284" w:rsidP="00457CDC">
      <w:pPr>
        <w:rPr>
          <w:lang w:eastAsia="ja-JP"/>
        </w:rPr>
      </w:pPr>
      <w:r>
        <w:rPr>
          <w:lang w:eastAsia="ja-JP"/>
        </w:rPr>
        <w:t>The list of fields in this module is to be verified carefully, as both missing and redundant fields are</w:t>
      </w:r>
      <w:r w:rsidRPr="006B2284">
        <w:rPr>
          <w:lang w:eastAsia="ja-JP"/>
        </w:rPr>
        <w:t xml:space="preserve"> unfavorable</w:t>
      </w:r>
      <w:r>
        <w:rPr>
          <w:lang w:eastAsia="ja-JP"/>
        </w:rPr>
        <w:t>.</w:t>
      </w:r>
      <w:r w:rsidR="00166648">
        <w:rPr>
          <w:lang w:eastAsia="ja-JP"/>
        </w:rPr>
        <w:t xml:space="preserve"> The same refers to the lists of picklist values (various statuses and types).</w:t>
      </w:r>
    </w:p>
    <w:p w14:paraId="75C3EE01" w14:textId="1E485CFB" w:rsidR="00457CDC" w:rsidRPr="00C27999" w:rsidRDefault="00457CDC" w:rsidP="00457CDC">
      <w:pPr>
        <w:pStyle w:val="Heading3"/>
      </w:pPr>
      <w:r w:rsidRPr="00B075AC">
        <w:t>Attributes:</w:t>
      </w:r>
    </w:p>
    <w:tbl>
      <w:tblPr>
        <w:tblStyle w:val="LightList-Accent6"/>
        <w:tblW w:w="9992" w:type="dxa"/>
        <w:tblLook w:val="04A0" w:firstRow="1" w:lastRow="0" w:firstColumn="1" w:lastColumn="0" w:noHBand="0" w:noVBand="1"/>
        <w:tblPrChange w:id="162" w:author="Dariusz Bogumil" w:date="2022-03-02T18:29:00Z">
          <w:tblPr>
            <w:tblStyle w:val="LightList-Accent6"/>
            <w:tblW w:w="9980" w:type="dxa"/>
            <w:tblLook w:val="04A0" w:firstRow="1" w:lastRow="0" w:firstColumn="1" w:lastColumn="0" w:noHBand="0" w:noVBand="1"/>
          </w:tblPr>
        </w:tblPrChange>
      </w:tblPr>
      <w:tblGrid>
        <w:gridCol w:w="2413"/>
        <w:gridCol w:w="32"/>
        <w:gridCol w:w="2462"/>
        <w:gridCol w:w="5073"/>
        <w:gridCol w:w="12"/>
        <w:tblGridChange w:id="163">
          <w:tblGrid>
            <w:gridCol w:w="2413"/>
            <w:gridCol w:w="32"/>
            <w:gridCol w:w="2359"/>
            <w:gridCol w:w="103"/>
            <w:gridCol w:w="4039"/>
            <w:gridCol w:w="1034"/>
          </w:tblGrid>
        </w:tblGridChange>
      </w:tblGrid>
      <w:tr w:rsidR="00457CDC" w:rsidRPr="0029386D" w14:paraId="6A5894E4" w14:textId="77777777" w:rsidTr="003F2946">
        <w:trPr>
          <w:gridAfter w:val="1"/>
          <w:cnfStyle w:val="100000000000" w:firstRow="1" w:lastRow="0" w:firstColumn="0" w:lastColumn="0" w:oddVBand="0" w:evenVBand="0" w:oddHBand="0"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164" w:author="Dariusz Bogumil" w:date="2022-03-02T18:29:00Z">
              <w:tcPr>
                <w:tcW w:w="2445" w:type="dxa"/>
                <w:gridSpan w:val="2"/>
              </w:tcPr>
            </w:tcPrChange>
          </w:tcPr>
          <w:p w14:paraId="788E99DD" w14:textId="77777777" w:rsidR="00457CDC" w:rsidRPr="0029386D" w:rsidRDefault="00457CDC" w:rsidP="00457CDC">
            <w:pPr>
              <w:pStyle w:val="ListParagraph"/>
              <w:ind w:left="0"/>
              <w:jc w:val="left"/>
              <w:cnfStyle w:val="101000000000" w:firstRow="1" w:lastRow="0" w:firstColumn="1" w:lastColumn="0" w:oddVBand="0" w:evenVBand="0" w:oddHBand="0" w:evenHBand="0" w:firstRowFirstColumn="0" w:firstRowLastColumn="0" w:lastRowFirstColumn="0" w:lastRowLastColumn="0"/>
            </w:pPr>
            <w:r w:rsidRPr="0029386D">
              <w:t>Section and Attribute</w:t>
            </w:r>
          </w:p>
        </w:tc>
        <w:tc>
          <w:tcPr>
            <w:tcW w:w="2462" w:type="dxa"/>
            <w:tcPrChange w:id="165" w:author="Dariusz Bogumil" w:date="2022-03-02T18:29:00Z">
              <w:tcPr>
                <w:tcW w:w="2462" w:type="dxa"/>
                <w:gridSpan w:val="2"/>
              </w:tcPr>
            </w:tcPrChange>
          </w:tcPr>
          <w:p w14:paraId="11B1BD15"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5073" w:type="dxa"/>
            <w:tcPrChange w:id="166" w:author="Dariusz Bogumil" w:date="2022-03-02T18:29:00Z">
              <w:tcPr>
                <w:tcW w:w="5073" w:type="dxa"/>
                <w:gridSpan w:val="2"/>
              </w:tcPr>
            </w:tcPrChange>
          </w:tcPr>
          <w:p w14:paraId="6AAF839A"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57CDC" w:rsidRPr="0031539A" w14:paraId="76BA7620"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167" w:author="Dariusz Bogumil" w:date="2022-03-02T18:29:00Z">
              <w:tcPr>
                <w:tcW w:w="2445" w:type="dxa"/>
                <w:gridSpan w:val="2"/>
              </w:tcPr>
            </w:tcPrChange>
          </w:tcPr>
          <w:p w14:paraId="6354E8E2" w14:textId="3DE61D19" w:rsidR="00457CDC" w:rsidRPr="0031539A" w:rsidRDefault="00457CDC" w:rsidP="00457CDC">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Claims</w:t>
            </w:r>
          </w:p>
        </w:tc>
        <w:tc>
          <w:tcPr>
            <w:tcW w:w="2462" w:type="dxa"/>
            <w:tcPrChange w:id="168" w:author="Dariusz Bogumil" w:date="2022-03-02T18:29:00Z">
              <w:tcPr>
                <w:tcW w:w="2462" w:type="dxa"/>
                <w:gridSpan w:val="2"/>
              </w:tcPr>
            </w:tcPrChange>
          </w:tcPr>
          <w:p w14:paraId="4B77222F" w14:textId="77777777" w:rsidR="00457CDC" w:rsidRPr="0031539A"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5073" w:type="dxa"/>
            <w:tcPrChange w:id="169" w:author="Dariusz Bogumil" w:date="2022-03-02T18:29:00Z">
              <w:tcPr>
                <w:tcW w:w="5073" w:type="dxa"/>
                <w:gridSpan w:val="2"/>
              </w:tcPr>
            </w:tcPrChange>
          </w:tcPr>
          <w:p w14:paraId="3467371F" w14:textId="51C4F198" w:rsidR="00457CDC" w:rsidRPr="0031539A" w:rsidRDefault="00457CDC" w:rsidP="00BC7D7A">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4EC4742"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shd w:val="clear" w:color="auto" w:fill="FBD4B4" w:themeFill="accent6" w:themeFillTint="66"/>
            <w:tcPrChange w:id="170" w:author="Dariusz Bogumil" w:date="2022-03-02T18:29:00Z">
              <w:tcPr>
                <w:tcW w:w="2445" w:type="dxa"/>
                <w:gridSpan w:val="2"/>
                <w:shd w:val="clear" w:color="auto" w:fill="FBD4B4" w:themeFill="accent6" w:themeFillTint="66"/>
              </w:tcPr>
            </w:tcPrChange>
          </w:tcPr>
          <w:p w14:paraId="6A52AFF8" w14:textId="77777777" w:rsidR="00457CDC" w:rsidRPr="0029386D" w:rsidRDefault="00457CDC" w:rsidP="00457CDC">
            <w:pPr>
              <w:pStyle w:val="ListParagraph"/>
              <w:ind w:left="0"/>
              <w:jc w:val="left"/>
            </w:pPr>
            <w:r w:rsidRPr="0029386D">
              <w:t>Basic Information</w:t>
            </w:r>
          </w:p>
        </w:tc>
        <w:tc>
          <w:tcPr>
            <w:tcW w:w="2462" w:type="dxa"/>
            <w:shd w:val="clear" w:color="auto" w:fill="FBD4B4" w:themeFill="accent6" w:themeFillTint="66"/>
            <w:tcPrChange w:id="171" w:author="Dariusz Bogumil" w:date="2022-03-02T18:29:00Z">
              <w:tcPr>
                <w:tcW w:w="2462" w:type="dxa"/>
                <w:gridSpan w:val="2"/>
                <w:shd w:val="clear" w:color="auto" w:fill="FBD4B4" w:themeFill="accent6" w:themeFillTint="66"/>
              </w:tcPr>
            </w:tcPrChange>
          </w:tcPr>
          <w:p w14:paraId="0135B1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5073" w:type="dxa"/>
            <w:shd w:val="clear" w:color="auto" w:fill="FBD4B4" w:themeFill="accent6" w:themeFillTint="66"/>
            <w:tcPrChange w:id="172" w:author="Dariusz Bogumil" w:date="2022-03-02T18:29:00Z">
              <w:tcPr>
                <w:tcW w:w="5073" w:type="dxa"/>
                <w:gridSpan w:val="2"/>
                <w:shd w:val="clear" w:color="auto" w:fill="FBD4B4" w:themeFill="accent6" w:themeFillTint="66"/>
              </w:tcPr>
            </w:tcPrChange>
          </w:tcPr>
          <w:p w14:paraId="03DA333C"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23B58" w:rsidRPr="0029386D" w14:paraId="09E6F066"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173" w:author="Dariusz Bogumil" w:date="2022-03-02T18:29:00Z">
              <w:tcPr>
                <w:tcW w:w="2445" w:type="dxa"/>
                <w:gridSpan w:val="2"/>
              </w:tcPr>
            </w:tcPrChange>
          </w:tcPr>
          <w:p w14:paraId="7BE7AFEF" w14:textId="2200713E" w:rsidR="00523B58" w:rsidRPr="007243C6" w:rsidRDefault="00523B58" w:rsidP="00523B58">
            <w:pPr>
              <w:pStyle w:val="ListParagraph"/>
              <w:ind w:left="0"/>
              <w:jc w:val="left"/>
              <w:cnfStyle w:val="001000100000" w:firstRow="0" w:lastRow="0" w:firstColumn="1" w:lastColumn="0" w:oddVBand="0" w:evenVBand="0" w:oddHBand="1" w:evenHBand="0" w:firstRowFirstColumn="0" w:firstRowLastColumn="0" w:lastRowFirstColumn="0" w:lastRowLastColumn="0"/>
            </w:pPr>
            <w:r>
              <w:t>Claim ID</w:t>
            </w:r>
          </w:p>
        </w:tc>
        <w:tc>
          <w:tcPr>
            <w:tcW w:w="2462" w:type="dxa"/>
            <w:tcPrChange w:id="174" w:author="Dariusz Bogumil" w:date="2022-03-02T18:29:00Z">
              <w:tcPr>
                <w:tcW w:w="2462" w:type="dxa"/>
                <w:gridSpan w:val="2"/>
              </w:tcPr>
            </w:tcPrChange>
          </w:tcPr>
          <w:p w14:paraId="02555C63" w14:textId="77777777" w:rsidR="00523B58" w:rsidRPr="0029386D" w:rsidRDefault="00523B58"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5073" w:type="dxa"/>
            <w:tcPrChange w:id="175" w:author="Dariusz Bogumil" w:date="2022-03-02T18:29:00Z">
              <w:tcPr>
                <w:tcW w:w="5073" w:type="dxa"/>
                <w:gridSpan w:val="2"/>
              </w:tcPr>
            </w:tcPrChange>
          </w:tcPr>
          <w:p w14:paraId="1FC5FF7C" w14:textId="7076730B" w:rsidR="00523B58" w:rsidRPr="0029386D" w:rsidRDefault="00523B58" w:rsidP="00523B58">
            <w:pPr>
              <w:pStyle w:val="ListParagraph"/>
              <w:ind w:left="0"/>
              <w:cnfStyle w:val="000000100000" w:firstRow="0" w:lastRow="0" w:firstColumn="0" w:lastColumn="0" w:oddVBand="0" w:evenVBand="0" w:oddHBand="1" w:evenHBand="0" w:firstRowFirstColumn="0" w:firstRowLastColumn="0" w:lastRowFirstColumn="0" w:lastRowLastColumn="0"/>
            </w:pPr>
            <w:r>
              <w:t>Internal ID: CL_[year]/[month]/[number 6d, reset monthly]</w:t>
            </w:r>
          </w:p>
        </w:tc>
      </w:tr>
      <w:tr w:rsidR="00457CDC" w:rsidRPr="0029386D" w14:paraId="6A9FF7B7"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176" w:author="Dariusz Bogumil" w:date="2022-03-02T18:29:00Z">
              <w:tcPr>
                <w:tcW w:w="2445" w:type="dxa"/>
                <w:gridSpan w:val="2"/>
              </w:tcPr>
            </w:tcPrChange>
          </w:tcPr>
          <w:p w14:paraId="577698BD" w14:textId="64C8E761" w:rsidR="00457CDC" w:rsidRPr="007243C6" w:rsidRDefault="00976082" w:rsidP="00F85CBF">
            <w:pPr>
              <w:pStyle w:val="ListParagraph"/>
              <w:ind w:left="0"/>
              <w:jc w:val="left"/>
            </w:pPr>
            <w:r>
              <w:t>Claim</w:t>
            </w:r>
            <w:r w:rsidR="00457CDC">
              <w:t xml:space="preserve"> </w:t>
            </w:r>
            <w:r w:rsidR="00F85CBF">
              <w:t>Number</w:t>
            </w:r>
          </w:p>
        </w:tc>
        <w:tc>
          <w:tcPr>
            <w:tcW w:w="2462" w:type="dxa"/>
            <w:tcPrChange w:id="177" w:author="Dariusz Bogumil" w:date="2022-03-02T18:29:00Z">
              <w:tcPr>
                <w:tcW w:w="2462" w:type="dxa"/>
                <w:gridSpan w:val="2"/>
              </w:tcPr>
            </w:tcPrChange>
          </w:tcPr>
          <w:p w14:paraId="7BCE6026"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xml:space="preserve">, in </w:t>
            </w:r>
            <w:r>
              <w:lastRenderedPageBreak/>
              <w:t>summary</w:t>
            </w:r>
          </w:p>
        </w:tc>
        <w:tc>
          <w:tcPr>
            <w:tcW w:w="5073" w:type="dxa"/>
            <w:tcPrChange w:id="178" w:author="Dariusz Bogumil" w:date="2022-03-02T18:29:00Z">
              <w:tcPr>
                <w:tcW w:w="5073" w:type="dxa"/>
                <w:gridSpan w:val="2"/>
              </w:tcPr>
            </w:tcPrChange>
          </w:tcPr>
          <w:p w14:paraId="374B9BAC" w14:textId="77061538" w:rsidR="00457CDC" w:rsidRPr="0029386D" w:rsidRDefault="00523B58" w:rsidP="00BD582A">
            <w:pPr>
              <w:pStyle w:val="ListParagraph"/>
              <w:ind w:left="0"/>
              <w:cnfStyle w:val="000000000000" w:firstRow="0" w:lastRow="0" w:firstColumn="0" w:lastColumn="0" w:oddVBand="0" w:evenVBand="0" w:oddHBand="0" w:evenHBand="0" w:firstRowFirstColumn="0" w:firstRowLastColumn="0" w:lastRowFirstColumn="0" w:lastRowLastColumn="0"/>
            </w:pPr>
            <w:r>
              <w:lastRenderedPageBreak/>
              <w:t xml:space="preserve">Claim Number assigned by </w:t>
            </w:r>
            <w:r w:rsidR="00BD582A">
              <w:t>Provider</w:t>
            </w:r>
            <w:r>
              <w:t xml:space="preserve">. </w:t>
            </w:r>
            <w:r w:rsidR="00804A11">
              <w:t xml:space="preserve">Manually set by Users. </w:t>
            </w:r>
            <w:r w:rsidR="00804A11">
              <w:lastRenderedPageBreak/>
              <w:t>In general it should be unique, but the system does not enforce that.</w:t>
            </w:r>
          </w:p>
        </w:tc>
      </w:tr>
      <w:tr w:rsidR="00F85CBF" w:rsidRPr="0029386D" w14:paraId="66E4081B"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179" w:author="Dariusz Bogumil" w:date="2022-03-02T18:29:00Z">
              <w:tcPr>
                <w:tcW w:w="2445" w:type="dxa"/>
                <w:gridSpan w:val="2"/>
              </w:tcPr>
            </w:tcPrChange>
          </w:tcPr>
          <w:p w14:paraId="55322723" w14:textId="77777777" w:rsidR="00F85CBF" w:rsidRPr="007243C6" w:rsidRDefault="00F85CBF" w:rsidP="006B2284">
            <w:pPr>
              <w:pStyle w:val="ListParagraph"/>
              <w:ind w:left="0"/>
              <w:jc w:val="left"/>
              <w:cnfStyle w:val="001000100000" w:firstRow="0" w:lastRow="0" w:firstColumn="1" w:lastColumn="0" w:oddVBand="0" w:evenVBand="0" w:oddHBand="1" w:evenHBand="0" w:firstRowFirstColumn="0" w:firstRowLastColumn="0" w:lastRowFirstColumn="0" w:lastRowLastColumn="0"/>
            </w:pPr>
            <w:r>
              <w:lastRenderedPageBreak/>
              <w:t>Provider</w:t>
            </w:r>
          </w:p>
        </w:tc>
        <w:tc>
          <w:tcPr>
            <w:tcW w:w="2462" w:type="dxa"/>
            <w:tcPrChange w:id="180" w:author="Dariusz Bogumil" w:date="2022-03-02T18:29:00Z">
              <w:tcPr>
                <w:tcW w:w="2462" w:type="dxa"/>
                <w:gridSpan w:val="2"/>
              </w:tcPr>
            </w:tcPrChange>
          </w:tcPr>
          <w:p w14:paraId="00144B47" w14:textId="77777777" w:rsidR="00F85CBF" w:rsidRPr="0029386D" w:rsidRDefault="00F85CBF"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Pr="0029386D">
              <w:t>, mandatory</w:t>
            </w:r>
            <w:r>
              <w:t>, in summary</w:t>
            </w:r>
          </w:p>
        </w:tc>
        <w:tc>
          <w:tcPr>
            <w:tcW w:w="5073" w:type="dxa"/>
            <w:tcPrChange w:id="181" w:author="Dariusz Bogumil" w:date="2022-03-02T18:29:00Z">
              <w:tcPr>
                <w:tcW w:w="5073" w:type="dxa"/>
                <w:gridSpan w:val="2"/>
              </w:tcPr>
            </w:tcPrChange>
          </w:tcPr>
          <w:p w14:paraId="259882F0"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3D19A6" w:rsidRPr="0029386D" w14:paraId="6BAFA7A0"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182" w:author="Dariusz Bogumil" w:date="2022-03-02T18:29:00Z">
              <w:tcPr>
                <w:tcW w:w="2445" w:type="dxa"/>
                <w:gridSpan w:val="2"/>
              </w:tcPr>
            </w:tcPrChange>
          </w:tcPr>
          <w:p w14:paraId="167BD688" w14:textId="77777777" w:rsidR="003D19A6" w:rsidRPr="0029386D" w:rsidRDefault="003D19A6" w:rsidP="00C41A75">
            <w:pPr>
              <w:pStyle w:val="ListParagraph"/>
              <w:ind w:left="0"/>
              <w:jc w:val="left"/>
              <w:rPr>
                <w:b w:val="0"/>
              </w:rPr>
            </w:pPr>
            <w:r>
              <w:t>Portfolio</w:t>
            </w:r>
          </w:p>
        </w:tc>
        <w:tc>
          <w:tcPr>
            <w:tcW w:w="2462" w:type="dxa"/>
            <w:tcPrChange w:id="183" w:author="Dariusz Bogumil" w:date="2022-03-02T18:29:00Z">
              <w:tcPr>
                <w:tcW w:w="2462" w:type="dxa"/>
                <w:gridSpan w:val="2"/>
              </w:tcPr>
            </w:tcPrChange>
          </w:tcPr>
          <w:p w14:paraId="27E1E94A" w14:textId="77777777" w:rsidR="003D19A6" w:rsidRPr="0029386D" w:rsidRDefault="003D19A6"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Portfolios, mandatory, in summary</w:t>
            </w:r>
          </w:p>
        </w:tc>
        <w:tc>
          <w:tcPr>
            <w:tcW w:w="5073" w:type="dxa"/>
            <w:tcPrChange w:id="184" w:author="Dariusz Bogumil" w:date="2022-03-02T18:29:00Z">
              <w:tcPr>
                <w:tcW w:w="5073" w:type="dxa"/>
                <w:gridSpan w:val="2"/>
              </w:tcPr>
            </w:tcPrChange>
          </w:tcPr>
          <w:p w14:paraId="20BF731B" w14:textId="77777777" w:rsidR="003D19A6" w:rsidRPr="0029386D" w:rsidRDefault="003D19A6"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F85CBF" w:rsidRPr="0029386D" w14:paraId="0697397F"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185" w:author="Dariusz Bogumil" w:date="2022-03-02T18:29:00Z">
              <w:tcPr>
                <w:tcW w:w="2445" w:type="dxa"/>
                <w:gridSpan w:val="2"/>
              </w:tcPr>
            </w:tcPrChange>
          </w:tcPr>
          <w:p w14:paraId="5A9D7165" w14:textId="57935AE0" w:rsidR="00F85CBF" w:rsidRPr="0029386D" w:rsidRDefault="00F85CBF" w:rsidP="006B2284">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Portfolio</w:t>
            </w:r>
            <w:r w:rsidR="003D19A6">
              <w:t xml:space="preserve"> Purchase</w:t>
            </w:r>
          </w:p>
        </w:tc>
        <w:tc>
          <w:tcPr>
            <w:tcW w:w="2462" w:type="dxa"/>
            <w:tcPrChange w:id="186" w:author="Dariusz Bogumil" w:date="2022-03-02T18:29:00Z">
              <w:tcPr>
                <w:tcW w:w="2462" w:type="dxa"/>
                <w:gridSpan w:val="2"/>
              </w:tcPr>
            </w:tcPrChange>
          </w:tcPr>
          <w:p w14:paraId="6514210F" w14:textId="6064BB55" w:rsidR="00F85CBF" w:rsidRPr="0029386D" w:rsidRDefault="00F85CBF" w:rsidP="00F85CBF">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Portfolio</w:t>
            </w:r>
            <w:r w:rsidR="003D19A6">
              <w:t xml:space="preserve"> Purchases</w:t>
            </w:r>
            <w:r>
              <w:t>, in summary</w:t>
            </w:r>
          </w:p>
        </w:tc>
        <w:tc>
          <w:tcPr>
            <w:tcW w:w="5073" w:type="dxa"/>
            <w:tcPrChange w:id="187" w:author="Dariusz Bogumil" w:date="2022-03-02T18:29:00Z">
              <w:tcPr>
                <w:tcW w:w="5073" w:type="dxa"/>
                <w:gridSpan w:val="2"/>
              </w:tcPr>
            </w:tcPrChange>
          </w:tcPr>
          <w:p w14:paraId="50451DDB"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12003C4E"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188" w:author="Dariusz Bogumil" w:date="2022-03-02T18:29:00Z">
              <w:tcPr>
                <w:tcW w:w="2445" w:type="dxa"/>
                <w:gridSpan w:val="2"/>
              </w:tcPr>
            </w:tcPrChange>
          </w:tcPr>
          <w:p w14:paraId="79E2D889" w14:textId="77777777" w:rsidR="00202CCE" w:rsidRPr="0029386D" w:rsidRDefault="00202CCE" w:rsidP="006B2284">
            <w:pPr>
              <w:pStyle w:val="ListParagraph"/>
              <w:ind w:left="0"/>
              <w:jc w:val="left"/>
              <w:rPr>
                <w:b w:val="0"/>
              </w:rPr>
            </w:pPr>
            <w:r>
              <w:t>Type of Claim</w:t>
            </w:r>
          </w:p>
        </w:tc>
        <w:tc>
          <w:tcPr>
            <w:tcW w:w="2462" w:type="dxa"/>
            <w:tcPrChange w:id="189" w:author="Dariusz Bogumil" w:date="2022-03-02T18:29:00Z">
              <w:tcPr>
                <w:tcW w:w="2462" w:type="dxa"/>
                <w:gridSpan w:val="2"/>
              </w:tcPr>
            </w:tcPrChange>
          </w:tcPr>
          <w:p w14:paraId="0E99EF7E" w14:textId="571EF75F"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AOB / HO</w:t>
            </w:r>
            <w:r w:rsidR="00EE589B">
              <w:t xml:space="preserve"> / LOP</w:t>
            </w:r>
          </w:p>
        </w:tc>
        <w:tc>
          <w:tcPr>
            <w:tcW w:w="5073" w:type="dxa"/>
            <w:tcPrChange w:id="190" w:author="Dariusz Bogumil" w:date="2022-03-02T18:29:00Z">
              <w:tcPr>
                <w:tcW w:w="5073" w:type="dxa"/>
                <w:gridSpan w:val="2"/>
              </w:tcPr>
            </w:tcPrChange>
          </w:tcPr>
          <w:p w14:paraId="428561A8" w14:textId="2E9E0D6B" w:rsidR="00202CCE" w:rsidRPr="0029386D" w:rsidRDefault="00202CCE" w:rsidP="000B4E22">
            <w:pPr>
              <w:pStyle w:val="ListParagraph"/>
              <w:ind w:left="0"/>
              <w:cnfStyle w:val="000000000000" w:firstRow="0" w:lastRow="0" w:firstColumn="0" w:lastColumn="0" w:oddVBand="0" w:evenVBand="0" w:oddHBand="0" w:evenHBand="0" w:firstRowFirstColumn="0" w:firstRowLastColumn="0" w:lastRowFirstColumn="0" w:lastRowLastColumn="0"/>
            </w:pPr>
          </w:p>
        </w:tc>
      </w:tr>
      <w:tr w:rsidR="00B273C9" w:rsidRPr="0029386D" w14:paraId="22F55325"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191" w:author="Dariusz Bogumil" w:date="2022-03-02T18:29:00Z">
              <w:tcPr>
                <w:tcW w:w="2445" w:type="dxa"/>
                <w:gridSpan w:val="2"/>
              </w:tcPr>
            </w:tcPrChange>
          </w:tcPr>
          <w:p w14:paraId="6EF6DBC3" w14:textId="77777777" w:rsidR="00B273C9" w:rsidRPr="007243C6" w:rsidRDefault="00B273C9" w:rsidP="00C41A75">
            <w:pPr>
              <w:pStyle w:val="ListParagraph"/>
              <w:ind w:left="0"/>
              <w:jc w:val="left"/>
              <w:cnfStyle w:val="001000100000" w:firstRow="0" w:lastRow="0" w:firstColumn="1" w:lastColumn="0" w:oddVBand="0" w:evenVBand="0" w:oddHBand="1" w:evenHBand="0" w:firstRowFirstColumn="0" w:firstRowLastColumn="0" w:lastRowFirstColumn="0" w:lastRowLastColumn="0"/>
            </w:pPr>
            <w:r>
              <w:t>Onboarding Status</w:t>
            </w:r>
          </w:p>
        </w:tc>
        <w:tc>
          <w:tcPr>
            <w:tcW w:w="2462" w:type="dxa"/>
            <w:tcPrChange w:id="192" w:author="Dariusz Bogumil" w:date="2022-03-02T18:29:00Z">
              <w:tcPr>
                <w:tcW w:w="2462" w:type="dxa"/>
                <w:gridSpan w:val="2"/>
              </w:tcPr>
            </w:tcPrChange>
          </w:tcPr>
          <w:p w14:paraId="0F59B936" w14:textId="77777777"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0022F95B" w14:textId="0B753C26"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5B0463">
              <w:t xml:space="preserve">Pending </w:t>
            </w:r>
            <w:r w:rsidR="0049397E">
              <w:t>Underwriting</w:t>
            </w:r>
            <w:r w:rsidR="005B0463">
              <w:t xml:space="preserve"> </w:t>
            </w:r>
            <w:r>
              <w:t>(default)</w:t>
            </w:r>
          </w:p>
          <w:p w14:paraId="58C4B607" w14:textId="2B912ECF"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49397E">
              <w:t>In Underwriting</w:t>
            </w:r>
          </w:p>
          <w:p w14:paraId="23B5F2A3" w14:textId="31DAC004" w:rsidR="003217AB" w:rsidRDefault="00F768A1" w:rsidP="003217AB">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3217AB">
              <w:t>Pending Approval</w:t>
            </w:r>
          </w:p>
          <w:p w14:paraId="39E2D835" w14:textId="30051B51"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A</w:t>
            </w:r>
            <w:r w:rsidR="00ED29BB">
              <w:t>pproved</w:t>
            </w:r>
          </w:p>
          <w:p w14:paraId="4E8D3A40" w14:textId="77777777" w:rsidR="00B273C9"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Purchased (litigation can start now)</w:t>
            </w:r>
          </w:p>
          <w:p w14:paraId="1B0090A7" w14:textId="77777777" w:rsidR="00B273C9" w:rsidRPr="0029386D" w:rsidRDefault="00B273C9"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Rejected</w:t>
            </w:r>
          </w:p>
        </w:tc>
        <w:tc>
          <w:tcPr>
            <w:tcW w:w="5073" w:type="dxa"/>
            <w:tcPrChange w:id="193" w:author="Dariusz Bogumil" w:date="2022-03-02T18:29:00Z">
              <w:tcPr>
                <w:tcW w:w="5073" w:type="dxa"/>
                <w:gridSpan w:val="2"/>
              </w:tcPr>
            </w:tcPrChange>
          </w:tcPr>
          <w:p w14:paraId="7FBA239E" w14:textId="4EF5BF4D" w:rsidR="00B273C9" w:rsidRPr="0029386D" w:rsidRDefault="00122076" w:rsidP="00C41A75">
            <w:pPr>
              <w:pStyle w:val="ListParagraph"/>
              <w:ind w:left="0"/>
              <w:cnfStyle w:val="000000100000" w:firstRow="0" w:lastRow="0" w:firstColumn="0" w:lastColumn="0" w:oddVBand="0" w:evenVBand="0" w:oddHBand="1" w:evenHBand="0" w:firstRowFirstColumn="0" w:firstRowLastColumn="0" w:lastRowFirstColumn="0" w:lastRowLastColumn="0"/>
            </w:pPr>
            <w:r>
              <w:t>Approve</w:t>
            </w:r>
            <w:r w:rsidR="00B273C9">
              <w:t xml:space="preserve"> – 2</w:t>
            </w:r>
            <w:r w:rsidR="00B273C9" w:rsidRPr="00D83D03">
              <w:rPr>
                <w:vertAlign w:val="superscript"/>
              </w:rPr>
              <w:t>nd</w:t>
            </w:r>
            <w:r w:rsidR="00B273C9">
              <w:t xml:space="preserve"> level staff</w:t>
            </w:r>
          </w:p>
        </w:tc>
      </w:tr>
      <w:tr w:rsidR="00E35101" w:rsidRPr="0029386D" w14:paraId="0045D3BF"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194" w:author="Dariusz Bogumil" w:date="2022-03-02T18:29:00Z">
              <w:tcPr>
                <w:tcW w:w="2445" w:type="dxa"/>
                <w:gridSpan w:val="2"/>
              </w:tcPr>
            </w:tcPrChange>
          </w:tcPr>
          <w:p w14:paraId="46209FEB" w14:textId="77777777" w:rsidR="00E35101" w:rsidRPr="0029386D" w:rsidRDefault="00E35101" w:rsidP="00DC2AF5">
            <w:pPr>
              <w:pStyle w:val="ListParagraph"/>
              <w:ind w:left="0"/>
              <w:jc w:val="left"/>
              <w:rPr>
                <w:b w:val="0"/>
              </w:rPr>
            </w:pPr>
            <w:r>
              <w:t>Case</w:t>
            </w:r>
          </w:p>
        </w:tc>
        <w:tc>
          <w:tcPr>
            <w:tcW w:w="2462" w:type="dxa"/>
            <w:tcPrChange w:id="195" w:author="Dariusz Bogumil" w:date="2022-03-02T18:29:00Z">
              <w:tcPr>
                <w:tcW w:w="2462" w:type="dxa"/>
                <w:gridSpan w:val="2"/>
              </w:tcPr>
            </w:tcPrChange>
          </w:tcPr>
          <w:p w14:paraId="6CA3D542" w14:textId="77777777" w:rsidR="00E35101" w:rsidRPr="0029386D" w:rsidRDefault="00E35101"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Cases</w:t>
            </w:r>
          </w:p>
        </w:tc>
        <w:tc>
          <w:tcPr>
            <w:tcW w:w="5073" w:type="dxa"/>
            <w:tcPrChange w:id="196" w:author="Dariusz Bogumil" w:date="2022-03-02T18:29:00Z">
              <w:tcPr>
                <w:tcW w:w="5073" w:type="dxa"/>
                <w:gridSpan w:val="2"/>
              </w:tcPr>
            </w:tcPrChange>
          </w:tcPr>
          <w:p w14:paraId="64392B7A" w14:textId="77777777" w:rsidR="00E35101" w:rsidRPr="0029386D" w:rsidRDefault="00E35101" w:rsidP="00DC2AF5">
            <w:pPr>
              <w:pStyle w:val="ListParagraph"/>
              <w:ind w:left="0"/>
              <w:cnfStyle w:val="000000000000" w:firstRow="0" w:lastRow="0" w:firstColumn="0" w:lastColumn="0" w:oddVBand="0" w:evenVBand="0" w:oddHBand="0" w:evenHBand="0" w:firstRowFirstColumn="0" w:firstRowLastColumn="0" w:lastRowFirstColumn="0" w:lastRowLastColumn="0"/>
            </w:pPr>
            <w:r>
              <w:t>one Case can include more than one Claim</w:t>
            </w:r>
          </w:p>
        </w:tc>
      </w:tr>
      <w:tr w:rsidR="00232A04" w:rsidRPr="0029386D" w14:paraId="45480977"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197" w:author="Dariusz Bogumil" w:date="2022-03-02T18:29:00Z">
              <w:tcPr>
                <w:tcW w:w="2445" w:type="dxa"/>
                <w:gridSpan w:val="2"/>
              </w:tcPr>
            </w:tcPrChange>
          </w:tcPr>
          <w:p w14:paraId="7349A65F" w14:textId="77777777" w:rsidR="00232A04" w:rsidRPr="0029386D" w:rsidRDefault="00232A04" w:rsidP="00C41A75">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Basic Litigation Status</w:t>
            </w:r>
          </w:p>
        </w:tc>
        <w:tc>
          <w:tcPr>
            <w:tcW w:w="2462" w:type="dxa"/>
            <w:tcPrChange w:id="198" w:author="Dariusz Bogumil" w:date="2022-03-02T18:29:00Z">
              <w:tcPr>
                <w:tcW w:w="2462" w:type="dxa"/>
                <w:gridSpan w:val="2"/>
              </w:tcPr>
            </w:tcPrChange>
          </w:tcPr>
          <w:p w14:paraId="6B8091AE" w14:textId="637ACC2C" w:rsidR="00232A04" w:rsidRPr="0029386D" w:rsidRDefault="00E35101"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w:t>
            </w:r>
            <w:r w:rsidR="00232A04">
              <w:t xml:space="preserve">Simplified status of Litigation </w:t>
            </w:r>
            <w:r>
              <w:t>(from Case)</w:t>
            </w:r>
          </w:p>
        </w:tc>
        <w:tc>
          <w:tcPr>
            <w:tcW w:w="5073" w:type="dxa"/>
            <w:tcPrChange w:id="199" w:author="Dariusz Bogumil" w:date="2022-03-02T18:29:00Z">
              <w:tcPr>
                <w:tcW w:w="5073" w:type="dxa"/>
                <w:gridSpan w:val="2"/>
              </w:tcPr>
            </w:tcPrChange>
          </w:tcPr>
          <w:p w14:paraId="3E61B420" w14:textId="4F7CF6F7" w:rsidR="00232A04" w:rsidRPr="0029386D" w:rsidRDefault="00232A04" w:rsidP="00C41A75">
            <w:pPr>
              <w:pStyle w:val="ListParagraph"/>
              <w:ind w:left="0"/>
              <w:cnfStyle w:val="000000100000" w:firstRow="0" w:lastRow="0" w:firstColumn="0" w:lastColumn="0" w:oddVBand="0" w:evenVBand="0" w:oddHBand="1" w:evenHBand="0" w:firstRowFirstColumn="0" w:firstRowLastColumn="0" w:lastRowFirstColumn="0" w:lastRowLastColumn="0"/>
            </w:pPr>
            <w:r>
              <w:t>Some mapping between Litigation Status and Basic Litigation Status</w:t>
            </w:r>
            <w:r w:rsidR="00E35101">
              <w:t xml:space="preserve"> – to be provided by PMC. At the beginning: Basic Litigation Status = “</w:t>
            </w:r>
            <w:proofErr w:type="spellStart"/>
            <w:r w:rsidR="00E35101">
              <w:t>Case.Stage</w:t>
            </w:r>
            <w:proofErr w:type="spellEnd"/>
            <w:r w:rsidR="00E35101">
              <w:t>”</w:t>
            </w:r>
          </w:p>
        </w:tc>
      </w:tr>
      <w:tr w:rsidR="00300F64" w:rsidRPr="0029386D" w14:paraId="373CB4C0"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00" w:author="Dariusz Bogumil" w:date="2022-03-02T18:29:00Z">
              <w:tcPr>
                <w:tcW w:w="2445" w:type="dxa"/>
                <w:gridSpan w:val="2"/>
              </w:tcPr>
            </w:tcPrChange>
          </w:tcPr>
          <w:p w14:paraId="69F518F9" w14:textId="00C0FA69" w:rsidR="00300F64" w:rsidRPr="0029386D" w:rsidRDefault="00300F64" w:rsidP="00734675">
            <w:pPr>
              <w:pStyle w:val="ListParagraph"/>
              <w:ind w:left="0"/>
              <w:jc w:val="left"/>
              <w:rPr>
                <w:b w:val="0"/>
              </w:rPr>
            </w:pPr>
            <w:r>
              <w:t>Claim Status</w:t>
            </w:r>
          </w:p>
        </w:tc>
        <w:tc>
          <w:tcPr>
            <w:tcW w:w="2462" w:type="dxa"/>
            <w:tcPrChange w:id="201" w:author="Dariusz Bogumil" w:date="2022-03-02T18:29:00Z">
              <w:tcPr>
                <w:tcW w:w="2462" w:type="dxa"/>
                <w:gridSpan w:val="2"/>
              </w:tcPr>
            </w:tcPrChange>
          </w:tcPr>
          <w:p w14:paraId="7ACC0895" w14:textId="6C9CF05B" w:rsidR="00300F64" w:rsidRPr="0029386D" w:rsidRDefault="00300F64"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Open/Paid/Closed/Buyback</w:t>
            </w:r>
          </w:p>
        </w:tc>
        <w:tc>
          <w:tcPr>
            <w:tcW w:w="5073" w:type="dxa"/>
            <w:tcPrChange w:id="202" w:author="Dariusz Bogumil" w:date="2022-03-02T18:29:00Z">
              <w:tcPr>
                <w:tcW w:w="5073" w:type="dxa"/>
                <w:gridSpan w:val="2"/>
              </w:tcPr>
            </w:tcPrChange>
          </w:tcPr>
          <w:p w14:paraId="757BA913" w14:textId="448A711B" w:rsidR="00300F64"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t>- Default – empty.</w:t>
            </w:r>
          </w:p>
          <w:p w14:paraId="2CBFEFB1" w14:textId="2E5C9E5A" w:rsidR="00300F64"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t>- When Onboarding Status changes to Purchased, set Open.</w:t>
            </w:r>
          </w:p>
          <w:p w14:paraId="018FB643" w14:textId="2608E026" w:rsidR="000E3E64" w:rsidRDefault="000E3E64"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 When </w:t>
            </w:r>
            <w:r w:rsidR="003B2ECA">
              <w:t xml:space="preserve">Claim Status = Open and </w:t>
            </w:r>
            <w:r w:rsidR="00425854">
              <w:t xml:space="preserve">Remaining to hurdle changes to </w:t>
            </w:r>
            <w:r w:rsidR="003B2ECA">
              <w:t>0, set Paid</w:t>
            </w:r>
          </w:p>
          <w:p w14:paraId="2F6A79AA" w14:textId="3E741556" w:rsidR="00300F64"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 On change to Buyback, set: Buyback Amount := Purchase Price – Total Collections </w:t>
            </w:r>
          </w:p>
          <w:p w14:paraId="00722D33" w14:textId="2C17DFA1" w:rsidR="00300F64" w:rsidRPr="0029386D"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 On change to Closed, set Write-Off </w:t>
            </w:r>
            <w:r w:rsidR="00141583">
              <w:t>:= Adjusted Face Value – Total Collections (if result is  &gt;0)</w:t>
            </w:r>
          </w:p>
        </w:tc>
      </w:tr>
      <w:tr w:rsidR="005416E6" w:rsidRPr="0029386D" w14:paraId="0F4839F5" w14:textId="77777777" w:rsidTr="00851C5D">
        <w:trPr>
          <w:gridAfter w:val="1"/>
          <w:cnfStyle w:val="000000100000" w:firstRow="0" w:lastRow="0" w:firstColumn="0" w:lastColumn="0" w:oddVBand="0" w:evenVBand="0" w:oddHBand="1" w:evenHBand="0" w:firstRowFirstColumn="0" w:firstRowLastColumn="0" w:lastRowFirstColumn="0" w:lastRowLastColumn="0"/>
          <w:wAfter w:w="12" w:type="dxa"/>
          <w:ins w:id="203" w:author="Dariusz Bogumil" w:date="2022-03-02T18:44:00Z"/>
        </w:trPr>
        <w:tc>
          <w:tcPr>
            <w:cnfStyle w:val="001000000000" w:firstRow="0" w:lastRow="0" w:firstColumn="1" w:lastColumn="0" w:oddVBand="0" w:evenVBand="0" w:oddHBand="0" w:evenHBand="0" w:firstRowFirstColumn="0" w:firstRowLastColumn="0" w:lastRowFirstColumn="0" w:lastRowLastColumn="0"/>
            <w:tcW w:w="2445" w:type="dxa"/>
            <w:gridSpan w:val="2"/>
          </w:tcPr>
          <w:p w14:paraId="73883B12" w14:textId="78C8685F" w:rsidR="005416E6" w:rsidRPr="0029386D" w:rsidRDefault="005416E6" w:rsidP="00851C5D">
            <w:pPr>
              <w:pStyle w:val="ListParagraph"/>
              <w:ind w:left="0"/>
              <w:jc w:val="left"/>
              <w:rPr>
                <w:ins w:id="204" w:author="Dariusz Bogumil" w:date="2022-03-02T18:44:00Z"/>
                <w:b w:val="0"/>
              </w:rPr>
            </w:pPr>
            <w:ins w:id="205" w:author="Dariusz Bogumil" w:date="2022-03-02T18:44:00Z">
              <w:r>
                <w:t>Buyback reason</w:t>
              </w:r>
            </w:ins>
          </w:p>
        </w:tc>
        <w:tc>
          <w:tcPr>
            <w:tcW w:w="2462" w:type="dxa"/>
          </w:tcPr>
          <w:p w14:paraId="4C4F05A5" w14:textId="5918617B" w:rsidR="005416E6" w:rsidRPr="0029386D" w:rsidRDefault="005416E6" w:rsidP="005416E6">
            <w:pPr>
              <w:pStyle w:val="ListParagraph"/>
              <w:ind w:left="0"/>
              <w:jc w:val="left"/>
              <w:cnfStyle w:val="000000100000" w:firstRow="0" w:lastRow="0" w:firstColumn="0" w:lastColumn="0" w:oddVBand="0" w:evenVBand="0" w:oddHBand="1" w:evenHBand="0" w:firstRowFirstColumn="0" w:firstRowLastColumn="0" w:lastRowFirstColumn="0" w:lastRowLastColumn="0"/>
              <w:rPr>
                <w:ins w:id="206" w:author="Dariusz Bogumil" w:date="2022-03-02T18:44:00Z"/>
              </w:rPr>
            </w:pPr>
            <w:ins w:id="207" w:author="Dariusz Bogumil" w:date="2022-03-02T18:44:00Z">
              <w:r>
                <w:t>Text, visible only if Claim Status = Buyback</w:t>
              </w:r>
            </w:ins>
          </w:p>
        </w:tc>
        <w:tc>
          <w:tcPr>
            <w:tcW w:w="5073" w:type="dxa"/>
          </w:tcPr>
          <w:p w14:paraId="3EBDB7FD" w14:textId="0600EE4A" w:rsidR="005416E6" w:rsidRPr="0029386D" w:rsidRDefault="005416E6" w:rsidP="00851C5D">
            <w:pPr>
              <w:pStyle w:val="ListParagraph"/>
              <w:ind w:left="0"/>
              <w:cnfStyle w:val="000000100000" w:firstRow="0" w:lastRow="0" w:firstColumn="0" w:lastColumn="0" w:oddVBand="0" w:evenVBand="0" w:oddHBand="1" w:evenHBand="0" w:firstRowFirstColumn="0" w:firstRowLastColumn="0" w:lastRowFirstColumn="0" w:lastRowLastColumn="0"/>
              <w:rPr>
                <w:ins w:id="208" w:author="Dariusz Bogumil" w:date="2022-03-02T18:44:00Z"/>
              </w:rPr>
            </w:pPr>
            <w:ins w:id="209" w:author="Dariusz Bogumil" w:date="2022-03-02T18:45:00Z">
              <w:r>
                <w:t xml:space="preserve">Will be changed to </w:t>
              </w:r>
            </w:ins>
            <w:ins w:id="210" w:author="Dariusz Bogumil" w:date="2022-03-02T18:46:00Z">
              <w:r>
                <w:t xml:space="preserve">a </w:t>
              </w:r>
            </w:ins>
            <w:ins w:id="211" w:author="Dariusz Bogumil" w:date="2022-03-02T18:45:00Z">
              <w:r>
                <w:t xml:space="preserve">picklist, if a </w:t>
              </w:r>
            </w:ins>
            <w:ins w:id="212" w:author="Dariusz Bogumil" w:date="2022-03-02T18:46:00Z">
              <w:r>
                <w:t xml:space="preserve">closed </w:t>
              </w:r>
            </w:ins>
            <w:ins w:id="213" w:author="Dariusz Bogumil" w:date="2022-03-02T18:45:00Z">
              <w:r>
                <w:t>list of options will be provided</w:t>
              </w:r>
            </w:ins>
            <w:ins w:id="214" w:author="Dariusz Bogumil" w:date="2022-03-02T18:46:00Z">
              <w:r>
                <w:t xml:space="preserve"> or to a reference to module if an open list of </w:t>
              </w:r>
              <w:r>
                <w:lastRenderedPageBreak/>
                <w:t>options is preferable</w:t>
              </w:r>
            </w:ins>
          </w:p>
        </w:tc>
      </w:tr>
      <w:tr w:rsidR="00290014" w:rsidRPr="0029386D" w14:paraId="1D63B1B0"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15" w:author="Dariusz Bogumil" w:date="2022-03-02T18:29:00Z">
              <w:tcPr>
                <w:tcW w:w="2445" w:type="dxa"/>
                <w:gridSpan w:val="2"/>
              </w:tcPr>
            </w:tcPrChange>
          </w:tcPr>
          <w:p w14:paraId="7C799145" w14:textId="77777777" w:rsidR="00290014" w:rsidRPr="0029386D" w:rsidRDefault="00290014" w:rsidP="00DC5739">
            <w:pPr>
              <w:pStyle w:val="ListParagraph"/>
              <w:ind w:left="0"/>
              <w:jc w:val="left"/>
              <w:rPr>
                <w:b w:val="0"/>
              </w:rPr>
            </w:pPr>
            <w:r>
              <w:lastRenderedPageBreak/>
              <w:t>Assigned to</w:t>
            </w:r>
          </w:p>
        </w:tc>
        <w:tc>
          <w:tcPr>
            <w:tcW w:w="2462" w:type="dxa"/>
            <w:tcPrChange w:id="216" w:author="Dariusz Bogumil" w:date="2022-03-02T18:29:00Z">
              <w:tcPr>
                <w:tcW w:w="2462" w:type="dxa"/>
                <w:gridSpan w:val="2"/>
              </w:tcPr>
            </w:tcPrChange>
          </w:tcPr>
          <w:p w14:paraId="5EC6F98D" w14:textId="77777777" w:rsidR="00290014" w:rsidRPr="0029386D" w:rsidRDefault="00290014"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r w:rsidRPr="0029386D">
              <w:t>, mandatory</w:t>
            </w:r>
            <w:r>
              <w:t>, in summary</w:t>
            </w:r>
          </w:p>
        </w:tc>
        <w:tc>
          <w:tcPr>
            <w:tcW w:w="5073" w:type="dxa"/>
            <w:tcPrChange w:id="217" w:author="Dariusz Bogumil" w:date="2022-03-02T18:29:00Z">
              <w:tcPr>
                <w:tcW w:w="5073" w:type="dxa"/>
                <w:gridSpan w:val="2"/>
              </w:tcPr>
            </w:tcPrChange>
          </w:tcPr>
          <w:p w14:paraId="12608F3C" w14:textId="77777777" w:rsidR="00290014" w:rsidRPr="0029386D" w:rsidRDefault="00290014" w:rsidP="00DC5739">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4461939C"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shd w:val="clear" w:color="auto" w:fill="FBD4B4" w:themeFill="accent6" w:themeFillTint="66"/>
            <w:tcPrChange w:id="218" w:author="Dariusz Bogumil" w:date="2022-03-02T18:29:00Z">
              <w:tcPr>
                <w:tcW w:w="2445" w:type="dxa"/>
                <w:gridSpan w:val="2"/>
                <w:shd w:val="clear" w:color="auto" w:fill="FBD4B4" w:themeFill="accent6" w:themeFillTint="66"/>
              </w:tcPr>
            </w:tcPrChange>
          </w:tcPr>
          <w:p w14:paraId="1EA3020A" w14:textId="716378B2" w:rsidR="009D7102" w:rsidRPr="0029386D" w:rsidRDefault="009D7102" w:rsidP="009D7102">
            <w:pPr>
              <w:pStyle w:val="ListParagraph"/>
              <w:ind w:left="0"/>
              <w:jc w:val="left"/>
              <w:cnfStyle w:val="001000100000" w:firstRow="0" w:lastRow="0" w:firstColumn="1" w:lastColumn="0" w:oddVBand="0" w:evenVBand="0" w:oddHBand="1" w:evenHBand="0" w:firstRowFirstColumn="0" w:firstRowLastColumn="0" w:lastRowFirstColumn="0" w:lastRowLastColumn="0"/>
            </w:pPr>
            <w:r>
              <w:t>Insurance Details</w:t>
            </w:r>
          </w:p>
        </w:tc>
        <w:tc>
          <w:tcPr>
            <w:tcW w:w="2462" w:type="dxa"/>
            <w:shd w:val="clear" w:color="auto" w:fill="FBD4B4" w:themeFill="accent6" w:themeFillTint="66"/>
            <w:tcPrChange w:id="219" w:author="Dariusz Bogumil" w:date="2022-03-02T18:29:00Z">
              <w:tcPr>
                <w:tcW w:w="2462" w:type="dxa"/>
                <w:gridSpan w:val="2"/>
                <w:shd w:val="clear" w:color="auto" w:fill="FBD4B4" w:themeFill="accent6" w:themeFillTint="66"/>
              </w:tcPr>
            </w:tcPrChange>
          </w:tcPr>
          <w:p w14:paraId="6E91F6EC"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5073" w:type="dxa"/>
            <w:shd w:val="clear" w:color="auto" w:fill="FBD4B4" w:themeFill="accent6" w:themeFillTint="66"/>
            <w:tcPrChange w:id="220" w:author="Dariusz Bogumil" w:date="2022-03-02T18:29:00Z">
              <w:tcPr>
                <w:tcW w:w="5073" w:type="dxa"/>
                <w:gridSpan w:val="2"/>
                <w:shd w:val="clear" w:color="auto" w:fill="FBD4B4" w:themeFill="accent6" w:themeFillTint="66"/>
              </w:tcPr>
            </w:tcPrChange>
          </w:tcPr>
          <w:p w14:paraId="70BAABE6"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9D7102" w:rsidRPr="0029386D" w14:paraId="1CBFC8BD"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21" w:author="Dariusz Bogumil" w:date="2022-03-02T18:29:00Z">
              <w:tcPr>
                <w:tcW w:w="2445" w:type="dxa"/>
                <w:gridSpan w:val="2"/>
              </w:tcPr>
            </w:tcPrChange>
          </w:tcPr>
          <w:p w14:paraId="4F7E0FE8" w14:textId="3D8BD876" w:rsidR="009D7102" w:rsidRPr="007243C6" w:rsidRDefault="00C10AE2" w:rsidP="001838A3">
            <w:pPr>
              <w:pStyle w:val="ListParagraph"/>
              <w:ind w:left="0"/>
              <w:jc w:val="left"/>
            </w:pPr>
            <w:commentRangeStart w:id="222"/>
            <w:r>
              <w:t>Insured</w:t>
            </w:r>
          </w:p>
        </w:tc>
        <w:tc>
          <w:tcPr>
            <w:tcW w:w="2462" w:type="dxa"/>
            <w:tcPrChange w:id="223" w:author="Dariusz Bogumil" w:date="2022-03-02T18:29:00Z">
              <w:tcPr>
                <w:tcW w:w="2462" w:type="dxa"/>
                <w:gridSpan w:val="2"/>
              </w:tcPr>
            </w:tcPrChange>
          </w:tcPr>
          <w:p w14:paraId="32351DC9" w14:textId="38FC0BB9"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C10AE2">
              <w:t>Insureds</w:t>
            </w:r>
            <w:r w:rsidRPr="0029386D">
              <w:t>, mandatory</w:t>
            </w:r>
            <w:r>
              <w:t>, in summary</w:t>
            </w:r>
            <w:commentRangeEnd w:id="222"/>
            <w:r w:rsidR="0029000D">
              <w:rPr>
                <w:rStyle w:val="CommentReference"/>
                <w:szCs w:val="20"/>
              </w:rPr>
              <w:commentReference w:id="222"/>
            </w:r>
          </w:p>
        </w:tc>
        <w:tc>
          <w:tcPr>
            <w:tcW w:w="5073" w:type="dxa"/>
            <w:tcPrChange w:id="224" w:author="Dariusz Bogumil" w:date="2022-03-02T18:29:00Z">
              <w:tcPr>
                <w:tcW w:w="5073" w:type="dxa"/>
                <w:gridSpan w:val="2"/>
              </w:tcPr>
            </w:tcPrChange>
          </w:tcPr>
          <w:p w14:paraId="3AC46E14"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0AB8BE74"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25" w:author="Dariusz Bogumil" w:date="2022-03-02T18:29:00Z">
              <w:tcPr>
                <w:tcW w:w="2445" w:type="dxa"/>
                <w:gridSpan w:val="2"/>
              </w:tcPr>
            </w:tcPrChange>
          </w:tcPr>
          <w:p w14:paraId="0484BB7A" w14:textId="385A7E6A" w:rsidR="009D7102" w:rsidRPr="007243C6" w:rsidRDefault="009D7102" w:rsidP="001838A3">
            <w:pPr>
              <w:pStyle w:val="ListParagraph"/>
              <w:ind w:left="0"/>
              <w:jc w:val="left"/>
              <w:cnfStyle w:val="001000100000" w:firstRow="0" w:lastRow="0" w:firstColumn="1" w:lastColumn="0" w:oddVBand="0" w:evenVBand="0" w:oddHBand="1" w:evenHBand="0" w:firstRowFirstColumn="0" w:firstRowLastColumn="0" w:lastRowFirstColumn="0" w:lastRowLastColumn="0"/>
            </w:pPr>
            <w:commentRangeStart w:id="226"/>
            <w:r>
              <w:t>Insur</w:t>
            </w:r>
            <w:r w:rsidR="00763E4E">
              <w:t>ance Company</w:t>
            </w:r>
          </w:p>
        </w:tc>
        <w:tc>
          <w:tcPr>
            <w:tcW w:w="2462" w:type="dxa"/>
            <w:tcPrChange w:id="227" w:author="Dariusz Bogumil" w:date="2022-03-02T18:29:00Z">
              <w:tcPr>
                <w:tcW w:w="2462" w:type="dxa"/>
                <w:gridSpan w:val="2"/>
              </w:tcPr>
            </w:tcPrChange>
          </w:tcPr>
          <w:p w14:paraId="7318EF5D" w14:textId="02B089EB"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763E4E">
              <w:t>Insurance Companies</w:t>
            </w:r>
            <w:r w:rsidRPr="0029386D">
              <w:t>, mandatory</w:t>
            </w:r>
            <w:r>
              <w:t>, in summary</w:t>
            </w:r>
            <w:commentRangeEnd w:id="226"/>
            <w:r w:rsidR="0029000D">
              <w:rPr>
                <w:rStyle w:val="CommentReference"/>
                <w:szCs w:val="20"/>
              </w:rPr>
              <w:commentReference w:id="226"/>
            </w:r>
          </w:p>
        </w:tc>
        <w:tc>
          <w:tcPr>
            <w:tcW w:w="5073" w:type="dxa"/>
            <w:tcPrChange w:id="228" w:author="Dariusz Bogumil" w:date="2022-03-02T18:29:00Z">
              <w:tcPr>
                <w:tcW w:w="5073" w:type="dxa"/>
                <w:gridSpan w:val="2"/>
              </w:tcPr>
            </w:tcPrChange>
          </w:tcPr>
          <w:p w14:paraId="1EA3BDE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0E9936D5"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29" w:author="Dariusz Bogumil" w:date="2022-03-02T18:29:00Z">
              <w:tcPr>
                <w:tcW w:w="2445" w:type="dxa"/>
                <w:gridSpan w:val="2"/>
              </w:tcPr>
            </w:tcPrChange>
          </w:tcPr>
          <w:p w14:paraId="6C6F2DD2" w14:textId="77777777" w:rsidR="009D7102" w:rsidRPr="007243C6" w:rsidRDefault="009D7102" w:rsidP="001838A3">
            <w:pPr>
              <w:pStyle w:val="ListParagraph"/>
              <w:ind w:left="0"/>
              <w:jc w:val="left"/>
            </w:pPr>
            <w:r>
              <w:t>Insurance Policy Details</w:t>
            </w:r>
          </w:p>
        </w:tc>
        <w:tc>
          <w:tcPr>
            <w:tcW w:w="2462" w:type="dxa"/>
            <w:tcPrChange w:id="230" w:author="Dariusz Bogumil" w:date="2022-03-02T18:29:00Z">
              <w:tcPr>
                <w:tcW w:w="2462" w:type="dxa"/>
                <w:gridSpan w:val="2"/>
              </w:tcPr>
            </w:tcPrChange>
          </w:tcPr>
          <w:p w14:paraId="003DCEA6"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Large Text</w:t>
            </w:r>
          </w:p>
        </w:tc>
        <w:tc>
          <w:tcPr>
            <w:tcW w:w="5073" w:type="dxa"/>
            <w:tcPrChange w:id="231" w:author="Dariusz Bogumil" w:date="2022-03-02T18:29:00Z">
              <w:tcPr>
                <w:tcW w:w="5073" w:type="dxa"/>
                <w:gridSpan w:val="2"/>
              </w:tcPr>
            </w:tcPrChange>
          </w:tcPr>
          <w:p w14:paraId="5E2D656F"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2716C198"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32" w:author="Dariusz Bogumil" w:date="2022-03-02T18:29:00Z">
              <w:tcPr>
                <w:tcW w:w="2445" w:type="dxa"/>
                <w:gridSpan w:val="2"/>
              </w:tcPr>
            </w:tcPrChange>
          </w:tcPr>
          <w:p w14:paraId="26D953A2" w14:textId="77777777" w:rsidR="009D7102" w:rsidRPr="007243C6" w:rsidRDefault="009D7102" w:rsidP="001838A3">
            <w:pPr>
              <w:pStyle w:val="ListParagraph"/>
              <w:ind w:left="0"/>
              <w:jc w:val="left"/>
              <w:cnfStyle w:val="001000100000" w:firstRow="0" w:lastRow="0" w:firstColumn="1" w:lastColumn="0" w:oddVBand="0" w:evenVBand="0" w:oddHBand="1" w:evenHBand="0" w:firstRowFirstColumn="0" w:firstRowLastColumn="0" w:lastRowFirstColumn="0" w:lastRowLastColumn="0"/>
            </w:pPr>
            <w:r>
              <w:t>Insurance Policy</w:t>
            </w:r>
          </w:p>
        </w:tc>
        <w:tc>
          <w:tcPr>
            <w:tcW w:w="2462" w:type="dxa"/>
            <w:tcPrChange w:id="233" w:author="Dariusz Bogumil" w:date="2022-03-02T18:29:00Z">
              <w:tcPr>
                <w:tcW w:w="2462" w:type="dxa"/>
                <w:gridSpan w:val="2"/>
              </w:tcPr>
            </w:tcPrChange>
          </w:tcPr>
          <w:p w14:paraId="7A6A47EA"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5073" w:type="dxa"/>
            <w:tcPrChange w:id="234" w:author="Dariusz Bogumil" w:date="2022-03-02T18:29:00Z">
              <w:tcPr>
                <w:tcW w:w="5073" w:type="dxa"/>
                <w:gridSpan w:val="2"/>
              </w:tcPr>
            </w:tcPrChange>
          </w:tcPr>
          <w:p w14:paraId="5A55C295"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F234A" w:rsidRPr="0029386D" w14:paraId="12ED9D8D"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35" w:author="Dariusz Bogumil" w:date="2022-03-02T18:29:00Z">
              <w:tcPr>
                <w:tcW w:w="2445" w:type="dxa"/>
                <w:gridSpan w:val="2"/>
              </w:tcPr>
            </w:tcPrChange>
          </w:tcPr>
          <w:p w14:paraId="22748D92" w14:textId="77777777" w:rsidR="001F234A" w:rsidRPr="007243C6" w:rsidRDefault="001F234A" w:rsidP="00C41A75">
            <w:pPr>
              <w:pStyle w:val="ListParagraph"/>
              <w:ind w:left="0"/>
              <w:jc w:val="left"/>
            </w:pPr>
            <w:r>
              <w:t>Policy Number</w:t>
            </w:r>
          </w:p>
        </w:tc>
        <w:tc>
          <w:tcPr>
            <w:tcW w:w="2462" w:type="dxa"/>
            <w:tcPrChange w:id="236" w:author="Dariusz Bogumil" w:date="2022-03-02T18:29:00Z">
              <w:tcPr>
                <w:tcW w:w="2462" w:type="dxa"/>
                <w:gridSpan w:val="2"/>
              </w:tcPr>
            </w:tcPrChange>
          </w:tcPr>
          <w:p w14:paraId="6C67D9E0" w14:textId="77777777" w:rsidR="001F234A" w:rsidRPr="0029386D" w:rsidRDefault="001F234A"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r w:rsidRPr="0029386D">
              <w:t>, mandatory</w:t>
            </w:r>
          </w:p>
        </w:tc>
        <w:tc>
          <w:tcPr>
            <w:tcW w:w="5073" w:type="dxa"/>
            <w:tcPrChange w:id="237" w:author="Dariusz Bogumil" w:date="2022-03-02T18:29:00Z">
              <w:tcPr>
                <w:tcW w:w="5073" w:type="dxa"/>
                <w:gridSpan w:val="2"/>
              </w:tcPr>
            </w:tcPrChange>
          </w:tcPr>
          <w:p w14:paraId="671E5D49" w14:textId="77777777" w:rsidR="001F234A" w:rsidRPr="0029386D" w:rsidRDefault="001F234A"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1F234A" w:rsidRPr="0029386D" w14:paraId="69860AFD"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38" w:author="Dariusz Bogumil" w:date="2022-03-02T18:29:00Z">
              <w:tcPr>
                <w:tcW w:w="2445" w:type="dxa"/>
                <w:gridSpan w:val="2"/>
              </w:tcPr>
            </w:tcPrChange>
          </w:tcPr>
          <w:p w14:paraId="40C1F081" w14:textId="09B7AF83" w:rsidR="001F234A" w:rsidRPr="007243C6" w:rsidRDefault="001F234A" w:rsidP="00C41A75">
            <w:pPr>
              <w:pStyle w:val="ListParagraph"/>
              <w:ind w:left="0"/>
              <w:jc w:val="left"/>
              <w:cnfStyle w:val="001000100000" w:firstRow="0" w:lastRow="0" w:firstColumn="1" w:lastColumn="0" w:oddVBand="0" w:evenVBand="0" w:oddHBand="1" w:evenHBand="0" w:firstRowFirstColumn="0" w:firstRowLastColumn="0" w:lastRowFirstColumn="0" w:lastRowLastColumn="0"/>
            </w:pPr>
            <w:r>
              <w:t>Policy Valid From</w:t>
            </w:r>
          </w:p>
        </w:tc>
        <w:tc>
          <w:tcPr>
            <w:tcW w:w="2462" w:type="dxa"/>
            <w:tcPrChange w:id="239" w:author="Dariusz Bogumil" w:date="2022-03-02T18:29:00Z">
              <w:tcPr>
                <w:tcW w:w="2462" w:type="dxa"/>
                <w:gridSpan w:val="2"/>
              </w:tcPr>
            </w:tcPrChange>
          </w:tcPr>
          <w:p w14:paraId="6B346D3C" w14:textId="267CA7A6" w:rsidR="001F234A" w:rsidRPr="0029386D" w:rsidRDefault="001F234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5073" w:type="dxa"/>
            <w:tcPrChange w:id="240" w:author="Dariusz Bogumil" w:date="2022-03-02T18:29:00Z">
              <w:tcPr>
                <w:tcW w:w="5073" w:type="dxa"/>
                <w:gridSpan w:val="2"/>
              </w:tcPr>
            </w:tcPrChange>
          </w:tcPr>
          <w:p w14:paraId="554F97F9" w14:textId="77777777" w:rsidR="001F234A" w:rsidRPr="0029386D" w:rsidRDefault="001F234A"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3D47F05D"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41" w:author="Dariusz Bogumil" w:date="2022-03-02T18:29:00Z">
              <w:tcPr>
                <w:tcW w:w="2445" w:type="dxa"/>
                <w:gridSpan w:val="2"/>
              </w:tcPr>
            </w:tcPrChange>
          </w:tcPr>
          <w:p w14:paraId="2F0DBA8A" w14:textId="5BC1317D" w:rsidR="009D7102" w:rsidRPr="007243C6" w:rsidRDefault="009D7102" w:rsidP="001838A3">
            <w:pPr>
              <w:pStyle w:val="ListParagraph"/>
              <w:ind w:left="0"/>
              <w:jc w:val="left"/>
            </w:pPr>
            <w:r>
              <w:t xml:space="preserve">Policy </w:t>
            </w:r>
            <w:r w:rsidR="001F234A">
              <w:t>Valid To</w:t>
            </w:r>
          </w:p>
        </w:tc>
        <w:tc>
          <w:tcPr>
            <w:tcW w:w="2462" w:type="dxa"/>
            <w:tcPrChange w:id="242" w:author="Dariusz Bogumil" w:date="2022-03-02T18:29:00Z">
              <w:tcPr>
                <w:tcW w:w="2462" w:type="dxa"/>
                <w:gridSpan w:val="2"/>
              </w:tcPr>
            </w:tcPrChange>
          </w:tcPr>
          <w:p w14:paraId="3CB9FD33" w14:textId="683BEC8C" w:rsidR="009D7102" w:rsidRPr="0029386D" w:rsidRDefault="001F234A"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5073" w:type="dxa"/>
            <w:tcPrChange w:id="243" w:author="Dariusz Bogumil" w:date="2022-03-02T18:29:00Z">
              <w:tcPr>
                <w:tcW w:w="5073" w:type="dxa"/>
                <w:gridSpan w:val="2"/>
              </w:tcPr>
            </w:tcPrChange>
          </w:tcPr>
          <w:p w14:paraId="463368CA"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D840E6" w:rsidRPr="0029386D" w14:paraId="1912B2BF"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shd w:val="clear" w:color="auto" w:fill="FBD4B4" w:themeFill="accent6" w:themeFillTint="66"/>
            <w:tcPrChange w:id="244" w:author="Dariusz Bogumil" w:date="2022-03-02T18:29:00Z">
              <w:tcPr>
                <w:tcW w:w="2445" w:type="dxa"/>
                <w:gridSpan w:val="2"/>
                <w:shd w:val="clear" w:color="auto" w:fill="FBD4B4" w:themeFill="accent6" w:themeFillTint="66"/>
              </w:tcPr>
            </w:tcPrChange>
          </w:tcPr>
          <w:p w14:paraId="0F7FF83A" w14:textId="77777777" w:rsidR="00D840E6" w:rsidRPr="0029386D" w:rsidRDefault="00D840E6" w:rsidP="00C41A75">
            <w:pPr>
              <w:pStyle w:val="ListParagraph"/>
              <w:ind w:left="0"/>
              <w:jc w:val="left"/>
              <w:cnfStyle w:val="001000100000" w:firstRow="0" w:lastRow="0" w:firstColumn="1" w:lastColumn="0" w:oddVBand="0" w:evenVBand="0" w:oddHBand="1" w:evenHBand="0" w:firstRowFirstColumn="0" w:firstRowLastColumn="0" w:lastRowFirstColumn="0" w:lastRowLastColumn="0"/>
            </w:pPr>
            <w:r>
              <w:t>Event Details</w:t>
            </w:r>
          </w:p>
        </w:tc>
        <w:tc>
          <w:tcPr>
            <w:tcW w:w="2462" w:type="dxa"/>
            <w:shd w:val="clear" w:color="auto" w:fill="FBD4B4" w:themeFill="accent6" w:themeFillTint="66"/>
            <w:tcPrChange w:id="245" w:author="Dariusz Bogumil" w:date="2022-03-02T18:29:00Z">
              <w:tcPr>
                <w:tcW w:w="2462" w:type="dxa"/>
                <w:gridSpan w:val="2"/>
                <w:shd w:val="clear" w:color="auto" w:fill="FBD4B4" w:themeFill="accent6" w:themeFillTint="66"/>
              </w:tcPr>
            </w:tcPrChange>
          </w:tcPr>
          <w:p w14:paraId="3B628D08" w14:textId="77777777" w:rsidR="00D840E6" w:rsidRPr="0029386D" w:rsidRDefault="00D840E6" w:rsidP="00C41A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5073" w:type="dxa"/>
            <w:shd w:val="clear" w:color="auto" w:fill="FBD4B4" w:themeFill="accent6" w:themeFillTint="66"/>
            <w:tcPrChange w:id="246" w:author="Dariusz Bogumil" w:date="2022-03-02T18:29:00Z">
              <w:tcPr>
                <w:tcW w:w="5073" w:type="dxa"/>
                <w:gridSpan w:val="2"/>
                <w:shd w:val="clear" w:color="auto" w:fill="FBD4B4" w:themeFill="accent6" w:themeFillTint="66"/>
              </w:tcPr>
            </w:tcPrChange>
          </w:tcPr>
          <w:p w14:paraId="4EC93C14" w14:textId="77777777" w:rsidR="00D840E6" w:rsidRPr="0029386D" w:rsidRDefault="00D840E6" w:rsidP="00C41A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D840E6" w:rsidRPr="0029386D" w14:paraId="0836F3C6"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47" w:author="Dariusz Bogumil" w:date="2022-03-02T18:29:00Z">
              <w:tcPr>
                <w:tcW w:w="2445" w:type="dxa"/>
                <w:gridSpan w:val="2"/>
              </w:tcPr>
            </w:tcPrChange>
          </w:tcPr>
          <w:p w14:paraId="7D5FF6F1" w14:textId="77777777" w:rsidR="00D840E6" w:rsidRPr="0029386D" w:rsidRDefault="00D840E6" w:rsidP="00C41A75">
            <w:pPr>
              <w:pStyle w:val="ListParagraph"/>
              <w:ind w:left="0"/>
              <w:jc w:val="left"/>
              <w:rPr>
                <w:b w:val="0"/>
              </w:rPr>
            </w:pPr>
            <w:r>
              <w:t>Date of Loss</w:t>
            </w:r>
          </w:p>
        </w:tc>
        <w:tc>
          <w:tcPr>
            <w:tcW w:w="2462" w:type="dxa"/>
            <w:tcPrChange w:id="248" w:author="Dariusz Bogumil" w:date="2022-03-02T18:29:00Z">
              <w:tcPr>
                <w:tcW w:w="2462" w:type="dxa"/>
                <w:gridSpan w:val="2"/>
              </w:tcPr>
            </w:tcPrChange>
          </w:tcPr>
          <w:p w14:paraId="6591662C" w14:textId="77777777" w:rsidR="00D840E6" w:rsidRPr="0029386D" w:rsidRDefault="00D840E6"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5073" w:type="dxa"/>
            <w:tcPrChange w:id="249" w:author="Dariusz Bogumil" w:date="2022-03-02T18:29:00Z">
              <w:tcPr>
                <w:tcW w:w="5073" w:type="dxa"/>
                <w:gridSpan w:val="2"/>
              </w:tcPr>
            </w:tcPrChange>
          </w:tcPr>
          <w:p w14:paraId="1609921C" w14:textId="77777777" w:rsidR="00D840E6" w:rsidRPr="005421F4" w:rsidRDefault="00D840E6"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840E6" w:rsidRPr="0029386D" w14:paraId="33E80484"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50" w:author="Dariusz Bogumil" w:date="2022-03-02T18:29:00Z">
              <w:tcPr>
                <w:tcW w:w="2445" w:type="dxa"/>
                <w:gridSpan w:val="2"/>
              </w:tcPr>
            </w:tcPrChange>
          </w:tcPr>
          <w:p w14:paraId="3F329DDD" w14:textId="77777777" w:rsidR="00D840E6" w:rsidRPr="0029386D" w:rsidRDefault="00D840E6" w:rsidP="00C41A75">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Date of Service</w:t>
            </w:r>
          </w:p>
        </w:tc>
        <w:tc>
          <w:tcPr>
            <w:tcW w:w="2462" w:type="dxa"/>
            <w:tcPrChange w:id="251" w:author="Dariusz Bogumil" w:date="2022-03-02T18:29:00Z">
              <w:tcPr>
                <w:tcW w:w="2462" w:type="dxa"/>
                <w:gridSpan w:val="2"/>
              </w:tcPr>
            </w:tcPrChange>
          </w:tcPr>
          <w:p w14:paraId="13DF0433" w14:textId="77777777" w:rsidR="00D840E6" w:rsidRPr="0029386D" w:rsidRDefault="00D840E6"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5073" w:type="dxa"/>
            <w:tcPrChange w:id="252" w:author="Dariusz Bogumil" w:date="2022-03-02T18:29:00Z">
              <w:tcPr>
                <w:tcW w:w="5073" w:type="dxa"/>
                <w:gridSpan w:val="2"/>
              </w:tcPr>
            </w:tcPrChange>
          </w:tcPr>
          <w:p w14:paraId="6DB0D4FE" w14:textId="77777777" w:rsidR="00D840E6" w:rsidRPr="005421F4" w:rsidRDefault="00D840E6"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840E6" w:rsidRPr="0029386D" w14:paraId="0F58859F"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53" w:author="Dariusz Bogumil" w:date="2022-03-02T18:29:00Z">
              <w:tcPr>
                <w:tcW w:w="2445" w:type="dxa"/>
                <w:gridSpan w:val="2"/>
              </w:tcPr>
            </w:tcPrChange>
          </w:tcPr>
          <w:p w14:paraId="670219B0" w14:textId="77777777" w:rsidR="00D840E6" w:rsidRPr="0029386D" w:rsidRDefault="00D840E6" w:rsidP="00C41A75">
            <w:pPr>
              <w:pStyle w:val="ListParagraph"/>
              <w:ind w:left="0"/>
              <w:jc w:val="left"/>
              <w:rPr>
                <w:b w:val="0"/>
              </w:rPr>
            </w:pPr>
            <w:r>
              <w:t>Type of Job</w:t>
            </w:r>
          </w:p>
        </w:tc>
        <w:tc>
          <w:tcPr>
            <w:tcW w:w="2462" w:type="dxa"/>
            <w:tcPrChange w:id="254" w:author="Dariusz Bogumil" w:date="2022-03-02T18:29:00Z">
              <w:tcPr>
                <w:tcW w:w="2462" w:type="dxa"/>
                <w:gridSpan w:val="2"/>
              </w:tcPr>
            </w:tcPrChange>
          </w:tcPr>
          <w:p w14:paraId="56A057B1" w14:textId="77777777" w:rsidR="00D840E6" w:rsidRDefault="00D840E6"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 mandatory</w:t>
            </w:r>
          </w:p>
          <w:p w14:paraId="60510A93" w14:textId="77777777" w:rsidR="00D840E6" w:rsidRPr="0029386D" w:rsidRDefault="00D840E6"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5073" w:type="dxa"/>
            <w:tcPrChange w:id="255" w:author="Dariusz Bogumil" w:date="2022-03-02T18:29:00Z">
              <w:tcPr>
                <w:tcW w:w="5073" w:type="dxa"/>
                <w:gridSpan w:val="2"/>
              </w:tcPr>
            </w:tcPrChange>
          </w:tcPr>
          <w:p w14:paraId="200F8B1C" w14:textId="77777777" w:rsidR="00D840E6" w:rsidRPr="0029386D" w:rsidRDefault="00D840E6" w:rsidP="00C41A75">
            <w:pPr>
              <w:pStyle w:val="ListParagraph"/>
              <w:ind w:left="0"/>
              <w:cnfStyle w:val="000000000000" w:firstRow="0" w:lastRow="0" w:firstColumn="0" w:lastColumn="0" w:oddVBand="0" w:evenVBand="0" w:oddHBand="0" w:evenHBand="0" w:firstRowFirstColumn="0" w:firstRowLastColumn="0" w:lastRowFirstColumn="0" w:lastRowLastColumn="0"/>
            </w:pPr>
            <w:r>
              <w:t>Free text</w:t>
            </w:r>
          </w:p>
        </w:tc>
      </w:tr>
      <w:tr w:rsidR="00030813" w:rsidRPr="0029386D" w14:paraId="5491C0D5"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shd w:val="clear" w:color="auto" w:fill="FBD4B4" w:themeFill="accent6" w:themeFillTint="66"/>
            <w:tcPrChange w:id="256" w:author="Dariusz Bogumil" w:date="2022-03-02T18:29:00Z">
              <w:tcPr>
                <w:tcW w:w="2445" w:type="dxa"/>
                <w:gridSpan w:val="2"/>
                <w:shd w:val="clear" w:color="auto" w:fill="FBD4B4" w:themeFill="accent6" w:themeFillTint="66"/>
              </w:tcPr>
            </w:tcPrChange>
          </w:tcPr>
          <w:p w14:paraId="15346873" w14:textId="748203F4" w:rsidR="00030813" w:rsidRPr="0029386D" w:rsidRDefault="00D840E6" w:rsidP="00DC5739">
            <w:pPr>
              <w:pStyle w:val="ListParagraph"/>
              <w:ind w:left="0"/>
              <w:jc w:val="left"/>
              <w:cnfStyle w:val="001000100000" w:firstRow="0" w:lastRow="0" w:firstColumn="1" w:lastColumn="0" w:oddVBand="0" w:evenVBand="0" w:oddHBand="1" w:evenHBand="0" w:firstRowFirstColumn="0" w:firstRowLastColumn="0" w:lastRowFirstColumn="0" w:lastRowLastColumn="0"/>
            </w:pPr>
            <w:r>
              <w:t>Pre-</w:t>
            </w:r>
            <w:r w:rsidR="006611FE">
              <w:t>boarding Litigation</w:t>
            </w:r>
          </w:p>
        </w:tc>
        <w:tc>
          <w:tcPr>
            <w:tcW w:w="2462" w:type="dxa"/>
            <w:shd w:val="clear" w:color="auto" w:fill="FBD4B4" w:themeFill="accent6" w:themeFillTint="66"/>
            <w:tcPrChange w:id="257" w:author="Dariusz Bogumil" w:date="2022-03-02T18:29:00Z">
              <w:tcPr>
                <w:tcW w:w="2462" w:type="dxa"/>
                <w:gridSpan w:val="2"/>
                <w:shd w:val="clear" w:color="auto" w:fill="FBD4B4" w:themeFill="accent6" w:themeFillTint="66"/>
              </w:tcPr>
            </w:tcPrChange>
          </w:tcPr>
          <w:p w14:paraId="1697BD7A" w14:textId="77777777" w:rsidR="00030813" w:rsidRPr="0029386D" w:rsidRDefault="00030813" w:rsidP="00DC5739">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5073" w:type="dxa"/>
            <w:shd w:val="clear" w:color="auto" w:fill="FBD4B4" w:themeFill="accent6" w:themeFillTint="66"/>
            <w:tcPrChange w:id="258" w:author="Dariusz Bogumil" w:date="2022-03-02T18:29:00Z">
              <w:tcPr>
                <w:tcW w:w="5073" w:type="dxa"/>
                <w:gridSpan w:val="2"/>
                <w:shd w:val="clear" w:color="auto" w:fill="FBD4B4" w:themeFill="accent6" w:themeFillTint="66"/>
              </w:tcPr>
            </w:tcPrChange>
          </w:tcPr>
          <w:p w14:paraId="564C9F8D" w14:textId="77777777" w:rsidR="00030813" w:rsidRPr="0029386D" w:rsidRDefault="00030813" w:rsidP="00DC5739">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030813" w:rsidRPr="0029386D" w14:paraId="3DAB7B60"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59" w:author="Dariusz Bogumil" w:date="2022-03-02T18:29:00Z">
              <w:tcPr>
                <w:tcW w:w="2445" w:type="dxa"/>
                <w:gridSpan w:val="2"/>
              </w:tcPr>
            </w:tcPrChange>
          </w:tcPr>
          <w:p w14:paraId="5F78B819" w14:textId="4AA639AB" w:rsidR="00030813" w:rsidRPr="0029386D" w:rsidRDefault="006611FE" w:rsidP="00DC5739">
            <w:pPr>
              <w:pStyle w:val="ListParagraph"/>
              <w:ind w:left="0"/>
              <w:jc w:val="left"/>
              <w:rPr>
                <w:b w:val="0"/>
              </w:rPr>
            </w:pPr>
            <w:r>
              <w:t>Pre- Attorney Name</w:t>
            </w:r>
          </w:p>
        </w:tc>
        <w:tc>
          <w:tcPr>
            <w:tcW w:w="2462" w:type="dxa"/>
            <w:tcPrChange w:id="260" w:author="Dariusz Bogumil" w:date="2022-03-02T18:29:00Z">
              <w:tcPr>
                <w:tcW w:w="2462" w:type="dxa"/>
                <w:gridSpan w:val="2"/>
              </w:tcPr>
            </w:tcPrChange>
          </w:tcPr>
          <w:p w14:paraId="353B90FE" w14:textId="7510239B" w:rsidR="00030813" w:rsidRPr="0029386D" w:rsidRDefault="006611FE"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5073" w:type="dxa"/>
            <w:tcPrChange w:id="261" w:author="Dariusz Bogumil" w:date="2022-03-02T18:29:00Z">
              <w:tcPr>
                <w:tcW w:w="5073" w:type="dxa"/>
                <w:gridSpan w:val="2"/>
              </w:tcPr>
            </w:tcPrChange>
          </w:tcPr>
          <w:p w14:paraId="4936280E" w14:textId="55545A2D" w:rsidR="00030813" w:rsidRPr="005421F4" w:rsidRDefault="00030813" w:rsidP="00030813">
            <w:pPr>
              <w:pStyle w:val="ListParagraph"/>
              <w:ind w:left="0"/>
              <w:cnfStyle w:val="000000000000" w:firstRow="0" w:lastRow="0" w:firstColumn="0" w:lastColumn="0" w:oddVBand="0" w:evenVBand="0" w:oddHBand="0" w:evenHBand="0" w:firstRowFirstColumn="0" w:firstRowLastColumn="0" w:lastRowFirstColumn="0" w:lastRowLastColumn="0"/>
            </w:pPr>
          </w:p>
        </w:tc>
      </w:tr>
      <w:tr w:rsidR="00030813" w:rsidRPr="0029386D" w14:paraId="2BB0F146"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62" w:author="Dariusz Bogumil" w:date="2022-03-02T18:29:00Z">
              <w:tcPr>
                <w:tcW w:w="2445" w:type="dxa"/>
                <w:gridSpan w:val="2"/>
              </w:tcPr>
            </w:tcPrChange>
          </w:tcPr>
          <w:p w14:paraId="76A8E6FE" w14:textId="0566D858" w:rsidR="00030813" w:rsidRPr="0029386D" w:rsidRDefault="006777E1" w:rsidP="00DC5739">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Pre-Litigation Status</w:t>
            </w:r>
          </w:p>
        </w:tc>
        <w:tc>
          <w:tcPr>
            <w:tcW w:w="2462" w:type="dxa"/>
            <w:tcPrChange w:id="263" w:author="Dariusz Bogumil" w:date="2022-03-02T18:29:00Z">
              <w:tcPr>
                <w:tcW w:w="2462" w:type="dxa"/>
                <w:gridSpan w:val="2"/>
              </w:tcPr>
            </w:tcPrChange>
          </w:tcPr>
          <w:p w14:paraId="48B2854D" w14:textId="388E821D" w:rsidR="00030813" w:rsidRPr="0029386D" w:rsidRDefault="006777E1" w:rsidP="00DC5739">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5073" w:type="dxa"/>
            <w:tcPrChange w:id="264" w:author="Dariusz Bogumil" w:date="2022-03-02T18:29:00Z">
              <w:tcPr>
                <w:tcW w:w="5073" w:type="dxa"/>
                <w:gridSpan w:val="2"/>
              </w:tcPr>
            </w:tcPrChange>
          </w:tcPr>
          <w:p w14:paraId="03B0AB86" w14:textId="75861624" w:rsidR="00030813" w:rsidRPr="005421F4" w:rsidRDefault="00030813" w:rsidP="00DC5739">
            <w:pPr>
              <w:pStyle w:val="ListParagraph"/>
              <w:ind w:left="0"/>
              <w:cnfStyle w:val="000000100000" w:firstRow="0" w:lastRow="0" w:firstColumn="0" w:lastColumn="0" w:oddVBand="0" w:evenVBand="0" w:oddHBand="1" w:evenHBand="0" w:firstRowFirstColumn="0" w:firstRowLastColumn="0" w:lastRowFirstColumn="0" w:lastRowLastColumn="0"/>
            </w:pPr>
          </w:p>
        </w:tc>
      </w:tr>
      <w:tr w:rsidR="00EE589B" w:rsidRPr="0029386D" w14:paraId="7BBE58C9"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65" w:author="Dariusz Bogumil" w:date="2022-03-02T18:29:00Z">
              <w:tcPr>
                <w:tcW w:w="2445" w:type="dxa"/>
                <w:gridSpan w:val="2"/>
              </w:tcPr>
            </w:tcPrChange>
          </w:tcPr>
          <w:p w14:paraId="5EA6DBD6" w14:textId="46900A25" w:rsidR="00EE589B" w:rsidRPr="0029386D" w:rsidRDefault="006777E1" w:rsidP="00DC5739">
            <w:pPr>
              <w:pStyle w:val="ListParagraph"/>
              <w:ind w:left="0"/>
              <w:jc w:val="left"/>
              <w:rPr>
                <w:b w:val="0"/>
              </w:rPr>
            </w:pPr>
            <w:r>
              <w:t>Pre-</w:t>
            </w:r>
            <w:r w:rsidR="00FE7464">
              <w:t xml:space="preserve"> Job County</w:t>
            </w:r>
          </w:p>
        </w:tc>
        <w:tc>
          <w:tcPr>
            <w:tcW w:w="2462" w:type="dxa"/>
            <w:tcPrChange w:id="266" w:author="Dariusz Bogumil" w:date="2022-03-02T18:29:00Z">
              <w:tcPr>
                <w:tcW w:w="2462" w:type="dxa"/>
                <w:gridSpan w:val="2"/>
              </w:tcPr>
            </w:tcPrChange>
          </w:tcPr>
          <w:p w14:paraId="0E96AECF" w14:textId="17FF7109" w:rsidR="00EE589B" w:rsidRPr="0029386D" w:rsidRDefault="00EE589B" w:rsidP="00FE7464">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5073" w:type="dxa"/>
            <w:tcPrChange w:id="267" w:author="Dariusz Bogumil" w:date="2022-03-02T18:29:00Z">
              <w:tcPr>
                <w:tcW w:w="5073" w:type="dxa"/>
                <w:gridSpan w:val="2"/>
              </w:tcPr>
            </w:tcPrChange>
          </w:tcPr>
          <w:p w14:paraId="45BCEC34" w14:textId="3DA03518" w:rsidR="00EE589B" w:rsidRPr="0029386D" w:rsidRDefault="00EE589B" w:rsidP="00DC5739">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7D83BF7C"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shd w:val="clear" w:color="auto" w:fill="FBD4B4" w:themeFill="accent6" w:themeFillTint="66"/>
            <w:tcPrChange w:id="268" w:author="Dariusz Bogumil" w:date="2022-03-02T18:29:00Z">
              <w:tcPr>
                <w:tcW w:w="2445" w:type="dxa"/>
                <w:gridSpan w:val="2"/>
                <w:shd w:val="clear" w:color="auto" w:fill="FBD4B4" w:themeFill="accent6" w:themeFillTint="66"/>
              </w:tcPr>
            </w:tcPrChange>
          </w:tcPr>
          <w:p w14:paraId="496CA160" w14:textId="1864808C" w:rsidR="00E50640" w:rsidRPr="0029386D" w:rsidRDefault="00E50640" w:rsidP="001838A3">
            <w:pPr>
              <w:pStyle w:val="ListParagraph"/>
              <w:ind w:left="0"/>
              <w:jc w:val="left"/>
              <w:cnfStyle w:val="001000100000" w:firstRow="0" w:lastRow="0" w:firstColumn="1" w:lastColumn="0" w:oddVBand="0" w:evenVBand="0" w:oddHBand="1" w:evenHBand="0" w:firstRowFirstColumn="0" w:firstRowLastColumn="0" w:lastRowFirstColumn="0" w:lastRowLastColumn="0"/>
            </w:pPr>
            <w:r>
              <w:t>Onboarding and Provider Communications</w:t>
            </w:r>
          </w:p>
        </w:tc>
        <w:tc>
          <w:tcPr>
            <w:tcW w:w="2462" w:type="dxa"/>
            <w:shd w:val="clear" w:color="auto" w:fill="FBD4B4" w:themeFill="accent6" w:themeFillTint="66"/>
            <w:tcPrChange w:id="269" w:author="Dariusz Bogumil" w:date="2022-03-02T18:29:00Z">
              <w:tcPr>
                <w:tcW w:w="2462" w:type="dxa"/>
                <w:gridSpan w:val="2"/>
                <w:shd w:val="clear" w:color="auto" w:fill="FBD4B4" w:themeFill="accent6" w:themeFillTint="66"/>
              </w:tcPr>
            </w:tcPrChange>
          </w:tcPr>
          <w:p w14:paraId="6777C986"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5073" w:type="dxa"/>
            <w:shd w:val="clear" w:color="auto" w:fill="FBD4B4" w:themeFill="accent6" w:themeFillTint="66"/>
            <w:tcPrChange w:id="270" w:author="Dariusz Bogumil" w:date="2022-03-02T18:29:00Z">
              <w:tcPr>
                <w:tcW w:w="5073" w:type="dxa"/>
                <w:gridSpan w:val="2"/>
                <w:shd w:val="clear" w:color="auto" w:fill="FBD4B4" w:themeFill="accent6" w:themeFillTint="66"/>
              </w:tcPr>
            </w:tcPrChange>
          </w:tcPr>
          <w:p w14:paraId="797AF7DD"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EF105D" w:rsidRPr="0029386D" w14:paraId="51DEA9B9"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71" w:author="Dariusz Bogumil" w:date="2022-03-02T18:29:00Z">
              <w:tcPr>
                <w:tcW w:w="2445" w:type="dxa"/>
                <w:gridSpan w:val="2"/>
              </w:tcPr>
            </w:tcPrChange>
          </w:tcPr>
          <w:p w14:paraId="1B960C1B" w14:textId="1692BF9D" w:rsidR="00EF105D" w:rsidRPr="0029386D" w:rsidRDefault="00EF105D" w:rsidP="00C41A75">
            <w:pPr>
              <w:pStyle w:val="ListParagraph"/>
              <w:ind w:left="0"/>
              <w:jc w:val="left"/>
              <w:rPr>
                <w:b w:val="0"/>
              </w:rPr>
            </w:pPr>
            <w:r>
              <w:t>Requires attention</w:t>
            </w:r>
          </w:p>
        </w:tc>
        <w:tc>
          <w:tcPr>
            <w:tcW w:w="2462" w:type="dxa"/>
            <w:tcPrChange w:id="272" w:author="Dariusz Bogumil" w:date="2022-03-02T18:29:00Z">
              <w:tcPr>
                <w:tcW w:w="2462" w:type="dxa"/>
                <w:gridSpan w:val="2"/>
              </w:tcPr>
            </w:tcPrChange>
          </w:tcPr>
          <w:p w14:paraId="665B3B20" w14:textId="381D2138" w:rsidR="00EF105D" w:rsidRPr="0029386D" w:rsidRDefault="00EF105D"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Yes/No </w:t>
            </w:r>
          </w:p>
        </w:tc>
        <w:tc>
          <w:tcPr>
            <w:tcW w:w="5073" w:type="dxa"/>
            <w:tcPrChange w:id="273" w:author="Dariusz Bogumil" w:date="2022-03-02T18:29:00Z">
              <w:tcPr>
                <w:tcW w:w="5073" w:type="dxa"/>
                <w:gridSpan w:val="2"/>
              </w:tcPr>
            </w:tcPrChange>
          </w:tcPr>
          <w:p w14:paraId="54F83A3A" w14:textId="77777777" w:rsidR="00EF105D" w:rsidRPr="0029386D" w:rsidRDefault="00EF105D"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90014" w:rsidRPr="0029386D" w14:paraId="542D41DC"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74" w:author="Dariusz Bogumil" w:date="2022-03-02T18:29:00Z">
              <w:tcPr>
                <w:tcW w:w="2445" w:type="dxa"/>
                <w:gridSpan w:val="2"/>
              </w:tcPr>
            </w:tcPrChange>
          </w:tcPr>
          <w:p w14:paraId="5A076A5D" w14:textId="48344C46" w:rsidR="00290014" w:rsidRPr="0029386D" w:rsidRDefault="001E2984" w:rsidP="00DC5739">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ONB Comments</w:t>
            </w:r>
          </w:p>
        </w:tc>
        <w:tc>
          <w:tcPr>
            <w:tcW w:w="2462" w:type="dxa"/>
            <w:tcPrChange w:id="275" w:author="Dariusz Bogumil" w:date="2022-03-02T18:29:00Z">
              <w:tcPr>
                <w:tcW w:w="2462" w:type="dxa"/>
                <w:gridSpan w:val="2"/>
              </w:tcPr>
            </w:tcPrChange>
          </w:tcPr>
          <w:p w14:paraId="69884CBF" w14:textId="679644DB" w:rsidR="00290014" w:rsidRPr="0029386D" w:rsidRDefault="001E2984" w:rsidP="00DC5739">
            <w:pPr>
              <w:pStyle w:val="ListParagraph"/>
              <w:ind w:left="0"/>
              <w:jc w:val="left"/>
              <w:cnfStyle w:val="000000100000" w:firstRow="0" w:lastRow="0" w:firstColumn="0" w:lastColumn="0" w:oddVBand="0" w:evenVBand="0" w:oddHBand="1" w:evenHBand="0" w:firstRowFirstColumn="0" w:firstRowLastColumn="0" w:lastRowFirstColumn="0" w:lastRowLastColumn="0"/>
            </w:pPr>
            <w:r>
              <w:t>Large Text</w:t>
            </w:r>
          </w:p>
        </w:tc>
        <w:tc>
          <w:tcPr>
            <w:tcW w:w="5073" w:type="dxa"/>
            <w:tcPrChange w:id="276" w:author="Dariusz Bogumil" w:date="2022-03-02T18:29:00Z">
              <w:tcPr>
                <w:tcW w:w="5073" w:type="dxa"/>
                <w:gridSpan w:val="2"/>
              </w:tcPr>
            </w:tcPrChange>
          </w:tcPr>
          <w:p w14:paraId="2CF528DC" w14:textId="31AC4103" w:rsidR="00290014" w:rsidRPr="0029386D" w:rsidRDefault="00290014" w:rsidP="00DC5739">
            <w:pPr>
              <w:pStyle w:val="ListParagraph"/>
              <w:ind w:left="0"/>
              <w:cnfStyle w:val="000000100000" w:firstRow="0" w:lastRow="0" w:firstColumn="0" w:lastColumn="0" w:oddVBand="0" w:evenVBand="0" w:oddHBand="1" w:evenHBand="0" w:firstRowFirstColumn="0" w:firstRowLastColumn="0" w:lastRowFirstColumn="0" w:lastRowLastColumn="0"/>
            </w:pPr>
          </w:p>
        </w:tc>
      </w:tr>
      <w:tr w:rsidR="00290014" w:rsidRPr="0029386D" w14:paraId="37EBAD30"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77" w:author="Dariusz Bogumil" w:date="2022-03-02T18:29:00Z">
              <w:tcPr>
                <w:tcW w:w="2445" w:type="dxa"/>
                <w:gridSpan w:val="2"/>
              </w:tcPr>
            </w:tcPrChange>
          </w:tcPr>
          <w:p w14:paraId="674468C4" w14:textId="4F9F3D58" w:rsidR="00290014" w:rsidRPr="0029386D" w:rsidRDefault="00BD7E22" w:rsidP="00DC5739">
            <w:pPr>
              <w:pStyle w:val="ListParagraph"/>
              <w:ind w:left="0"/>
              <w:jc w:val="left"/>
              <w:rPr>
                <w:b w:val="0"/>
              </w:rPr>
            </w:pPr>
            <w:r>
              <w:t xml:space="preserve">Claim </w:t>
            </w:r>
            <w:r w:rsidR="00290014">
              <w:t>Underwriter</w:t>
            </w:r>
          </w:p>
        </w:tc>
        <w:tc>
          <w:tcPr>
            <w:tcW w:w="2462" w:type="dxa"/>
            <w:tcPrChange w:id="278" w:author="Dariusz Bogumil" w:date="2022-03-02T18:29:00Z">
              <w:tcPr>
                <w:tcW w:w="2462" w:type="dxa"/>
                <w:gridSpan w:val="2"/>
              </w:tcPr>
            </w:tcPrChange>
          </w:tcPr>
          <w:p w14:paraId="46740ADC" w14:textId="77777777" w:rsidR="00290014" w:rsidRPr="0029386D" w:rsidRDefault="00290014"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User </w:t>
            </w:r>
          </w:p>
        </w:tc>
        <w:tc>
          <w:tcPr>
            <w:tcW w:w="5073" w:type="dxa"/>
            <w:tcPrChange w:id="279" w:author="Dariusz Bogumil" w:date="2022-03-02T18:29:00Z">
              <w:tcPr>
                <w:tcW w:w="5073" w:type="dxa"/>
                <w:gridSpan w:val="2"/>
              </w:tcPr>
            </w:tcPrChange>
          </w:tcPr>
          <w:p w14:paraId="6CD163B9" w14:textId="32704BA7" w:rsidR="00290014" w:rsidRPr="0029386D" w:rsidRDefault="00290014" w:rsidP="00DC5739">
            <w:pPr>
              <w:pStyle w:val="ListParagraph"/>
              <w:ind w:left="0"/>
              <w:cnfStyle w:val="000000000000" w:firstRow="0" w:lastRow="0" w:firstColumn="0" w:lastColumn="0" w:oddVBand="0" w:evenVBand="0" w:oddHBand="0" w:evenHBand="0" w:firstRowFirstColumn="0" w:firstRowLastColumn="0" w:lastRowFirstColumn="0" w:lastRowLastColumn="0"/>
            </w:pPr>
            <w:r>
              <w:t xml:space="preserve">The user that </w:t>
            </w:r>
            <w:r w:rsidR="00BD7E22">
              <w:t>analyzed</w:t>
            </w:r>
            <w:r>
              <w:t xml:space="preserve"> the claim</w:t>
            </w:r>
          </w:p>
        </w:tc>
      </w:tr>
      <w:tr w:rsidR="00290014" w:rsidRPr="0029386D" w14:paraId="1855668E"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80" w:author="Dariusz Bogumil" w:date="2022-03-02T18:29:00Z">
              <w:tcPr>
                <w:tcW w:w="2445" w:type="dxa"/>
                <w:gridSpan w:val="2"/>
              </w:tcPr>
            </w:tcPrChange>
          </w:tcPr>
          <w:p w14:paraId="675FE360" w14:textId="7BF7E881" w:rsidR="00290014" w:rsidRPr="0029386D" w:rsidRDefault="00BD7E22" w:rsidP="00DC5739">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Claim Acceptant</w:t>
            </w:r>
          </w:p>
        </w:tc>
        <w:tc>
          <w:tcPr>
            <w:tcW w:w="2462" w:type="dxa"/>
            <w:tcPrChange w:id="281" w:author="Dariusz Bogumil" w:date="2022-03-02T18:29:00Z">
              <w:tcPr>
                <w:tcW w:w="2462" w:type="dxa"/>
                <w:gridSpan w:val="2"/>
              </w:tcPr>
            </w:tcPrChange>
          </w:tcPr>
          <w:p w14:paraId="64A2CB04" w14:textId="77777777" w:rsidR="00290014" w:rsidRPr="0029386D" w:rsidRDefault="00290014" w:rsidP="00DC5739">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User </w:t>
            </w:r>
          </w:p>
        </w:tc>
        <w:tc>
          <w:tcPr>
            <w:tcW w:w="5073" w:type="dxa"/>
            <w:tcPrChange w:id="282" w:author="Dariusz Bogumil" w:date="2022-03-02T18:29:00Z">
              <w:tcPr>
                <w:tcW w:w="5073" w:type="dxa"/>
                <w:gridSpan w:val="2"/>
              </w:tcPr>
            </w:tcPrChange>
          </w:tcPr>
          <w:p w14:paraId="54533CEE" w14:textId="5A9C1A35" w:rsidR="00290014" w:rsidRPr="0029386D" w:rsidRDefault="00290014" w:rsidP="00DC5739">
            <w:pPr>
              <w:pStyle w:val="ListParagraph"/>
              <w:ind w:left="0"/>
              <w:cnfStyle w:val="000000100000" w:firstRow="0" w:lastRow="0" w:firstColumn="0" w:lastColumn="0" w:oddVBand="0" w:evenVBand="0" w:oddHBand="1" w:evenHBand="0" w:firstRowFirstColumn="0" w:firstRowLastColumn="0" w:lastRowFirstColumn="0" w:lastRowLastColumn="0"/>
            </w:pPr>
            <w:r>
              <w:t xml:space="preserve">The user that </w:t>
            </w:r>
            <w:r w:rsidR="00BD7E22">
              <w:t xml:space="preserve">accepted </w:t>
            </w:r>
            <w:r>
              <w:t>the claim</w:t>
            </w:r>
          </w:p>
        </w:tc>
      </w:tr>
      <w:tr w:rsidR="00290014" w:rsidRPr="0029386D" w14:paraId="6A03B527"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83" w:author="Dariusz Bogumil" w:date="2022-03-02T18:29:00Z">
              <w:tcPr>
                <w:tcW w:w="2445" w:type="dxa"/>
                <w:gridSpan w:val="2"/>
              </w:tcPr>
            </w:tcPrChange>
          </w:tcPr>
          <w:p w14:paraId="1F4C253D" w14:textId="18A45532" w:rsidR="00290014" w:rsidRPr="0029386D" w:rsidRDefault="00283B2F" w:rsidP="00DC5739">
            <w:pPr>
              <w:pStyle w:val="ListParagraph"/>
              <w:ind w:left="0"/>
              <w:jc w:val="left"/>
              <w:rPr>
                <w:b w:val="0"/>
              </w:rPr>
            </w:pPr>
            <w:r>
              <w:t>ONB Address</w:t>
            </w:r>
          </w:p>
        </w:tc>
        <w:tc>
          <w:tcPr>
            <w:tcW w:w="2462" w:type="dxa"/>
            <w:tcPrChange w:id="284" w:author="Dariusz Bogumil" w:date="2022-03-02T18:29:00Z">
              <w:tcPr>
                <w:tcW w:w="2462" w:type="dxa"/>
                <w:gridSpan w:val="2"/>
              </w:tcPr>
            </w:tcPrChange>
          </w:tcPr>
          <w:p w14:paraId="473D4BDC" w14:textId="137F00F0" w:rsidR="00290014" w:rsidRPr="0029386D" w:rsidRDefault="00283B2F" w:rsidP="00DC5739">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r w:rsidR="00290014">
              <w:t xml:space="preserve"> </w:t>
            </w:r>
          </w:p>
        </w:tc>
        <w:tc>
          <w:tcPr>
            <w:tcW w:w="5073" w:type="dxa"/>
            <w:tcPrChange w:id="285" w:author="Dariusz Bogumil" w:date="2022-03-02T18:29:00Z">
              <w:tcPr>
                <w:tcW w:w="5073" w:type="dxa"/>
                <w:gridSpan w:val="2"/>
              </w:tcPr>
            </w:tcPrChange>
          </w:tcPr>
          <w:p w14:paraId="15940154" w14:textId="49A7B4F1" w:rsidR="00290014" w:rsidRPr="0029386D" w:rsidRDefault="00926614" w:rsidP="00DC5739">
            <w:pPr>
              <w:pStyle w:val="ListParagraph"/>
              <w:ind w:left="0"/>
              <w:cnfStyle w:val="000000000000" w:firstRow="0" w:lastRow="0" w:firstColumn="0" w:lastColumn="0" w:oddVBand="0" w:evenVBand="0" w:oddHBand="0" w:evenHBand="0" w:firstRowFirstColumn="0" w:firstRowLastColumn="0" w:lastRowFirstColumn="0" w:lastRowLastColumn="0"/>
            </w:pPr>
            <w:r>
              <w:t>Address</w:t>
            </w:r>
            <w:r w:rsidR="00214146">
              <w:t>. o</w:t>
            </w:r>
            <w:r>
              <w:t xml:space="preserve">f </w:t>
            </w:r>
            <w:r w:rsidR="00C10AE2">
              <w:t xml:space="preserve">Insured </w:t>
            </w:r>
            <w:r w:rsidR="00380C55">
              <w:t xml:space="preserve">and other data </w:t>
            </w:r>
            <w:r>
              <w:t>OCRed or typed from copies of documents</w:t>
            </w:r>
          </w:p>
        </w:tc>
      </w:tr>
      <w:tr w:rsidR="00290014" w:rsidRPr="0029386D" w14:paraId="38FED6CE"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86" w:author="Dariusz Bogumil" w:date="2022-03-02T18:29:00Z">
              <w:tcPr>
                <w:tcW w:w="2445" w:type="dxa"/>
                <w:gridSpan w:val="2"/>
              </w:tcPr>
            </w:tcPrChange>
          </w:tcPr>
          <w:p w14:paraId="2B497781" w14:textId="2F0533CA" w:rsidR="00290014" w:rsidRPr="0029386D" w:rsidRDefault="00283B2F" w:rsidP="00DC5739">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ONB City</w:t>
            </w:r>
          </w:p>
        </w:tc>
        <w:tc>
          <w:tcPr>
            <w:tcW w:w="2462" w:type="dxa"/>
            <w:tcPrChange w:id="287" w:author="Dariusz Bogumil" w:date="2022-03-02T18:29:00Z">
              <w:tcPr>
                <w:tcW w:w="2462" w:type="dxa"/>
                <w:gridSpan w:val="2"/>
              </w:tcPr>
            </w:tcPrChange>
          </w:tcPr>
          <w:p w14:paraId="3C7A5DA4" w14:textId="2C07C72B" w:rsidR="00290014" w:rsidRPr="0029386D" w:rsidRDefault="00283B2F" w:rsidP="00DC5739">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5073" w:type="dxa"/>
            <w:tcPrChange w:id="288" w:author="Dariusz Bogumil" w:date="2022-03-02T18:29:00Z">
              <w:tcPr>
                <w:tcW w:w="5073" w:type="dxa"/>
                <w:gridSpan w:val="2"/>
              </w:tcPr>
            </w:tcPrChange>
          </w:tcPr>
          <w:p w14:paraId="3D6724E2" w14:textId="45B319D8" w:rsidR="00290014" w:rsidRPr="0029386D" w:rsidRDefault="00290014" w:rsidP="00DC5739">
            <w:pPr>
              <w:pStyle w:val="ListParagraph"/>
              <w:ind w:left="0"/>
              <w:cnfStyle w:val="000000100000" w:firstRow="0" w:lastRow="0" w:firstColumn="0" w:lastColumn="0" w:oddVBand="0" w:evenVBand="0" w:oddHBand="1" w:evenHBand="0" w:firstRowFirstColumn="0" w:firstRowLastColumn="0" w:lastRowFirstColumn="0" w:lastRowLastColumn="0"/>
            </w:pPr>
          </w:p>
        </w:tc>
      </w:tr>
      <w:tr w:rsidR="00283B2F" w:rsidRPr="0029386D" w14:paraId="44005937"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89" w:author="Dariusz Bogumil" w:date="2022-03-02T18:29:00Z">
              <w:tcPr>
                <w:tcW w:w="2445" w:type="dxa"/>
                <w:gridSpan w:val="2"/>
              </w:tcPr>
            </w:tcPrChange>
          </w:tcPr>
          <w:p w14:paraId="017B48B9" w14:textId="61306B12" w:rsidR="00283B2F" w:rsidRPr="00283B2F" w:rsidRDefault="00283B2F" w:rsidP="00C41A75">
            <w:pPr>
              <w:pStyle w:val="ListParagraph"/>
              <w:ind w:left="0"/>
              <w:jc w:val="left"/>
              <w:rPr>
                <w:b w:val="0"/>
                <w:bCs w:val="0"/>
              </w:rPr>
            </w:pPr>
            <w:r>
              <w:lastRenderedPageBreak/>
              <w:t>O</w:t>
            </w:r>
            <w:r w:rsidR="00380C55">
              <w:t>NB</w:t>
            </w:r>
            <w:r>
              <w:t xml:space="preserve"> ZIP</w:t>
            </w:r>
          </w:p>
        </w:tc>
        <w:tc>
          <w:tcPr>
            <w:tcW w:w="2462" w:type="dxa"/>
            <w:tcPrChange w:id="290" w:author="Dariusz Bogumil" w:date="2022-03-02T18:29:00Z">
              <w:tcPr>
                <w:tcW w:w="2462" w:type="dxa"/>
                <w:gridSpan w:val="2"/>
              </w:tcPr>
            </w:tcPrChange>
          </w:tcPr>
          <w:p w14:paraId="71A18ADD" w14:textId="77777777" w:rsidR="00283B2F" w:rsidRPr="0029386D" w:rsidRDefault="00283B2F"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5073" w:type="dxa"/>
            <w:tcPrChange w:id="291" w:author="Dariusz Bogumil" w:date="2022-03-02T18:29:00Z">
              <w:tcPr>
                <w:tcW w:w="5073" w:type="dxa"/>
                <w:gridSpan w:val="2"/>
              </w:tcPr>
            </w:tcPrChange>
          </w:tcPr>
          <w:p w14:paraId="5D594030" w14:textId="77777777" w:rsidR="00283B2F" w:rsidRPr="0029386D" w:rsidRDefault="00283B2F"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83B2F" w:rsidRPr="0029386D" w14:paraId="4817CF4C"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92" w:author="Dariusz Bogumil" w:date="2022-03-02T18:29:00Z">
              <w:tcPr>
                <w:tcW w:w="2445" w:type="dxa"/>
                <w:gridSpan w:val="2"/>
              </w:tcPr>
            </w:tcPrChange>
          </w:tcPr>
          <w:p w14:paraId="5C6B5C69" w14:textId="6ABD4B7F" w:rsidR="00283B2F" w:rsidRPr="00283B2F" w:rsidRDefault="00380C55" w:rsidP="00C41A75">
            <w:pPr>
              <w:pStyle w:val="ListParagraph"/>
              <w:ind w:left="0"/>
              <w:jc w:val="left"/>
              <w:cnfStyle w:val="001000100000" w:firstRow="0" w:lastRow="0" w:firstColumn="1" w:lastColumn="0" w:oddVBand="0" w:evenVBand="0" w:oddHBand="1" w:evenHBand="0" w:firstRowFirstColumn="0" w:firstRowLastColumn="0" w:lastRowFirstColumn="0" w:lastRowLastColumn="0"/>
              <w:rPr>
                <w:b w:val="0"/>
                <w:bCs w:val="0"/>
              </w:rPr>
            </w:pPr>
            <w:r>
              <w:t xml:space="preserve">ONB </w:t>
            </w:r>
            <w:r w:rsidR="00283B2F">
              <w:t>State</w:t>
            </w:r>
          </w:p>
        </w:tc>
        <w:tc>
          <w:tcPr>
            <w:tcW w:w="2462" w:type="dxa"/>
            <w:tcPrChange w:id="293" w:author="Dariusz Bogumil" w:date="2022-03-02T18:29:00Z">
              <w:tcPr>
                <w:tcW w:w="2462" w:type="dxa"/>
                <w:gridSpan w:val="2"/>
              </w:tcPr>
            </w:tcPrChange>
          </w:tcPr>
          <w:p w14:paraId="1DC50249" w14:textId="77777777" w:rsidR="00283B2F" w:rsidRPr="0029386D" w:rsidRDefault="00283B2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5073" w:type="dxa"/>
            <w:tcPrChange w:id="294" w:author="Dariusz Bogumil" w:date="2022-03-02T18:29:00Z">
              <w:tcPr>
                <w:tcW w:w="5073" w:type="dxa"/>
                <w:gridSpan w:val="2"/>
              </w:tcPr>
            </w:tcPrChange>
          </w:tcPr>
          <w:p w14:paraId="29F571B4" w14:textId="77777777" w:rsidR="00283B2F" w:rsidRPr="0029386D" w:rsidRDefault="00283B2F"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83B2F" w:rsidRPr="0029386D" w14:paraId="69EBFA78"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95" w:author="Dariusz Bogumil" w:date="2022-03-02T18:29:00Z">
              <w:tcPr>
                <w:tcW w:w="2445" w:type="dxa"/>
                <w:gridSpan w:val="2"/>
              </w:tcPr>
            </w:tcPrChange>
          </w:tcPr>
          <w:p w14:paraId="54786655" w14:textId="0755B415" w:rsidR="00283B2F" w:rsidRPr="00283B2F" w:rsidRDefault="00380C55" w:rsidP="00C41A75">
            <w:pPr>
              <w:pStyle w:val="ListParagraph"/>
              <w:ind w:left="0"/>
              <w:jc w:val="left"/>
              <w:rPr>
                <w:b w:val="0"/>
                <w:bCs w:val="0"/>
              </w:rPr>
            </w:pPr>
            <w:r>
              <w:t xml:space="preserve">ONB </w:t>
            </w:r>
            <w:r w:rsidR="00FF0AC8">
              <w:t>Claim Number</w:t>
            </w:r>
          </w:p>
        </w:tc>
        <w:tc>
          <w:tcPr>
            <w:tcW w:w="2462" w:type="dxa"/>
            <w:tcPrChange w:id="296" w:author="Dariusz Bogumil" w:date="2022-03-02T18:29:00Z">
              <w:tcPr>
                <w:tcW w:w="2462" w:type="dxa"/>
                <w:gridSpan w:val="2"/>
              </w:tcPr>
            </w:tcPrChange>
          </w:tcPr>
          <w:p w14:paraId="29FAAEE9" w14:textId="77777777" w:rsidR="00283B2F" w:rsidRPr="0029386D" w:rsidRDefault="00283B2F"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5073" w:type="dxa"/>
            <w:tcPrChange w:id="297" w:author="Dariusz Bogumil" w:date="2022-03-02T18:29:00Z">
              <w:tcPr>
                <w:tcW w:w="5073" w:type="dxa"/>
                <w:gridSpan w:val="2"/>
              </w:tcPr>
            </w:tcPrChange>
          </w:tcPr>
          <w:p w14:paraId="1114E6EE" w14:textId="77777777" w:rsidR="00283B2F" w:rsidRPr="0029386D" w:rsidRDefault="00283B2F"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83B2F" w:rsidRPr="0029386D" w14:paraId="01C0B360"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298" w:author="Dariusz Bogumil" w:date="2022-03-02T18:29:00Z">
              <w:tcPr>
                <w:tcW w:w="2445" w:type="dxa"/>
                <w:gridSpan w:val="2"/>
              </w:tcPr>
            </w:tcPrChange>
          </w:tcPr>
          <w:p w14:paraId="1CF4CEC6" w14:textId="59559C83" w:rsidR="00283B2F" w:rsidRPr="00283B2F" w:rsidRDefault="00380C55" w:rsidP="00C41A75">
            <w:pPr>
              <w:pStyle w:val="ListParagraph"/>
              <w:ind w:left="0"/>
              <w:jc w:val="left"/>
              <w:cnfStyle w:val="001000100000" w:firstRow="0" w:lastRow="0" w:firstColumn="1" w:lastColumn="0" w:oddVBand="0" w:evenVBand="0" w:oddHBand="1" w:evenHBand="0" w:firstRowFirstColumn="0" w:firstRowLastColumn="0" w:lastRowFirstColumn="0" w:lastRowLastColumn="0"/>
              <w:rPr>
                <w:b w:val="0"/>
                <w:bCs w:val="0"/>
              </w:rPr>
            </w:pPr>
            <w:r>
              <w:t xml:space="preserve">ONB </w:t>
            </w:r>
            <w:r w:rsidR="00FF0AC8">
              <w:t>Policy</w:t>
            </w:r>
          </w:p>
        </w:tc>
        <w:tc>
          <w:tcPr>
            <w:tcW w:w="2462" w:type="dxa"/>
            <w:tcPrChange w:id="299" w:author="Dariusz Bogumil" w:date="2022-03-02T18:29:00Z">
              <w:tcPr>
                <w:tcW w:w="2462" w:type="dxa"/>
                <w:gridSpan w:val="2"/>
              </w:tcPr>
            </w:tcPrChange>
          </w:tcPr>
          <w:p w14:paraId="76AD3B19" w14:textId="77777777" w:rsidR="00283B2F" w:rsidRPr="0029386D" w:rsidRDefault="00283B2F"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5073" w:type="dxa"/>
            <w:tcPrChange w:id="300" w:author="Dariusz Bogumil" w:date="2022-03-02T18:29:00Z">
              <w:tcPr>
                <w:tcW w:w="5073" w:type="dxa"/>
                <w:gridSpan w:val="2"/>
              </w:tcPr>
            </w:tcPrChange>
          </w:tcPr>
          <w:p w14:paraId="6EC11E9F" w14:textId="77777777" w:rsidR="00283B2F" w:rsidRPr="0029386D" w:rsidRDefault="00283B2F"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13987" w:rsidRPr="0029386D" w14:paraId="71D042BF"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01" w:author="Dariusz Bogumil" w:date="2022-03-02T18:29:00Z">
              <w:tcPr>
                <w:tcW w:w="2445" w:type="dxa"/>
                <w:gridSpan w:val="2"/>
              </w:tcPr>
            </w:tcPrChange>
          </w:tcPr>
          <w:p w14:paraId="7F0E63E8" w14:textId="4BDC0AD3" w:rsidR="00813987" w:rsidRPr="00283B2F" w:rsidRDefault="00380C55" w:rsidP="00C41A75">
            <w:pPr>
              <w:pStyle w:val="ListParagraph"/>
              <w:ind w:left="0"/>
              <w:jc w:val="left"/>
              <w:rPr>
                <w:b w:val="0"/>
                <w:bCs w:val="0"/>
              </w:rPr>
            </w:pPr>
            <w:r>
              <w:t xml:space="preserve">ONB </w:t>
            </w:r>
            <w:r w:rsidR="00813987">
              <w:t>Email</w:t>
            </w:r>
          </w:p>
        </w:tc>
        <w:tc>
          <w:tcPr>
            <w:tcW w:w="2462" w:type="dxa"/>
            <w:tcPrChange w:id="302" w:author="Dariusz Bogumil" w:date="2022-03-02T18:29:00Z">
              <w:tcPr>
                <w:tcW w:w="2462" w:type="dxa"/>
                <w:gridSpan w:val="2"/>
              </w:tcPr>
            </w:tcPrChange>
          </w:tcPr>
          <w:p w14:paraId="661BBE8E" w14:textId="77777777" w:rsidR="00813987" w:rsidRPr="0029386D" w:rsidRDefault="00813987"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5073" w:type="dxa"/>
            <w:tcPrChange w:id="303" w:author="Dariusz Bogumil" w:date="2022-03-02T18:29:00Z">
              <w:tcPr>
                <w:tcW w:w="5073" w:type="dxa"/>
                <w:gridSpan w:val="2"/>
              </w:tcPr>
            </w:tcPrChange>
          </w:tcPr>
          <w:p w14:paraId="516A306A" w14:textId="77777777" w:rsidR="00813987" w:rsidRPr="0029386D" w:rsidRDefault="00813987"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13987" w:rsidRPr="0029386D" w14:paraId="3D6C145A"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04" w:author="Dariusz Bogumil" w:date="2022-03-02T18:29:00Z">
              <w:tcPr>
                <w:tcW w:w="2445" w:type="dxa"/>
                <w:gridSpan w:val="2"/>
              </w:tcPr>
            </w:tcPrChange>
          </w:tcPr>
          <w:p w14:paraId="6BE0EBA1" w14:textId="01C8ED77" w:rsidR="00813987" w:rsidRPr="00283B2F" w:rsidRDefault="00813987" w:rsidP="00C41A75">
            <w:pPr>
              <w:pStyle w:val="ListParagraph"/>
              <w:ind w:left="0"/>
              <w:jc w:val="left"/>
              <w:cnfStyle w:val="001000100000" w:firstRow="0" w:lastRow="0" w:firstColumn="1" w:lastColumn="0" w:oddVBand="0" w:evenVBand="0" w:oddHBand="1" w:evenHBand="0" w:firstRowFirstColumn="0" w:firstRowLastColumn="0" w:lastRowFirstColumn="0" w:lastRowLastColumn="0"/>
              <w:rPr>
                <w:b w:val="0"/>
                <w:bCs w:val="0"/>
              </w:rPr>
            </w:pPr>
            <w:r>
              <w:t>Client Signature</w:t>
            </w:r>
          </w:p>
        </w:tc>
        <w:tc>
          <w:tcPr>
            <w:tcW w:w="2462" w:type="dxa"/>
            <w:tcPrChange w:id="305" w:author="Dariusz Bogumil" w:date="2022-03-02T18:29:00Z">
              <w:tcPr>
                <w:tcW w:w="2462" w:type="dxa"/>
                <w:gridSpan w:val="2"/>
              </w:tcPr>
            </w:tcPrChange>
          </w:tcPr>
          <w:p w14:paraId="2EBC6AC9" w14:textId="77777777" w:rsidR="00813987" w:rsidRPr="0029386D" w:rsidRDefault="00813987"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5073" w:type="dxa"/>
            <w:tcPrChange w:id="306" w:author="Dariusz Bogumil" w:date="2022-03-02T18:29:00Z">
              <w:tcPr>
                <w:tcW w:w="5073" w:type="dxa"/>
                <w:gridSpan w:val="2"/>
              </w:tcPr>
            </w:tcPrChange>
          </w:tcPr>
          <w:p w14:paraId="0D597F0F" w14:textId="77777777" w:rsidR="00813987" w:rsidRPr="0029386D" w:rsidRDefault="00813987"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83B2F" w:rsidRPr="0029386D" w14:paraId="3B534261"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07" w:author="Dariusz Bogumil" w:date="2022-03-02T18:29:00Z">
              <w:tcPr>
                <w:tcW w:w="2445" w:type="dxa"/>
                <w:gridSpan w:val="2"/>
              </w:tcPr>
            </w:tcPrChange>
          </w:tcPr>
          <w:p w14:paraId="58AE15DB" w14:textId="6A3ED691" w:rsidR="00283B2F" w:rsidRPr="00283B2F" w:rsidRDefault="00FF0AC8" w:rsidP="00C41A75">
            <w:pPr>
              <w:pStyle w:val="ListParagraph"/>
              <w:ind w:left="0"/>
              <w:jc w:val="left"/>
              <w:rPr>
                <w:b w:val="0"/>
                <w:bCs w:val="0"/>
              </w:rPr>
            </w:pPr>
            <w:r>
              <w:t>Home Owner Signature</w:t>
            </w:r>
          </w:p>
        </w:tc>
        <w:tc>
          <w:tcPr>
            <w:tcW w:w="2462" w:type="dxa"/>
            <w:tcPrChange w:id="308" w:author="Dariusz Bogumil" w:date="2022-03-02T18:29:00Z">
              <w:tcPr>
                <w:tcW w:w="2462" w:type="dxa"/>
                <w:gridSpan w:val="2"/>
              </w:tcPr>
            </w:tcPrChange>
          </w:tcPr>
          <w:p w14:paraId="2989644E" w14:textId="77777777" w:rsidR="00283B2F" w:rsidRPr="0029386D" w:rsidRDefault="00283B2F"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5073" w:type="dxa"/>
            <w:tcPrChange w:id="309" w:author="Dariusz Bogumil" w:date="2022-03-02T18:29:00Z">
              <w:tcPr>
                <w:tcW w:w="5073" w:type="dxa"/>
                <w:gridSpan w:val="2"/>
              </w:tcPr>
            </w:tcPrChange>
          </w:tcPr>
          <w:p w14:paraId="16D9C47A" w14:textId="77777777" w:rsidR="00283B2F" w:rsidRPr="0029386D" w:rsidRDefault="00283B2F"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7347D" w:rsidRPr="0029386D" w14:paraId="66EF3600"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10" w:author="Dariusz Bogumil" w:date="2022-03-02T18:29:00Z">
              <w:tcPr>
                <w:tcW w:w="2445" w:type="dxa"/>
                <w:gridSpan w:val="2"/>
              </w:tcPr>
            </w:tcPrChange>
          </w:tcPr>
          <w:p w14:paraId="0CC0EB7E" w14:textId="77777777" w:rsidR="0037347D" w:rsidRPr="00283B2F" w:rsidRDefault="0037347D" w:rsidP="00C41A75">
            <w:pPr>
              <w:pStyle w:val="ListParagraph"/>
              <w:ind w:left="0"/>
              <w:jc w:val="left"/>
              <w:cnfStyle w:val="001000100000" w:firstRow="0" w:lastRow="0" w:firstColumn="1" w:lastColumn="0" w:oddVBand="0" w:evenVBand="0" w:oddHBand="1" w:evenHBand="0" w:firstRowFirstColumn="0" w:firstRowLastColumn="0" w:lastRowFirstColumn="0" w:lastRowLastColumn="0"/>
              <w:rPr>
                <w:b w:val="0"/>
                <w:bCs w:val="0"/>
              </w:rPr>
            </w:pPr>
            <w:r>
              <w:t>ONB Date of Loss</w:t>
            </w:r>
          </w:p>
        </w:tc>
        <w:tc>
          <w:tcPr>
            <w:tcW w:w="2462" w:type="dxa"/>
            <w:tcPrChange w:id="311" w:author="Dariusz Bogumil" w:date="2022-03-02T18:29:00Z">
              <w:tcPr>
                <w:tcW w:w="2462" w:type="dxa"/>
                <w:gridSpan w:val="2"/>
              </w:tcPr>
            </w:tcPrChange>
          </w:tcPr>
          <w:p w14:paraId="6016FD3D" w14:textId="77777777" w:rsidR="0037347D" w:rsidRPr="0029386D" w:rsidRDefault="0037347D"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5073" w:type="dxa"/>
            <w:tcPrChange w:id="312" w:author="Dariusz Bogumil" w:date="2022-03-02T18:29:00Z">
              <w:tcPr>
                <w:tcW w:w="5073" w:type="dxa"/>
                <w:gridSpan w:val="2"/>
              </w:tcPr>
            </w:tcPrChange>
          </w:tcPr>
          <w:p w14:paraId="6CFDFD66" w14:textId="77777777" w:rsidR="0037347D" w:rsidRPr="0029386D" w:rsidRDefault="0037347D"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7347D" w:rsidRPr="0029386D" w14:paraId="4ECB5C3C"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13" w:author="Dariusz Bogumil" w:date="2022-03-02T18:29:00Z">
              <w:tcPr>
                <w:tcW w:w="2445" w:type="dxa"/>
                <w:gridSpan w:val="2"/>
              </w:tcPr>
            </w:tcPrChange>
          </w:tcPr>
          <w:p w14:paraId="01F79943" w14:textId="73FC4943" w:rsidR="0037347D" w:rsidRPr="00283B2F" w:rsidRDefault="0037347D" w:rsidP="00C41A75">
            <w:pPr>
              <w:pStyle w:val="ListParagraph"/>
              <w:ind w:left="0"/>
              <w:jc w:val="left"/>
              <w:rPr>
                <w:b w:val="0"/>
                <w:bCs w:val="0"/>
              </w:rPr>
            </w:pPr>
            <w:r>
              <w:t>AOB Date</w:t>
            </w:r>
          </w:p>
        </w:tc>
        <w:tc>
          <w:tcPr>
            <w:tcW w:w="2462" w:type="dxa"/>
            <w:tcPrChange w:id="314" w:author="Dariusz Bogumil" w:date="2022-03-02T18:29:00Z">
              <w:tcPr>
                <w:tcW w:w="2462" w:type="dxa"/>
                <w:gridSpan w:val="2"/>
              </w:tcPr>
            </w:tcPrChange>
          </w:tcPr>
          <w:p w14:paraId="12BF4B1A" w14:textId="77777777" w:rsidR="0037347D" w:rsidRPr="0029386D" w:rsidRDefault="0037347D"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5073" w:type="dxa"/>
            <w:tcPrChange w:id="315" w:author="Dariusz Bogumil" w:date="2022-03-02T18:29:00Z">
              <w:tcPr>
                <w:tcW w:w="5073" w:type="dxa"/>
                <w:gridSpan w:val="2"/>
              </w:tcPr>
            </w:tcPrChange>
          </w:tcPr>
          <w:p w14:paraId="4FB0DAEB" w14:textId="77777777" w:rsidR="0037347D" w:rsidRPr="0029386D" w:rsidRDefault="0037347D"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7347D" w:rsidRPr="0029386D" w14:paraId="73E9E507"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16" w:author="Dariusz Bogumil" w:date="2022-03-02T18:29:00Z">
              <w:tcPr>
                <w:tcW w:w="2445" w:type="dxa"/>
                <w:gridSpan w:val="2"/>
              </w:tcPr>
            </w:tcPrChange>
          </w:tcPr>
          <w:p w14:paraId="6A9E5518" w14:textId="3ED2522D" w:rsidR="0037347D" w:rsidRPr="00283B2F" w:rsidRDefault="0046097D" w:rsidP="00C41A75">
            <w:pPr>
              <w:pStyle w:val="ListParagraph"/>
              <w:ind w:left="0"/>
              <w:jc w:val="left"/>
              <w:cnfStyle w:val="001000100000" w:firstRow="0" w:lastRow="0" w:firstColumn="1" w:lastColumn="0" w:oddVBand="0" w:evenVBand="0" w:oddHBand="1" w:evenHBand="0" w:firstRowFirstColumn="0" w:firstRowLastColumn="0" w:lastRowFirstColumn="0" w:lastRowLastColumn="0"/>
              <w:rPr>
                <w:b w:val="0"/>
                <w:bCs w:val="0"/>
              </w:rPr>
            </w:pPr>
            <w:r>
              <w:t>Date of First Notification</w:t>
            </w:r>
          </w:p>
        </w:tc>
        <w:tc>
          <w:tcPr>
            <w:tcW w:w="2462" w:type="dxa"/>
            <w:tcPrChange w:id="317" w:author="Dariusz Bogumil" w:date="2022-03-02T18:29:00Z">
              <w:tcPr>
                <w:tcW w:w="2462" w:type="dxa"/>
                <w:gridSpan w:val="2"/>
              </w:tcPr>
            </w:tcPrChange>
          </w:tcPr>
          <w:p w14:paraId="573357C1" w14:textId="77777777" w:rsidR="0037347D" w:rsidRPr="0029386D" w:rsidRDefault="0037347D"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5073" w:type="dxa"/>
            <w:tcPrChange w:id="318" w:author="Dariusz Bogumil" w:date="2022-03-02T18:29:00Z">
              <w:tcPr>
                <w:tcW w:w="5073" w:type="dxa"/>
                <w:gridSpan w:val="2"/>
              </w:tcPr>
            </w:tcPrChange>
          </w:tcPr>
          <w:p w14:paraId="67BA5F60" w14:textId="77777777" w:rsidR="0037347D" w:rsidRPr="0029386D" w:rsidRDefault="0037347D"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7347D" w:rsidRPr="0029386D" w14:paraId="2D9249BB"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19" w:author="Dariusz Bogumil" w:date="2022-03-02T18:29:00Z">
              <w:tcPr>
                <w:tcW w:w="2445" w:type="dxa"/>
                <w:gridSpan w:val="2"/>
              </w:tcPr>
            </w:tcPrChange>
          </w:tcPr>
          <w:p w14:paraId="6F0420BF" w14:textId="7E6106F1" w:rsidR="0037347D" w:rsidRPr="00283B2F" w:rsidRDefault="0046097D" w:rsidP="00C41A75">
            <w:pPr>
              <w:pStyle w:val="ListParagraph"/>
              <w:ind w:left="0"/>
              <w:jc w:val="left"/>
              <w:rPr>
                <w:b w:val="0"/>
                <w:bCs w:val="0"/>
              </w:rPr>
            </w:pPr>
            <w:r>
              <w:t>Days apart DOFN-AOB</w:t>
            </w:r>
          </w:p>
        </w:tc>
        <w:tc>
          <w:tcPr>
            <w:tcW w:w="2462" w:type="dxa"/>
            <w:tcPrChange w:id="320" w:author="Dariusz Bogumil" w:date="2022-03-02T18:29:00Z">
              <w:tcPr>
                <w:tcW w:w="2462" w:type="dxa"/>
                <w:gridSpan w:val="2"/>
              </w:tcPr>
            </w:tcPrChange>
          </w:tcPr>
          <w:p w14:paraId="0C692C1C" w14:textId="74641422" w:rsidR="0037347D" w:rsidRPr="0029386D" w:rsidRDefault="00873875"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5073" w:type="dxa"/>
            <w:tcPrChange w:id="321" w:author="Dariusz Bogumil" w:date="2022-03-02T18:29:00Z">
              <w:tcPr>
                <w:tcW w:w="5073" w:type="dxa"/>
                <w:gridSpan w:val="2"/>
              </w:tcPr>
            </w:tcPrChange>
          </w:tcPr>
          <w:p w14:paraId="39CDF73A" w14:textId="77777777" w:rsidR="0037347D" w:rsidRPr="0029386D" w:rsidRDefault="0037347D"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7347D" w:rsidRPr="0029386D" w14:paraId="0A8B08BE"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22" w:author="Dariusz Bogumil" w:date="2022-03-02T18:29:00Z">
              <w:tcPr>
                <w:tcW w:w="2445" w:type="dxa"/>
                <w:gridSpan w:val="2"/>
              </w:tcPr>
            </w:tcPrChange>
          </w:tcPr>
          <w:p w14:paraId="602366B8" w14:textId="781E2545" w:rsidR="0037347D" w:rsidRPr="00283B2F" w:rsidRDefault="00873875" w:rsidP="00C41A75">
            <w:pPr>
              <w:pStyle w:val="ListParagraph"/>
              <w:ind w:left="0"/>
              <w:jc w:val="left"/>
              <w:cnfStyle w:val="001000100000" w:firstRow="0" w:lastRow="0" w:firstColumn="1" w:lastColumn="0" w:oddVBand="0" w:evenVBand="0" w:oddHBand="1" w:evenHBand="0" w:firstRowFirstColumn="0" w:firstRowLastColumn="0" w:lastRowFirstColumn="0" w:lastRowLastColumn="0"/>
              <w:rPr>
                <w:b w:val="0"/>
                <w:bCs w:val="0"/>
              </w:rPr>
            </w:pPr>
            <w:r>
              <w:t>Dates verified</w:t>
            </w:r>
          </w:p>
        </w:tc>
        <w:tc>
          <w:tcPr>
            <w:tcW w:w="2462" w:type="dxa"/>
            <w:tcPrChange w:id="323" w:author="Dariusz Bogumil" w:date="2022-03-02T18:29:00Z">
              <w:tcPr>
                <w:tcW w:w="2462" w:type="dxa"/>
                <w:gridSpan w:val="2"/>
              </w:tcPr>
            </w:tcPrChange>
          </w:tcPr>
          <w:p w14:paraId="49288E3D" w14:textId="0586327B" w:rsidR="0037347D" w:rsidRPr="0029386D" w:rsidRDefault="00873875"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5073" w:type="dxa"/>
            <w:tcPrChange w:id="324" w:author="Dariusz Bogumil" w:date="2022-03-02T18:29:00Z">
              <w:tcPr>
                <w:tcW w:w="5073" w:type="dxa"/>
                <w:gridSpan w:val="2"/>
              </w:tcPr>
            </w:tcPrChange>
          </w:tcPr>
          <w:p w14:paraId="33E59B7E" w14:textId="77777777" w:rsidR="0037347D" w:rsidRPr="0029386D" w:rsidRDefault="0037347D"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80C55" w:rsidRPr="0029386D" w14:paraId="626A937C"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25" w:author="Dariusz Bogumil" w:date="2022-03-02T18:29:00Z">
              <w:tcPr>
                <w:tcW w:w="2445" w:type="dxa"/>
                <w:gridSpan w:val="2"/>
              </w:tcPr>
            </w:tcPrChange>
          </w:tcPr>
          <w:p w14:paraId="3F7CB9E1" w14:textId="16048909" w:rsidR="00380C55" w:rsidRPr="00283B2F" w:rsidRDefault="004A0E08" w:rsidP="00C41A75">
            <w:pPr>
              <w:pStyle w:val="ListParagraph"/>
              <w:ind w:left="0"/>
              <w:jc w:val="left"/>
              <w:rPr>
                <w:b w:val="0"/>
                <w:bCs w:val="0"/>
              </w:rPr>
            </w:pPr>
            <w:r>
              <w:t>Per unit cost estimate</w:t>
            </w:r>
          </w:p>
        </w:tc>
        <w:tc>
          <w:tcPr>
            <w:tcW w:w="2462" w:type="dxa"/>
            <w:tcPrChange w:id="326" w:author="Dariusz Bogumil" w:date="2022-03-02T18:29:00Z">
              <w:tcPr>
                <w:tcW w:w="2462" w:type="dxa"/>
                <w:gridSpan w:val="2"/>
              </w:tcPr>
            </w:tcPrChange>
          </w:tcPr>
          <w:p w14:paraId="2EF3CE85" w14:textId="53B39298" w:rsidR="00380C55" w:rsidRPr="0029386D" w:rsidRDefault="004A0E08"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5073" w:type="dxa"/>
            <w:tcPrChange w:id="327" w:author="Dariusz Bogumil" w:date="2022-03-02T18:29:00Z">
              <w:tcPr>
                <w:tcW w:w="5073" w:type="dxa"/>
                <w:gridSpan w:val="2"/>
              </w:tcPr>
            </w:tcPrChange>
          </w:tcPr>
          <w:p w14:paraId="5A469FBA" w14:textId="77777777" w:rsidR="00380C55" w:rsidRPr="0029386D" w:rsidRDefault="00380C55"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B7D70" w:rsidRPr="0029386D" w14:paraId="4764B5C8"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28" w:author="Dariusz Bogumil" w:date="2022-03-02T18:29:00Z">
              <w:tcPr>
                <w:tcW w:w="2445" w:type="dxa"/>
                <w:gridSpan w:val="2"/>
              </w:tcPr>
            </w:tcPrChange>
          </w:tcPr>
          <w:p w14:paraId="3F961092" w14:textId="69E7ECB9" w:rsidR="004B7D70" w:rsidRPr="00283B2F" w:rsidRDefault="004B7D70" w:rsidP="00C41A75">
            <w:pPr>
              <w:pStyle w:val="ListParagraph"/>
              <w:ind w:left="0"/>
              <w:jc w:val="left"/>
              <w:cnfStyle w:val="001000100000" w:firstRow="0" w:lastRow="0" w:firstColumn="1" w:lastColumn="0" w:oddVBand="0" w:evenVBand="0" w:oddHBand="1" w:evenHBand="0" w:firstRowFirstColumn="0" w:firstRowLastColumn="0" w:lastRowFirstColumn="0" w:lastRowLastColumn="0"/>
              <w:rPr>
                <w:b w:val="0"/>
                <w:bCs w:val="0"/>
              </w:rPr>
            </w:pPr>
            <w:r>
              <w:t>Roof Area</w:t>
            </w:r>
          </w:p>
        </w:tc>
        <w:tc>
          <w:tcPr>
            <w:tcW w:w="2462" w:type="dxa"/>
            <w:tcPrChange w:id="329" w:author="Dariusz Bogumil" w:date="2022-03-02T18:29:00Z">
              <w:tcPr>
                <w:tcW w:w="2462" w:type="dxa"/>
                <w:gridSpan w:val="2"/>
              </w:tcPr>
            </w:tcPrChange>
          </w:tcPr>
          <w:p w14:paraId="7B0688B4" w14:textId="77777777" w:rsidR="004B7D70" w:rsidRPr="0029386D" w:rsidRDefault="004B7D70"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5073" w:type="dxa"/>
            <w:tcPrChange w:id="330" w:author="Dariusz Bogumil" w:date="2022-03-02T18:29:00Z">
              <w:tcPr>
                <w:tcW w:w="5073" w:type="dxa"/>
                <w:gridSpan w:val="2"/>
              </w:tcPr>
            </w:tcPrChange>
          </w:tcPr>
          <w:p w14:paraId="44B74F29" w14:textId="77777777" w:rsidR="004B7D70" w:rsidRPr="0029386D" w:rsidRDefault="004B7D70"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B7D70" w:rsidRPr="0029386D" w14:paraId="087C5AFB"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31" w:author="Dariusz Bogumil" w:date="2022-03-02T18:29:00Z">
              <w:tcPr>
                <w:tcW w:w="2445" w:type="dxa"/>
                <w:gridSpan w:val="2"/>
              </w:tcPr>
            </w:tcPrChange>
          </w:tcPr>
          <w:p w14:paraId="7D9E83FB" w14:textId="2133A5B0" w:rsidR="004B7D70" w:rsidRPr="00283B2F" w:rsidRDefault="004B7D70" w:rsidP="00C41A75">
            <w:pPr>
              <w:pStyle w:val="ListParagraph"/>
              <w:ind w:left="0"/>
              <w:jc w:val="left"/>
              <w:rPr>
                <w:b w:val="0"/>
                <w:bCs w:val="0"/>
              </w:rPr>
            </w:pPr>
            <w:r>
              <w:t>Types of Services</w:t>
            </w:r>
          </w:p>
        </w:tc>
        <w:tc>
          <w:tcPr>
            <w:tcW w:w="2462" w:type="dxa"/>
            <w:tcPrChange w:id="332" w:author="Dariusz Bogumil" w:date="2022-03-02T18:29:00Z">
              <w:tcPr>
                <w:tcW w:w="2462" w:type="dxa"/>
                <w:gridSpan w:val="2"/>
              </w:tcPr>
            </w:tcPrChange>
          </w:tcPr>
          <w:p w14:paraId="453A3B94" w14:textId="5DA6E22F" w:rsidR="004B7D70" w:rsidRPr="0029386D" w:rsidRDefault="004B7D70"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Multiple-choice picklist</w:t>
            </w:r>
          </w:p>
        </w:tc>
        <w:tc>
          <w:tcPr>
            <w:tcW w:w="5073" w:type="dxa"/>
            <w:tcPrChange w:id="333" w:author="Dariusz Bogumil" w:date="2022-03-02T18:29:00Z">
              <w:tcPr>
                <w:tcW w:w="5073" w:type="dxa"/>
                <w:gridSpan w:val="2"/>
              </w:tcPr>
            </w:tcPrChange>
          </w:tcPr>
          <w:p w14:paraId="660C7F4B" w14:textId="77777777" w:rsidR="004B7D70" w:rsidRPr="0029386D" w:rsidRDefault="004B7D70"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D3892" w:rsidRPr="0029386D" w14:paraId="696595C7"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34" w:author="Dariusz Bogumil" w:date="2022-03-02T18:29:00Z">
              <w:tcPr>
                <w:tcW w:w="2445" w:type="dxa"/>
                <w:gridSpan w:val="2"/>
              </w:tcPr>
            </w:tcPrChange>
          </w:tcPr>
          <w:p w14:paraId="52AD825D" w14:textId="77777777" w:rsidR="00DD3892" w:rsidRPr="00283B2F" w:rsidRDefault="00DD3892" w:rsidP="00C41A75">
            <w:pPr>
              <w:pStyle w:val="ListParagraph"/>
              <w:ind w:left="0"/>
              <w:jc w:val="left"/>
              <w:cnfStyle w:val="001000100000" w:firstRow="0" w:lastRow="0" w:firstColumn="1" w:lastColumn="0" w:oddVBand="0" w:evenVBand="0" w:oddHBand="1" w:evenHBand="0" w:firstRowFirstColumn="0" w:firstRowLastColumn="0" w:lastRowFirstColumn="0" w:lastRowLastColumn="0"/>
              <w:rPr>
                <w:b w:val="0"/>
                <w:bCs w:val="0"/>
              </w:rPr>
            </w:pPr>
            <w:r>
              <w:t>Dry Logs</w:t>
            </w:r>
          </w:p>
        </w:tc>
        <w:tc>
          <w:tcPr>
            <w:tcW w:w="2462" w:type="dxa"/>
            <w:tcPrChange w:id="335" w:author="Dariusz Bogumil" w:date="2022-03-02T18:29:00Z">
              <w:tcPr>
                <w:tcW w:w="2462" w:type="dxa"/>
                <w:gridSpan w:val="2"/>
              </w:tcPr>
            </w:tcPrChange>
          </w:tcPr>
          <w:p w14:paraId="656F062B" w14:textId="77777777" w:rsidR="00DD3892" w:rsidRPr="0029386D" w:rsidRDefault="00DD389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5073" w:type="dxa"/>
            <w:tcPrChange w:id="336" w:author="Dariusz Bogumil" w:date="2022-03-02T18:29:00Z">
              <w:tcPr>
                <w:tcW w:w="5073" w:type="dxa"/>
                <w:gridSpan w:val="2"/>
              </w:tcPr>
            </w:tcPrChange>
          </w:tcPr>
          <w:p w14:paraId="6F4C9E66" w14:textId="77777777" w:rsidR="00DD3892" w:rsidRPr="0029386D" w:rsidRDefault="00DD389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D3892" w:rsidRPr="0029386D" w14:paraId="04CFF812"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37" w:author="Dariusz Bogumil" w:date="2022-03-02T18:29:00Z">
              <w:tcPr>
                <w:tcW w:w="2445" w:type="dxa"/>
                <w:gridSpan w:val="2"/>
              </w:tcPr>
            </w:tcPrChange>
          </w:tcPr>
          <w:p w14:paraId="792FF4B1" w14:textId="4B73C7B7" w:rsidR="00DD3892" w:rsidRPr="00283B2F" w:rsidRDefault="00DD3892" w:rsidP="00C41A75">
            <w:pPr>
              <w:pStyle w:val="ListParagraph"/>
              <w:ind w:left="0"/>
              <w:jc w:val="left"/>
              <w:rPr>
                <w:b w:val="0"/>
                <w:bCs w:val="0"/>
              </w:rPr>
            </w:pPr>
            <w:r>
              <w:t>Report with pics</w:t>
            </w:r>
          </w:p>
        </w:tc>
        <w:tc>
          <w:tcPr>
            <w:tcW w:w="2462" w:type="dxa"/>
            <w:tcPrChange w:id="338" w:author="Dariusz Bogumil" w:date="2022-03-02T18:29:00Z">
              <w:tcPr>
                <w:tcW w:w="2462" w:type="dxa"/>
                <w:gridSpan w:val="2"/>
              </w:tcPr>
            </w:tcPrChange>
          </w:tcPr>
          <w:p w14:paraId="3FCB1EBD" w14:textId="77777777" w:rsidR="00DD3892" w:rsidRPr="0029386D" w:rsidRDefault="00DD3892"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5073" w:type="dxa"/>
            <w:tcPrChange w:id="339" w:author="Dariusz Bogumil" w:date="2022-03-02T18:29:00Z">
              <w:tcPr>
                <w:tcW w:w="5073" w:type="dxa"/>
                <w:gridSpan w:val="2"/>
              </w:tcPr>
            </w:tcPrChange>
          </w:tcPr>
          <w:p w14:paraId="6E671CFD" w14:textId="77777777" w:rsidR="00DD3892" w:rsidRPr="0029386D" w:rsidRDefault="00DD3892"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B7D70" w:rsidRPr="0029386D" w14:paraId="44AFE7A6"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40" w:author="Dariusz Bogumil" w:date="2022-03-02T18:29:00Z">
              <w:tcPr>
                <w:tcW w:w="2445" w:type="dxa"/>
                <w:gridSpan w:val="2"/>
              </w:tcPr>
            </w:tcPrChange>
          </w:tcPr>
          <w:p w14:paraId="25BB16E4" w14:textId="31EC0AD2" w:rsidR="004B7D70" w:rsidRPr="00283B2F" w:rsidRDefault="004A3D2A" w:rsidP="00C41A75">
            <w:pPr>
              <w:pStyle w:val="ListParagraph"/>
              <w:ind w:left="0"/>
              <w:jc w:val="left"/>
              <w:cnfStyle w:val="001000100000" w:firstRow="0" w:lastRow="0" w:firstColumn="1" w:lastColumn="0" w:oddVBand="0" w:evenVBand="0" w:oddHBand="1" w:evenHBand="0" w:firstRowFirstColumn="0" w:firstRowLastColumn="0" w:lastRowFirstColumn="0" w:lastRowLastColumn="0"/>
              <w:rPr>
                <w:b w:val="0"/>
                <w:bCs w:val="0"/>
              </w:rPr>
            </w:pPr>
            <w:r>
              <w:t>Insur</w:t>
            </w:r>
            <w:r w:rsidR="00763E4E">
              <w:t>ance Company</w:t>
            </w:r>
            <w:r>
              <w:t>-</w:t>
            </w:r>
            <w:r w:rsidR="00763E4E">
              <w:t xml:space="preserve">Insured </w:t>
            </w:r>
            <w:r>
              <w:t>Communication</w:t>
            </w:r>
          </w:p>
        </w:tc>
        <w:tc>
          <w:tcPr>
            <w:tcW w:w="2462" w:type="dxa"/>
            <w:tcPrChange w:id="341" w:author="Dariusz Bogumil" w:date="2022-03-02T18:29:00Z">
              <w:tcPr>
                <w:tcW w:w="2462" w:type="dxa"/>
                <w:gridSpan w:val="2"/>
              </w:tcPr>
            </w:tcPrChange>
          </w:tcPr>
          <w:p w14:paraId="1569FC27" w14:textId="7B06E8E7" w:rsidR="004B7D70" w:rsidRPr="0029386D" w:rsidRDefault="004A3D2A"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List of Files</w:t>
            </w:r>
          </w:p>
        </w:tc>
        <w:tc>
          <w:tcPr>
            <w:tcW w:w="5073" w:type="dxa"/>
            <w:tcPrChange w:id="342" w:author="Dariusz Bogumil" w:date="2022-03-02T18:29:00Z">
              <w:tcPr>
                <w:tcW w:w="5073" w:type="dxa"/>
                <w:gridSpan w:val="2"/>
              </w:tcPr>
            </w:tcPrChange>
          </w:tcPr>
          <w:p w14:paraId="1DFB170C" w14:textId="77777777" w:rsidR="004B7D70" w:rsidRPr="0029386D" w:rsidRDefault="004B7D70"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B7D70" w:rsidRPr="0029386D" w14:paraId="3821ED82"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43" w:author="Dariusz Bogumil" w:date="2022-03-02T18:29:00Z">
              <w:tcPr>
                <w:tcW w:w="2445" w:type="dxa"/>
                <w:gridSpan w:val="2"/>
              </w:tcPr>
            </w:tcPrChange>
          </w:tcPr>
          <w:p w14:paraId="2B569F4D" w14:textId="09C82417" w:rsidR="004B7D70" w:rsidRPr="00283B2F" w:rsidRDefault="002166A8" w:rsidP="00C41A75">
            <w:pPr>
              <w:pStyle w:val="ListParagraph"/>
              <w:ind w:left="0"/>
              <w:jc w:val="left"/>
              <w:rPr>
                <w:b w:val="0"/>
                <w:bCs w:val="0"/>
              </w:rPr>
            </w:pPr>
            <w:r>
              <w:t>Others</w:t>
            </w:r>
          </w:p>
        </w:tc>
        <w:tc>
          <w:tcPr>
            <w:tcW w:w="2462" w:type="dxa"/>
            <w:tcPrChange w:id="344" w:author="Dariusz Bogumil" w:date="2022-03-02T18:29:00Z">
              <w:tcPr>
                <w:tcW w:w="2462" w:type="dxa"/>
                <w:gridSpan w:val="2"/>
              </w:tcPr>
            </w:tcPrChange>
          </w:tcPr>
          <w:p w14:paraId="352A1834" w14:textId="6E21E1E1" w:rsidR="004B7D70" w:rsidRPr="0029386D" w:rsidRDefault="002166A8"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5073" w:type="dxa"/>
            <w:tcPrChange w:id="345" w:author="Dariusz Bogumil" w:date="2022-03-02T18:29:00Z">
              <w:tcPr>
                <w:tcW w:w="5073" w:type="dxa"/>
                <w:gridSpan w:val="2"/>
              </w:tcPr>
            </w:tcPrChange>
          </w:tcPr>
          <w:p w14:paraId="2AEF4474" w14:textId="77777777" w:rsidR="004B7D70" w:rsidRPr="0029386D" w:rsidRDefault="004B7D70"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B7D70" w:rsidRPr="0029386D" w14:paraId="45BB7470"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46" w:author="Dariusz Bogumil" w:date="2022-03-02T18:29:00Z">
              <w:tcPr>
                <w:tcW w:w="2445" w:type="dxa"/>
                <w:gridSpan w:val="2"/>
              </w:tcPr>
            </w:tcPrChange>
          </w:tcPr>
          <w:p w14:paraId="08A16620" w14:textId="4767F8EC" w:rsidR="004B7D70" w:rsidRPr="00283B2F" w:rsidRDefault="00BD582A" w:rsidP="00C41A75">
            <w:pPr>
              <w:pStyle w:val="ListParagraph"/>
              <w:ind w:left="0"/>
              <w:jc w:val="left"/>
              <w:cnfStyle w:val="001000100000" w:firstRow="0" w:lastRow="0" w:firstColumn="1" w:lastColumn="0" w:oddVBand="0" w:evenVBand="0" w:oddHBand="1" w:evenHBand="0" w:firstRowFirstColumn="0" w:firstRowLastColumn="0" w:lastRowFirstColumn="0" w:lastRowLastColumn="0"/>
              <w:rPr>
                <w:b w:val="0"/>
                <w:bCs w:val="0"/>
              </w:rPr>
            </w:pPr>
            <w:r>
              <w:t>Similar</w:t>
            </w:r>
            <w:r w:rsidR="00D4231D">
              <w:t xml:space="preserve"> Claims</w:t>
            </w:r>
          </w:p>
        </w:tc>
        <w:tc>
          <w:tcPr>
            <w:tcW w:w="2462" w:type="dxa"/>
            <w:tcPrChange w:id="347" w:author="Dariusz Bogumil" w:date="2022-03-02T18:29:00Z">
              <w:tcPr>
                <w:tcW w:w="2462" w:type="dxa"/>
                <w:gridSpan w:val="2"/>
              </w:tcPr>
            </w:tcPrChange>
          </w:tcPr>
          <w:p w14:paraId="32D7A18F" w14:textId="7AC55F61" w:rsidR="004B7D70" w:rsidRPr="0029386D" w:rsidRDefault="002166A8" w:rsidP="00BD582A">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BD582A">
              <w:t>Similar</w:t>
            </w:r>
            <w:r w:rsidR="001F6809">
              <w:t xml:space="preserve"> Claims</w:t>
            </w:r>
          </w:p>
        </w:tc>
        <w:tc>
          <w:tcPr>
            <w:tcW w:w="5073" w:type="dxa"/>
            <w:tcPrChange w:id="348" w:author="Dariusz Bogumil" w:date="2022-03-02T18:29:00Z">
              <w:tcPr>
                <w:tcW w:w="5073" w:type="dxa"/>
                <w:gridSpan w:val="2"/>
              </w:tcPr>
            </w:tcPrChange>
          </w:tcPr>
          <w:p w14:paraId="155DACD0" w14:textId="77777777" w:rsidR="004B7D70" w:rsidRPr="0029386D" w:rsidRDefault="004B7D70"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0FEBB701"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shd w:val="clear" w:color="auto" w:fill="FBD4B4" w:themeFill="accent6" w:themeFillTint="66"/>
            <w:tcPrChange w:id="349" w:author="Dariusz Bogumil" w:date="2022-03-02T18:29:00Z">
              <w:tcPr>
                <w:tcW w:w="2445" w:type="dxa"/>
                <w:gridSpan w:val="2"/>
                <w:shd w:val="clear" w:color="auto" w:fill="FBD4B4" w:themeFill="accent6" w:themeFillTint="66"/>
              </w:tcPr>
            </w:tcPrChange>
          </w:tcPr>
          <w:p w14:paraId="1B612304" w14:textId="77777777" w:rsidR="00457CDC" w:rsidRPr="0029386D" w:rsidRDefault="00457CDC" w:rsidP="00457CDC">
            <w:pPr>
              <w:pStyle w:val="ListParagraph"/>
              <w:ind w:left="0"/>
              <w:jc w:val="left"/>
            </w:pPr>
            <w:r>
              <w:t>Status Info</w:t>
            </w:r>
          </w:p>
        </w:tc>
        <w:tc>
          <w:tcPr>
            <w:tcW w:w="2462" w:type="dxa"/>
            <w:shd w:val="clear" w:color="auto" w:fill="FBD4B4" w:themeFill="accent6" w:themeFillTint="66"/>
            <w:tcPrChange w:id="350" w:author="Dariusz Bogumil" w:date="2022-03-02T18:29:00Z">
              <w:tcPr>
                <w:tcW w:w="2462" w:type="dxa"/>
                <w:gridSpan w:val="2"/>
                <w:shd w:val="clear" w:color="auto" w:fill="FBD4B4" w:themeFill="accent6" w:themeFillTint="66"/>
              </w:tcPr>
            </w:tcPrChange>
          </w:tcPr>
          <w:p w14:paraId="788919B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5073" w:type="dxa"/>
            <w:shd w:val="clear" w:color="auto" w:fill="FBD4B4" w:themeFill="accent6" w:themeFillTint="66"/>
            <w:tcPrChange w:id="351" w:author="Dariusz Bogumil" w:date="2022-03-02T18:29:00Z">
              <w:tcPr>
                <w:tcW w:w="5073" w:type="dxa"/>
                <w:gridSpan w:val="2"/>
                <w:shd w:val="clear" w:color="auto" w:fill="FBD4B4" w:themeFill="accent6" w:themeFillTint="66"/>
              </w:tcPr>
            </w:tcPrChange>
          </w:tcPr>
          <w:p w14:paraId="3EAD0D80"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457CDC" w:rsidRPr="0029386D" w14:paraId="66430ECD"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52" w:author="Dariusz Bogumil" w:date="2022-03-02T18:29:00Z">
              <w:tcPr>
                <w:tcW w:w="2445" w:type="dxa"/>
                <w:gridSpan w:val="2"/>
              </w:tcPr>
            </w:tcPrChange>
          </w:tcPr>
          <w:p w14:paraId="60D84A1F" w14:textId="77777777" w:rsidR="00457CDC" w:rsidRPr="0029386D" w:rsidRDefault="00457CDC" w:rsidP="00457CDC">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Created date</w:t>
            </w:r>
          </w:p>
        </w:tc>
        <w:tc>
          <w:tcPr>
            <w:tcW w:w="2462" w:type="dxa"/>
            <w:tcPrChange w:id="353" w:author="Dariusz Bogumil" w:date="2022-03-02T18:29:00Z">
              <w:tcPr>
                <w:tcW w:w="2462" w:type="dxa"/>
                <w:gridSpan w:val="2"/>
              </w:tcPr>
            </w:tcPrChange>
          </w:tcPr>
          <w:p w14:paraId="64A0804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5073" w:type="dxa"/>
            <w:tcPrChange w:id="354" w:author="Dariusz Bogumil" w:date="2022-03-02T18:29:00Z">
              <w:tcPr>
                <w:tcW w:w="5073" w:type="dxa"/>
                <w:gridSpan w:val="2"/>
              </w:tcPr>
            </w:tcPrChange>
          </w:tcPr>
          <w:p w14:paraId="7C65BE50"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6BDC6DC7"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55" w:author="Dariusz Bogumil" w:date="2022-03-02T18:29:00Z">
              <w:tcPr>
                <w:tcW w:w="2445" w:type="dxa"/>
                <w:gridSpan w:val="2"/>
              </w:tcPr>
            </w:tcPrChange>
          </w:tcPr>
          <w:p w14:paraId="1F2BD1E7" w14:textId="152E8DF1" w:rsidR="00202CCE" w:rsidRPr="0029386D" w:rsidRDefault="00202CCE" w:rsidP="006B2284">
            <w:pPr>
              <w:pStyle w:val="ListParagraph"/>
              <w:ind w:left="0"/>
              <w:jc w:val="left"/>
              <w:rPr>
                <w:b w:val="0"/>
              </w:rPr>
            </w:pPr>
            <w:r>
              <w:t>Voluntary collection started date</w:t>
            </w:r>
          </w:p>
        </w:tc>
        <w:tc>
          <w:tcPr>
            <w:tcW w:w="2462" w:type="dxa"/>
            <w:tcPrChange w:id="356" w:author="Dariusz Bogumil" w:date="2022-03-02T18:29:00Z">
              <w:tcPr>
                <w:tcW w:w="2462" w:type="dxa"/>
                <w:gridSpan w:val="2"/>
              </w:tcPr>
            </w:tcPrChange>
          </w:tcPr>
          <w:p w14:paraId="6F205971"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5073" w:type="dxa"/>
            <w:tcPrChange w:id="357" w:author="Dariusz Bogumil" w:date="2022-03-02T18:29:00Z">
              <w:tcPr>
                <w:tcW w:w="5073" w:type="dxa"/>
                <w:gridSpan w:val="2"/>
              </w:tcPr>
            </w:tcPrChange>
          </w:tcPr>
          <w:p w14:paraId="47142BAD"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312C4372"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58" w:author="Dariusz Bogumil" w:date="2022-03-02T18:29:00Z">
              <w:tcPr>
                <w:tcW w:w="2445" w:type="dxa"/>
                <w:gridSpan w:val="2"/>
              </w:tcPr>
            </w:tcPrChange>
          </w:tcPr>
          <w:p w14:paraId="1DB67090" w14:textId="77777777" w:rsidR="00202CCE" w:rsidRPr="0029386D" w:rsidRDefault="00202CCE" w:rsidP="006B2284">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Litigation started date</w:t>
            </w:r>
          </w:p>
        </w:tc>
        <w:tc>
          <w:tcPr>
            <w:tcW w:w="2462" w:type="dxa"/>
            <w:tcPrChange w:id="359" w:author="Dariusz Bogumil" w:date="2022-03-02T18:29:00Z">
              <w:tcPr>
                <w:tcW w:w="2462" w:type="dxa"/>
                <w:gridSpan w:val="2"/>
              </w:tcPr>
            </w:tcPrChange>
          </w:tcPr>
          <w:p w14:paraId="7B08FB3B"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5073" w:type="dxa"/>
            <w:tcPrChange w:id="360" w:author="Dariusz Bogumil" w:date="2022-03-02T18:29:00Z">
              <w:tcPr>
                <w:tcW w:w="5073" w:type="dxa"/>
                <w:gridSpan w:val="2"/>
              </w:tcPr>
            </w:tcPrChange>
          </w:tcPr>
          <w:p w14:paraId="229B0C1C"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DE8343D"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61" w:author="Dariusz Bogumil" w:date="2022-03-02T18:29:00Z">
              <w:tcPr>
                <w:tcW w:w="2445" w:type="dxa"/>
                <w:gridSpan w:val="2"/>
              </w:tcPr>
            </w:tcPrChange>
          </w:tcPr>
          <w:p w14:paraId="359BC589" w14:textId="2D7F9396" w:rsidR="00457CDC" w:rsidRPr="0029386D" w:rsidRDefault="00202CCE" w:rsidP="00202CCE">
            <w:pPr>
              <w:pStyle w:val="ListParagraph"/>
              <w:ind w:left="0"/>
              <w:jc w:val="left"/>
              <w:rPr>
                <w:b w:val="0"/>
              </w:rPr>
            </w:pPr>
            <w:r>
              <w:t>Litigation finished</w:t>
            </w:r>
            <w:r w:rsidR="00457CDC">
              <w:t xml:space="preserve"> date</w:t>
            </w:r>
          </w:p>
        </w:tc>
        <w:tc>
          <w:tcPr>
            <w:tcW w:w="2462" w:type="dxa"/>
            <w:tcPrChange w:id="362" w:author="Dariusz Bogumil" w:date="2022-03-02T18:29:00Z">
              <w:tcPr>
                <w:tcW w:w="2462" w:type="dxa"/>
                <w:gridSpan w:val="2"/>
              </w:tcPr>
            </w:tcPrChange>
          </w:tcPr>
          <w:p w14:paraId="33F5E44C"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5073" w:type="dxa"/>
            <w:tcPrChange w:id="363" w:author="Dariusz Bogumil" w:date="2022-03-02T18:29:00Z">
              <w:tcPr>
                <w:tcW w:w="5073" w:type="dxa"/>
                <w:gridSpan w:val="2"/>
              </w:tcPr>
            </w:tcPrChange>
          </w:tcPr>
          <w:p w14:paraId="7B44150B"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5DF64231"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64" w:author="Dariusz Bogumil" w:date="2022-03-02T18:29:00Z">
              <w:tcPr>
                <w:tcW w:w="2445" w:type="dxa"/>
                <w:gridSpan w:val="2"/>
              </w:tcPr>
            </w:tcPrChange>
          </w:tcPr>
          <w:p w14:paraId="79B6D9CC" w14:textId="77777777" w:rsidR="00202CCE" w:rsidRPr="0029386D" w:rsidRDefault="00202CCE" w:rsidP="006B2284">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Claim closed date</w:t>
            </w:r>
          </w:p>
        </w:tc>
        <w:tc>
          <w:tcPr>
            <w:tcW w:w="2462" w:type="dxa"/>
            <w:tcPrChange w:id="365" w:author="Dariusz Bogumil" w:date="2022-03-02T18:29:00Z">
              <w:tcPr>
                <w:tcW w:w="2462" w:type="dxa"/>
                <w:gridSpan w:val="2"/>
              </w:tcPr>
            </w:tcPrChange>
          </w:tcPr>
          <w:p w14:paraId="76CE679C"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5073" w:type="dxa"/>
            <w:tcPrChange w:id="366" w:author="Dariusz Bogumil" w:date="2022-03-02T18:29:00Z">
              <w:tcPr>
                <w:tcW w:w="5073" w:type="dxa"/>
                <w:gridSpan w:val="2"/>
              </w:tcPr>
            </w:tcPrChange>
          </w:tcPr>
          <w:p w14:paraId="6769B94A"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E3338CD"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67" w:author="Dariusz Bogumil" w:date="2022-03-02T18:29:00Z">
              <w:tcPr>
                <w:tcW w:w="2445" w:type="dxa"/>
                <w:gridSpan w:val="2"/>
              </w:tcPr>
            </w:tcPrChange>
          </w:tcPr>
          <w:p w14:paraId="4F958418" w14:textId="22368D44" w:rsidR="00457CDC" w:rsidRPr="0029386D" w:rsidRDefault="00202CCE" w:rsidP="00457CDC">
            <w:pPr>
              <w:pStyle w:val="ListParagraph"/>
              <w:ind w:left="0"/>
              <w:jc w:val="left"/>
              <w:rPr>
                <w:b w:val="0"/>
              </w:rPr>
            </w:pPr>
            <w:r>
              <w:t>Last change</w:t>
            </w:r>
            <w:r w:rsidR="00457CDC">
              <w:t xml:space="preserve"> date</w:t>
            </w:r>
          </w:p>
        </w:tc>
        <w:tc>
          <w:tcPr>
            <w:tcW w:w="2462" w:type="dxa"/>
            <w:tcPrChange w:id="368" w:author="Dariusz Bogumil" w:date="2022-03-02T18:29:00Z">
              <w:tcPr>
                <w:tcW w:w="2462" w:type="dxa"/>
                <w:gridSpan w:val="2"/>
              </w:tcPr>
            </w:tcPrChange>
          </w:tcPr>
          <w:p w14:paraId="35F95C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5073" w:type="dxa"/>
            <w:tcPrChange w:id="369" w:author="Dariusz Bogumil" w:date="2022-03-02T18:29:00Z">
              <w:tcPr>
                <w:tcW w:w="5073" w:type="dxa"/>
                <w:gridSpan w:val="2"/>
              </w:tcPr>
            </w:tcPrChange>
          </w:tcPr>
          <w:p w14:paraId="3A5F1EF4"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144E21" w:rsidRPr="00302B1D" w14:paraId="6ECBE19A"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shd w:val="clear" w:color="auto" w:fill="FBD4B4" w:themeFill="accent6" w:themeFillTint="66"/>
            <w:tcPrChange w:id="370" w:author="Dariusz Bogumil" w:date="2022-03-02T18:29:00Z">
              <w:tcPr>
                <w:tcW w:w="2445" w:type="dxa"/>
                <w:gridSpan w:val="2"/>
                <w:shd w:val="clear" w:color="auto" w:fill="FBD4B4" w:themeFill="accent6" w:themeFillTint="66"/>
              </w:tcPr>
            </w:tcPrChange>
          </w:tcPr>
          <w:p w14:paraId="527EC028" w14:textId="73E36038" w:rsidR="00144E21" w:rsidRPr="00302B1D" w:rsidRDefault="00144E21" w:rsidP="006B2284">
            <w:pPr>
              <w:pStyle w:val="Attributes-SectionName"/>
              <w:cnfStyle w:val="001000100000" w:firstRow="0" w:lastRow="0" w:firstColumn="1" w:lastColumn="0" w:oddVBand="0" w:evenVBand="0" w:oddHBand="1" w:evenHBand="0" w:firstRowFirstColumn="0" w:firstRowLastColumn="0" w:lastRowFirstColumn="0" w:lastRowLastColumn="0"/>
              <w:rPr>
                <w:b/>
              </w:rPr>
            </w:pPr>
            <w:r>
              <w:rPr>
                <w:b/>
              </w:rPr>
              <w:t>Financial Summary</w:t>
            </w:r>
          </w:p>
        </w:tc>
        <w:tc>
          <w:tcPr>
            <w:tcW w:w="2462" w:type="dxa"/>
            <w:shd w:val="clear" w:color="auto" w:fill="FBD4B4" w:themeFill="accent6" w:themeFillTint="66"/>
            <w:tcPrChange w:id="371" w:author="Dariusz Bogumil" w:date="2022-03-02T18:29:00Z">
              <w:tcPr>
                <w:tcW w:w="2462" w:type="dxa"/>
                <w:gridSpan w:val="2"/>
                <w:shd w:val="clear" w:color="auto" w:fill="FBD4B4" w:themeFill="accent6" w:themeFillTint="66"/>
              </w:tcPr>
            </w:tcPrChange>
          </w:tcPr>
          <w:p w14:paraId="639E94D9" w14:textId="77777777" w:rsidR="00144E21" w:rsidRPr="00302B1D"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5073" w:type="dxa"/>
            <w:shd w:val="clear" w:color="auto" w:fill="FBD4B4" w:themeFill="accent6" w:themeFillTint="66"/>
            <w:tcPrChange w:id="372" w:author="Dariusz Bogumil" w:date="2022-03-02T18:29:00Z">
              <w:tcPr>
                <w:tcW w:w="5073" w:type="dxa"/>
                <w:gridSpan w:val="2"/>
                <w:shd w:val="clear" w:color="auto" w:fill="FBD4B4" w:themeFill="accent6" w:themeFillTint="66"/>
              </w:tcPr>
            </w:tcPrChange>
          </w:tcPr>
          <w:p w14:paraId="55C12C43" w14:textId="77777777" w:rsidR="00144E21" w:rsidRPr="00F22B88" w:rsidRDefault="00144E21" w:rsidP="006B2284">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457CDC" w:rsidRPr="0029386D" w14:paraId="5FFD3162"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73" w:author="Dariusz Bogumil" w:date="2022-03-02T18:29:00Z">
              <w:tcPr>
                <w:tcW w:w="2445" w:type="dxa"/>
                <w:gridSpan w:val="2"/>
              </w:tcPr>
            </w:tcPrChange>
          </w:tcPr>
          <w:p w14:paraId="5984BA24" w14:textId="143110E7" w:rsidR="00457CDC" w:rsidRPr="0029386D" w:rsidRDefault="00202CCE" w:rsidP="00202CCE">
            <w:pPr>
              <w:pStyle w:val="ListParagraph"/>
              <w:ind w:left="0"/>
              <w:jc w:val="left"/>
              <w:rPr>
                <w:b w:val="0"/>
              </w:rPr>
            </w:pPr>
            <w:r>
              <w:t>Total Bill Amount</w:t>
            </w:r>
          </w:p>
        </w:tc>
        <w:tc>
          <w:tcPr>
            <w:tcW w:w="2462" w:type="dxa"/>
            <w:tcPrChange w:id="374" w:author="Dariusz Bogumil" w:date="2022-03-02T18:29:00Z">
              <w:tcPr>
                <w:tcW w:w="2462" w:type="dxa"/>
                <w:gridSpan w:val="2"/>
              </w:tcPr>
            </w:tcPrChange>
          </w:tcPr>
          <w:p w14:paraId="53E5ED04" w14:textId="5C992ACC"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202CCE">
              <w:t>, mandatory, in summary</w:t>
            </w:r>
          </w:p>
        </w:tc>
        <w:tc>
          <w:tcPr>
            <w:tcW w:w="5073" w:type="dxa"/>
            <w:tcPrChange w:id="375" w:author="Dariusz Bogumil" w:date="2022-03-02T18:29:00Z">
              <w:tcPr>
                <w:tcW w:w="5073" w:type="dxa"/>
                <w:gridSpan w:val="2"/>
              </w:tcPr>
            </w:tcPrChange>
          </w:tcPr>
          <w:p w14:paraId="36C2888C"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22857931"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76" w:author="Dariusz Bogumil" w:date="2022-03-02T18:29:00Z">
              <w:tcPr>
                <w:tcW w:w="2445" w:type="dxa"/>
                <w:gridSpan w:val="2"/>
              </w:tcPr>
            </w:tcPrChange>
          </w:tcPr>
          <w:p w14:paraId="43DD80E8" w14:textId="77777777" w:rsidR="00202CCE" w:rsidRPr="0029386D" w:rsidRDefault="00202CCE" w:rsidP="006B2284">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lastRenderedPageBreak/>
              <w:t>Adjusted Face Value</w:t>
            </w:r>
          </w:p>
        </w:tc>
        <w:tc>
          <w:tcPr>
            <w:tcW w:w="2462" w:type="dxa"/>
            <w:tcPrChange w:id="377" w:author="Dariusz Bogumil" w:date="2022-03-02T18:29:00Z">
              <w:tcPr>
                <w:tcW w:w="2462" w:type="dxa"/>
                <w:gridSpan w:val="2"/>
              </w:tcPr>
            </w:tcPrChange>
          </w:tcPr>
          <w:p w14:paraId="23A70A44"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73" w:type="dxa"/>
            <w:tcPrChange w:id="378" w:author="Dariusz Bogumil" w:date="2022-03-02T18:29:00Z">
              <w:tcPr>
                <w:tcW w:w="5073" w:type="dxa"/>
                <w:gridSpan w:val="2"/>
              </w:tcPr>
            </w:tcPrChange>
          </w:tcPr>
          <w:p w14:paraId="5A419F34" w14:textId="77777777" w:rsidR="00202CCE" w:rsidRPr="005421F4"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1D6AC1D9"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79" w:author="Dariusz Bogumil" w:date="2022-03-02T18:29:00Z">
              <w:tcPr>
                <w:tcW w:w="2445" w:type="dxa"/>
                <w:gridSpan w:val="2"/>
              </w:tcPr>
            </w:tcPrChange>
          </w:tcPr>
          <w:p w14:paraId="5C992BB3" w14:textId="77777777" w:rsidR="00202CCE" w:rsidRPr="0029386D" w:rsidRDefault="00202CCE" w:rsidP="006B2284">
            <w:pPr>
              <w:pStyle w:val="ListParagraph"/>
              <w:ind w:left="0"/>
              <w:jc w:val="left"/>
              <w:rPr>
                <w:b w:val="0"/>
              </w:rPr>
            </w:pPr>
            <w:r>
              <w:t>Purchase Price</w:t>
            </w:r>
          </w:p>
        </w:tc>
        <w:tc>
          <w:tcPr>
            <w:tcW w:w="2462" w:type="dxa"/>
            <w:tcPrChange w:id="380" w:author="Dariusz Bogumil" w:date="2022-03-02T18:29:00Z">
              <w:tcPr>
                <w:tcW w:w="2462" w:type="dxa"/>
                <w:gridSpan w:val="2"/>
              </w:tcPr>
            </w:tcPrChange>
          </w:tcPr>
          <w:p w14:paraId="7B2E64D0"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5073" w:type="dxa"/>
            <w:tcPrChange w:id="381" w:author="Dariusz Bogumil" w:date="2022-03-02T18:29:00Z">
              <w:tcPr>
                <w:tcW w:w="5073" w:type="dxa"/>
                <w:gridSpan w:val="2"/>
              </w:tcPr>
            </w:tcPrChange>
          </w:tcPr>
          <w:p w14:paraId="5B0FBFC9" w14:textId="77777777" w:rsidR="00202CCE"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FF43EA">
              <w:t>Calculated automatically on acceptance of a Portfolio</w:t>
            </w:r>
            <w:r>
              <w:t xml:space="preserve"> with the use of Program rules</w:t>
            </w:r>
            <w:r w:rsidRPr="00FF43EA">
              <w:t>. Can be changed manually later</w:t>
            </w:r>
          </w:p>
          <w:p w14:paraId="3DDE8A41" w14:textId="483242C7" w:rsidR="009A5006" w:rsidRPr="00FF43EA" w:rsidRDefault="009A5006" w:rsidP="006B2284">
            <w:pPr>
              <w:pStyle w:val="ListParagraph"/>
              <w:ind w:left="0"/>
              <w:cnfStyle w:val="000000000000" w:firstRow="0" w:lastRow="0" w:firstColumn="0" w:lastColumn="0" w:oddVBand="0" w:evenVBand="0" w:oddHBand="0" w:evenHBand="0" w:firstRowFirstColumn="0" w:firstRowLastColumn="0" w:lastRowFirstColumn="0" w:lastRowLastColumn="0"/>
            </w:pPr>
            <w:r>
              <w:t xml:space="preserve">Adjusted Face Value * </w:t>
            </w:r>
            <w:proofErr w:type="spellStart"/>
            <w:r>
              <w:t>Program.Purchase</w:t>
            </w:r>
            <w:proofErr w:type="spellEnd"/>
            <w:r>
              <w:t xml:space="preserve"> Price %</w:t>
            </w:r>
          </w:p>
        </w:tc>
      </w:tr>
      <w:tr w:rsidR="00FF43EA" w:rsidRPr="0029386D" w14:paraId="400DA9DC"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82" w:author="Dariusz Bogumil" w:date="2022-03-02T18:29:00Z">
              <w:tcPr>
                <w:tcW w:w="2445" w:type="dxa"/>
                <w:gridSpan w:val="2"/>
              </w:tcPr>
            </w:tcPrChange>
          </w:tcPr>
          <w:p w14:paraId="16E270FF" w14:textId="00E910CA" w:rsidR="00FF43EA" w:rsidRPr="0029386D" w:rsidRDefault="005132EB" w:rsidP="006B2284">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 xml:space="preserve">Factor </w:t>
            </w:r>
            <w:r w:rsidR="00FF43EA">
              <w:t>Fee</w:t>
            </w:r>
          </w:p>
        </w:tc>
        <w:tc>
          <w:tcPr>
            <w:tcW w:w="2462" w:type="dxa"/>
            <w:tcPrChange w:id="383" w:author="Dariusz Bogumil" w:date="2022-03-02T18:29:00Z">
              <w:tcPr>
                <w:tcW w:w="2462" w:type="dxa"/>
                <w:gridSpan w:val="2"/>
              </w:tcPr>
            </w:tcPrChange>
          </w:tcPr>
          <w:p w14:paraId="0815952C" w14:textId="77777777" w:rsidR="00FF43EA" w:rsidRPr="0029386D" w:rsidRDefault="00FF43E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73" w:type="dxa"/>
            <w:tcPrChange w:id="384" w:author="Dariusz Bogumil" w:date="2022-03-02T18:29:00Z">
              <w:tcPr>
                <w:tcW w:w="5073" w:type="dxa"/>
                <w:gridSpan w:val="2"/>
              </w:tcPr>
            </w:tcPrChange>
          </w:tcPr>
          <w:p w14:paraId="509588FD" w14:textId="77777777" w:rsid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1709C6">
              <w:t>Calculated automatically on acceptance of a Portfolio with the use of Program rules. Can be changed manually later</w:t>
            </w:r>
          </w:p>
          <w:p w14:paraId="3F0864BE" w14:textId="6651F96D" w:rsidR="00500976" w:rsidRPr="00FF43EA" w:rsidRDefault="00500976" w:rsidP="006B2284">
            <w:pPr>
              <w:pStyle w:val="ListParagraph"/>
              <w:ind w:left="0"/>
              <w:cnfStyle w:val="000000100000" w:firstRow="0" w:lastRow="0" w:firstColumn="0" w:lastColumn="0" w:oddVBand="0" w:evenVBand="0" w:oddHBand="1" w:evenHBand="0" w:firstRowFirstColumn="0" w:firstRowLastColumn="0" w:lastRowFirstColumn="0" w:lastRowLastColumn="0"/>
            </w:pPr>
            <w:r>
              <w:t xml:space="preserve">Adjusted Face Value * </w:t>
            </w:r>
            <w:proofErr w:type="spellStart"/>
            <w:r>
              <w:t>Program.Factor</w:t>
            </w:r>
            <w:proofErr w:type="spellEnd"/>
            <w:r>
              <w:t xml:space="preserve"> Fee %</w:t>
            </w:r>
          </w:p>
        </w:tc>
      </w:tr>
      <w:tr w:rsidR="00500976" w:rsidRPr="005421F4" w14:paraId="527AEC6B"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85" w:author="Dariusz Bogumil" w:date="2022-03-02T18:29:00Z">
              <w:tcPr>
                <w:tcW w:w="2445" w:type="dxa"/>
                <w:gridSpan w:val="2"/>
              </w:tcPr>
            </w:tcPrChange>
          </w:tcPr>
          <w:p w14:paraId="3CE5F5A4" w14:textId="0835D54D" w:rsidR="00500976" w:rsidRPr="0029386D" w:rsidRDefault="00500976" w:rsidP="00734675">
            <w:pPr>
              <w:pStyle w:val="ListParagraph"/>
              <w:ind w:left="0"/>
              <w:jc w:val="left"/>
              <w:rPr>
                <w:b w:val="0"/>
              </w:rPr>
            </w:pPr>
            <w:r>
              <w:t>Hurdle</w:t>
            </w:r>
          </w:p>
        </w:tc>
        <w:tc>
          <w:tcPr>
            <w:tcW w:w="2462" w:type="dxa"/>
            <w:tcPrChange w:id="386" w:author="Dariusz Bogumil" w:date="2022-03-02T18:29:00Z">
              <w:tcPr>
                <w:tcW w:w="2462" w:type="dxa"/>
                <w:gridSpan w:val="2"/>
              </w:tcPr>
            </w:tcPrChange>
          </w:tcPr>
          <w:p w14:paraId="5D0D722A" w14:textId="77777777" w:rsidR="00500976" w:rsidRPr="0029386D" w:rsidRDefault="00500976"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5073" w:type="dxa"/>
            <w:tcPrChange w:id="387" w:author="Dariusz Bogumil" w:date="2022-03-02T18:29:00Z">
              <w:tcPr>
                <w:tcW w:w="5073" w:type="dxa"/>
                <w:gridSpan w:val="2"/>
              </w:tcPr>
            </w:tcPrChange>
          </w:tcPr>
          <w:p w14:paraId="67E18A13" w14:textId="1DB421CB" w:rsidR="00500976" w:rsidRPr="005421F4" w:rsidRDefault="00500976" w:rsidP="00734675">
            <w:pPr>
              <w:pStyle w:val="ListParagraph"/>
              <w:ind w:left="0"/>
              <w:cnfStyle w:val="000000000000" w:firstRow="0" w:lastRow="0" w:firstColumn="0" w:lastColumn="0" w:oddVBand="0" w:evenVBand="0" w:oddHBand="0" w:evenHBand="0" w:firstRowFirstColumn="0" w:firstRowLastColumn="0" w:lastRowFirstColumn="0" w:lastRowLastColumn="0"/>
            </w:pPr>
            <w:r>
              <w:t>Purchase price + Factor Fee</w:t>
            </w:r>
            <w:r w:rsidR="00E136E3">
              <w:t xml:space="preserve">    (old system: Transaction fee)</w:t>
            </w:r>
          </w:p>
        </w:tc>
      </w:tr>
      <w:tr w:rsidR="00500976" w:rsidRPr="005421F4" w14:paraId="577E486B"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88" w:author="Dariusz Bogumil" w:date="2022-03-02T18:29:00Z">
              <w:tcPr>
                <w:tcW w:w="2445" w:type="dxa"/>
                <w:gridSpan w:val="2"/>
              </w:tcPr>
            </w:tcPrChange>
          </w:tcPr>
          <w:p w14:paraId="50CCA5D4" w14:textId="14449C21" w:rsidR="00500976" w:rsidRPr="0029386D" w:rsidRDefault="00500976" w:rsidP="00734675">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Hurdle %</w:t>
            </w:r>
          </w:p>
        </w:tc>
        <w:tc>
          <w:tcPr>
            <w:tcW w:w="2462" w:type="dxa"/>
            <w:tcPrChange w:id="389" w:author="Dariusz Bogumil" w:date="2022-03-02T18:29:00Z">
              <w:tcPr>
                <w:tcW w:w="2462" w:type="dxa"/>
                <w:gridSpan w:val="2"/>
              </w:tcPr>
            </w:tcPrChange>
          </w:tcPr>
          <w:p w14:paraId="56029181" w14:textId="77777777" w:rsidR="00500976" w:rsidRPr="0029386D" w:rsidRDefault="0050097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5073" w:type="dxa"/>
            <w:tcPrChange w:id="390" w:author="Dariusz Bogumil" w:date="2022-03-02T18:29:00Z">
              <w:tcPr>
                <w:tcW w:w="5073" w:type="dxa"/>
                <w:gridSpan w:val="2"/>
              </w:tcPr>
            </w:tcPrChange>
          </w:tcPr>
          <w:p w14:paraId="3B94D363" w14:textId="0D11F3C8" w:rsidR="00500976" w:rsidRPr="005421F4" w:rsidRDefault="00A27C6D" w:rsidP="00734675">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Program.Purchase</w:t>
            </w:r>
            <w:proofErr w:type="spellEnd"/>
            <w:r>
              <w:t xml:space="preserve"> Price % + </w:t>
            </w:r>
            <w:proofErr w:type="spellStart"/>
            <w:r>
              <w:t>Program.Factor</w:t>
            </w:r>
            <w:proofErr w:type="spellEnd"/>
            <w:r>
              <w:t xml:space="preserve"> Fee %</w:t>
            </w:r>
          </w:p>
        </w:tc>
      </w:tr>
      <w:tr w:rsidR="00500976" w:rsidRPr="0029386D" w14:paraId="2E96ECCC"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91" w:author="Dariusz Bogumil" w:date="2022-03-02T18:29:00Z">
              <w:tcPr>
                <w:tcW w:w="2445" w:type="dxa"/>
                <w:gridSpan w:val="2"/>
              </w:tcPr>
            </w:tcPrChange>
          </w:tcPr>
          <w:p w14:paraId="5456A0BA" w14:textId="7CDA52AB" w:rsidR="00500976" w:rsidRPr="0029386D" w:rsidRDefault="00500976" w:rsidP="00734675">
            <w:pPr>
              <w:pStyle w:val="ListParagraph"/>
              <w:ind w:left="0"/>
              <w:jc w:val="left"/>
              <w:rPr>
                <w:b w:val="0"/>
              </w:rPr>
            </w:pPr>
            <w:r>
              <w:t xml:space="preserve">Buyback </w:t>
            </w:r>
            <w:r w:rsidR="00300F64">
              <w:t>Amount</w:t>
            </w:r>
          </w:p>
        </w:tc>
        <w:tc>
          <w:tcPr>
            <w:tcW w:w="2462" w:type="dxa"/>
            <w:tcPrChange w:id="392" w:author="Dariusz Bogumil" w:date="2022-03-02T18:29:00Z">
              <w:tcPr>
                <w:tcW w:w="2462" w:type="dxa"/>
                <w:gridSpan w:val="2"/>
              </w:tcPr>
            </w:tcPrChange>
          </w:tcPr>
          <w:p w14:paraId="1A60F270" w14:textId="77777777" w:rsidR="00500976" w:rsidRPr="0029386D" w:rsidRDefault="00500976"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5073" w:type="dxa"/>
            <w:tcPrChange w:id="393" w:author="Dariusz Bogumil" w:date="2022-03-02T18:29:00Z">
              <w:tcPr>
                <w:tcW w:w="5073" w:type="dxa"/>
                <w:gridSpan w:val="2"/>
              </w:tcPr>
            </w:tcPrChange>
          </w:tcPr>
          <w:p w14:paraId="2162B223" w14:textId="77777777" w:rsidR="00500976" w:rsidRDefault="00300F64" w:rsidP="00734675">
            <w:pPr>
              <w:pStyle w:val="ListParagraph"/>
              <w:ind w:left="0"/>
              <w:cnfStyle w:val="000000000000" w:firstRow="0" w:lastRow="0" w:firstColumn="0" w:lastColumn="0" w:oddVBand="0" w:evenVBand="0" w:oddHBand="0" w:evenHBand="0" w:firstRowFirstColumn="0" w:firstRowLastColumn="0" w:lastRowFirstColumn="0" w:lastRowLastColumn="0"/>
            </w:pPr>
            <w:commentRangeStart w:id="394"/>
            <w:commentRangeStart w:id="395"/>
            <w:r>
              <w:t xml:space="preserve">- </w:t>
            </w:r>
            <w:r w:rsidR="00D5567E">
              <w:t xml:space="preserve">When </w:t>
            </w:r>
            <w:r>
              <w:t>Claim</w:t>
            </w:r>
            <w:r w:rsidR="00D5567E">
              <w:t xml:space="preserve"> status changes to Buyback, set default: </w:t>
            </w:r>
            <w:r>
              <w:t xml:space="preserve">Buyback Amount := </w:t>
            </w:r>
            <w:r w:rsidR="00D5567E">
              <w:t xml:space="preserve">Purchase Price – </w:t>
            </w:r>
            <w:r>
              <w:t>T</w:t>
            </w:r>
            <w:r w:rsidR="00D5567E">
              <w:t xml:space="preserve">otal </w:t>
            </w:r>
            <w:r>
              <w:t>C</w:t>
            </w:r>
            <w:r w:rsidR="00D5567E">
              <w:t xml:space="preserve">ollections  </w:t>
            </w:r>
          </w:p>
          <w:p w14:paraId="144177A0" w14:textId="34EE72D4" w:rsidR="005F4742" w:rsidRPr="005421F4" w:rsidRDefault="005F4742"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 </w:t>
            </w:r>
            <w:r w:rsidR="00C4272A">
              <w:t>on change, when Claim Status = Buyback</w:t>
            </w:r>
            <w:r>
              <w:t xml:space="preserve">, recalculate Buyback Wallet on Provider level; </w:t>
            </w:r>
            <w:r w:rsidR="00C4272A">
              <w:t>when Claim Status &lt;&gt; Buyback</w:t>
            </w:r>
            <w:r w:rsidR="009C5B12">
              <w:t>, reset to empty</w:t>
            </w:r>
            <w:commentRangeEnd w:id="394"/>
            <w:r w:rsidR="00D207FF">
              <w:rPr>
                <w:rStyle w:val="CommentReference"/>
                <w:szCs w:val="20"/>
              </w:rPr>
              <w:commentReference w:id="394"/>
            </w:r>
            <w:commentRangeEnd w:id="395"/>
            <w:r w:rsidR="0029000D">
              <w:rPr>
                <w:rStyle w:val="CommentReference"/>
                <w:szCs w:val="20"/>
              </w:rPr>
              <w:commentReference w:id="395"/>
            </w:r>
          </w:p>
        </w:tc>
      </w:tr>
      <w:tr w:rsidR="00457CDC" w:rsidRPr="0029386D" w14:paraId="5FF46D86"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96" w:author="Dariusz Bogumil" w:date="2022-03-02T18:29:00Z">
              <w:tcPr>
                <w:tcW w:w="2445" w:type="dxa"/>
                <w:gridSpan w:val="2"/>
              </w:tcPr>
            </w:tcPrChange>
          </w:tcPr>
          <w:p w14:paraId="33B923D9" w14:textId="77777777" w:rsidR="00457CDC" w:rsidRPr="0029386D" w:rsidRDefault="00457CDC" w:rsidP="00457CDC">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Total Voluntary Collections</w:t>
            </w:r>
          </w:p>
        </w:tc>
        <w:tc>
          <w:tcPr>
            <w:tcW w:w="2462" w:type="dxa"/>
            <w:tcPrChange w:id="397" w:author="Dariusz Bogumil" w:date="2022-03-02T18:29:00Z">
              <w:tcPr>
                <w:tcW w:w="2462" w:type="dxa"/>
                <w:gridSpan w:val="2"/>
              </w:tcPr>
            </w:tcPrChange>
          </w:tcPr>
          <w:p w14:paraId="60A10E67" w14:textId="2185B8F9"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5073" w:type="dxa"/>
            <w:tcPrChange w:id="398" w:author="Dariusz Bogumil" w:date="2022-03-02T18:29:00Z">
              <w:tcPr>
                <w:tcW w:w="5073" w:type="dxa"/>
                <w:gridSpan w:val="2"/>
              </w:tcPr>
            </w:tcPrChange>
          </w:tcPr>
          <w:p w14:paraId="1DB265B4" w14:textId="6484CEBF"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r w:rsidR="00242432">
              <w:t>p</w:t>
            </w:r>
            <w:r w:rsidR="00457CDC">
              <w:t xml:space="preserve">ayments </w:t>
            </w:r>
            <w:r w:rsidR="00242432">
              <w:t>(</w:t>
            </w:r>
            <w:r w:rsidR="00F8281D">
              <w:t xml:space="preserve">Claim </w:t>
            </w:r>
            <w:proofErr w:type="spellStart"/>
            <w:r w:rsidR="00D01BA2">
              <w:t>Collections</w:t>
            </w:r>
            <w:r w:rsidR="00F8281D">
              <w:t>.Assigned</w:t>
            </w:r>
            <w:proofErr w:type="spellEnd"/>
            <w:r w:rsidR="00F8281D">
              <w:t xml:space="preserve"> Value</w:t>
            </w:r>
            <w:r w:rsidR="00242432">
              <w:t xml:space="preserve">) </w:t>
            </w:r>
            <w:r w:rsidR="00457CDC">
              <w:t>filtered by type=Voluntary Collection</w:t>
            </w:r>
          </w:p>
        </w:tc>
      </w:tr>
      <w:tr w:rsidR="00457CDC" w:rsidRPr="0029386D" w14:paraId="2CA91723"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399" w:author="Dariusz Bogumil" w:date="2022-03-02T18:29:00Z">
              <w:tcPr>
                <w:tcW w:w="2445" w:type="dxa"/>
                <w:gridSpan w:val="2"/>
              </w:tcPr>
            </w:tcPrChange>
          </w:tcPr>
          <w:p w14:paraId="3F1AA44B" w14:textId="77777777" w:rsidR="00457CDC" w:rsidRPr="0029386D" w:rsidRDefault="00457CDC" w:rsidP="00457CDC">
            <w:pPr>
              <w:pStyle w:val="ListParagraph"/>
              <w:ind w:left="0"/>
              <w:jc w:val="left"/>
              <w:rPr>
                <w:b w:val="0"/>
              </w:rPr>
            </w:pPr>
            <w:r>
              <w:t>Total Pre-suit Collections</w:t>
            </w:r>
          </w:p>
        </w:tc>
        <w:tc>
          <w:tcPr>
            <w:tcW w:w="2462" w:type="dxa"/>
            <w:tcPrChange w:id="400" w:author="Dariusz Bogumil" w:date="2022-03-02T18:29:00Z">
              <w:tcPr>
                <w:tcW w:w="2462" w:type="dxa"/>
                <w:gridSpan w:val="2"/>
              </w:tcPr>
            </w:tcPrChange>
          </w:tcPr>
          <w:p w14:paraId="7C1D9953" w14:textId="50FE5F59"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5073" w:type="dxa"/>
            <w:tcPrChange w:id="401" w:author="Dariusz Bogumil" w:date="2022-03-02T18:29:00Z">
              <w:tcPr>
                <w:tcW w:w="5073" w:type="dxa"/>
                <w:gridSpan w:val="2"/>
              </w:tcPr>
            </w:tcPrChange>
          </w:tcPr>
          <w:p w14:paraId="168FFB51" w14:textId="55FC71FE" w:rsidR="00457CDC" w:rsidRPr="005421F4" w:rsidRDefault="00166648" w:rsidP="00E373B9">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r w:rsidR="00242432">
              <w:t>p</w:t>
            </w:r>
            <w:r w:rsidR="00457CDC">
              <w:t xml:space="preserve">ayments </w:t>
            </w:r>
            <w:r w:rsidR="00242432">
              <w:t>(</w:t>
            </w:r>
            <w:r w:rsidR="00F8281D">
              <w:t xml:space="preserve">Claim </w:t>
            </w:r>
            <w:proofErr w:type="spellStart"/>
            <w:r w:rsidR="00D01BA2">
              <w:t>Collections</w:t>
            </w:r>
            <w:r w:rsidR="002E7D18">
              <w:t>.Assigned</w:t>
            </w:r>
            <w:proofErr w:type="spellEnd"/>
            <w:r w:rsidR="002E7D18">
              <w:t xml:space="preserve"> Value</w:t>
            </w:r>
            <w:r w:rsidR="00242432">
              <w:t xml:space="preserve">) </w:t>
            </w:r>
            <w:r w:rsidR="00457CDC">
              <w:t>filtered by type=Pre-suit Collection</w:t>
            </w:r>
          </w:p>
        </w:tc>
      </w:tr>
      <w:tr w:rsidR="00457CDC" w:rsidRPr="0029386D" w14:paraId="64967007"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402" w:author="Dariusz Bogumil" w:date="2022-03-02T18:29:00Z">
              <w:tcPr>
                <w:tcW w:w="2445" w:type="dxa"/>
                <w:gridSpan w:val="2"/>
              </w:tcPr>
            </w:tcPrChange>
          </w:tcPr>
          <w:p w14:paraId="6DE962D8" w14:textId="77777777" w:rsidR="00457CDC" w:rsidRPr="0029386D" w:rsidRDefault="00457CDC" w:rsidP="00457CDC">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Total Litigated Collections</w:t>
            </w:r>
          </w:p>
        </w:tc>
        <w:tc>
          <w:tcPr>
            <w:tcW w:w="2462" w:type="dxa"/>
            <w:tcPrChange w:id="403" w:author="Dariusz Bogumil" w:date="2022-03-02T18:29:00Z">
              <w:tcPr>
                <w:tcW w:w="2462" w:type="dxa"/>
                <w:gridSpan w:val="2"/>
              </w:tcPr>
            </w:tcPrChange>
          </w:tcPr>
          <w:p w14:paraId="2D81DD19" w14:textId="1A3C600C"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5073" w:type="dxa"/>
            <w:tcPrChange w:id="404" w:author="Dariusz Bogumil" w:date="2022-03-02T18:29:00Z">
              <w:tcPr>
                <w:tcW w:w="5073" w:type="dxa"/>
                <w:gridSpan w:val="2"/>
              </w:tcPr>
            </w:tcPrChange>
          </w:tcPr>
          <w:p w14:paraId="6A0BDFD2" w14:textId="50ADF9BC" w:rsidR="00457CDC" w:rsidRPr="005421F4" w:rsidRDefault="00166648"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r w:rsidR="00242432">
              <w:t>p</w:t>
            </w:r>
            <w:r w:rsidR="00457CDC">
              <w:t xml:space="preserve">ayments </w:t>
            </w:r>
            <w:r w:rsidR="00242432">
              <w:t>(</w:t>
            </w:r>
            <w:r w:rsidR="00F8281D">
              <w:t xml:space="preserve">Claim </w:t>
            </w:r>
            <w:proofErr w:type="spellStart"/>
            <w:r w:rsidR="00D01BA2">
              <w:t>Collections</w:t>
            </w:r>
            <w:r w:rsidR="002E7D18">
              <w:t>.Assigned</w:t>
            </w:r>
            <w:proofErr w:type="spellEnd"/>
            <w:r w:rsidR="002E7D18">
              <w:t xml:space="preserve"> value</w:t>
            </w:r>
            <w:r w:rsidR="00242432">
              <w:t xml:space="preserve">) </w:t>
            </w:r>
            <w:r w:rsidR="00457CDC">
              <w:t>filtered by type=Litigated Collection</w:t>
            </w:r>
          </w:p>
        </w:tc>
      </w:tr>
      <w:tr w:rsidR="00457CDC" w:rsidRPr="005421F4" w14:paraId="4A296799"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405" w:author="Dariusz Bogumil" w:date="2022-03-02T18:29:00Z">
              <w:tcPr>
                <w:tcW w:w="2445" w:type="dxa"/>
                <w:gridSpan w:val="2"/>
              </w:tcPr>
            </w:tcPrChange>
          </w:tcPr>
          <w:p w14:paraId="27E2D3F8" w14:textId="3D5280AE" w:rsidR="00457CDC" w:rsidRPr="0029386D" w:rsidRDefault="00457CDC" w:rsidP="00457CDC">
            <w:pPr>
              <w:pStyle w:val="ListParagraph"/>
              <w:ind w:left="0"/>
              <w:jc w:val="left"/>
              <w:rPr>
                <w:b w:val="0"/>
              </w:rPr>
            </w:pPr>
            <w:r>
              <w:t xml:space="preserve">Total </w:t>
            </w:r>
            <w:r w:rsidR="00500976">
              <w:t>Collections</w:t>
            </w:r>
          </w:p>
        </w:tc>
        <w:tc>
          <w:tcPr>
            <w:tcW w:w="2462" w:type="dxa"/>
            <w:tcPrChange w:id="406" w:author="Dariusz Bogumil" w:date="2022-03-02T18:29:00Z">
              <w:tcPr>
                <w:tcW w:w="2462" w:type="dxa"/>
                <w:gridSpan w:val="2"/>
              </w:tcPr>
            </w:tcPrChange>
          </w:tcPr>
          <w:p w14:paraId="43EA9FE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5073" w:type="dxa"/>
            <w:tcPrChange w:id="407" w:author="Dariusz Bogumil" w:date="2022-03-02T18:29:00Z">
              <w:tcPr>
                <w:tcW w:w="5073" w:type="dxa"/>
                <w:gridSpan w:val="2"/>
              </w:tcPr>
            </w:tcPrChange>
          </w:tcPr>
          <w:p w14:paraId="1B05D782" w14:textId="2F03ABBA" w:rsidR="00457CDC" w:rsidRPr="005421F4" w:rsidRDefault="00795424"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w:t>
            </w:r>
            <w:r w:rsidR="00BF4C0E">
              <w:t xml:space="preserve">Claim </w:t>
            </w:r>
            <w:proofErr w:type="spellStart"/>
            <w:r>
              <w:t>Collections.</w:t>
            </w:r>
            <w:r w:rsidR="00C32D15">
              <w:t>Assigned</w:t>
            </w:r>
            <w:proofErr w:type="spellEnd"/>
            <w:r w:rsidR="00C32D15">
              <w:t xml:space="preserve"> </w:t>
            </w:r>
            <w:r>
              <w:t xml:space="preserve">Value; </w:t>
            </w:r>
            <w:r w:rsidR="00500976">
              <w:t>Old system: Total Pa</w:t>
            </w:r>
            <w:r w:rsidR="006668CB">
              <w:t>id amount</w:t>
            </w:r>
          </w:p>
        </w:tc>
      </w:tr>
      <w:tr w:rsidR="003534C6" w:rsidRPr="005421F4" w14:paraId="0F560C20"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408" w:author="Dariusz Bogumil" w:date="2022-03-02T18:29:00Z">
              <w:tcPr>
                <w:tcW w:w="2445" w:type="dxa"/>
                <w:gridSpan w:val="2"/>
              </w:tcPr>
            </w:tcPrChange>
          </w:tcPr>
          <w:p w14:paraId="1F95F45F" w14:textId="3FD78CE1" w:rsidR="003534C6" w:rsidRPr="0029386D" w:rsidRDefault="003534C6" w:rsidP="00734675">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Total PMC Collections</w:t>
            </w:r>
          </w:p>
        </w:tc>
        <w:tc>
          <w:tcPr>
            <w:tcW w:w="2462" w:type="dxa"/>
            <w:tcPrChange w:id="409" w:author="Dariusz Bogumil" w:date="2022-03-02T18:29:00Z">
              <w:tcPr>
                <w:tcW w:w="2462" w:type="dxa"/>
                <w:gridSpan w:val="2"/>
              </w:tcPr>
            </w:tcPrChange>
          </w:tcPr>
          <w:p w14:paraId="56CCA405" w14:textId="77777777" w:rsidR="003534C6" w:rsidRPr="0029386D" w:rsidRDefault="003534C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73" w:type="dxa"/>
            <w:tcPrChange w:id="410" w:author="Dariusz Bogumil" w:date="2022-03-02T18:29:00Z">
              <w:tcPr>
                <w:tcW w:w="5073" w:type="dxa"/>
                <w:gridSpan w:val="2"/>
              </w:tcPr>
            </w:tcPrChange>
          </w:tcPr>
          <w:p w14:paraId="03BD46E9" w14:textId="1B3AEF1A" w:rsidR="003534C6" w:rsidRPr="005421F4" w:rsidRDefault="003534C6" w:rsidP="00734675">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w:t>
            </w:r>
            <w:r w:rsidR="00BF4C0E">
              <w:t xml:space="preserve">Claim </w:t>
            </w:r>
            <w:r>
              <w:t>Collections.</w:t>
            </w:r>
            <w:r w:rsidR="00BF4C0E">
              <w:t>(</w:t>
            </w:r>
            <w:r>
              <w:t xml:space="preserve">Assigned </w:t>
            </w:r>
            <w:r w:rsidR="00551008">
              <w:t>below hurdle + Assigned r</w:t>
            </w:r>
            <w:r w:rsidR="003F0398">
              <w:t>e</w:t>
            </w:r>
            <w:r w:rsidR="00551008">
              <w:t>fundable reserve</w:t>
            </w:r>
            <w:r w:rsidR="00BF4C0E">
              <w:t>)</w:t>
            </w:r>
          </w:p>
        </w:tc>
      </w:tr>
      <w:tr w:rsidR="00A15395" w:rsidRPr="005421F4" w14:paraId="0DE092F5"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411" w:author="Dariusz Bogumil" w:date="2022-03-02T18:29:00Z">
              <w:tcPr>
                <w:tcW w:w="2445" w:type="dxa"/>
                <w:gridSpan w:val="2"/>
              </w:tcPr>
            </w:tcPrChange>
          </w:tcPr>
          <w:p w14:paraId="31783C76" w14:textId="4E7B6525" w:rsidR="00A15395" w:rsidRPr="0029386D" w:rsidRDefault="00A15395" w:rsidP="00A15395">
            <w:pPr>
              <w:pStyle w:val="ListParagraph"/>
              <w:ind w:left="0"/>
              <w:jc w:val="left"/>
              <w:rPr>
                <w:b w:val="0"/>
              </w:rPr>
            </w:pPr>
            <w:r>
              <w:t>Total Balance Owed</w:t>
            </w:r>
          </w:p>
        </w:tc>
        <w:tc>
          <w:tcPr>
            <w:tcW w:w="2462" w:type="dxa"/>
            <w:tcPrChange w:id="412" w:author="Dariusz Bogumil" w:date="2022-03-02T18:29:00Z">
              <w:tcPr>
                <w:tcW w:w="2462" w:type="dxa"/>
                <w:gridSpan w:val="2"/>
              </w:tcPr>
            </w:tcPrChange>
          </w:tcPr>
          <w:p w14:paraId="6CB45993" w14:textId="77777777" w:rsidR="00A15395" w:rsidRPr="0029386D" w:rsidRDefault="00A15395" w:rsidP="00A1539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5073" w:type="dxa"/>
            <w:tcPrChange w:id="413" w:author="Dariusz Bogumil" w:date="2022-03-02T18:29:00Z">
              <w:tcPr>
                <w:tcW w:w="5073" w:type="dxa"/>
                <w:gridSpan w:val="2"/>
              </w:tcPr>
            </w:tcPrChange>
          </w:tcPr>
          <w:p w14:paraId="5DDD4D05" w14:textId="1052EE33" w:rsidR="00A15395" w:rsidRPr="005421F4" w:rsidRDefault="00A15395" w:rsidP="00A15395">
            <w:pPr>
              <w:pStyle w:val="ListParagraph"/>
              <w:ind w:left="0"/>
              <w:cnfStyle w:val="000000000000" w:firstRow="0" w:lastRow="0" w:firstColumn="0" w:lastColumn="0" w:oddVBand="0" w:evenVBand="0" w:oddHBand="0" w:evenHBand="0" w:firstRowFirstColumn="0" w:firstRowLastColumn="0" w:lastRowFirstColumn="0" w:lastRowLastColumn="0"/>
            </w:pPr>
            <w:r>
              <w:t>Adjusted Face Value – Total Collections</w:t>
            </w:r>
          </w:p>
        </w:tc>
      </w:tr>
      <w:tr w:rsidR="00F056BC" w:rsidRPr="005421F4" w14:paraId="4500B376"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414" w:author="Dariusz Bogumil" w:date="2022-03-02T18:29:00Z">
              <w:tcPr>
                <w:tcW w:w="2445" w:type="dxa"/>
                <w:gridSpan w:val="2"/>
              </w:tcPr>
            </w:tcPrChange>
          </w:tcPr>
          <w:p w14:paraId="1EC5B252" w14:textId="77777777" w:rsidR="00F056BC" w:rsidRPr="0029386D" w:rsidRDefault="00F056BC" w:rsidP="00734675">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 xml:space="preserve">Remaining to Hurdle </w:t>
            </w:r>
          </w:p>
        </w:tc>
        <w:tc>
          <w:tcPr>
            <w:tcW w:w="2462" w:type="dxa"/>
            <w:tcPrChange w:id="415" w:author="Dariusz Bogumil" w:date="2022-03-02T18:29:00Z">
              <w:tcPr>
                <w:tcW w:w="2462" w:type="dxa"/>
                <w:gridSpan w:val="2"/>
              </w:tcPr>
            </w:tcPrChange>
          </w:tcPr>
          <w:p w14:paraId="2156B8F3" w14:textId="77777777" w:rsidR="00F056BC" w:rsidRPr="0029386D" w:rsidRDefault="00F056B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73" w:type="dxa"/>
            <w:tcPrChange w:id="416" w:author="Dariusz Bogumil" w:date="2022-03-02T18:29:00Z">
              <w:tcPr>
                <w:tcW w:w="5073" w:type="dxa"/>
                <w:gridSpan w:val="2"/>
              </w:tcPr>
            </w:tcPrChange>
          </w:tcPr>
          <w:p w14:paraId="17020EDB" w14:textId="77777777" w:rsidR="00F056BC" w:rsidRPr="005421F4" w:rsidRDefault="00F056BC" w:rsidP="00734675">
            <w:pPr>
              <w:pStyle w:val="ListParagraph"/>
              <w:ind w:left="0"/>
              <w:cnfStyle w:val="000000100000" w:firstRow="0" w:lastRow="0" w:firstColumn="0" w:lastColumn="0" w:oddVBand="0" w:evenVBand="0" w:oddHBand="1" w:evenHBand="0" w:firstRowFirstColumn="0" w:firstRowLastColumn="0" w:lastRowFirstColumn="0" w:lastRowLastColumn="0"/>
            </w:pPr>
            <w:r>
              <w:t>Min(Hurdle – Total Collections, 0 )</w:t>
            </w:r>
          </w:p>
        </w:tc>
      </w:tr>
      <w:tr w:rsidR="00A15395" w:rsidRPr="005421F4" w14:paraId="28E7718D"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417" w:author="Dariusz Bogumil" w:date="2022-03-02T18:29:00Z">
              <w:tcPr>
                <w:tcW w:w="2445" w:type="dxa"/>
                <w:gridSpan w:val="2"/>
              </w:tcPr>
            </w:tcPrChange>
          </w:tcPr>
          <w:p w14:paraId="08096FED" w14:textId="77777777" w:rsidR="00A15395" w:rsidRPr="0029386D" w:rsidRDefault="00A15395" w:rsidP="00A15395">
            <w:pPr>
              <w:pStyle w:val="ListParagraph"/>
              <w:ind w:left="0"/>
              <w:jc w:val="left"/>
              <w:rPr>
                <w:b w:val="0"/>
              </w:rPr>
            </w:pPr>
            <w:r>
              <w:t>Total Profit</w:t>
            </w:r>
          </w:p>
        </w:tc>
        <w:tc>
          <w:tcPr>
            <w:tcW w:w="2462" w:type="dxa"/>
            <w:tcPrChange w:id="418" w:author="Dariusz Bogumil" w:date="2022-03-02T18:29:00Z">
              <w:tcPr>
                <w:tcW w:w="2462" w:type="dxa"/>
                <w:gridSpan w:val="2"/>
              </w:tcPr>
            </w:tcPrChange>
          </w:tcPr>
          <w:p w14:paraId="6D17955C" w14:textId="77777777" w:rsidR="00A15395" w:rsidRPr="0029386D" w:rsidRDefault="00A15395" w:rsidP="00A1539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5073" w:type="dxa"/>
            <w:tcPrChange w:id="419" w:author="Dariusz Bogumil" w:date="2022-03-02T18:29:00Z">
              <w:tcPr>
                <w:tcW w:w="5073" w:type="dxa"/>
                <w:gridSpan w:val="2"/>
              </w:tcPr>
            </w:tcPrChange>
          </w:tcPr>
          <w:p w14:paraId="3CC9E874" w14:textId="0EE52A4B" w:rsidR="00A15395" w:rsidRPr="005421F4" w:rsidRDefault="006E20D3" w:rsidP="00A15395">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collections – Purchase price, </w:t>
            </w:r>
            <w:r w:rsidR="00536961">
              <w:t>not more than Factor Fee, not less than 0 (</w:t>
            </w:r>
            <w:proofErr w:type="spellStart"/>
            <w:r w:rsidR="00536961">
              <w:t>i.e</w:t>
            </w:r>
            <w:proofErr w:type="spellEnd"/>
            <w:r w:rsidR="00536961">
              <w:t xml:space="preserve"> </w:t>
            </w:r>
            <w:r w:rsidR="00A15395">
              <w:t>Max(Min(Total collections, Hurdle) – Purchase Price, 0)</w:t>
            </w:r>
            <w:r w:rsidR="00536961">
              <w:t>)</w:t>
            </w:r>
          </w:p>
        </w:tc>
      </w:tr>
      <w:tr w:rsidR="00A15395" w:rsidRPr="005421F4" w14:paraId="321453E2"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420" w:author="Dariusz Bogumil" w:date="2022-03-02T18:29:00Z">
              <w:tcPr>
                <w:tcW w:w="2445" w:type="dxa"/>
                <w:gridSpan w:val="2"/>
              </w:tcPr>
            </w:tcPrChange>
          </w:tcPr>
          <w:p w14:paraId="1FBEB4A3" w14:textId="466CF773" w:rsidR="00A15395" w:rsidRPr="0029386D" w:rsidRDefault="00A15395" w:rsidP="00A15395">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Write-off</w:t>
            </w:r>
          </w:p>
        </w:tc>
        <w:tc>
          <w:tcPr>
            <w:tcW w:w="2462" w:type="dxa"/>
            <w:tcPrChange w:id="421" w:author="Dariusz Bogumil" w:date="2022-03-02T18:29:00Z">
              <w:tcPr>
                <w:tcW w:w="2462" w:type="dxa"/>
                <w:gridSpan w:val="2"/>
              </w:tcPr>
            </w:tcPrChange>
          </w:tcPr>
          <w:p w14:paraId="72248AD5" w14:textId="77777777" w:rsidR="00A15395" w:rsidRPr="0029386D" w:rsidRDefault="00A15395" w:rsidP="00A1539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73" w:type="dxa"/>
            <w:tcPrChange w:id="422" w:author="Dariusz Bogumil" w:date="2022-03-02T18:29:00Z">
              <w:tcPr>
                <w:tcW w:w="5073" w:type="dxa"/>
                <w:gridSpan w:val="2"/>
              </w:tcPr>
            </w:tcPrChange>
          </w:tcPr>
          <w:p w14:paraId="7EEF015D" w14:textId="718DCF9E" w:rsidR="00A15395" w:rsidRPr="005421F4" w:rsidRDefault="00E623D2" w:rsidP="00A15395">
            <w:pPr>
              <w:pStyle w:val="ListParagraph"/>
              <w:ind w:left="0"/>
              <w:cnfStyle w:val="000000100000" w:firstRow="0" w:lastRow="0" w:firstColumn="0" w:lastColumn="0" w:oddVBand="0" w:evenVBand="0" w:oddHBand="1" w:evenHBand="0" w:firstRowFirstColumn="0" w:firstRowLastColumn="0" w:lastRowFirstColumn="0" w:lastRowLastColumn="0"/>
            </w:pPr>
            <w:r>
              <w:t>Described in Claim Status</w:t>
            </w:r>
          </w:p>
        </w:tc>
      </w:tr>
      <w:tr w:rsidR="00A15395" w:rsidRPr="0029386D" w14:paraId="3F340D04"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423" w:author="Dariusz Bogumil" w:date="2022-03-02T18:29:00Z">
              <w:tcPr>
                <w:tcW w:w="2445" w:type="dxa"/>
                <w:gridSpan w:val="2"/>
              </w:tcPr>
            </w:tcPrChange>
          </w:tcPr>
          <w:p w14:paraId="191AC22B" w14:textId="557CA957" w:rsidR="00A15395" w:rsidRPr="0029386D" w:rsidRDefault="00A15395" w:rsidP="00A15395">
            <w:pPr>
              <w:pStyle w:val="ListParagraph"/>
              <w:ind w:left="0"/>
              <w:jc w:val="left"/>
              <w:rPr>
                <w:b w:val="0"/>
              </w:rPr>
            </w:pPr>
            <w:r>
              <w:t>Refundable Reserve</w:t>
            </w:r>
          </w:p>
        </w:tc>
        <w:tc>
          <w:tcPr>
            <w:tcW w:w="2462" w:type="dxa"/>
            <w:tcPrChange w:id="424" w:author="Dariusz Bogumil" w:date="2022-03-02T18:29:00Z">
              <w:tcPr>
                <w:tcW w:w="2462" w:type="dxa"/>
                <w:gridSpan w:val="2"/>
              </w:tcPr>
            </w:tcPrChange>
          </w:tcPr>
          <w:p w14:paraId="3297B4AD" w14:textId="77777777" w:rsidR="00A15395" w:rsidRPr="0029386D" w:rsidRDefault="00A15395" w:rsidP="00A1539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5073" w:type="dxa"/>
            <w:tcPrChange w:id="425" w:author="Dariusz Bogumil" w:date="2022-03-02T18:29:00Z">
              <w:tcPr>
                <w:tcW w:w="5073" w:type="dxa"/>
                <w:gridSpan w:val="2"/>
              </w:tcPr>
            </w:tcPrChange>
          </w:tcPr>
          <w:p w14:paraId="15343762" w14:textId="3F7C31FB" w:rsidR="001D230C" w:rsidRDefault="00A15395" w:rsidP="00A15395">
            <w:pPr>
              <w:pStyle w:val="ListParagraph"/>
              <w:ind w:left="0"/>
              <w:cnfStyle w:val="000000000000" w:firstRow="0" w:lastRow="0" w:firstColumn="0" w:lastColumn="0" w:oddVBand="0" w:evenVBand="0" w:oddHBand="0" w:evenHBand="0" w:firstRowFirstColumn="0" w:firstRowLastColumn="0" w:lastRowFirstColumn="0" w:lastRowLastColumn="0"/>
            </w:pPr>
            <w:r>
              <w:t>Calculated</w:t>
            </w:r>
            <w:r w:rsidR="00F70171">
              <w:t xml:space="preserve"> only when </w:t>
            </w:r>
            <w:proofErr w:type="spellStart"/>
            <w:r w:rsidR="00F70171">
              <w:t>Portfolio.Program.Type</w:t>
            </w:r>
            <w:proofErr w:type="spellEnd"/>
            <w:r w:rsidR="00F70171">
              <w:t xml:space="preserve"> of Program = By Claim</w:t>
            </w:r>
            <w:r>
              <w:t xml:space="preserve">: </w:t>
            </w:r>
          </w:p>
          <w:p w14:paraId="1A964992" w14:textId="0DBFE35C" w:rsidR="001D230C" w:rsidRDefault="001D230C" w:rsidP="00A15395">
            <w:pPr>
              <w:pStyle w:val="ListParagraph"/>
              <w:ind w:left="0"/>
              <w:cnfStyle w:val="000000000000" w:firstRow="0" w:lastRow="0" w:firstColumn="0" w:lastColumn="0" w:oddVBand="0" w:evenVBand="0" w:oddHBand="0" w:evenHBand="0" w:firstRowFirstColumn="0" w:firstRowLastColumn="0" w:lastRowFirstColumn="0" w:lastRowLastColumn="0"/>
            </w:pPr>
            <w:r>
              <w:t xml:space="preserve">Total Collections – Hurdle, not less </w:t>
            </w:r>
            <w:r w:rsidR="006A70DD">
              <w:t>than</w:t>
            </w:r>
            <w:r>
              <w:t xml:space="preserve"> 0, not more th</w:t>
            </w:r>
            <w:r w:rsidR="006A70DD">
              <w:t>a</w:t>
            </w:r>
            <w:r>
              <w:t>n</w:t>
            </w:r>
            <w:r w:rsidR="006A70DD">
              <w:t xml:space="preserve"> </w:t>
            </w:r>
            <w:r w:rsidR="006A70DD">
              <w:lastRenderedPageBreak/>
              <w:t>Adjusted Face Value - Hurdle</w:t>
            </w:r>
          </w:p>
          <w:p w14:paraId="607827C3" w14:textId="1E1C0A19" w:rsidR="00A15395" w:rsidRDefault="001D230C" w:rsidP="00A15395">
            <w:pPr>
              <w:pStyle w:val="ListParagraph"/>
              <w:ind w:left="0"/>
              <w:cnfStyle w:val="000000000000" w:firstRow="0" w:lastRow="0" w:firstColumn="0" w:lastColumn="0" w:oddVBand="0" w:evenVBand="0" w:oddHBand="0" w:evenHBand="0" w:firstRowFirstColumn="0" w:firstRowLastColumn="0" w:lastRowFirstColumn="0" w:lastRowLastColumn="0"/>
            </w:pPr>
            <w:r>
              <w:t>(</w:t>
            </w:r>
            <w:r w:rsidR="00A15395">
              <w:t xml:space="preserve">collections accounted for after hurdle is </w:t>
            </w:r>
            <w:r w:rsidR="00AD6087">
              <w:t>fulfilled</w:t>
            </w:r>
            <w:r w:rsidR="00A15395">
              <w:t xml:space="preserve"> for all Claims in portfolio</w:t>
            </w:r>
            <w:r>
              <w:t>)</w:t>
            </w:r>
          </w:p>
          <w:p w14:paraId="00FB2E83" w14:textId="67FC98A0" w:rsidR="005B2D99" w:rsidRPr="005421F4" w:rsidRDefault="005B2D99" w:rsidP="00A15395">
            <w:pPr>
              <w:pStyle w:val="ListParagraph"/>
              <w:ind w:left="0"/>
              <w:cnfStyle w:val="000000000000" w:firstRow="0" w:lastRow="0" w:firstColumn="0" w:lastColumn="0" w:oddVBand="0" w:evenVBand="0" w:oddHBand="0" w:evenHBand="0" w:firstRowFirstColumn="0" w:firstRowLastColumn="0" w:lastRowFirstColumn="0" w:lastRowLastColumn="0"/>
            </w:pPr>
          </w:p>
        </w:tc>
      </w:tr>
      <w:tr w:rsidR="00A15395" w:rsidRPr="0029386D" w14:paraId="41505771"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426" w:author="Dariusz Bogumil" w:date="2022-03-02T18:29:00Z">
              <w:tcPr>
                <w:tcW w:w="2445" w:type="dxa"/>
                <w:gridSpan w:val="2"/>
              </w:tcPr>
            </w:tcPrChange>
          </w:tcPr>
          <w:p w14:paraId="4AE4197C" w14:textId="34BC1096" w:rsidR="00A15395" w:rsidRPr="0029386D" w:rsidRDefault="00A15395" w:rsidP="00A15395">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lastRenderedPageBreak/>
              <w:t>Limit Reserve</w:t>
            </w:r>
          </w:p>
        </w:tc>
        <w:tc>
          <w:tcPr>
            <w:tcW w:w="2462" w:type="dxa"/>
            <w:tcPrChange w:id="427" w:author="Dariusz Bogumil" w:date="2022-03-02T18:29:00Z">
              <w:tcPr>
                <w:tcW w:w="2462" w:type="dxa"/>
                <w:gridSpan w:val="2"/>
              </w:tcPr>
            </w:tcPrChange>
          </w:tcPr>
          <w:p w14:paraId="2BB296D8" w14:textId="77777777" w:rsidR="00A15395" w:rsidRPr="0029386D" w:rsidRDefault="00A15395" w:rsidP="00A1539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5073" w:type="dxa"/>
            <w:tcPrChange w:id="428" w:author="Dariusz Bogumil" w:date="2022-03-02T18:29:00Z">
              <w:tcPr>
                <w:tcW w:w="5073" w:type="dxa"/>
                <w:gridSpan w:val="2"/>
              </w:tcPr>
            </w:tcPrChange>
          </w:tcPr>
          <w:p w14:paraId="414F36D6" w14:textId="77777777" w:rsidR="00EB6FEA" w:rsidRDefault="00A15395" w:rsidP="00C90A38">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Collections – Adjusted Face Value,  </w:t>
            </w:r>
          </w:p>
          <w:p w14:paraId="7D51AC6A" w14:textId="2DD52A7A" w:rsidR="00A15395" w:rsidRPr="005421F4" w:rsidRDefault="00A15395" w:rsidP="00C90A38">
            <w:pPr>
              <w:pStyle w:val="ListParagraph"/>
              <w:ind w:left="0"/>
              <w:cnfStyle w:val="000000100000" w:firstRow="0" w:lastRow="0" w:firstColumn="0" w:lastColumn="0" w:oddVBand="0" w:evenVBand="0" w:oddHBand="1" w:evenHBand="0" w:firstRowFirstColumn="0" w:firstRowLastColumn="0" w:lastRowFirstColumn="0" w:lastRowLastColumn="0"/>
            </w:pPr>
            <w:r>
              <w:t>if result is &gt;0 (it goes to Provider directly once a month (</w:t>
            </w:r>
            <w:r w:rsidR="00ED4F8D">
              <w:t xml:space="preserve">workflow on </w:t>
            </w:r>
            <w:r>
              <w:t>portfolio level))</w:t>
            </w:r>
          </w:p>
        </w:tc>
      </w:tr>
      <w:tr w:rsidR="003F2946" w:rsidRPr="00302B1D" w14:paraId="164CF713" w14:textId="77777777" w:rsidTr="003F2946">
        <w:trPr>
          <w:ins w:id="429" w:author="Dariusz Bogumil" w:date="2022-03-02T18:29:00Z"/>
          <w:trPrChange w:id="430" w:author="Dariusz Bogumil" w:date="2022-03-02T18:29:00Z">
            <w:trPr>
              <w:gridAfter w:val="0"/>
              <w:wAfter w:w="1034" w:type="dxa"/>
            </w:trPr>
          </w:trPrChange>
        </w:trPr>
        <w:tc>
          <w:tcPr>
            <w:cnfStyle w:val="001000000000" w:firstRow="0" w:lastRow="0" w:firstColumn="1" w:lastColumn="0" w:oddVBand="0" w:evenVBand="0" w:oddHBand="0" w:evenHBand="0" w:firstRowFirstColumn="0" w:firstRowLastColumn="0" w:lastRowFirstColumn="0" w:lastRowLastColumn="0"/>
            <w:tcW w:w="2413" w:type="dxa"/>
            <w:shd w:val="clear" w:color="auto" w:fill="FBD4B4" w:themeFill="accent6" w:themeFillTint="66"/>
            <w:tcPrChange w:id="431" w:author="Dariusz Bogumil" w:date="2022-03-02T18:29:00Z">
              <w:tcPr>
                <w:tcW w:w="2413" w:type="dxa"/>
                <w:shd w:val="clear" w:color="auto" w:fill="FBD4B4" w:themeFill="accent6" w:themeFillTint="66"/>
              </w:tcPr>
            </w:tcPrChange>
          </w:tcPr>
          <w:p w14:paraId="27F043C0" w14:textId="77777777" w:rsidR="003F2946" w:rsidRPr="00302B1D" w:rsidRDefault="003F2946" w:rsidP="00851C5D">
            <w:pPr>
              <w:pStyle w:val="Attributes-SectionName"/>
              <w:rPr>
                <w:ins w:id="432" w:author="Dariusz Bogumil" w:date="2022-03-02T18:29:00Z"/>
                <w:b/>
              </w:rPr>
            </w:pPr>
            <w:ins w:id="433" w:author="Dariusz Bogumil" w:date="2022-03-02T18:29:00Z">
              <w:r>
                <w:rPr>
                  <w:b/>
                </w:rPr>
                <w:t>Releasing of Reserves</w:t>
              </w:r>
            </w:ins>
          </w:p>
        </w:tc>
        <w:tc>
          <w:tcPr>
            <w:tcW w:w="2494" w:type="dxa"/>
            <w:gridSpan w:val="2"/>
            <w:shd w:val="clear" w:color="auto" w:fill="FBD4B4" w:themeFill="accent6" w:themeFillTint="66"/>
            <w:tcPrChange w:id="434" w:author="Dariusz Bogumil" w:date="2022-03-02T18:29:00Z">
              <w:tcPr>
                <w:tcW w:w="2391" w:type="dxa"/>
                <w:gridSpan w:val="2"/>
                <w:shd w:val="clear" w:color="auto" w:fill="FBD4B4" w:themeFill="accent6" w:themeFillTint="66"/>
              </w:tcPr>
            </w:tcPrChange>
          </w:tcPr>
          <w:p w14:paraId="4763F0AB" w14:textId="77777777" w:rsidR="003F2946" w:rsidRPr="00302B1D" w:rsidRDefault="003F2946" w:rsidP="00851C5D">
            <w:pPr>
              <w:pStyle w:val="Attributes-SectionName"/>
              <w:cnfStyle w:val="000000000000" w:firstRow="0" w:lastRow="0" w:firstColumn="0" w:lastColumn="0" w:oddVBand="0" w:evenVBand="0" w:oddHBand="0" w:evenHBand="0" w:firstRowFirstColumn="0" w:firstRowLastColumn="0" w:lastRowFirstColumn="0" w:lastRowLastColumn="0"/>
              <w:rPr>
                <w:ins w:id="435" w:author="Dariusz Bogumil" w:date="2022-03-02T18:29:00Z"/>
              </w:rPr>
            </w:pPr>
          </w:p>
        </w:tc>
        <w:tc>
          <w:tcPr>
            <w:tcW w:w="5085" w:type="dxa"/>
            <w:gridSpan w:val="2"/>
            <w:shd w:val="clear" w:color="auto" w:fill="FBD4B4" w:themeFill="accent6" w:themeFillTint="66"/>
            <w:tcPrChange w:id="436" w:author="Dariusz Bogumil" w:date="2022-03-02T18:29:00Z">
              <w:tcPr>
                <w:tcW w:w="4142" w:type="dxa"/>
                <w:gridSpan w:val="2"/>
                <w:shd w:val="clear" w:color="auto" w:fill="FBD4B4" w:themeFill="accent6" w:themeFillTint="66"/>
              </w:tcPr>
            </w:tcPrChange>
          </w:tcPr>
          <w:p w14:paraId="6014BABE" w14:textId="61AAF169" w:rsidR="003F2946" w:rsidRPr="00F22B88" w:rsidRDefault="003F2946" w:rsidP="003F2946">
            <w:pPr>
              <w:pStyle w:val="Attributes-SectionName"/>
              <w:cnfStyle w:val="000000000000" w:firstRow="0" w:lastRow="0" w:firstColumn="0" w:lastColumn="0" w:oddVBand="0" w:evenVBand="0" w:oddHBand="0" w:evenHBand="0" w:firstRowFirstColumn="0" w:firstRowLastColumn="0" w:lastRowFirstColumn="0" w:lastRowLastColumn="0"/>
              <w:rPr>
                <w:ins w:id="437" w:author="Dariusz Bogumil" w:date="2022-03-02T18:29:00Z"/>
                <w:b w:val="0"/>
              </w:rPr>
            </w:pPr>
            <w:ins w:id="438" w:author="Dariusz Bogumil" w:date="2022-03-02T18:29:00Z">
              <w:r>
                <w:rPr>
                  <w:b w:val="0"/>
                </w:rPr>
                <w:t xml:space="preserve">Relevant only if </w:t>
              </w:r>
              <w:proofErr w:type="spellStart"/>
              <w:r>
                <w:rPr>
                  <w:b w:val="0"/>
                </w:rPr>
                <w:t>Program.Type</w:t>
              </w:r>
              <w:proofErr w:type="spellEnd"/>
              <w:r>
                <w:rPr>
                  <w:b w:val="0"/>
                </w:rPr>
                <w:t xml:space="preserve"> = </w:t>
              </w:r>
            </w:ins>
            <w:ins w:id="439" w:author="Dariusz Bogumil" w:date="2022-03-02T18:30:00Z">
              <w:r>
                <w:rPr>
                  <w:b w:val="0"/>
                </w:rPr>
                <w:t>By Claim</w:t>
              </w:r>
            </w:ins>
          </w:p>
        </w:tc>
      </w:tr>
      <w:tr w:rsidR="003F2946" w:rsidRPr="0029386D" w14:paraId="51FC80CA" w14:textId="77777777" w:rsidTr="003F2946">
        <w:trPr>
          <w:cnfStyle w:val="000000100000" w:firstRow="0" w:lastRow="0" w:firstColumn="0" w:lastColumn="0" w:oddVBand="0" w:evenVBand="0" w:oddHBand="1" w:evenHBand="0" w:firstRowFirstColumn="0" w:firstRowLastColumn="0" w:lastRowFirstColumn="0" w:lastRowLastColumn="0"/>
          <w:ins w:id="440" w:author="Dariusz Bogumil" w:date="2022-03-02T18:29:00Z"/>
          <w:trPrChange w:id="441" w:author="Dariusz Bogumil" w:date="2022-03-02T18:29:00Z">
            <w:trPr>
              <w:gridAfter w:val="0"/>
              <w:wAfter w:w="1034" w:type="dxa"/>
            </w:trPr>
          </w:trPrChange>
        </w:trPr>
        <w:tc>
          <w:tcPr>
            <w:cnfStyle w:val="001000000000" w:firstRow="0" w:lastRow="0" w:firstColumn="1" w:lastColumn="0" w:oddVBand="0" w:evenVBand="0" w:oddHBand="0" w:evenHBand="0" w:firstRowFirstColumn="0" w:firstRowLastColumn="0" w:lastRowFirstColumn="0" w:lastRowLastColumn="0"/>
            <w:tcW w:w="2413" w:type="dxa"/>
            <w:tcPrChange w:id="442" w:author="Dariusz Bogumil" w:date="2022-03-02T18:29:00Z">
              <w:tcPr>
                <w:tcW w:w="2413" w:type="dxa"/>
              </w:tcPr>
            </w:tcPrChange>
          </w:tcPr>
          <w:p w14:paraId="21AF4488" w14:textId="77777777" w:rsidR="003F2946" w:rsidRPr="0029386D" w:rsidRDefault="003F2946" w:rsidP="00851C5D">
            <w:pPr>
              <w:pStyle w:val="ListParagraph"/>
              <w:ind w:left="0"/>
              <w:jc w:val="left"/>
              <w:cnfStyle w:val="001000100000" w:firstRow="0" w:lastRow="0" w:firstColumn="1" w:lastColumn="0" w:oddVBand="0" w:evenVBand="0" w:oddHBand="1" w:evenHBand="0" w:firstRowFirstColumn="0" w:firstRowLastColumn="0" w:lastRowFirstColumn="0" w:lastRowLastColumn="0"/>
              <w:rPr>
                <w:ins w:id="443" w:author="Dariusz Bogumil" w:date="2022-03-02T18:29:00Z"/>
                <w:b w:val="0"/>
              </w:rPr>
            </w:pPr>
            <w:ins w:id="444" w:author="Dariusz Bogumil" w:date="2022-03-02T18:29:00Z">
              <w:r>
                <w:t>Total Reserves Released</w:t>
              </w:r>
            </w:ins>
          </w:p>
        </w:tc>
        <w:tc>
          <w:tcPr>
            <w:tcW w:w="2494" w:type="dxa"/>
            <w:gridSpan w:val="2"/>
            <w:tcPrChange w:id="445" w:author="Dariusz Bogumil" w:date="2022-03-02T18:29:00Z">
              <w:tcPr>
                <w:tcW w:w="2391" w:type="dxa"/>
                <w:gridSpan w:val="2"/>
              </w:tcPr>
            </w:tcPrChange>
          </w:tcPr>
          <w:p w14:paraId="5BE4EAD3" w14:textId="77777777" w:rsidR="003F2946" w:rsidRPr="0029386D" w:rsidRDefault="003F2946" w:rsidP="00851C5D">
            <w:pPr>
              <w:pStyle w:val="ListParagraph"/>
              <w:ind w:left="0"/>
              <w:jc w:val="left"/>
              <w:cnfStyle w:val="000000100000" w:firstRow="0" w:lastRow="0" w:firstColumn="0" w:lastColumn="0" w:oddVBand="0" w:evenVBand="0" w:oddHBand="1" w:evenHBand="0" w:firstRowFirstColumn="0" w:firstRowLastColumn="0" w:lastRowFirstColumn="0" w:lastRowLastColumn="0"/>
              <w:rPr>
                <w:ins w:id="446" w:author="Dariusz Bogumil" w:date="2022-03-02T18:29:00Z"/>
              </w:rPr>
            </w:pPr>
            <w:ins w:id="447" w:author="Dariusz Bogumil" w:date="2022-03-02T18:29:00Z">
              <w:r>
                <w:t>Monetary value</w:t>
              </w:r>
            </w:ins>
          </w:p>
        </w:tc>
        <w:tc>
          <w:tcPr>
            <w:tcW w:w="5085" w:type="dxa"/>
            <w:gridSpan w:val="2"/>
            <w:tcPrChange w:id="448" w:author="Dariusz Bogumil" w:date="2022-03-02T18:29:00Z">
              <w:tcPr>
                <w:tcW w:w="4142" w:type="dxa"/>
                <w:gridSpan w:val="2"/>
              </w:tcPr>
            </w:tcPrChange>
          </w:tcPr>
          <w:p w14:paraId="78117D30" w14:textId="77777777" w:rsidR="003F2946" w:rsidRPr="005421F4" w:rsidRDefault="003F2946" w:rsidP="00851C5D">
            <w:pPr>
              <w:pStyle w:val="ListParagraph"/>
              <w:ind w:left="0"/>
              <w:cnfStyle w:val="000000100000" w:firstRow="0" w:lastRow="0" w:firstColumn="0" w:lastColumn="0" w:oddVBand="0" w:evenVBand="0" w:oddHBand="1" w:evenHBand="0" w:firstRowFirstColumn="0" w:firstRowLastColumn="0" w:lastRowFirstColumn="0" w:lastRowLastColumn="0"/>
              <w:rPr>
                <w:ins w:id="449" w:author="Dariusz Bogumil" w:date="2022-03-02T18:29:00Z"/>
              </w:rPr>
            </w:pPr>
          </w:p>
        </w:tc>
      </w:tr>
      <w:tr w:rsidR="003F2946" w:rsidRPr="0029386D" w14:paraId="49844C49" w14:textId="77777777" w:rsidTr="003F2946">
        <w:trPr>
          <w:ins w:id="450" w:author="Dariusz Bogumil" w:date="2022-03-02T18:29:00Z"/>
          <w:trPrChange w:id="451" w:author="Dariusz Bogumil" w:date="2022-03-02T18:29:00Z">
            <w:trPr>
              <w:gridAfter w:val="0"/>
              <w:wAfter w:w="1034" w:type="dxa"/>
            </w:trPr>
          </w:trPrChange>
        </w:trPr>
        <w:tc>
          <w:tcPr>
            <w:cnfStyle w:val="001000000000" w:firstRow="0" w:lastRow="0" w:firstColumn="1" w:lastColumn="0" w:oddVBand="0" w:evenVBand="0" w:oddHBand="0" w:evenHBand="0" w:firstRowFirstColumn="0" w:firstRowLastColumn="0" w:lastRowFirstColumn="0" w:lastRowLastColumn="0"/>
            <w:tcW w:w="2413" w:type="dxa"/>
            <w:tcPrChange w:id="452" w:author="Dariusz Bogumil" w:date="2022-03-02T18:29:00Z">
              <w:tcPr>
                <w:tcW w:w="2413" w:type="dxa"/>
              </w:tcPr>
            </w:tcPrChange>
          </w:tcPr>
          <w:p w14:paraId="5EE5A3DE" w14:textId="77777777" w:rsidR="003F2946" w:rsidRPr="0029386D" w:rsidRDefault="003F2946" w:rsidP="00851C5D">
            <w:pPr>
              <w:pStyle w:val="ListParagraph"/>
              <w:ind w:left="0"/>
              <w:jc w:val="left"/>
              <w:rPr>
                <w:ins w:id="453" w:author="Dariusz Bogumil" w:date="2022-03-02T18:29:00Z"/>
                <w:b w:val="0"/>
              </w:rPr>
            </w:pPr>
            <w:ins w:id="454" w:author="Dariusz Bogumil" w:date="2022-03-02T18:29:00Z">
              <w:r>
                <w:t>Last reserves released date</w:t>
              </w:r>
            </w:ins>
          </w:p>
        </w:tc>
        <w:tc>
          <w:tcPr>
            <w:tcW w:w="2494" w:type="dxa"/>
            <w:gridSpan w:val="2"/>
            <w:tcPrChange w:id="455" w:author="Dariusz Bogumil" w:date="2022-03-02T18:29:00Z">
              <w:tcPr>
                <w:tcW w:w="2391" w:type="dxa"/>
                <w:gridSpan w:val="2"/>
              </w:tcPr>
            </w:tcPrChange>
          </w:tcPr>
          <w:p w14:paraId="2ACC575D" w14:textId="77777777" w:rsidR="003F2946" w:rsidRPr="0029386D" w:rsidRDefault="003F2946" w:rsidP="00851C5D">
            <w:pPr>
              <w:pStyle w:val="ListParagraph"/>
              <w:ind w:left="0"/>
              <w:jc w:val="left"/>
              <w:cnfStyle w:val="000000000000" w:firstRow="0" w:lastRow="0" w:firstColumn="0" w:lastColumn="0" w:oddVBand="0" w:evenVBand="0" w:oddHBand="0" w:evenHBand="0" w:firstRowFirstColumn="0" w:firstRowLastColumn="0" w:lastRowFirstColumn="0" w:lastRowLastColumn="0"/>
              <w:rPr>
                <w:ins w:id="456" w:author="Dariusz Bogumil" w:date="2022-03-02T18:29:00Z"/>
              </w:rPr>
            </w:pPr>
            <w:ins w:id="457" w:author="Dariusz Bogumil" w:date="2022-03-02T18:29:00Z">
              <w:r>
                <w:t>Date</w:t>
              </w:r>
            </w:ins>
          </w:p>
        </w:tc>
        <w:tc>
          <w:tcPr>
            <w:tcW w:w="5085" w:type="dxa"/>
            <w:gridSpan w:val="2"/>
            <w:tcPrChange w:id="458" w:author="Dariusz Bogumil" w:date="2022-03-02T18:29:00Z">
              <w:tcPr>
                <w:tcW w:w="4142" w:type="dxa"/>
                <w:gridSpan w:val="2"/>
              </w:tcPr>
            </w:tcPrChange>
          </w:tcPr>
          <w:p w14:paraId="7C404AD8" w14:textId="77777777" w:rsidR="003F2946" w:rsidRPr="005421F4" w:rsidRDefault="003F2946" w:rsidP="00851C5D">
            <w:pPr>
              <w:pStyle w:val="ListParagraph"/>
              <w:ind w:left="0"/>
              <w:cnfStyle w:val="000000000000" w:firstRow="0" w:lastRow="0" w:firstColumn="0" w:lastColumn="0" w:oddVBand="0" w:evenVBand="0" w:oddHBand="0" w:evenHBand="0" w:firstRowFirstColumn="0" w:firstRowLastColumn="0" w:lastRowFirstColumn="0" w:lastRowLastColumn="0"/>
              <w:rPr>
                <w:ins w:id="459" w:author="Dariusz Bogumil" w:date="2022-03-02T18:29:00Z"/>
              </w:rPr>
            </w:pPr>
          </w:p>
        </w:tc>
      </w:tr>
      <w:tr w:rsidR="003F2946" w:rsidRPr="0029386D" w14:paraId="6A34B550" w14:textId="77777777" w:rsidTr="003F2946">
        <w:trPr>
          <w:cnfStyle w:val="000000100000" w:firstRow="0" w:lastRow="0" w:firstColumn="0" w:lastColumn="0" w:oddVBand="0" w:evenVBand="0" w:oddHBand="1" w:evenHBand="0" w:firstRowFirstColumn="0" w:firstRowLastColumn="0" w:lastRowFirstColumn="0" w:lastRowLastColumn="0"/>
          <w:ins w:id="460" w:author="Dariusz Bogumil" w:date="2022-03-02T18:29:00Z"/>
          <w:trPrChange w:id="461" w:author="Dariusz Bogumil" w:date="2022-03-02T18:29:00Z">
            <w:trPr>
              <w:gridAfter w:val="0"/>
              <w:wAfter w:w="1034" w:type="dxa"/>
            </w:trPr>
          </w:trPrChange>
        </w:trPr>
        <w:tc>
          <w:tcPr>
            <w:cnfStyle w:val="001000000000" w:firstRow="0" w:lastRow="0" w:firstColumn="1" w:lastColumn="0" w:oddVBand="0" w:evenVBand="0" w:oddHBand="0" w:evenHBand="0" w:firstRowFirstColumn="0" w:firstRowLastColumn="0" w:lastRowFirstColumn="0" w:lastRowLastColumn="0"/>
            <w:tcW w:w="2413" w:type="dxa"/>
            <w:tcPrChange w:id="462" w:author="Dariusz Bogumil" w:date="2022-03-02T18:29:00Z">
              <w:tcPr>
                <w:tcW w:w="2413" w:type="dxa"/>
              </w:tcPr>
            </w:tcPrChange>
          </w:tcPr>
          <w:p w14:paraId="736F641C" w14:textId="77777777" w:rsidR="003F2946" w:rsidRPr="0029386D" w:rsidRDefault="003F2946" w:rsidP="00851C5D">
            <w:pPr>
              <w:pStyle w:val="ListParagraph"/>
              <w:ind w:left="0"/>
              <w:jc w:val="left"/>
              <w:cnfStyle w:val="001000100000" w:firstRow="0" w:lastRow="0" w:firstColumn="1" w:lastColumn="0" w:oddVBand="0" w:evenVBand="0" w:oddHBand="1" w:evenHBand="0" w:firstRowFirstColumn="0" w:firstRowLastColumn="0" w:lastRowFirstColumn="0" w:lastRowLastColumn="0"/>
              <w:rPr>
                <w:ins w:id="463" w:author="Dariusz Bogumil" w:date="2022-03-02T18:29:00Z"/>
                <w:b w:val="0"/>
              </w:rPr>
            </w:pPr>
            <w:ins w:id="464" w:author="Dariusz Bogumil" w:date="2022-03-02T18:29:00Z">
              <w:r>
                <w:t>Total Reserves to be Released</w:t>
              </w:r>
            </w:ins>
          </w:p>
        </w:tc>
        <w:tc>
          <w:tcPr>
            <w:tcW w:w="2494" w:type="dxa"/>
            <w:gridSpan w:val="2"/>
            <w:tcPrChange w:id="465" w:author="Dariusz Bogumil" w:date="2022-03-02T18:29:00Z">
              <w:tcPr>
                <w:tcW w:w="2391" w:type="dxa"/>
                <w:gridSpan w:val="2"/>
              </w:tcPr>
            </w:tcPrChange>
          </w:tcPr>
          <w:p w14:paraId="13606CFA" w14:textId="77777777" w:rsidR="003F2946" w:rsidRPr="0029386D" w:rsidRDefault="003F2946" w:rsidP="00851C5D">
            <w:pPr>
              <w:pStyle w:val="ListParagraph"/>
              <w:ind w:left="0"/>
              <w:jc w:val="left"/>
              <w:cnfStyle w:val="000000100000" w:firstRow="0" w:lastRow="0" w:firstColumn="0" w:lastColumn="0" w:oddVBand="0" w:evenVBand="0" w:oddHBand="1" w:evenHBand="0" w:firstRowFirstColumn="0" w:firstRowLastColumn="0" w:lastRowFirstColumn="0" w:lastRowLastColumn="0"/>
              <w:rPr>
                <w:ins w:id="466" w:author="Dariusz Bogumil" w:date="2022-03-02T18:29:00Z"/>
              </w:rPr>
            </w:pPr>
            <w:ins w:id="467" w:author="Dariusz Bogumil" w:date="2022-03-02T18:29:00Z">
              <w:r>
                <w:t>Monetary value</w:t>
              </w:r>
            </w:ins>
          </w:p>
        </w:tc>
        <w:tc>
          <w:tcPr>
            <w:tcW w:w="5085" w:type="dxa"/>
            <w:gridSpan w:val="2"/>
            <w:tcPrChange w:id="468" w:author="Dariusz Bogumil" w:date="2022-03-02T18:29:00Z">
              <w:tcPr>
                <w:tcW w:w="4142" w:type="dxa"/>
                <w:gridSpan w:val="2"/>
              </w:tcPr>
            </w:tcPrChange>
          </w:tcPr>
          <w:p w14:paraId="75416E63" w14:textId="77777777" w:rsidR="003F2946" w:rsidRPr="005421F4" w:rsidRDefault="003F2946" w:rsidP="00851C5D">
            <w:pPr>
              <w:pStyle w:val="ListParagraph"/>
              <w:ind w:left="0"/>
              <w:cnfStyle w:val="000000100000" w:firstRow="0" w:lastRow="0" w:firstColumn="0" w:lastColumn="0" w:oddVBand="0" w:evenVBand="0" w:oddHBand="1" w:evenHBand="0" w:firstRowFirstColumn="0" w:firstRowLastColumn="0" w:lastRowFirstColumn="0" w:lastRowLastColumn="0"/>
              <w:rPr>
                <w:ins w:id="469" w:author="Dariusz Bogumil" w:date="2022-03-02T18:29:00Z"/>
              </w:rPr>
            </w:pPr>
            <w:ins w:id="470" w:author="Dariusz Bogumil" w:date="2022-03-02T18:29:00Z">
              <w:r>
                <w:t>(Refundable Reserve + Total Limit Reserve) – Total Reserves Released</w:t>
              </w:r>
            </w:ins>
          </w:p>
        </w:tc>
      </w:tr>
      <w:tr w:rsidR="00A15395" w:rsidRPr="00302B1D" w14:paraId="0D92DDF7"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shd w:val="clear" w:color="auto" w:fill="FBD4B4" w:themeFill="accent6" w:themeFillTint="66"/>
            <w:tcPrChange w:id="471" w:author="Dariusz Bogumil" w:date="2022-03-02T18:29:00Z">
              <w:tcPr>
                <w:tcW w:w="2445" w:type="dxa"/>
                <w:gridSpan w:val="2"/>
                <w:shd w:val="clear" w:color="auto" w:fill="FBD4B4" w:themeFill="accent6" w:themeFillTint="66"/>
              </w:tcPr>
            </w:tcPrChange>
          </w:tcPr>
          <w:p w14:paraId="0145F194" w14:textId="77777777" w:rsidR="00A15395" w:rsidRPr="00302B1D" w:rsidRDefault="00A15395" w:rsidP="00A15395">
            <w:pPr>
              <w:pStyle w:val="Attributes-SectionName"/>
              <w:rPr>
                <w:b/>
              </w:rPr>
            </w:pPr>
            <w:r w:rsidRPr="00302B1D">
              <w:rPr>
                <w:b/>
              </w:rPr>
              <w:t>Notes</w:t>
            </w:r>
          </w:p>
        </w:tc>
        <w:tc>
          <w:tcPr>
            <w:tcW w:w="2462" w:type="dxa"/>
            <w:shd w:val="clear" w:color="auto" w:fill="FBD4B4" w:themeFill="accent6" w:themeFillTint="66"/>
            <w:tcPrChange w:id="472" w:author="Dariusz Bogumil" w:date="2022-03-02T18:29:00Z">
              <w:tcPr>
                <w:tcW w:w="2462" w:type="dxa"/>
                <w:gridSpan w:val="2"/>
                <w:shd w:val="clear" w:color="auto" w:fill="FBD4B4" w:themeFill="accent6" w:themeFillTint="66"/>
              </w:tcPr>
            </w:tcPrChange>
          </w:tcPr>
          <w:p w14:paraId="73515909" w14:textId="77777777" w:rsidR="00A15395" w:rsidRPr="00302B1D" w:rsidRDefault="00A15395" w:rsidP="00A15395">
            <w:pPr>
              <w:pStyle w:val="Attributes-SectionName"/>
              <w:cnfStyle w:val="000000000000" w:firstRow="0" w:lastRow="0" w:firstColumn="0" w:lastColumn="0" w:oddVBand="0" w:evenVBand="0" w:oddHBand="0" w:evenHBand="0" w:firstRowFirstColumn="0" w:firstRowLastColumn="0" w:lastRowFirstColumn="0" w:lastRowLastColumn="0"/>
            </w:pPr>
          </w:p>
        </w:tc>
        <w:tc>
          <w:tcPr>
            <w:tcW w:w="5073" w:type="dxa"/>
            <w:shd w:val="clear" w:color="auto" w:fill="FBD4B4" w:themeFill="accent6" w:themeFillTint="66"/>
            <w:tcPrChange w:id="473" w:author="Dariusz Bogumil" w:date="2022-03-02T18:29:00Z">
              <w:tcPr>
                <w:tcW w:w="5073" w:type="dxa"/>
                <w:gridSpan w:val="2"/>
                <w:shd w:val="clear" w:color="auto" w:fill="FBD4B4" w:themeFill="accent6" w:themeFillTint="66"/>
              </w:tcPr>
            </w:tcPrChange>
          </w:tcPr>
          <w:p w14:paraId="12D196CC" w14:textId="77777777" w:rsidR="00A15395" w:rsidRPr="00302B1D" w:rsidRDefault="00A15395" w:rsidP="00A15395">
            <w:pPr>
              <w:pStyle w:val="Attributes-SectionName"/>
              <w:cnfStyle w:val="000000000000" w:firstRow="0" w:lastRow="0" w:firstColumn="0" w:lastColumn="0" w:oddVBand="0" w:evenVBand="0" w:oddHBand="0" w:evenHBand="0" w:firstRowFirstColumn="0" w:firstRowLastColumn="0" w:lastRowFirstColumn="0" w:lastRowLastColumn="0"/>
            </w:pPr>
          </w:p>
        </w:tc>
      </w:tr>
      <w:tr w:rsidR="00151055" w:rsidRPr="0029386D" w14:paraId="7425F4FA"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474" w:author="Dariusz Bogumil" w:date="2022-03-02T18:29:00Z">
              <w:tcPr>
                <w:tcW w:w="2445" w:type="dxa"/>
                <w:gridSpan w:val="2"/>
              </w:tcPr>
            </w:tcPrChange>
          </w:tcPr>
          <w:p w14:paraId="54A8DC94" w14:textId="77777777" w:rsidR="00151055" w:rsidRPr="0029386D" w:rsidRDefault="00151055" w:rsidP="00734675">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Note</w:t>
            </w:r>
          </w:p>
        </w:tc>
        <w:tc>
          <w:tcPr>
            <w:tcW w:w="2462" w:type="dxa"/>
            <w:tcPrChange w:id="475" w:author="Dariusz Bogumil" w:date="2022-03-02T18:29:00Z">
              <w:tcPr>
                <w:tcW w:w="2462" w:type="dxa"/>
                <w:gridSpan w:val="2"/>
              </w:tcPr>
            </w:tcPrChange>
          </w:tcPr>
          <w:p w14:paraId="6D22FCF8" w14:textId="77777777" w:rsidR="00151055" w:rsidRPr="0029386D" w:rsidRDefault="0015105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5073" w:type="dxa"/>
            <w:tcPrChange w:id="476" w:author="Dariusz Bogumil" w:date="2022-03-02T18:29:00Z">
              <w:tcPr>
                <w:tcW w:w="5073" w:type="dxa"/>
                <w:gridSpan w:val="2"/>
              </w:tcPr>
            </w:tcPrChange>
          </w:tcPr>
          <w:p w14:paraId="724FA2D0" w14:textId="77777777" w:rsidR="00151055" w:rsidRPr="0029386D" w:rsidRDefault="0015105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51055" w:rsidRPr="00302B1D" w14:paraId="093761F7" w14:textId="77777777" w:rsidTr="003F2946">
        <w:trPr>
          <w:gridAfter w:val="1"/>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shd w:val="clear" w:color="auto" w:fill="FBD4B4" w:themeFill="accent6" w:themeFillTint="66"/>
            <w:tcPrChange w:id="477" w:author="Dariusz Bogumil" w:date="2022-03-02T18:29:00Z">
              <w:tcPr>
                <w:tcW w:w="2445" w:type="dxa"/>
                <w:gridSpan w:val="2"/>
                <w:shd w:val="clear" w:color="auto" w:fill="FBD4B4" w:themeFill="accent6" w:themeFillTint="66"/>
              </w:tcPr>
            </w:tcPrChange>
          </w:tcPr>
          <w:p w14:paraId="1EBC41E1" w14:textId="109E01EF" w:rsidR="00151055" w:rsidRPr="00302B1D" w:rsidRDefault="00151055" w:rsidP="00734675">
            <w:pPr>
              <w:pStyle w:val="Attributes-SectionName"/>
              <w:rPr>
                <w:b/>
              </w:rPr>
            </w:pPr>
            <w:r>
              <w:rPr>
                <w:b/>
              </w:rPr>
              <w:t>Other</w:t>
            </w:r>
          </w:p>
        </w:tc>
        <w:tc>
          <w:tcPr>
            <w:tcW w:w="2462" w:type="dxa"/>
            <w:shd w:val="clear" w:color="auto" w:fill="FBD4B4" w:themeFill="accent6" w:themeFillTint="66"/>
            <w:tcPrChange w:id="478" w:author="Dariusz Bogumil" w:date="2022-03-02T18:29:00Z">
              <w:tcPr>
                <w:tcW w:w="2462" w:type="dxa"/>
                <w:gridSpan w:val="2"/>
                <w:shd w:val="clear" w:color="auto" w:fill="FBD4B4" w:themeFill="accent6" w:themeFillTint="66"/>
              </w:tcPr>
            </w:tcPrChange>
          </w:tcPr>
          <w:p w14:paraId="37382044" w14:textId="77777777" w:rsidR="00151055" w:rsidRPr="00302B1D" w:rsidRDefault="00151055" w:rsidP="00734675">
            <w:pPr>
              <w:pStyle w:val="Attributes-SectionName"/>
              <w:cnfStyle w:val="000000000000" w:firstRow="0" w:lastRow="0" w:firstColumn="0" w:lastColumn="0" w:oddVBand="0" w:evenVBand="0" w:oddHBand="0" w:evenHBand="0" w:firstRowFirstColumn="0" w:firstRowLastColumn="0" w:lastRowFirstColumn="0" w:lastRowLastColumn="0"/>
            </w:pPr>
          </w:p>
        </w:tc>
        <w:tc>
          <w:tcPr>
            <w:tcW w:w="5073" w:type="dxa"/>
            <w:shd w:val="clear" w:color="auto" w:fill="FBD4B4" w:themeFill="accent6" w:themeFillTint="66"/>
            <w:tcPrChange w:id="479" w:author="Dariusz Bogumil" w:date="2022-03-02T18:29:00Z">
              <w:tcPr>
                <w:tcW w:w="5073" w:type="dxa"/>
                <w:gridSpan w:val="2"/>
                <w:shd w:val="clear" w:color="auto" w:fill="FBD4B4" w:themeFill="accent6" w:themeFillTint="66"/>
              </w:tcPr>
            </w:tcPrChange>
          </w:tcPr>
          <w:p w14:paraId="7F3AAE23" w14:textId="77777777" w:rsidR="00151055" w:rsidRPr="00302B1D" w:rsidRDefault="00151055" w:rsidP="00734675">
            <w:pPr>
              <w:pStyle w:val="Attributes-SectionName"/>
              <w:cnfStyle w:val="000000000000" w:firstRow="0" w:lastRow="0" w:firstColumn="0" w:lastColumn="0" w:oddVBand="0" w:evenVBand="0" w:oddHBand="0" w:evenHBand="0" w:firstRowFirstColumn="0" w:firstRowLastColumn="0" w:lastRowFirstColumn="0" w:lastRowLastColumn="0"/>
            </w:pPr>
          </w:p>
        </w:tc>
      </w:tr>
      <w:tr w:rsidR="00A15395" w:rsidRPr="0029386D" w14:paraId="2CBF780C" w14:textId="77777777" w:rsidTr="003F2946">
        <w:trPr>
          <w:gridAfter w:val="1"/>
          <w:cnfStyle w:val="000000100000" w:firstRow="0" w:lastRow="0" w:firstColumn="0" w:lastColumn="0" w:oddVBand="0" w:evenVBand="0" w:oddHBand="1" w:evenHBand="0" w:firstRowFirstColumn="0" w:firstRowLastColumn="0" w:lastRowFirstColumn="0" w:lastRowLastColumn="0"/>
          <w:wAfter w:w="12" w:type="dxa"/>
        </w:trPr>
        <w:tc>
          <w:tcPr>
            <w:cnfStyle w:val="001000000000" w:firstRow="0" w:lastRow="0" w:firstColumn="1" w:lastColumn="0" w:oddVBand="0" w:evenVBand="0" w:oddHBand="0" w:evenHBand="0" w:firstRowFirstColumn="0" w:firstRowLastColumn="0" w:lastRowFirstColumn="0" w:lastRowLastColumn="0"/>
            <w:tcW w:w="2445" w:type="dxa"/>
            <w:gridSpan w:val="2"/>
            <w:tcPrChange w:id="480" w:author="Dariusz Bogumil" w:date="2022-03-02T18:29:00Z">
              <w:tcPr>
                <w:tcW w:w="2445" w:type="dxa"/>
                <w:gridSpan w:val="2"/>
              </w:tcPr>
            </w:tcPrChange>
          </w:tcPr>
          <w:p w14:paraId="5659F5A4" w14:textId="65CB57F2" w:rsidR="00A15395" w:rsidRPr="0029386D" w:rsidRDefault="00084054" w:rsidP="00A15395">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Lock automation</w:t>
            </w:r>
          </w:p>
        </w:tc>
        <w:tc>
          <w:tcPr>
            <w:tcW w:w="2462" w:type="dxa"/>
            <w:tcPrChange w:id="481" w:author="Dariusz Bogumil" w:date="2022-03-02T18:29:00Z">
              <w:tcPr>
                <w:tcW w:w="2462" w:type="dxa"/>
                <w:gridSpan w:val="2"/>
              </w:tcPr>
            </w:tcPrChange>
          </w:tcPr>
          <w:p w14:paraId="54317529" w14:textId="3C3A09E3" w:rsidR="00A15395" w:rsidRPr="0029386D" w:rsidRDefault="00084054" w:rsidP="00A15395">
            <w:pPr>
              <w:pStyle w:val="ListParagraph"/>
              <w:ind w:left="0"/>
              <w:jc w:val="left"/>
              <w:cnfStyle w:val="000000100000" w:firstRow="0" w:lastRow="0" w:firstColumn="0" w:lastColumn="0" w:oddVBand="0" w:evenVBand="0" w:oddHBand="1" w:evenHBand="0" w:firstRowFirstColumn="0" w:firstRowLastColumn="0" w:lastRowFirstColumn="0" w:lastRowLastColumn="0"/>
            </w:pPr>
            <w:r>
              <w:t>Yes/No</w:t>
            </w:r>
          </w:p>
        </w:tc>
        <w:tc>
          <w:tcPr>
            <w:tcW w:w="5073" w:type="dxa"/>
            <w:tcPrChange w:id="482" w:author="Dariusz Bogumil" w:date="2022-03-02T18:29:00Z">
              <w:tcPr>
                <w:tcW w:w="5073" w:type="dxa"/>
                <w:gridSpan w:val="2"/>
              </w:tcPr>
            </w:tcPrChange>
          </w:tcPr>
          <w:p w14:paraId="086884E8" w14:textId="77777777" w:rsidR="00A15395" w:rsidRPr="0029386D" w:rsidRDefault="00A15395" w:rsidP="00A1539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86D2DF0" w14:textId="4F0C6558" w:rsidR="00457CDC" w:rsidRDefault="00457CDC" w:rsidP="00457CDC">
      <w:pPr>
        <w:rPr>
          <w:lang w:eastAsia="ja-JP"/>
        </w:rPr>
      </w:pPr>
    </w:p>
    <w:p w14:paraId="2998B51D" w14:textId="549942BC" w:rsidR="00DC56C7" w:rsidRDefault="00273A26" w:rsidP="00457CDC">
      <w:pPr>
        <w:rPr>
          <w:lang w:eastAsia="ja-JP"/>
        </w:rPr>
      </w:pPr>
      <w:r>
        <w:rPr>
          <w:lang w:eastAsia="ja-JP"/>
        </w:rPr>
        <w:t xml:space="preserve">Default </w:t>
      </w:r>
      <w:r w:rsidR="00E26DDD">
        <w:rPr>
          <w:lang w:eastAsia="ja-JP"/>
        </w:rPr>
        <w:t xml:space="preserve">“All” </w:t>
      </w:r>
      <w:r>
        <w:rPr>
          <w:lang w:eastAsia="ja-JP"/>
        </w:rPr>
        <w:t>v</w:t>
      </w:r>
      <w:r w:rsidR="00DC56C7">
        <w:rPr>
          <w:lang w:eastAsia="ja-JP"/>
        </w:rPr>
        <w:t xml:space="preserve">iew </w:t>
      </w:r>
      <w:r w:rsidR="00E26DDD">
        <w:rPr>
          <w:lang w:eastAsia="ja-JP"/>
        </w:rPr>
        <w:t>columns:</w:t>
      </w:r>
    </w:p>
    <w:p w14:paraId="5421908C" w14:textId="1E52AB25" w:rsidR="00E26DDD" w:rsidRDefault="00E26DDD" w:rsidP="00E26DDD">
      <w:pPr>
        <w:pStyle w:val="ListParagraph"/>
        <w:numPr>
          <w:ilvl w:val="0"/>
          <w:numId w:val="11"/>
        </w:numPr>
        <w:rPr>
          <w:lang w:eastAsia="ja-JP"/>
        </w:rPr>
      </w:pPr>
      <w:r>
        <w:rPr>
          <w:lang w:eastAsia="ja-JP"/>
        </w:rPr>
        <w:t>Claim Number</w:t>
      </w:r>
    </w:p>
    <w:p w14:paraId="647C78E4" w14:textId="273B1777" w:rsidR="00E26DDD" w:rsidRDefault="00E26DDD" w:rsidP="00E26DDD">
      <w:pPr>
        <w:pStyle w:val="ListParagraph"/>
        <w:numPr>
          <w:ilvl w:val="0"/>
          <w:numId w:val="11"/>
        </w:numPr>
        <w:rPr>
          <w:lang w:eastAsia="ja-JP"/>
        </w:rPr>
      </w:pPr>
      <w:r>
        <w:rPr>
          <w:lang w:eastAsia="ja-JP"/>
        </w:rPr>
        <w:t>Insured Name</w:t>
      </w:r>
    </w:p>
    <w:p w14:paraId="42193758" w14:textId="678CD390" w:rsidR="00D6674F" w:rsidRDefault="00D6674F" w:rsidP="00D6674F">
      <w:pPr>
        <w:pStyle w:val="ListParagraph"/>
        <w:numPr>
          <w:ilvl w:val="0"/>
          <w:numId w:val="11"/>
        </w:numPr>
        <w:rPr>
          <w:lang w:eastAsia="ja-JP"/>
        </w:rPr>
      </w:pPr>
      <w:r>
        <w:rPr>
          <w:lang w:eastAsia="ja-JP"/>
        </w:rPr>
        <w:t>Provider</w:t>
      </w:r>
    </w:p>
    <w:p w14:paraId="209D324D" w14:textId="514B85A7" w:rsidR="00850F3E" w:rsidRDefault="00850F3E" w:rsidP="00D6674F">
      <w:pPr>
        <w:pStyle w:val="ListParagraph"/>
        <w:numPr>
          <w:ilvl w:val="0"/>
          <w:numId w:val="11"/>
        </w:numPr>
        <w:rPr>
          <w:lang w:eastAsia="ja-JP"/>
        </w:rPr>
      </w:pPr>
      <w:r>
        <w:rPr>
          <w:lang w:eastAsia="ja-JP"/>
        </w:rPr>
        <w:t>Portfolio</w:t>
      </w:r>
    </w:p>
    <w:p w14:paraId="20FFE894" w14:textId="5F2A6322" w:rsidR="00E26DDD" w:rsidRDefault="00CC326F" w:rsidP="00E26DDD">
      <w:pPr>
        <w:pStyle w:val="ListParagraph"/>
        <w:numPr>
          <w:ilvl w:val="0"/>
          <w:numId w:val="11"/>
        </w:numPr>
        <w:rPr>
          <w:lang w:eastAsia="ja-JP"/>
        </w:rPr>
      </w:pPr>
      <w:r>
        <w:rPr>
          <w:lang w:eastAsia="ja-JP"/>
        </w:rPr>
        <w:t>Total Bill Amount</w:t>
      </w:r>
    </w:p>
    <w:p w14:paraId="7829EDE8" w14:textId="09DBD029" w:rsidR="00CC326F" w:rsidRDefault="00CC326F" w:rsidP="00E26DDD">
      <w:pPr>
        <w:pStyle w:val="ListParagraph"/>
        <w:numPr>
          <w:ilvl w:val="0"/>
          <w:numId w:val="11"/>
        </w:numPr>
        <w:rPr>
          <w:lang w:eastAsia="ja-JP"/>
        </w:rPr>
      </w:pPr>
      <w:r>
        <w:rPr>
          <w:lang w:eastAsia="ja-JP"/>
        </w:rPr>
        <w:t>Adjusted Face Value</w:t>
      </w:r>
    </w:p>
    <w:p w14:paraId="31395EEE" w14:textId="32E9E8D7" w:rsidR="00FB421C" w:rsidRDefault="00FB421C" w:rsidP="00E26DDD">
      <w:pPr>
        <w:pStyle w:val="ListParagraph"/>
        <w:numPr>
          <w:ilvl w:val="0"/>
          <w:numId w:val="11"/>
        </w:numPr>
        <w:rPr>
          <w:lang w:eastAsia="ja-JP"/>
        </w:rPr>
      </w:pPr>
      <w:r>
        <w:rPr>
          <w:lang w:eastAsia="ja-JP"/>
        </w:rPr>
        <w:t>Onboarding Status</w:t>
      </w:r>
    </w:p>
    <w:p w14:paraId="61A3DC99" w14:textId="37E487CE" w:rsidR="00273A26" w:rsidRDefault="00FB421C" w:rsidP="00E26DDD">
      <w:pPr>
        <w:pStyle w:val="ListParagraph"/>
        <w:numPr>
          <w:ilvl w:val="0"/>
          <w:numId w:val="11"/>
        </w:numPr>
        <w:rPr>
          <w:lang w:eastAsia="ja-JP"/>
        </w:rPr>
      </w:pPr>
      <w:r>
        <w:rPr>
          <w:lang w:eastAsia="ja-JP"/>
        </w:rPr>
        <w:t xml:space="preserve">Claim </w:t>
      </w:r>
      <w:r w:rsidR="00850F3E">
        <w:rPr>
          <w:lang w:eastAsia="ja-JP"/>
        </w:rPr>
        <w:t>Status</w:t>
      </w:r>
    </w:p>
    <w:p w14:paraId="553AC31D" w14:textId="037AF95A" w:rsidR="00B72229" w:rsidRDefault="00B72229" w:rsidP="001640A1">
      <w:pPr>
        <w:pStyle w:val="ListParagraph"/>
        <w:numPr>
          <w:ilvl w:val="0"/>
          <w:numId w:val="11"/>
        </w:numPr>
        <w:rPr>
          <w:lang w:eastAsia="ja-JP"/>
        </w:rPr>
      </w:pPr>
      <w:r>
        <w:rPr>
          <w:lang w:eastAsia="ja-JP"/>
        </w:rPr>
        <w:t>Basic Litigation Status</w:t>
      </w:r>
    </w:p>
    <w:p w14:paraId="1F883844" w14:textId="77777777" w:rsidR="00457CDC" w:rsidRPr="00302B1D" w:rsidRDefault="00457CDC" w:rsidP="00457CDC">
      <w:pPr>
        <w:pStyle w:val="Heading3"/>
      </w:pPr>
      <w:r>
        <w:t>Related modules</w:t>
      </w:r>
    </w:p>
    <w:p w14:paraId="47E347A5" w14:textId="77777777" w:rsidR="00457CDC" w:rsidRPr="0029386D" w:rsidRDefault="00457CDC" w:rsidP="00C542D6">
      <w:pPr>
        <w:pStyle w:val="ListParagraph"/>
        <w:numPr>
          <w:ilvl w:val="0"/>
          <w:numId w:val="22"/>
        </w:numPr>
      </w:pPr>
      <w:r w:rsidRPr="0029386D">
        <w:t>Updates (audit of all changes)</w:t>
      </w:r>
    </w:p>
    <w:p w14:paraId="75404E98" w14:textId="77777777" w:rsidR="00457CDC" w:rsidRPr="0029386D" w:rsidRDefault="00457CDC" w:rsidP="00C542D6">
      <w:pPr>
        <w:pStyle w:val="ListParagraph"/>
        <w:numPr>
          <w:ilvl w:val="2"/>
          <w:numId w:val="22"/>
        </w:numPr>
      </w:pPr>
      <w:r w:rsidRPr="0029386D">
        <w:t>Read-only register of all changes (who, what, when)</w:t>
      </w:r>
    </w:p>
    <w:p w14:paraId="7F274785" w14:textId="5F47F27C" w:rsidR="00457CDC" w:rsidRDefault="00457CDC" w:rsidP="00C542D6">
      <w:pPr>
        <w:pStyle w:val="ListParagraph"/>
        <w:numPr>
          <w:ilvl w:val="0"/>
          <w:numId w:val="22"/>
        </w:numPr>
      </w:pPr>
      <w:r>
        <w:t xml:space="preserve">Payments </w:t>
      </w:r>
    </w:p>
    <w:p w14:paraId="71BA32F6" w14:textId="199A275A" w:rsidR="00D01BA2" w:rsidRDefault="00D01BA2" w:rsidP="00C542D6">
      <w:pPr>
        <w:pStyle w:val="ListParagraph"/>
        <w:numPr>
          <w:ilvl w:val="0"/>
          <w:numId w:val="22"/>
        </w:numPr>
      </w:pPr>
      <w:r>
        <w:lastRenderedPageBreak/>
        <w:t>Collections</w:t>
      </w:r>
    </w:p>
    <w:p w14:paraId="20EFA9B6" w14:textId="77777777" w:rsidR="00457CDC" w:rsidRDefault="00457CDC" w:rsidP="00C542D6">
      <w:pPr>
        <w:pStyle w:val="ListParagraph"/>
        <w:numPr>
          <w:ilvl w:val="0"/>
          <w:numId w:val="22"/>
        </w:numPr>
      </w:pPr>
      <w:r>
        <w:t>Documents</w:t>
      </w:r>
    </w:p>
    <w:p w14:paraId="254E7047" w14:textId="2E122AD6" w:rsidR="00457CDC" w:rsidRDefault="00457CDC" w:rsidP="00C542D6">
      <w:pPr>
        <w:pStyle w:val="ListParagraph"/>
        <w:numPr>
          <w:ilvl w:val="2"/>
          <w:numId w:val="22"/>
        </w:numPr>
      </w:pPr>
      <w:r>
        <w:t>Documents attached to lower-level modules (i.e.</w:t>
      </w:r>
      <w:r w:rsidR="00FF43EA">
        <w:t xml:space="preserve"> </w:t>
      </w:r>
      <w:r>
        <w:t>Payments) are also visible here</w:t>
      </w:r>
    </w:p>
    <w:p w14:paraId="4D36205F" w14:textId="77777777" w:rsidR="00457CDC" w:rsidRPr="0029386D" w:rsidRDefault="00457CDC" w:rsidP="00C542D6">
      <w:pPr>
        <w:pStyle w:val="ListParagraph"/>
        <w:numPr>
          <w:ilvl w:val="0"/>
          <w:numId w:val="22"/>
        </w:numPr>
      </w:pPr>
      <w:r w:rsidRPr="0029386D">
        <w:t>E-mails</w:t>
      </w:r>
    </w:p>
    <w:p w14:paraId="63FA3EC9" w14:textId="77777777" w:rsidR="00A37166" w:rsidRDefault="00457CDC" w:rsidP="00C542D6">
      <w:pPr>
        <w:pStyle w:val="ListParagraph"/>
        <w:numPr>
          <w:ilvl w:val="2"/>
          <w:numId w:val="22"/>
        </w:numPr>
      </w:pPr>
      <w:r w:rsidRPr="0029386D">
        <w:t xml:space="preserve">A list of e-mails referring the </w:t>
      </w:r>
      <w:r w:rsidR="00FF43EA">
        <w:t>Claim</w:t>
      </w:r>
      <w:r w:rsidRPr="0029386D">
        <w:t xml:space="preserve"> – both automatically sent from the system and incoming mails imported from mail server; </w:t>
      </w:r>
    </w:p>
    <w:p w14:paraId="33CB449A" w14:textId="49E47206" w:rsidR="00A37166" w:rsidRDefault="00A37166" w:rsidP="00C542D6">
      <w:pPr>
        <w:pStyle w:val="ListParagraph"/>
        <w:numPr>
          <w:ilvl w:val="2"/>
          <w:numId w:val="22"/>
        </w:numPr>
      </w:pPr>
      <w:r>
        <w:t xml:space="preserve">If the subject of the e-mail contains the text “[Claim </w:t>
      </w:r>
      <w:r w:rsidR="000B37B5">
        <w:t>N</w:t>
      </w:r>
      <w:r w:rsidR="00535986">
        <w:t>umber</w:t>
      </w:r>
      <w:r>
        <w:t xml:space="preserve">]” </w:t>
      </w:r>
      <w:r>
        <w:sym w:font="Wingdings" w:char="F0E0"/>
      </w:r>
      <w:r>
        <w:t xml:space="preserve"> assign this e-mail to this Claim</w:t>
      </w:r>
    </w:p>
    <w:p w14:paraId="3084A86A" w14:textId="12479EEE" w:rsidR="00457CDC" w:rsidRPr="0029386D" w:rsidRDefault="00457CDC" w:rsidP="00C542D6">
      <w:pPr>
        <w:pStyle w:val="ListParagraph"/>
        <w:numPr>
          <w:ilvl w:val="2"/>
          <w:numId w:val="22"/>
        </w:numPr>
      </w:pPr>
      <w:r w:rsidRPr="0029386D">
        <w:t xml:space="preserve">user can manually assign a mail to a </w:t>
      </w:r>
      <w:r w:rsidR="00FF43EA">
        <w:t>Claim</w:t>
      </w:r>
    </w:p>
    <w:p w14:paraId="6C3DC46B" w14:textId="5BF73136" w:rsidR="00457CDC" w:rsidRPr="0029386D" w:rsidRDefault="005C5D7F" w:rsidP="00C542D6">
      <w:pPr>
        <w:pStyle w:val="ListParagraph"/>
        <w:numPr>
          <w:ilvl w:val="0"/>
          <w:numId w:val="22"/>
        </w:numPr>
      </w:pPr>
      <w:r>
        <w:t>Calls</w:t>
      </w:r>
      <w:r w:rsidR="00457CDC">
        <w:t xml:space="preserve"> (Activities)</w:t>
      </w:r>
    </w:p>
    <w:p w14:paraId="18A53BE1" w14:textId="77777777" w:rsidR="00457CDC" w:rsidRDefault="00457CDC" w:rsidP="00C542D6">
      <w:pPr>
        <w:pStyle w:val="ListParagraph"/>
        <w:numPr>
          <w:ilvl w:val="2"/>
          <w:numId w:val="22"/>
        </w:numPr>
      </w:pPr>
      <w:r w:rsidRPr="0029386D">
        <w:t>A list of telephone calls – managed manually by users</w:t>
      </w:r>
    </w:p>
    <w:p w14:paraId="610FD3E3" w14:textId="726AFB13" w:rsidR="005C5D7F" w:rsidRDefault="005C5D7F" w:rsidP="00C542D6">
      <w:pPr>
        <w:pStyle w:val="ListParagraph"/>
        <w:numPr>
          <w:ilvl w:val="0"/>
          <w:numId w:val="22"/>
        </w:numPr>
      </w:pPr>
      <w:r>
        <w:t>Tasks</w:t>
      </w:r>
    </w:p>
    <w:p w14:paraId="4118E08B" w14:textId="60F1FE92" w:rsidR="005C5D7F" w:rsidRPr="0029386D" w:rsidRDefault="005C5D7F" w:rsidP="00C542D6">
      <w:pPr>
        <w:pStyle w:val="ListParagraph"/>
        <w:numPr>
          <w:ilvl w:val="0"/>
          <w:numId w:val="22"/>
        </w:numPr>
      </w:pPr>
      <w:r>
        <w:t>Comments</w:t>
      </w:r>
    </w:p>
    <w:p w14:paraId="15F6D5B9" w14:textId="77777777" w:rsidR="00457CDC" w:rsidRDefault="00457CDC" w:rsidP="00457CDC">
      <w:pPr>
        <w:pStyle w:val="ListParagraph"/>
      </w:pPr>
    </w:p>
    <w:p w14:paraId="3971C96A" w14:textId="77777777" w:rsidR="00457CDC" w:rsidRPr="00302B1D" w:rsidRDefault="00457CDC" w:rsidP="00457CDC">
      <w:pPr>
        <w:pStyle w:val="Heading3"/>
      </w:pPr>
      <w:r>
        <w:t>Dashboard (a quick overview of data)</w:t>
      </w:r>
    </w:p>
    <w:p w14:paraId="5D48AB9E" w14:textId="77777777" w:rsidR="00457CDC" w:rsidRDefault="00457CDC" w:rsidP="00C542D6">
      <w:pPr>
        <w:pStyle w:val="ListParagraph"/>
        <w:numPr>
          <w:ilvl w:val="0"/>
          <w:numId w:val="23"/>
        </w:numPr>
      </w:pPr>
      <w:r>
        <w:t>Summary fields</w:t>
      </w:r>
    </w:p>
    <w:p w14:paraId="5D561C75" w14:textId="77777777" w:rsidR="00457CDC" w:rsidRDefault="00457CDC" w:rsidP="00C542D6">
      <w:pPr>
        <w:pStyle w:val="ListParagraph"/>
        <w:numPr>
          <w:ilvl w:val="0"/>
          <w:numId w:val="23"/>
        </w:numPr>
      </w:pPr>
      <w:r>
        <w:t>Documents</w:t>
      </w:r>
    </w:p>
    <w:p w14:paraId="4B8EAF89" w14:textId="3527C713" w:rsidR="00457CDC" w:rsidRDefault="00D01BA2" w:rsidP="00C542D6">
      <w:pPr>
        <w:pStyle w:val="ListParagraph"/>
        <w:numPr>
          <w:ilvl w:val="0"/>
          <w:numId w:val="23"/>
        </w:numPr>
      </w:pPr>
      <w:r>
        <w:t>Collections</w:t>
      </w:r>
    </w:p>
    <w:p w14:paraId="3BF0FE5A" w14:textId="77777777" w:rsidR="00457CDC" w:rsidRDefault="00457CDC" w:rsidP="00C542D6">
      <w:pPr>
        <w:pStyle w:val="ListParagraph"/>
        <w:numPr>
          <w:ilvl w:val="0"/>
          <w:numId w:val="23"/>
        </w:numPr>
      </w:pPr>
      <w:r>
        <w:t>History</w:t>
      </w:r>
    </w:p>
    <w:p w14:paraId="275A8588" w14:textId="77777777" w:rsidR="00457CDC" w:rsidRDefault="00457CDC" w:rsidP="00457CDC"/>
    <w:p w14:paraId="56C18D25" w14:textId="77777777" w:rsidR="00457CDC" w:rsidRDefault="00457CDC" w:rsidP="00457CDC">
      <w:pPr>
        <w:pStyle w:val="Heading3"/>
      </w:pPr>
      <w:r>
        <w:t>Access Rights:</w:t>
      </w:r>
    </w:p>
    <w:p w14:paraId="5A509D01" w14:textId="4860B12A" w:rsidR="00457CDC" w:rsidRDefault="00FF43EA" w:rsidP="00C542D6">
      <w:pPr>
        <w:pStyle w:val="ListParagraph"/>
        <w:numPr>
          <w:ilvl w:val="0"/>
          <w:numId w:val="24"/>
        </w:numPr>
      </w:pPr>
      <w:r>
        <w:t xml:space="preserve">All </w:t>
      </w:r>
      <w:r w:rsidR="00457CDC">
        <w:t>Users can view data.</w:t>
      </w:r>
    </w:p>
    <w:p w14:paraId="61A42406" w14:textId="170272F9" w:rsidR="00457CDC" w:rsidRDefault="00FF43EA" w:rsidP="00C542D6">
      <w:pPr>
        <w:pStyle w:val="ListParagraph"/>
        <w:numPr>
          <w:ilvl w:val="0"/>
          <w:numId w:val="24"/>
        </w:numPr>
      </w:pPr>
      <w:r>
        <w:t>All Users</w:t>
      </w:r>
      <w:r w:rsidR="00457CDC">
        <w:t xml:space="preserve"> can edit data.</w:t>
      </w:r>
    </w:p>
    <w:p w14:paraId="7106F343" w14:textId="77777777" w:rsidR="00457CDC" w:rsidRDefault="00457CDC" w:rsidP="00C542D6">
      <w:pPr>
        <w:pStyle w:val="ListParagraph"/>
        <w:numPr>
          <w:ilvl w:val="0"/>
          <w:numId w:val="24"/>
        </w:numPr>
      </w:pPr>
      <w:r>
        <w:t>No user but Administrator can delete an entry from this module.</w:t>
      </w:r>
    </w:p>
    <w:p w14:paraId="32AF3F8F" w14:textId="77777777" w:rsidR="00457CDC" w:rsidRPr="0029386D" w:rsidRDefault="00457CDC" w:rsidP="00457CDC"/>
    <w:p w14:paraId="08263249" w14:textId="77777777" w:rsidR="00457CDC" w:rsidRDefault="00457CDC" w:rsidP="00457CDC">
      <w:pPr>
        <w:pStyle w:val="Heading3"/>
      </w:pPr>
      <w:r>
        <w:t>Manual and automatic actions (workflows)</w:t>
      </w:r>
    </w:p>
    <w:tbl>
      <w:tblPr>
        <w:tblStyle w:val="LightList-Accent6"/>
        <w:tblW w:w="10055" w:type="dxa"/>
        <w:tblLook w:val="04A0" w:firstRow="1" w:lastRow="0" w:firstColumn="1" w:lastColumn="0" w:noHBand="0" w:noVBand="1"/>
      </w:tblPr>
      <w:tblGrid>
        <w:gridCol w:w="2260"/>
        <w:gridCol w:w="1490"/>
        <w:gridCol w:w="1564"/>
        <w:gridCol w:w="4741"/>
      </w:tblGrid>
      <w:tr w:rsidR="00317872" w:rsidRPr="0029386D" w14:paraId="175C0CA9" w14:textId="77777777" w:rsidTr="0016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3C63CC1F" w14:textId="77777777" w:rsidR="00457CDC" w:rsidRPr="0029386D" w:rsidRDefault="00457CDC" w:rsidP="00457CDC">
            <w:pPr>
              <w:pStyle w:val="ListParagraph"/>
              <w:ind w:left="0"/>
              <w:jc w:val="left"/>
            </w:pPr>
            <w:r>
              <w:t>Workflow name</w:t>
            </w:r>
          </w:p>
        </w:tc>
        <w:tc>
          <w:tcPr>
            <w:tcW w:w="1490" w:type="dxa"/>
          </w:tcPr>
          <w:p w14:paraId="5B9AA48A" w14:textId="77777777" w:rsidR="00457CDC"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564" w:type="dxa"/>
          </w:tcPr>
          <w:p w14:paraId="56A735D2"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4741" w:type="dxa"/>
          </w:tcPr>
          <w:p w14:paraId="67C8A482"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3A0009" w:rsidRPr="0029386D" w14:paraId="59951BCD"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007B8384" w14:textId="77777777" w:rsidR="00317872" w:rsidRDefault="00AF4F24" w:rsidP="00734675">
            <w:pPr>
              <w:pStyle w:val="ListParagraph"/>
              <w:ind w:left="0"/>
              <w:jc w:val="left"/>
              <w:rPr>
                <w:b w:val="0"/>
                <w:bCs w:val="0"/>
              </w:rPr>
            </w:pPr>
            <w:r>
              <w:t>RECALCULATE_FROM_</w:t>
            </w:r>
          </w:p>
          <w:p w14:paraId="7318E998" w14:textId="6E6053CB" w:rsidR="00AF4F24" w:rsidRPr="007243C6" w:rsidRDefault="00AF4F24" w:rsidP="00734675">
            <w:pPr>
              <w:pStyle w:val="ListParagraph"/>
              <w:ind w:left="0"/>
              <w:jc w:val="left"/>
            </w:pPr>
            <w:r>
              <w:t>CLAIM</w:t>
            </w:r>
            <w:r w:rsidR="00084054">
              <w:t>_COLLECTION</w:t>
            </w:r>
            <w:r>
              <w:t>S</w:t>
            </w:r>
          </w:p>
        </w:tc>
        <w:tc>
          <w:tcPr>
            <w:tcW w:w="1490" w:type="dxa"/>
          </w:tcPr>
          <w:p w14:paraId="1DC66827" w14:textId="133EB812" w:rsidR="00AF4F24" w:rsidRPr="0029386D" w:rsidRDefault="003A000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On system event</w:t>
            </w:r>
          </w:p>
        </w:tc>
        <w:tc>
          <w:tcPr>
            <w:tcW w:w="1564" w:type="dxa"/>
          </w:tcPr>
          <w:p w14:paraId="5F96646D" w14:textId="77777777" w:rsidR="00AF4F24" w:rsidRPr="0029386D" w:rsidRDefault="00AF4F2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741" w:type="dxa"/>
          </w:tcPr>
          <w:p w14:paraId="279795A5" w14:textId="0838C906" w:rsidR="00AF4F24" w:rsidRDefault="00AF4F24"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t xml:space="preserve">If </w:t>
            </w:r>
            <w:r w:rsidR="00D52783">
              <w:t>Lock automation</w:t>
            </w:r>
            <w:r>
              <w:t xml:space="preserve"> = Yes, do nothing</w:t>
            </w:r>
          </w:p>
          <w:p w14:paraId="05849764" w14:textId="21E42A70" w:rsidR="00222FEB" w:rsidRPr="009B3FD2" w:rsidRDefault="00222FEB"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t xml:space="preserve">If Claim Status </w:t>
            </w:r>
            <w:r w:rsidR="0015202F">
              <w:t>is not Open</w:t>
            </w:r>
            <w:r w:rsidR="006F20DA">
              <w:t xml:space="preserve">, Paid or Closed, do </w:t>
            </w:r>
            <w:r w:rsidR="006F20DA">
              <w:lastRenderedPageBreak/>
              <w:t>nothing</w:t>
            </w:r>
          </w:p>
          <w:p w14:paraId="7560CC3C" w14:textId="1E6B807C" w:rsidR="003F6D5F" w:rsidRDefault="003F6D5F"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Pr>
                <w:bCs/>
              </w:rPr>
              <w:t xml:space="preserve">Calculate </w:t>
            </w:r>
            <w:r w:rsidRPr="001640A1">
              <w:rPr>
                <w:b/>
              </w:rPr>
              <w:t xml:space="preserve">Total Voluntary Collections </w:t>
            </w:r>
            <w:r>
              <w:rPr>
                <w:bCs/>
              </w:rPr>
              <w:t>= sum of “Claim Collection.</w:t>
            </w:r>
            <w:r w:rsidR="004A4A5F">
              <w:rPr>
                <w:bCs/>
              </w:rPr>
              <w:t xml:space="preserve"> </w:t>
            </w:r>
            <w:r w:rsidR="00AC0C66">
              <w:rPr>
                <w:bCs/>
              </w:rPr>
              <w:t>Assigned value</w:t>
            </w:r>
            <w:r>
              <w:rPr>
                <w:bCs/>
              </w:rPr>
              <w:t>” if “Claim Collection.</w:t>
            </w:r>
            <w:r w:rsidR="004A4A5F">
              <w:rPr>
                <w:bCs/>
              </w:rPr>
              <w:t xml:space="preserve"> </w:t>
            </w:r>
            <w:r>
              <w:rPr>
                <w:bCs/>
              </w:rPr>
              <w:t>Collection.</w:t>
            </w:r>
            <w:r w:rsidR="004A4A5F">
              <w:rPr>
                <w:bCs/>
              </w:rPr>
              <w:t xml:space="preserve"> </w:t>
            </w:r>
            <w:r>
              <w:rPr>
                <w:bCs/>
              </w:rPr>
              <w:t>Collection Type” = Voluntary</w:t>
            </w:r>
          </w:p>
          <w:p w14:paraId="1D8821F2" w14:textId="452895FD" w:rsidR="003F6D5F" w:rsidRDefault="003F6D5F"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Pr>
                <w:bCs/>
              </w:rPr>
              <w:t xml:space="preserve">Calculate </w:t>
            </w:r>
            <w:r w:rsidRPr="001640A1">
              <w:rPr>
                <w:b/>
              </w:rPr>
              <w:t xml:space="preserve">Total </w:t>
            </w:r>
            <w:r w:rsidR="002A23A6" w:rsidRPr="001640A1">
              <w:rPr>
                <w:b/>
              </w:rPr>
              <w:t>Pre-suit</w:t>
            </w:r>
            <w:r w:rsidRPr="001640A1">
              <w:rPr>
                <w:b/>
              </w:rPr>
              <w:t xml:space="preserve"> Collections</w:t>
            </w:r>
            <w:r>
              <w:rPr>
                <w:bCs/>
              </w:rPr>
              <w:t xml:space="preserve"> = sum of “Claim Collection.</w:t>
            </w:r>
            <w:r w:rsidR="004A4A5F">
              <w:rPr>
                <w:bCs/>
              </w:rPr>
              <w:t xml:space="preserve"> </w:t>
            </w:r>
            <w:r w:rsidR="00AC0C66">
              <w:rPr>
                <w:bCs/>
              </w:rPr>
              <w:t>Assigned value</w:t>
            </w:r>
            <w:r>
              <w:rPr>
                <w:bCs/>
              </w:rPr>
              <w:t>” if “Claim Collection.</w:t>
            </w:r>
            <w:r w:rsidR="004A4A5F">
              <w:rPr>
                <w:bCs/>
              </w:rPr>
              <w:t xml:space="preserve"> </w:t>
            </w:r>
            <w:r>
              <w:rPr>
                <w:bCs/>
              </w:rPr>
              <w:t>Collection.</w:t>
            </w:r>
            <w:r w:rsidR="004A4A5F">
              <w:rPr>
                <w:bCs/>
              </w:rPr>
              <w:t xml:space="preserve"> </w:t>
            </w:r>
            <w:r>
              <w:rPr>
                <w:bCs/>
              </w:rPr>
              <w:t xml:space="preserve">Collection Type” = </w:t>
            </w:r>
            <w:r w:rsidR="002A23A6">
              <w:rPr>
                <w:bCs/>
              </w:rPr>
              <w:t>Pre-suit</w:t>
            </w:r>
          </w:p>
          <w:p w14:paraId="58D7CCEF" w14:textId="4E95E41C" w:rsidR="002A23A6" w:rsidRDefault="002A23A6"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Pr>
                <w:bCs/>
              </w:rPr>
              <w:t xml:space="preserve">Calculate </w:t>
            </w:r>
            <w:r w:rsidRPr="001640A1">
              <w:rPr>
                <w:b/>
              </w:rPr>
              <w:t>Total Litigat</w:t>
            </w:r>
            <w:r w:rsidR="00FA13D2" w:rsidRPr="001640A1">
              <w:rPr>
                <w:b/>
              </w:rPr>
              <w:t>ed</w:t>
            </w:r>
            <w:r w:rsidRPr="001640A1">
              <w:rPr>
                <w:b/>
              </w:rPr>
              <w:t xml:space="preserve"> Collections</w:t>
            </w:r>
            <w:r>
              <w:rPr>
                <w:bCs/>
              </w:rPr>
              <w:t xml:space="preserve"> = sum of “Claim Collection.</w:t>
            </w:r>
            <w:r w:rsidR="004A4A5F">
              <w:rPr>
                <w:bCs/>
              </w:rPr>
              <w:t xml:space="preserve"> </w:t>
            </w:r>
            <w:r w:rsidR="00AC0C66">
              <w:rPr>
                <w:bCs/>
              </w:rPr>
              <w:t>Assigned value</w:t>
            </w:r>
            <w:r>
              <w:rPr>
                <w:bCs/>
              </w:rPr>
              <w:t>” if “Claim Collection.</w:t>
            </w:r>
            <w:r w:rsidR="004A4A5F">
              <w:rPr>
                <w:bCs/>
              </w:rPr>
              <w:t xml:space="preserve"> </w:t>
            </w:r>
            <w:r>
              <w:rPr>
                <w:bCs/>
              </w:rPr>
              <w:t>Collection.</w:t>
            </w:r>
            <w:r w:rsidR="004A4A5F">
              <w:rPr>
                <w:bCs/>
              </w:rPr>
              <w:t xml:space="preserve"> </w:t>
            </w:r>
            <w:r>
              <w:rPr>
                <w:bCs/>
              </w:rPr>
              <w:t xml:space="preserve">Collection Type” = </w:t>
            </w:r>
            <w:r w:rsidR="00FA13D2">
              <w:rPr>
                <w:bCs/>
              </w:rPr>
              <w:t>Litigation</w:t>
            </w:r>
          </w:p>
          <w:p w14:paraId="69DDD9B1" w14:textId="675CF4FD" w:rsidR="002A23A6" w:rsidRDefault="002A23A6"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Pr>
                <w:bCs/>
              </w:rPr>
              <w:t xml:space="preserve">Calculate </w:t>
            </w:r>
            <w:r w:rsidRPr="001640A1">
              <w:rPr>
                <w:b/>
              </w:rPr>
              <w:t>Total Collections</w:t>
            </w:r>
            <w:r>
              <w:rPr>
                <w:bCs/>
              </w:rPr>
              <w:t xml:space="preserve"> = sum of “Claim Collection.</w:t>
            </w:r>
            <w:r w:rsidR="004A4A5F">
              <w:rPr>
                <w:bCs/>
              </w:rPr>
              <w:t xml:space="preserve"> </w:t>
            </w:r>
            <w:r w:rsidR="001978B8">
              <w:rPr>
                <w:bCs/>
              </w:rPr>
              <w:t>Assigned value</w:t>
            </w:r>
            <w:r>
              <w:rPr>
                <w:bCs/>
              </w:rPr>
              <w:t>”</w:t>
            </w:r>
            <w:r w:rsidR="001D480A">
              <w:rPr>
                <w:bCs/>
              </w:rPr>
              <w:t>; NOTE: it does not cover Limit reserve (there is a separate field for it)</w:t>
            </w:r>
          </w:p>
          <w:p w14:paraId="353AF33E" w14:textId="2E162BC7" w:rsidR="00AF4F24" w:rsidRDefault="00AF4F24" w:rsidP="00C542D6">
            <w:pPr>
              <w:pStyle w:val="ListParagraph"/>
              <w:numPr>
                <w:ilvl w:val="2"/>
                <w:numId w:val="13"/>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w:t>
            </w:r>
            <w:r w:rsidR="00FA3035">
              <w:rPr>
                <w:b/>
              </w:rPr>
              <w:t>“Total balance owed”</w:t>
            </w:r>
            <w:r>
              <w:rPr>
                <w:b/>
              </w:rPr>
              <w:t xml:space="preserve"> =</w:t>
            </w:r>
            <w:r>
              <w:t xml:space="preserve"> </w:t>
            </w:r>
            <w:r w:rsidR="00C562AA">
              <w:t>Adjusted Face Value – Total Collections</w:t>
            </w:r>
          </w:p>
          <w:p w14:paraId="2293D8FB" w14:textId="4C1CA2A2" w:rsidR="00372AB6" w:rsidRDefault="00C562AA"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“Remainin</w:t>
            </w:r>
            <w:r w:rsidR="00697A3A">
              <w:rPr>
                <w:b/>
              </w:rPr>
              <w:t>g</w:t>
            </w:r>
            <w:r>
              <w:rPr>
                <w:b/>
              </w:rPr>
              <w:t xml:space="preserve"> to hurdle” =</w:t>
            </w:r>
            <w:r>
              <w:t xml:space="preserve"> </w:t>
            </w:r>
            <w:r w:rsidR="00372AB6">
              <w:t>Min(Hurdle – Total Collections, 0 )</w:t>
            </w:r>
          </w:p>
          <w:p w14:paraId="285B4B1D" w14:textId="77777777" w:rsidR="00E02DB5" w:rsidRDefault="00697A3A"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“Total profit” =</w:t>
            </w:r>
            <w:r>
              <w:t xml:space="preserve"> Total collections – Purchase price, not more than Factor Fee, not less than 0 (</w:t>
            </w:r>
            <w:proofErr w:type="spellStart"/>
            <w:r>
              <w:t>i.e</w:t>
            </w:r>
            <w:proofErr w:type="spellEnd"/>
            <w:r>
              <w:t xml:space="preserve"> Max(Min(Total collections, Hurdle) – Purchase Price, 0))</w:t>
            </w:r>
          </w:p>
          <w:p w14:paraId="1FDE3DF1" w14:textId="3561A210" w:rsidR="00E02DB5" w:rsidRDefault="001D0577"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t>i</w:t>
            </w:r>
            <w:r w:rsidR="00E02DB5" w:rsidRPr="00E02DB5">
              <w:t>f Portfolio.</w:t>
            </w:r>
            <w:r w:rsidR="00800BEC">
              <w:t xml:space="preserve"> </w:t>
            </w:r>
            <w:r w:rsidR="00E02DB5" w:rsidRPr="00E02DB5">
              <w:t>Program.</w:t>
            </w:r>
            <w:r w:rsidR="00800BEC">
              <w:t xml:space="preserve"> </w:t>
            </w:r>
            <w:r w:rsidR="00E02DB5" w:rsidRPr="00E02DB5">
              <w:t>Type of Program = By Claim</w:t>
            </w:r>
            <w:r>
              <w:t xml:space="preserve"> then calculate “</w:t>
            </w:r>
            <w:r w:rsidRPr="001640A1">
              <w:rPr>
                <w:b/>
                <w:bCs/>
              </w:rPr>
              <w:t>Refundable reserve</w:t>
            </w:r>
            <w:r>
              <w:t xml:space="preserve">” = </w:t>
            </w:r>
            <w:r w:rsidR="00E02DB5">
              <w:t xml:space="preserve">Total Collections – Hurdle, not less than 0, not more than </w:t>
            </w:r>
            <w:r>
              <w:t>(</w:t>
            </w:r>
            <w:r w:rsidR="00E02DB5">
              <w:t xml:space="preserve">Adjusted Face Value </w:t>
            </w:r>
            <w:r>
              <w:t>–</w:t>
            </w:r>
            <w:r w:rsidR="00E02DB5">
              <w:t xml:space="preserve"> Hurdle</w:t>
            </w:r>
            <w:r>
              <w:t>)</w:t>
            </w:r>
            <w:r w:rsidR="001371D0">
              <w:t xml:space="preserve">; </w:t>
            </w:r>
            <w:r w:rsidR="008F4708">
              <w:t>otherwise (if Program = Pool) set “empty</w:t>
            </w:r>
            <w:r w:rsidR="00733715">
              <w:t xml:space="preserve"> value</w:t>
            </w:r>
            <w:r w:rsidR="008F4708">
              <w:t xml:space="preserve">” </w:t>
            </w:r>
          </w:p>
          <w:p w14:paraId="31926E10" w14:textId="7D9311DB" w:rsidR="00785B6D" w:rsidRPr="0029386D" w:rsidRDefault="00785B6D" w:rsidP="00C542D6">
            <w:pPr>
              <w:pStyle w:val="ListParagraph"/>
              <w:numPr>
                <w:ilvl w:val="2"/>
                <w:numId w:val="13"/>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“Limit reserve” =</w:t>
            </w:r>
            <w:r>
              <w:t xml:space="preserve"> </w:t>
            </w:r>
            <w:r w:rsidR="009369A8">
              <w:t xml:space="preserve">sum of </w:t>
            </w:r>
            <w:r w:rsidR="00D833D1">
              <w:t>Claim Collection.</w:t>
            </w:r>
            <w:r w:rsidR="00800BEC">
              <w:t xml:space="preserve"> </w:t>
            </w:r>
            <w:r w:rsidR="00D833D1">
              <w:t>Assigned limit reserve</w:t>
            </w:r>
          </w:p>
        </w:tc>
      </w:tr>
      <w:tr w:rsidR="00317872" w:rsidRPr="0029386D" w14:paraId="74EF2BCC" w14:textId="77777777" w:rsidTr="001640A1">
        <w:tc>
          <w:tcPr>
            <w:cnfStyle w:val="001000000000" w:firstRow="0" w:lastRow="0" w:firstColumn="1" w:lastColumn="0" w:oddVBand="0" w:evenVBand="0" w:oddHBand="0" w:evenHBand="0" w:firstRowFirstColumn="0" w:firstRowLastColumn="0" w:lastRowFirstColumn="0" w:lastRowLastColumn="0"/>
            <w:tcW w:w="2260" w:type="dxa"/>
          </w:tcPr>
          <w:p w14:paraId="22802446" w14:textId="042A7BA4" w:rsidR="00457CDC" w:rsidRPr="007243C6" w:rsidRDefault="00457CDC" w:rsidP="00457CDC">
            <w:pPr>
              <w:pStyle w:val="ListParagraph"/>
              <w:ind w:left="0"/>
              <w:jc w:val="left"/>
            </w:pPr>
          </w:p>
        </w:tc>
        <w:tc>
          <w:tcPr>
            <w:tcW w:w="1490" w:type="dxa"/>
          </w:tcPr>
          <w:p w14:paraId="28FC6547" w14:textId="090AF375"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564" w:type="dxa"/>
          </w:tcPr>
          <w:p w14:paraId="75C6121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741" w:type="dxa"/>
          </w:tcPr>
          <w:p w14:paraId="4AB09FCC"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17872" w:rsidRPr="0029386D" w14:paraId="00A7E5E7"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0" w:type="dxa"/>
          </w:tcPr>
          <w:p w14:paraId="16703762" w14:textId="673929A9" w:rsidR="00457CDC" w:rsidRPr="007243C6" w:rsidRDefault="00457CDC" w:rsidP="00457CDC">
            <w:pPr>
              <w:pStyle w:val="ListParagraph"/>
              <w:ind w:left="0"/>
              <w:jc w:val="left"/>
            </w:pPr>
          </w:p>
        </w:tc>
        <w:tc>
          <w:tcPr>
            <w:tcW w:w="1490" w:type="dxa"/>
          </w:tcPr>
          <w:p w14:paraId="6A097142" w14:textId="6CD5F58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564" w:type="dxa"/>
          </w:tcPr>
          <w:p w14:paraId="074AD5D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741" w:type="dxa"/>
          </w:tcPr>
          <w:p w14:paraId="5CFA1296"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17872" w:rsidRPr="0029386D" w14:paraId="6B3EE484" w14:textId="77777777" w:rsidTr="001640A1">
        <w:tc>
          <w:tcPr>
            <w:cnfStyle w:val="001000000000" w:firstRow="0" w:lastRow="0" w:firstColumn="1" w:lastColumn="0" w:oddVBand="0" w:evenVBand="0" w:oddHBand="0" w:evenHBand="0" w:firstRowFirstColumn="0" w:firstRowLastColumn="0" w:lastRowFirstColumn="0" w:lastRowLastColumn="0"/>
            <w:tcW w:w="2260" w:type="dxa"/>
          </w:tcPr>
          <w:p w14:paraId="442B877D" w14:textId="7D0CA852" w:rsidR="00457CDC" w:rsidRPr="007243C6" w:rsidRDefault="00457CDC" w:rsidP="00457CDC">
            <w:pPr>
              <w:pStyle w:val="ListParagraph"/>
              <w:ind w:left="0"/>
              <w:jc w:val="left"/>
            </w:pPr>
          </w:p>
        </w:tc>
        <w:tc>
          <w:tcPr>
            <w:tcW w:w="1490" w:type="dxa"/>
          </w:tcPr>
          <w:p w14:paraId="54F9A592" w14:textId="17002EB6"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564" w:type="dxa"/>
          </w:tcPr>
          <w:p w14:paraId="0851AB3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741" w:type="dxa"/>
          </w:tcPr>
          <w:p w14:paraId="4021C993"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66D18D2B" w14:textId="77777777" w:rsidR="00457CDC" w:rsidRPr="006D1965" w:rsidRDefault="00457CDC" w:rsidP="00457CDC">
      <w:pPr>
        <w:rPr>
          <w:lang w:eastAsia="ja-JP"/>
        </w:rPr>
      </w:pPr>
    </w:p>
    <w:p w14:paraId="0996FAD1" w14:textId="77777777" w:rsidR="0091084C" w:rsidRPr="006D1965" w:rsidRDefault="0091084C" w:rsidP="0059461D">
      <w:pPr>
        <w:rPr>
          <w:lang w:eastAsia="ja-JP"/>
        </w:rPr>
      </w:pPr>
    </w:p>
    <w:p w14:paraId="2C299F0D" w14:textId="520CF14D" w:rsidR="000B4E22" w:rsidRDefault="00BD582A" w:rsidP="00560C70">
      <w:pPr>
        <w:pStyle w:val="Heading2"/>
      </w:pPr>
      <w:bookmarkStart w:id="483" w:name="_Toc96949496"/>
      <w:r>
        <w:lastRenderedPageBreak/>
        <w:t>Similar</w:t>
      </w:r>
      <w:r w:rsidR="000B4E22">
        <w:t xml:space="preserve"> Claims</w:t>
      </w:r>
      <w:bookmarkEnd w:id="483"/>
    </w:p>
    <w:p w14:paraId="5FEB4DC4" w14:textId="6CD712BF" w:rsidR="000B4E22" w:rsidRPr="00D62AE2" w:rsidRDefault="000B4E22" w:rsidP="00E452D5">
      <w:pPr>
        <w:ind w:left="576"/>
      </w:pPr>
      <w:r>
        <w:rPr>
          <w:lang w:eastAsia="ja-JP"/>
        </w:rPr>
        <w:t>A module dedicated to automatic detection of “similar” Claims</w:t>
      </w:r>
      <w:r w:rsidR="00E35101">
        <w:rPr>
          <w:lang w:eastAsia="ja-JP"/>
        </w:rPr>
        <w:t xml:space="preserve"> (the same Claim Number, </w:t>
      </w:r>
      <w:r w:rsidR="00BD582A">
        <w:rPr>
          <w:lang w:eastAsia="ja-JP"/>
        </w:rPr>
        <w:t xml:space="preserve">the same Policy Number, </w:t>
      </w:r>
      <w:r w:rsidR="00E35101">
        <w:rPr>
          <w:lang w:eastAsia="ja-JP"/>
        </w:rPr>
        <w:t>the same Insured, similar name of Insured)</w:t>
      </w:r>
      <w:r w:rsidR="00E452D5">
        <w:rPr>
          <w:lang w:eastAsia="ja-JP"/>
        </w:rPr>
        <w:t>.</w:t>
      </w:r>
    </w:p>
    <w:p w14:paraId="4F7681D7" w14:textId="77777777" w:rsidR="00560C70" w:rsidRDefault="00560C70" w:rsidP="00560C70">
      <w:pPr>
        <w:pStyle w:val="Heading2"/>
      </w:pPr>
      <w:bookmarkStart w:id="484" w:name="_Toc96949497"/>
      <w:r>
        <w:t>Payments</w:t>
      </w:r>
      <w:bookmarkEnd w:id="484"/>
    </w:p>
    <w:p w14:paraId="105FFED5" w14:textId="2B1D99B7" w:rsidR="00560C70" w:rsidRPr="00976082" w:rsidRDefault="00560C70" w:rsidP="00560C70">
      <w:pPr>
        <w:rPr>
          <w:lang w:eastAsia="ja-JP"/>
        </w:rPr>
      </w:pPr>
      <w:r>
        <w:rPr>
          <w:lang w:eastAsia="ja-JP"/>
        </w:rPr>
        <w:t>Represents payments to and from Providers.</w:t>
      </w:r>
    </w:p>
    <w:p w14:paraId="4DBFF02B"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490"/>
        <w:gridCol w:w="3511"/>
        <w:gridCol w:w="3870"/>
        <w:gridCol w:w="116"/>
      </w:tblGrid>
      <w:tr w:rsidR="00560C70" w:rsidRPr="0029386D" w14:paraId="48D14B35" w14:textId="77777777" w:rsidTr="00C90D02">
        <w:trPr>
          <w:gridAfter w:val="1"/>
          <w:cnfStyle w:val="100000000000" w:firstRow="1" w:lastRow="0" w:firstColumn="0" w:lastColumn="0" w:oddVBand="0" w:evenVBand="0" w:oddHBand="0"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576D83B3" w14:textId="77777777" w:rsidR="00560C70" w:rsidRPr="0029386D" w:rsidRDefault="00560C70" w:rsidP="00507233">
            <w:pPr>
              <w:pStyle w:val="ListParagraph"/>
              <w:ind w:left="0"/>
              <w:jc w:val="left"/>
            </w:pPr>
            <w:r w:rsidRPr="0029386D">
              <w:t>Section and Attribute</w:t>
            </w:r>
          </w:p>
        </w:tc>
        <w:tc>
          <w:tcPr>
            <w:tcW w:w="3511" w:type="dxa"/>
          </w:tcPr>
          <w:p w14:paraId="1F626151"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870" w:type="dxa"/>
          </w:tcPr>
          <w:p w14:paraId="1C3C1A7F"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0C105A1"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203F1EA0" w14:textId="77777777" w:rsidR="00560C70" w:rsidRPr="0031539A" w:rsidRDefault="00560C70" w:rsidP="00507233">
            <w:pPr>
              <w:pStyle w:val="ListParagraph"/>
              <w:ind w:left="0"/>
              <w:jc w:val="left"/>
              <w:rPr>
                <w:b w:val="0"/>
              </w:rPr>
            </w:pPr>
            <w:r>
              <w:t>Payments</w:t>
            </w:r>
          </w:p>
        </w:tc>
        <w:tc>
          <w:tcPr>
            <w:tcW w:w="3511" w:type="dxa"/>
          </w:tcPr>
          <w:p w14:paraId="3086A8F5"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870" w:type="dxa"/>
          </w:tcPr>
          <w:p w14:paraId="390C87C3"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E007E62"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shd w:val="clear" w:color="auto" w:fill="FBD4B4" w:themeFill="accent6" w:themeFillTint="66"/>
          </w:tcPr>
          <w:p w14:paraId="7801B765" w14:textId="77777777" w:rsidR="00560C70" w:rsidRPr="0029386D" w:rsidRDefault="00560C70" w:rsidP="00507233">
            <w:pPr>
              <w:pStyle w:val="ListParagraph"/>
              <w:ind w:left="0"/>
              <w:jc w:val="left"/>
            </w:pPr>
            <w:r>
              <w:t>Basic</w:t>
            </w:r>
            <w:r w:rsidRPr="0029386D">
              <w:t xml:space="preserve"> Information</w:t>
            </w:r>
          </w:p>
        </w:tc>
        <w:tc>
          <w:tcPr>
            <w:tcW w:w="3511" w:type="dxa"/>
            <w:shd w:val="clear" w:color="auto" w:fill="FBD4B4" w:themeFill="accent6" w:themeFillTint="66"/>
          </w:tcPr>
          <w:p w14:paraId="74E5899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870" w:type="dxa"/>
            <w:shd w:val="clear" w:color="auto" w:fill="FBD4B4" w:themeFill="accent6" w:themeFillTint="66"/>
          </w:tcPr>
          <w:p w14:paraId="24DC2EE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662BF11E"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63FD31FE" w14:textId="77777777" w:rsidR="00560C70" w:rsidRPr="0029386D" w:rsidRDefault="00560C70" w:rsidP="00507233">
            <w:pPr>
              <w:pStyle w:val="ListParagraph"/>
              <w:ind w:left="0"/>
              <w:jc w:val="left"/>
              <w:rPr>
                <w:b w:val="0"/>
              </w:rPr>
            </w:pPr>
            <w:r>
              <w:t>Payment Name</w:t>
            </w:r>
          </w:p>
        </w:tc>
        <w:tc>
          <w:tcPr>
            <w:tcW w:w="3511" w:type="dxa"/>
          </w:tcPr>
          <w:p w14:paraId="0373C68D"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70" w:type="dxa"/>
          </w:tcPr>
          <w:p w14:paraId="0B94CA9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FAB19E6"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3ECE00F0" w14:textId="77777777" w:rsidR="00560C70" w:rsidRPr="0029386D" w:rsidRDefault="00560C70" w:rsidP="00507233">
            <w:pPr>
              <w:pStyle w:val="ListParagraph"/>
              <w:ind w:left="0"/>
              <w:jc w:val="left"/>
              <w:rPr>
                <w:b w:val="0"/>
              </w:rPr>
            </w:pPr>
            <w:r>
              <w:t>Payment Date</w:t>
            </w:r>
          </w:p>
        </w:tc>
        <w:tc>
          <w:tcPr>
            <w:tcW w:w="3511" w:type="dxa"/>
          </w:tcPr>
          <w:p w14:paraId="0006C66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870" w:type="dxa"/>
          </w:tcPr>
          <w:p w14:paraId="1EF59D9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F9F4B87"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720D5994" w14:textId="77777777" w:rsidR="00560C70" w:rsidRPr="0029386D" w:rsidRDefault="00560C70" w:rsidP="00507233">
            <w:pPr>
              <w:pStyle w:val="ListParagraph"/>
              <w:ind w:left="0"/>
              <w:jc w:val="left"/>
              <w:rPr>
                <w:b w:val="0"/>
              </w:rPr>
            </w:pPr>
            <w:r>
              <w:t>Payment Method</w:t>
            </w:r>
          </w:p>
        </w:tc>
        <w:tc>
          <w:tcPr>
            <w:tcW w:w="3511" w:type="dxa"/>
          </w:tcPr>
          <w:p w14:paraId="0532787B"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7C44C7F1"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75B770C4"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870" w:type="dxa"/>
          </w:tcPr>
          <w:p w14:paraId="196E181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0E7A452"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0D2148B9" w14:textId="77777777" w:rsidR="00560C70" w:rsidRPr="0029386D" w:rsidRDefault="00560C70" w:rsidP="00507233">
            <w:pPr>
              <w:pStyle w:val="ListParagraph"/>
              <w:ind w:left="0"/>
              <w:jc w:val="left"/>
              <w:rPr>
                <w:b w:val="0"/>
              </w:rPr>
            </w:pPr>
            <w:r>
              <w:t>Payment Direction</w:t>
            </w:r>
          </w:p>
        </w:tc>
        <w:tc>
          <w:tcPr>
            <w:tcW w:w="3511" w:type="dxa"/>
          </w:tcPr>
          <w:p w14:paraId="50EF8A0B"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in summary:</w:t>
            </w:r>
          </w:p>
          <w:p w14:paraId="108FA19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Incoming</w:t>
            </w:r>
          </w:p>
          <w:p w14:paraId="7137C0CD" w14:textId="154BF5F2"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Outgoing</w:t>
            </w:r>
            <w:r w:rsidR="00CF0F08">
              <w:t xml:space="preserve"> (default)</w:t>
            </w:r>
          </w:p>
        </w:tc>
        <w:tc>
          <w:tcPr>
            <w:tcW w:w="3870" w:type="dxa"/>
          </w:tcPr>
          <w:p w14:paraId="02EC5E3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C90D02" w:rsidRPr="0029386D" w14:paraId="7EFD21BA"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46ED38B7" w14:textId="77777777" w:rsidR="00C90D02" w:rsidRPr="0029386D" w:rsidRDefault="00C90D02" w:rsidP="00C41A75">
            <w:pPr>
              <w:pStyle w:val="ListParagraph"/>
              <w:ind w:left="0"/>
              <w:jc w:val="left"/>
              <w:rPr>
                <w:b w:val="0"/>
              </w:rPr>
            </w:pPr>
            <w:r>
              <w:t>Value</w:t>
            </w:r>
          </w:p>
        </w:tc>
        <w:tc>
          <w:tcPr>
            <w:tcW w:w="3511" w:type="dxa"/>
          </w:tcPr>
          <w:p w14:paraId="15A5A8F6" w14:textId="77777777" w:rsidR="00C90D02" w:rsidRPr="0029386D" w:rsidRDefault="00C90D0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mandatory, in summary</w:t>
            </w:r>
          </w:p>
        </w:tc>
        <w:tc>
          <w:tcPr>
            <w:tcW w:w="3870" w:type="dxa"/>
          </w:tcPr>
          <w:p w14:paraId="0F4FAF1A" w14:textId="77777777" w:rsidR="00C90D02" w:rsidRPr="0029386D" w:rsidRDefault="00C90D0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2D3E130"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159B3DF9" w14:textId="2A6954E5" w:rsidR="00560C70" w:rsidRPr="0029386D" w:rsidRDefault="00C90D02" w:rsidP="00507233">
            <w:pPr>
              <w:pStyle w:val="ListParagraph"/>
              <w:ind w:left="0"/>
              <w:jc w:val="left"/>
              <w:rPr>
                <w:b w:val="0"/>
              </w:rPr>
            </w:pPr>
            <w:r>
              <w:t xml:space="preserve">Buyback </w:t>
            </w:r>
            <w:r w:rsidR="00560C70">
              <w:t>Value</w:t>
            </w:r>
          </w:p>
        </w:tc>
        <w:tc>
          <w:tcPr>
            <w:tcW w:w="3511" w:type="dxa"/>
          </w:tcPr>
          <w:p w14:paraId="7FA5474E" w14:textId="76B83EF2"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3C2960">
              <w:t>, mandatory, in summary</w:t>
            </w:r>
            <w:r w:rsidR="003103C4">
              <w:t>, default 0</w:t>
            </w:r>
          </w:p>
        </w:tc>
        <w:tc>
          <w:tcPr>
            <w:tcW w:w="3870" w:type="dxa"/>
          </w:tcPr>
          <w:p w14:paraId="55BAEFF4" w14:textId="1473DB9A" w:rsidR="00156A7A" w:rsidRDefault="003103C4" w:rsidP="00507233">
            <w:pPr>
              <w:pStyle w:val="ListParagraph"/>
              <w:ind w:left="0"/>
              <w:cnfStyle w:val="000000000000" w:firstRow="0" w:lastRow="0" w:firstColumn="0" w:lastColumn="0" w:oddVBand="0" w:evenVBand="0" w:oddHBand="0" w:evenHBand="0" w:firstRowFirstColumn="0" w:firstRowLastColumn="0" w:lastRowFirstColumn="0" w:lastRowLastColumn="0"/>
            </w:pPr>
            <w:r>
              <w:t>It represents “virtual payment”</w:t>
            </w:r>
            <w:r w:rsidR="00EB1711">
              <w:t xml:space="preserve"> from Provider to PMC</w:t>
            </w:r>
            <w:r w:rsidR="00DF50A3">
              <w:t xml:space="preserve">, not real payment. </w:t>
            </w:r>
            <w:r w:rsidR="00B20FAF">
              <w:t xml:space="preserve">It can be understood as a </w:t>
            </w:r>
            <w:r w:rsidR="00360E25">
              <w:t xml:space="preserve">discount on </w:t>
            </w:r>
            <w:r w:rsidR="00123239">
              <w:t>value of Reserves released</w:t>
            </w:r>
            <w:r w:rsidR="005B524D">
              <w:t>.</w:t>
            </w:r>
          </w:p>
          <w:p w14:paraId="02AD70FA" w14:textId="0718993A" w:rsidR="00560C70" w:rsidRPr="0029386D" w:rsidRDefault="00DF50A3" w:rsidP="0050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It decreases the Buyback Wallet Value </w:t>
            </w:r>
            <w:r w:rsidR="002D0BEC">
              <w:t>in Provider data.</w:t>
            </w:r>
            <w:r w:rsidR="003103C4">
              <w:t xml:space="preserve"> </w:t>
            </w:r>
          </w:p>
        </w:tc>
      </w:tr>
      <w:tr w:rsidR="00560C70" w:rsidRPr="0029386D" w14:paraId="2BDC7D21"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2572DB63" w14:textId="77777777" w:rsidR="00560C70" w:rsidRPr="0029386D" w:rsidRDefault="00560C70" w:rsidP="00507233">
            <w:pPr>
              <w:pStyle w:val="ListParagraph"/>
              <w:ind w:left="0"/>
              <w:jc w:val="left"/>
              <w:rPr>
                <w:b w:val="0"/>
              </w:rPr>
            </w:pPr>
            <w:r>
              <w:t>Status</w:t>
            </w:r>
          </w:p>
        </w:tc>
        <w:tc>
          <w:tcPr>
            <w:tcW w:w="3511" w:type="dxa"/>
          </w:tcPr>
          <w:p w14:paraId="66D5E8B3" w14:textId="77777777" w:rsidR="003C2960" w:rsidRDefault="00560C70" w:rsidP="003C2960">
            <w:pPr>
              <w:pStyle w:val="ListParagraph"/>
              <w:tabs>
                <w:tab w:val="center" w:pos="708"/>
              </w:tabs>
              <w:ind w:left="0"/>
              <w:jc w:val="left"/>
              <w:cnfStyle w:val="000000100000" w:firstRow="0" w:lastRow="0" w:firstColumn="0" w:lastColumn="0" w:oddVBand="0" w:evenVBand="0" w:oddHBand="1" w:evenHBand="0" w:firstRowFirstColumn="0" w:firstRowLastColumn="0" w:lastRowFirstColumn="0" w:lastRowLastColumn="0"/>
            </w:pPr>
            <w:r>
              <w:t>Picklist</w:t>
            </w:r>
            <w:r w:rsidR="005761AA">
              <w:t xml:space="preserve">, </w:t>
            </w:r>
            <w:r w:rsidR="003C2960">
              <w:t>mandatory, in summary:</w:t>
            </w:r>
          </w:p>
          <w:p w14:paraId="779241ED" w14:textId="7082C243" w:rsidR="003C2960" w:rsidRDefault="003C2960" w:rsidP="007A5670">
            <w:pPr>
              <w:pStyle w:val="ListParagraph"/>
              <w:numPr>
                <w:ilvl w:val="0"/>
                <w:numId w:val="11"/>
              </w:numPr>
              <w:tabs>
                <w:tab w:val="center" w:pos="708"/>
              </w:tabs>
              <w:jc w:val="left"/>
              <w:cnfStyle w:val="000000100000" w:firstRow="0" w:lastRow="0" w:firstColumn="0" w:lastColumn="0" w:oddVBand="0" w:evenVBand="0" w:oddHBand="1" w:evenHBand="0" w:firstRowFirstColumn="0" w:firstRowLastColumn="0" w:lastRowFirstColumn="0" w:lastRowLastColumn="0"/>
            </w:pPr>
            <w:r>
              <w:t>To be paid</w:t>
            </w:r>
            <w:r w:rsidR="00CF0F08">
              <w:t xml:space="preserve"> (default)</w:t>
            </w:r>
          </w:p>
          <w:p w14:paraId="4257337D" w14:textId="3C152F0C" w:rsidR="00560C70" w:rsidRPr="0029386D" w:rsidRDefault="003C2960" w:rsidP="007A5670">
            <w:pPr>
              <w:pStyle w:val="ListParagraph"/>
              <w:numPr>
                <w:ilvl w:val="0"/>
                <w:numId w:val="11"/>
              </w:numPr>
              <w:tabs>
                <w:tab w:val="center" w:pos="708"/>
              </w:tabs>
              <w:jc w:val="left"/>
              <w:cnfStyle w:val="000000100000" w:firstRow="0" w:lastRow="0" w:firstColumn="0" w:lastColumn="0" w:oddVBand="0" w:evenVBand="0" w:oddHBand="1" w:evenHBand="0" w:firstRowFirstColumn="0" w:firstRowLastColumn="0" w:lastRowFirstColumn="0" w:lastRowLastColumn="0"/>
            </w:pPr>
            <w:r>
              <w:t>Paid</w:t>
            </w:r>
          </w:p>
        </w:tc>
        <w:tc>
          <w:tcPr>
            <w:tcW w:w="3870" w:type="dxa"/>
          </w:tcPr>
          <w:p w14:paraId="265F2A0A" w14:textId="5338F6CC"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928330A"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44B91702" w14:textId="40F81B28" w:rsidR="00560C70" w:rsidRPr="0029386D" w:rsidRDefault="00560C70" w:rsidP="00507233">
            <w:pPr>
              <w:pStyle w:val="ListParagraph"/>
              <w:ind w:left="0"/>
              <w:jc w:val="left"/>
              <w:rPr>
                <w:b w:val="0"/>
              </w:rPr>
            </w:pPr>
            <w:r>
              <w:t>Source Bank Account</w:t>
            </w:r>
          </w:p>
        </w:tc>
        <w:tc>
          <w:tcPr>
            <w:tcW w:w="3511" w:type="dxa"/>
          </w:tcPr>
          <w:p w14:paraId="0BB46E2A"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870" w:type="dxa"/>
          </w:tcPr>
          <w:p w14:paraId="23F2EAD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0101767"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563AE6EA" w14:textId="77777777" w:rsidR="00560C70" w:rsidRPr="0029386D" w:rsidRDefault="00560C70" w:rsidP="00507233">
            <w:pPr>
              <w:pStyle w:val="ListParagraph"/>
              <w:ind w:left="0"/>
              <w:jc w:val="left"/>
              <w:rPr>
                <w:b w:val="0"/>
              </w:rPr>
            </w:pPr>
            <w:r>
              <w:t>Destination Bank Account</w:t>
            </w:r>
          </w:p>
        </w:tc>
        <w:tc>
          <w:tcPr>
            <w:tcW w:w="3511" w:type="dxa"/>
          </w:tcPr>
          <w:p w14:paraId="2CB98882"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70" w:type="dxa"/>
          </w:tcPr>
          <w:p w14:paraId="64B6B379"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6E2B40" w:rsidRPr="0029386D" w14:paraId="162C8FC0" w14:textId="77777777" w:rsidTr="00C90D02">
        <w:tc>
          <w:tcPr>
            <w:cnfStyle w:val="001000000000" w:firstRow="0" w:lastRow="0" w:firstColumn="1" w:lastColumn="0" w:oddVBand="0" w:evenVBand="0" w:oddHBand="0" w:evenHBand="0" w:firstRowFirstColumn="0" w:firstRowLastColumn="0" w:lastRowFirstColumn="0" w:lastRowLastColumn="0"/>
            <w:tcW w:w="2490" w:type="dxa"/>
          </w:tcPr>
          <w:p w14:paraId="0028E2DD" w14:textId="77777777" w:rsidR="00A34A62" w:rsidRPr="0029386D" w:rsidRDefault="00A34A62" w:rsidP="00A34A62">
            <w:pPr>
              <w:pStyle w:val="ListParagraph"/>
              <w:ind w:left="0"/>
              <w:jc w:val="left"/>
              <w:rPr>
                <w:b w:val="0"/>
              </w:rPr>
            </w:pPr>
            <w:r>
              <w:t>Check Number</w:t>
            </w:r>
          </w:p>
        </w:tc>
        <w:tc>
          <w:tcPr>
            <w:tcW w:w="3511" w:type="dxa"/>
          </w:tcPr>
          <w:p w14:paraId="3B93F25B" w14:textId="77777777" w:rsidR="00A34A62" w:rsidRPr="0029386D" w:rsidRDefault="00A34A62" w:rsidP="00A34A62">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86" w:type="dxa"/>
            <w:gridSpan w:val="2"/>
          </w:tcPr>
          <w:p w14:paraId="35C55E22" w14:textId="77777777" w:rsidR="00A34A62" w:rsidRPr="0029386D" w:rsidRDefault="00A34A62" w:rsidP="00A34A62">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CCE05B7"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145E9A38" w14:textId="77777777" w:rsidR="00560C70" w:rsidRPr="0029386D" w:rsidRDefault="00560C70" w:rsidP="00507233">
            <w:pPr>
              <w:pStyle w:val="ListParagraph"/>
              <w:ind w:left="0"/>
              <w:jc w:val="left"/>
              <w:rPr>
                <w:b w:val="0"/>
              </w:rPr>
            </w:pPr>
            <w:r>
              <w:lastRenderedPageBreak/>
              <w:t>Check Image</w:t>
            </w:r>
          </w:p>
        </w:tc>
        <w:tc>
          <w:tcPr>
            <w:tcW w:w="3511" w:type="dxa"/>
          </w:tcPr>
          <w:p w14:paraId="0C4F1AFB"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3870" w:type="dxa"/>
          </w:tcPr>
          <w:p w14:paraId="51CAD15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761AA" w:rsidRPr="0029386D" w14:paraId="01D26744"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6AA31743" w14:textId="77777777" w:rsidR="005761AA" w:rsidRPr="0029386D" w:rsidRDefault="005761AA" w:rsidP="00507233">
            <w:pPr>
              <w:pStyle w:val="ListParagraph"/>
              <w:ind w:left="0"/>
              <w:jc w:val="left"/>
              <w:rPr>
                <w:b w:val="0"/>
              </w:rPr>
            </w:pPr>
            <w:r>
              <w:t>Provider</w:t>
            </w:r>
          </w:p>
        </w:tc>
        <w:tc>
          <w:tcPr>
            <w:tcW w:w="3511" w:type="dxa"/>
          </w:tcPr>
          <w:p w14:paraId="0DC04AA5" w14:textId="77777777" w:rsidR="005761AA" w:rsidRPr="0029386D" w:rsidRDefault="005761AA"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p>
        </w:tc>
        <w:tc>
          <w:tcPr>
            <w:tcW w:w="3870" w:type="dxa"/>
          </w:tcPr>
          <w:p w14:paraId="24FC6599" w14:textId="77777777" w:rsidR="005761AA" w:rsidRPr="0029386D" w:rsidRDefault="005761AA"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1175EB05" w14:textId="77777777" w:rsidTr="00C90D02">
        <w:trPr>
          <w:gridAfter w:val="1"/>
          <w:cnfStyle w:val="000000100000" w:firstRow="0" w:lastRow="0" w:firstColumn="0" w:lastColumn="0" w:oddVBand="0" w:evenVBand="0" w:oddHBand="1" w:evenHBand="0" w:firstRowFirstColumn="0" w:firstRowLastColumn="0" w:lastRowFirstColumn="0" w:lastRowLastColumn="0"/>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36BE3B23" w14:textId="2B1E4E5B" w:rsidR="00560C70" w:rsidRPr="0029386D" w:rsidRDefault="005761AA" w:rsidP="00507233">
            <w:pPr>
              <w:pStyle w:val="ListParagraph"/>
              <w:ind w:left="0"/>
              <w:jc w:val="left"/>
              <w:rPr>
                <w:b w:val="0"/>
              </w:rPr>
            </w:pPr>
            <w:r>
              <w:t>Portfolio</w:t>
            </w:r>
          </w:p>
        </w:tc>
        <w:tc>
          <w:tcPr>
            <w:tcW w:w="3511" w:type="dxa"/>
          </w:tcPr>
          <w:p w14:paraId="3AEF78B8" w14:textId="47DB8FC4" w:rsidR="00560C70" w:rsidRPr="0029386D" w:rsidRDefault="00560C70" w:rsidP="005761AA">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5761AA">
              <w:t>Portfolios</w:t>
            </w:r>
          </w:p>
        </w:tc>
        <w:tc>
          <w:tcPr>
            <w:tcW w:w="3870" w:type="dxa"/>
          </w:tcPr>
          <w:p w14:paraId="0FF6FDD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9D66388" w14:textId="77777777" w:rsidTr="00C90D02">
        <w:trPr>
          <w:gridAfter w:val="1"/>
          <w:wAfter w:w="116" w:type="dxa"/>
        </w:trPr>
        <w:tc>
          <w:tcPr>
            <w:cnfStyle w:val="001000000000" w:firstRow="0" w:lastRow="0" w:firstColumn="1" w:lastColumn="0" w:oddVBand="0" w:evenVBand="0" w:oddHBand="0" w:evenHBand="0" w:firstRowFirstColumn="0" w:firstRowLastColumn="0" w:lastRowFirstColumn="0" w:lastRowLastColumn="0"/>
            <w:tcW w:w="2490" w:type="dxa"/>
          </w:tcPr>
          <w:p w14:paraId="7F91C92B" w14:textId="77777777" w:rsidR="00560C70" w:rsidRPr="0029386D" w:rsidRDefault="00560C70" w:rsidP="00507233">
            <w:pPr>
              <w:pStyle w:val="ListParagraph"/>
              <w:ind w:left="0"/>
              <w:jc w:val="left"/>
              <w:rPr>
                <w:b w:val="0"/>
              </w:rPr>
            </w:pPr>
            <w:r>
              <w:t>Claim</w:t>
            </w:r>
          </w:p>
        </w:tc>
        <w:tc>
          <w:tcPr>
            <w:tcW w:w="3511" w:type="dxa"/>
          </w:tcPr>
          <w:p w14:paraId="16DF690A"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870" w:type="dxa"/>
          </w:tcPr>
          <w:p w14:paraId="13CD6633"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0B52A4E" w14:textId="77777777" w:rsidR="00560C70" w:rsidRPr="00BC7D7A" w:rsidRDefault="00560C70" w:rsidP="00560C70">
      <w:pPr>
        <w:rPr>
          <w:lang w:eastAsia="ja-JP"/>
        </w:rPr>
      </w:pPr>
    </w:p>
    <w:p w14:paraId="0124BA45" w14:textId="5592092A" w:rsidR="00560C70" w:rsidRDefault="00D01BA2" w:rsidP="00560C70">
      <w:pPr>
        <w:pStyle w:val="Heading2"/>
      </w:pPr>
      <w:bookmarkStart w:id="485" w:name="_Toc96949498"/>
      <w:r>
        <w:t>Collections</w:t>
      </w:r>
      <w:bookmarkEnd w:id="485"/>
    </w:p>
    <w:p w14:paraId="0717B9D7" w14:textId="77777777" w:rsidR="003D2C66" w:rsidRDefault="00560C70" w:rsidP="00560C70">
      <w:pPr>
        <w:rPr>
          <w:lang w:eastAsia="ja-JP"/>
        </w:rPr>
      </w:pPr>
      <w:r>
        <w:rPr>
          <w:lang w:eastAsia="ja-JP"/>
        </w:rPr>
        <w:t>Represents collections from Insurance companies.</w:t>
      </w:r>
      <w:r w:rsidR="004F6A7E">
        <w:rPr>
          <w:lang w:eastAsia="ja-JP"/>
        </w:rPr>
        <w:t xml:space="preserve"> </w:t>
      </w:r>
    </w:p>
    <w:p w14:paraId="790AAAED" w14:textId="344113FF" w:rsidR="00560C70" w:rsidRDefault="00CF7288" w:rsidP="00560C70">
      <w:pPr>
        <w:rPr>
          <w:lang w:eastAsia="ja-JP"/>
        </w:rPr>
      </w:pPr>
      <w:r>
        <w:rPr>
          <w:lang w:eastAsia="ja-JP"/>
        </w:rPr>
        <w:t>Each</w:t>
      </w:r>
      <w:r w:rsidR="004F6A7E">
        <w:rPr>
          <w:lang w:eastAsia="ja-JP"/>
        </w:rPr>
        <w:t xml:space="preserve"> Collection is related to </w:t>
      </w:r>
      <w:r>
        <w:rPr>
          <w:lang w:eastAsia="ja-JP"/>
        </w:rPr>
        <w:t xml:space="preserve">one </w:t>
      </w:r>
      <w:r w:rsidR="004F6A7E">
        <w:rPr>
          <w:lang w:eastAsia="ja-JP"/>
        </w:rPr>
        <w:t>Case</w:t>
      </w:r>
      <w:r>
        <w:rPr>
          <w:lang w:eastAsia="ja-JP"/>
        </w:rPr>
        <w:t>, so it can cover more than one Claim.</w:t>
      </w:r>
      <w:r w:rsidR="003D2C66">
        <w:rPr>
          <w:lang w:eastAsia="ja-JP"/>
        </w:rPr>
        <w:t xml:space="preserve"> </w:t>
      </w:r>
    </w:p>
    <w:p w14:paraId="3FA8DB87" w14:textId="0BED406A" w:rsidR="003D2C66" w:rsidRDefault="003D2C66" w:rsidP="00560C70">
      <w:pPr>
        <w:rPr>
          <w:lang w:eastAsia="ja-JP"/>
        </w:rPr>
      </w:pPr>
      <w:r>
        <w:rPr>
          <w:lang w:eastAsia="ja-JP"/>
        </w:rPr>
        <w:t>The system automatically creates Claim Collections</w:t>
      </w:r>
      <w:r w:rsidR="00180F37">
        <w:rPr>
          <w:lang w:eastAsia="ja-JP"/>
        </w:rPr>
        <w:t xml:space="preserve"> which </w:t>
      </w:r>
      <w:r w:rsidR="005E21CE">
        <w:rPr>
          <w:lang w:eastAsia="ja-JP"/>
        </w:rPr>
        <w:t>are</w:t>
      </w:r>
      <w:r w:rsidR="00E65101">
        <w:rPr>
          <w:lang w:eastAsia="ja-JP"/>
        </w:rPr>
        <w:t xml:space="preserve"> not independent collections, they are used just for </w:t>
      </w:r>
      <w:r w:rsidR="0067683B">
        <w:rPr>
          <w:lang w:eastAsia="ja-JP"/>
        </w:rPr>
        <w:t xml:space="preserve">internal </w:t>
      </w:r>
      <w:r w:rsidR="00E65101">
        <w:rPr>
          <w:lang w:eastAsia="ja-JP"/>
        </w:rPr>
        <w:t>accounting</w:t>
      </w:r>
      <w:r w:rsidR="00702C82">
        <w:rPr>
          <w:lang w:eastAsia="ja-JP"/>
        </w:rPr>
        <w:t xml:space="preserve"> an</w:t>
      </w:r>
      <w:r w:rsidR="00F500D7">
        <w:rPr>
          <w:lang w:eastAsia="ja-JP"/>
        </w:rPr>
        <w:t>d</w:t>
      </w:r>
      <w:r w:rsidR="00702C82">
        <w:rPr>
          <w:lang w:eastAsia="ja-JP"/>
        </w:rPr>
        <w:t xml:space="preserve"> should sum up to the value of the Collection which they are related to.</w:t>
      </w:r>
    </w:p>
    <w:p w14:paraId="294C3957" w14:textId="77777777" w:rsidR="00560C70" w:rsidRDefault="00560C70" w:rsidP="00560C70">
      <w:pPr>
        <w:pStyle w:val="Heading3"/>
      </w:pPr>
      <w:r w:rsidRPr="00B075AC">
        <w:t>Attributes:</w:t>
      </w:r>
    </w:p>
    <w:tbl>
      <w:tblPr>
        <w:tblStyle w:val="LightList-Accent6"/>
        <w:tblW w:w="9871" w:type="dxa"/>
        <w:tblLook w:val="04A0" w:firstRow="1" w:lastRow="0" w:firstColumn="1" w:lastColumn="0" w:noHBand="0" w:noVBand="1"/>
      </w:tblPr>
      <w:tblGrid>
        <w:gridCol w:w="2486"/>
        <w:gridCol w:w="3521"/>
        <w:gridCol w:w="3864"/>
      </w:tblGrid>
      <w:tr w:rsidR="00560C70" w:rsidRPr="0029386D" w14:paraId="313F22B2" w14:textId="77777777" w:rsidTr="005361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6C408B8E" w14:textId="77777777" w:rsidR="00560C70" w:rsidRPr="0029386D" w:rsidRDefault="00560C70" w:rsidP="00507233">
            <w:pPr>
              <w:pStyle w:val="ListParagraph"/>
              <w:ind w:left="0"/>
              <w:jc w:val="left"/>
            </w:pPr>
            <w:r w:rsidRPr="0029386D">
              <w:t>Section and Attribute</w:t>
            </w:r>
          </w:p>
        </w:tc>
        <w:tc>
          <w:tcPr>
            <w:tcW w:w="3521" w:type="dxa"/>
          </w:tcPr>
          <w:p w14:paraId="0336B556"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864" w:type="dxa"/>
          </w:tcPr>
          <w:p w14:paraId="64D74356"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C106232"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5E22D915" w14:textId="5E766334" w:rsidR="00560C70" w:rsidRPr="0031539A" w:rsidRDefault="00D01BA2" w:rsidP="00507233">
            <w:pPr>
              <w:pStyle w:val="ListParagraph"/>
              <w:ind w:left="0"/>
              <w:jc w:val="left"/>
              <w:rPr>
                <w:b w:val="0"/>
              </w:rPr>
            </w:pPr>
            <w:r>
              <w:t>Collections</w:t>
            </w:r>
          </w:p>
        </w:tc>
        <w:tc>
          <w:tcPr>
            <w:tcW w:w="3521" w:type="dxa"/>
          </w:tcPr>
          <w:p w14:paraId="79EEF356"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864" w:type="dxa"/>
          </w:tcPr>
          <w:p w14:paraId="5EFA1BFB"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5C63657" w14:textId="77777777" w:rsidTr="00536126">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5B93F539" w14:textId="77777777" w:rsidR="00560C70" w:rsidRPr="0029386D" w:rsidRDefault="00560C70" w:rsidP="00507233">
            <w:pPr>
              <w:pStyle w:val="ListParagraph"/>
              <w:ind w:left="0"/>
              <w:jc w:val="left"/>
            </w:pPr>
            <w:r>
              <w:t>Basic</w:t>
            </w:r>
            <w:r w:rsidRPr="0029386D">
              <w:t xml:space="preserve"> Information</w:t>
            </w:r>
          </w:p>
        </w:tc>
        <w:tc>
          <w:tcPr>
            <w:tcW w:w="3521" w:type="dxa"/>
            <w:shd w:val="clear" w:color="auto" w:fill="FBD4B4" w:themeFill="accent6" w:themeFillTint="66"/>
          </w:tcPr>
          <w:p w14:paraId="56337C79"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864" w:type="dxa"/>
            <w:shd w:val="clear" w:color="auto" w:fill="FBD4B4" w:themeFill="accent6" w:themeFillTint="66"/>
          </w:tcPr>
          <w:p w14:paraId="103B15F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49E3622E"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601F7561" w14:textId="7EC89EA6" w:rsidR="00560C70" w:rsidRPr="0029386D" w:rsidRDefault="009D1ED9" w:rsidP="00507233">
            <w:pPr>
              <w:pStyle w:val="ListParagraph"/>
              <w:ind w:left="0"/>
              <w:jc w:val="left"/>
              <w:rPr>
                <w:b w:val="0"/>
              </w:rPr>
            </w:pPr>
            <w:r>
              <w:t xml:space="preserve">Collection </w:t>
            </w:r>
            <w:r w:rsidR="00560C70">
              <w:t>Name</w:t>
            </w:r>
          </w:p>
        </w:tc>
        <w:tc>
          <w:tcPr>
            <w:tcW w:w="3521" w:type="dxa"/>
          </w:tcPr>
          <w:p w14:paraId="31E6F8E9"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64" w:type="dxa"/>
          </w:tcPr>
          <w:p w14:paraId="04E7C0FD"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2C73E0" w:rsidRPr="0029386D" w14:paraId="43B8DC80"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4DB49347" w14:textId="77777777" w:rsidR="002C73E0" w:rsidRPr="0029386D" w:rsidRDefault="002C73E0" w:rsidP="00734675">
            <w:pPr>
              <w:pStyle w:val="ListParagraph"/>
              <w:ind w:left="0"/>
              <w:jc w:val="left"/>
              <w:rPr>
                <w:b w:val="0"/>
              </w:rPr>
            </w:pPr>
            <w:r>
              <w:t>Insurance Company</w:t>
            </w:r>
          </w:p>
        </w:tc>
        <w:tc>
          <w:tcPr>
            <w:tcW w:w="3521" w:type="dxa"/>
          </w:tcPr>
          <w:p w14:paraId="2382F39F" w14:textId="77777777" w:rsidR="002C73E0" w:rsidRPr="0029386D" w:rsidRDefault="002C73E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Insurance Company</w:t>
            </w:r>
          </w:p>
        </w:tc>
        <w:tc>
          <w:tcPr>
            <w:tcW w:w="3864" w:type="dxa"/>
          </w:tcPr>
          <w:p w14:paraId="71C8E9A9" w14:textId="77777777" w:rsidR="002C73E0" w:rsidRPr="0029386D" w:rsidRDefault="002C73E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C73E0" w:rsidRPr="0029386D" w14:paraId="5861574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5EFE7C1" w14:textId="77777777" w:rsidR="002C73E0" w:rsidRPr="0029386D" w:rsidRDefault="002C73E0" w:rsidP="00734675">
            <w:pPr>
              <w:pStyle w:val="ListParagraph"/>
              <w:ind w:left="0"/>
              <w:jc w:val="left"/>
              <w:rPr>
                <w:b w:val="0"/>
              </w:rPr>
            </w:pPr>
            <w:r>
              <w:t>Case</w:t>
            </w:r>
          </w:p>
        </w:tc>
        <w:tc>
          <w:tcPr>
            <w:tcW w:w="3521" w:type="dxa"/>
          </w:tcPr>
          <w:p w14:paraId="7F9A9500" w14:textId="77777777" w:rsidR="002C73E0" w:rsidRPr="0029386D" w:rsidRDefault="002C73E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Cases</w:t>
            </w:r>
          </w:p>
        </w:tc>
        <w:tc>
          <w:tcPr>
            <w:tcW w:w="3864" w:type="dxa"/>
          </w:tcPr>
          <w:p w14:paraId="6853228D" w14:textId="77777777" w:rsidR="002C73E0" w:rsidRPr="0029386D" w:rsidRDefault="002C73E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B9C3923"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333A685C" w14:textId="067336BF" w:rsidR="00560C70" w:rsidRPr="0029386D" w:rsidRDefault="00560C70" w:rsidP="00507233">
            <w:pPr>
              <w:pStyle w:val="ListParagraph"/>
              <w:ind w:left="0"/>
              <w:jc w:val="left"/>
              <w:rPr>
                <w:b w:val="0"/>
              </w:rPr>
            </w:pPr>
            <w:r>
              <w:t>Payment Date</w:t>
            </w:r>
          </w:p>
        </w:tc>
        <w:tc>
          <w:tcPr>
            <w:tcW w:w="3521" w:type="dxa"/>
          </w:tcPr>
          <w:p w14:paraId="62C26F9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864" w:type="dxa"/>
          </w:tcPr>
          <w:p w14:paraId="58407382" w14:textId="0657366F" w:rsidR="00560C70" w:rsidRPr="0029386D" w:rsidRDefault="00A726E9" w:rsidP="00507233">
            <w:pPr>
              <w:pStyle w:val="ListParagraph"/>
              <w:ind w:left="0"/>
              <w:cnfStyle w:val="000000000000" w:firstRow="0" w:lastRow="0" w:firstColumn="0" w:lastColumn="0" w:oddVBand="0" w:evenVBand="0" w:oddHBand="0" w:evenHBand="0" w:firstRowFirstColumn="0" w:firstRowLastColumn="0" w:lastRowFirstColumn="0" w:lastRowLastColumn="0"/>
            </w:pPr>
            <w:r>
              <w:t xml:space="preserve">Date of information from </w:t>
            </w:r>
            <w:r w:rsidR="009A215F">
              <w:t xml:space="preserve">an </w:t>
            </w:r>
            <w:r w:rsidR="00C85640">
              <w:t xml:space="preserve">Insurance company or </w:t>
            </w:r>
            <w:r w:rsidR="009A215F">
              <w:t xml:space="preserve">a </w:t>
            </w:r>
            <w:r w:rsidR="00C85640">
              <w:t xml:space="preserve">Provider or </w:t>
            </w:r>
            <w:r w:rsidR="009A215F">
              <w:t xml:space="preserve">a </w:t>
            </w:r>
            <w:r w:rsidR="00C85640">
              <w:t xml:space="preserve">Law firm </w:t>
            </w:r>
            <w:r>
              <w:t>that the payment was sent</w:t>
            </w:r>
          </w:p>
        </w:tc>
      </w:tr>
      <w:tr w:rsidR="00E7194F" w:rsidRPr="0029386D" w14:paraId="5B03D44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B99E665" w14:textId="77777777" w:rsidR="00E7194F" w:rsidRPr="0029386D" w:rsidRDefault="00E7194F" w:rsidP="00734675">
            <w:pPr>
              <w:pStyle w:val="ListParagraph"/>
              <w:ind w:left="0"/>
              <w:jc w:val="left"/>
              <w:rPr>
                <w:b w:val="0"/>
              </w:rPr>
            </w:pPr>
            <w:r>
              <w:t>Deposit Date</w:t>
            </w:r>
          </w:p>
        </w:tc>
        <w:tc>
          <w:tcPr>
            <w:tcW w:w="3521" w:type="dxa"/>
          </w:tcPr>
          <w:p w14:paraId="5A28BB75" w14:textId="77777777" w:rsidR="00E7194F" w:rsidRPr="0029386D" w:rsidRDefault="00E7194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3864" w:type="dxa"/>
          </w:tcPr>
          <w:p w14:paraId="67AC60A0" w14:textId="6D3FC5D7" w:rsidR="00E7194F" w:rsidRPr="0029386D" w:rsidRDefault="00E7194F" w:rsidP="00734675">
            <w:pPr>
              <w:pStyle w:val="ListParagraph"/>
              <w:ind w:left="0"/>
              <w:cnfStyle w:val="000000100000" w:firstRow="0" w:lastRow="0" w:firstColumn="0" w:lastColumn="0" w:oddVBand="0" w:evenVBand="0" w:oddHBand="1" w:evenHBand="0" w:firstRowFirstColumn="0" w:firstRowLastColumn="0" w:lastRowFirstColumn="0" w:lastRowLastColumn="0"/>
            </w:pPr>
            <w:r>
              <w:t>Date of receiving on a trust-account</w:t>
            </w:r>
            <w:r w:rsidR="00543BDD">
              <w:t>; usually 7 days after Payment Date</w:t>
            </w:r>
          </w:p>
        </w:tc>
      </w:tr>
      <w:tr w:rsidR="008C2DC1" w:rsidRPr="0029386D" w14:paraId="4D06B782"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08832CC8" w14:textId="30E2EF9B" w:rsidR="008C2DC1" w:rsidRPr="0029386D" w:rsidRDefault="00E7194F" w:rsidP="00734675">
            <w:pPr>
              <w:pStyle w:val="ListParagraph"/>
              <w:ind w:left="0"/>
              <w:jc w:val="left"/>
              <w:rPr>
                <w:b w:val="0"/>
              </w:rPr>
            </w:pPr>
            <w:r>
              <w:t>Disbursed</w:t>
            </w:r>
            <w:r w:rsidR="008C2DC1">
              <w:t xml:space="preserve"> Date</w:t>
            </w:r>
          </w:p>
        </w:tc>
        <w:tc>
          <w:tcPr>
            <w:tcW w:w="3521" w:type="dxa"/>
          </w:tcPr>
          <w:p w14:paraId="2B59AF07" w14:textId="77777777" w:rsidR="008C2DC1" w:rsidRPr="0029386D" w:rsidRDefault="008C2DC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864" w:type="dxa"/>
          </w:tcPr>
          <w:p w14:paraId="2A9C6621" w14:textId="646C4FDB" w:rsidR="008C2DC1" w:rsidRPr="0029386D" w:rsidRDefault="00E248E5"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Date of </w:t>
            </w:r>
            <w:r w:rsidR="00D33BA4">
              <w:t xml:space="preserve">sending to an </w:t>
            </w:r>
            <w:proofErr w:type="spellStart"/>
            <w:r w:rsidR="00D33BA4">
              <w:t>Investors’s</w:t>
            </w:r>
            <w:proofErr w:type="spellEnd"/>
            <w:r w:rsidR="00D33BA4">
              <w:t xml:space="preserve"> </w:t>
            </w:r>
            <w:r w:rsidR="001A57EA">
              <w:t xml:space="preserve">account; </w:t>
            </w:r>
            <w:r w:rsidR="0098192F">
              <w:t xml:space="preserve">only this date is used to export collections to </w:t>
            </w:r>
            <w:proofErr w:type="spellStart"/>
            <w:r w:rsidR="0098192F">
              <w:t>Quickbooks</w:t>
            </w:r>
            <w:proofErr w:type="spellEnd"/>
            <w:r w:rsidR="00C578F1">
              <w:t>; usually 2 days after Deposit Date</w:t>
            </w:r>
          </w:p>
        </w:tc>
      </w:tr>
      <w:tr w:rsidR="00560C70" w:rsidRPr="0029386D" w14:paraId="0474220B"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348D7AB" w14:textId="0598F57C" w:rsidR="00560C70" w:rsidRPr="0029386D" w:rsidRDefault="00560C70" w:rsidP="00507233">
            <w:pPr>
              <w:pStyle w:val="ListParagraph"/>
              <w:ind w:left="0"/>
              <w:jc w:val="left"/>
              <w:rPr>
                <w:b w:val="0"/>
              </w:rPr>
            </w:pPr>
            <w:r>
              <w:t>Payment Method</w:t>
            </w:r>
          </w:p>
        </w:tc>
        <w:tc>
          <w:tcPr>
            <w:tcW w:w="3521" w:type="dxa"/>
          </w:tcPr>
          <w:p w14:paraId="4C86A0CC"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63D39EAE"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487B5A9E"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864" w:type="dxa"/>
          </w:tcPr>
          <w:p w14:paraId="3F503E5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7B842434"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31AC460B" w14:textId="77777777" w:rsidR="00560C70" w:rsidRPr="0029386D" w:rsidRDefault="00560C70" w:rsidP="00507233">
            <w:pPr>
              <w:pStyle w:val="ListParagraph"/>
              <w:ind w:left="0"/>
              <w:jc w:val="left"/>
              <w:rPr>
                <w:b w:val="0"/>
              </w:rPr>
            </w:pPr>
            <w:r>
              <w:t>Collection Type</w:t>
            </w:r>
          </w:p>
        </w:tc>
        <w:tc>
          <w:tcPr>
            <w:tcW w:w="3521" w:type="dxa"/>
          </w:tcPr>
          <w:p w14:paraId="3907CFCA"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required, in summary:</w:t>
            </w:r>
          </w:p>
          <w:p w14:paraId="7BBB5045"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Voluntary</w:t>
            </w:r>
          </w:p>
          <w:p w14:paraId="5C0369B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lastRenderedPageBreak/>
              <w:t>Pre-suit</w:t>
            </w:r>
          </w:p>
          <w:p w14:paraId="09FC6F79"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Litigated</w:t>
            </w:r>
          </w:p>
          <w:p w14:paraId="344D3971"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3864" w:type="dxa"/>
          </w:tcPr>
          <w:p w14:paraId="11A17EA4"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7F8DF82F"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76DDBCD" w14:textId="77777777" w:rsidR="00560C70" w:rsidRPr="0029386D" w:rsidRDefault="00560C70" w:rsidP="00507233">
            <w:pPr>
              <w:pStyle w:val="ListParagraph"/>
              <w:ind w:left="0"/>
              <w:jc w:val="left"/>
              <w:rPr>
                <w:b w:val="0"/>
              </w:rPr>
            </w:pPr>
            <w:r>
              <w:lastRenderedPageBreak/>
              <w:t>Value</w:t>
            </w:r>
          </w:p>
        </w:tc>
        <w:tc>
          <w:tcPr>
            <w:tcW w:w="3521" w:type="dxa"/>
          </w:tcPr>
          <w:p w14:paraId="6C95F327"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864" w:type="dxa"/>
          </w:tcPr>
          <w:p w14:paraId="4F9E1B6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FFD6C6F"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04772501" w14:textId="77777777" w:rsidR="00560C70" w:rsidRPr="0029386D" w:rsidRDefault="00560C70" w:rsidP="00507233">
            <w:pPr>
              <w:pStyle w:val="ListParagraph"/>
              <w:ind w:left="0"/>
              <w:jc w:val="left"/>
              <w:rPr>
                <w:b w:val="0"/>
              </w:rPr>
            </w:pPr>
            <w:r>
              <w:t>Status</w:t>
            </w:r>
          </w:p>
        </w:tc>
        <w:tc>
          <w:tcPr>
            <w:tcW w:w="3521" w:type="dxa"/>
          </w:tcPr>
          <w:p w14:paraId="531007D9" w14:textId="77777777" w:rsidR="004F6BA0" w:rsidRDefault="00560C70" w:rsidP="004F6BA0">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xml:space="preserve">, </w:t>
            </w:r>
            <w:r w:rsidR="004F6BA0">
              <w:t>mandatory, in summary:</w:t>
            </w:r>
          </w:p>
          <w:p w14:paraId="79B27A6A" w14:textId="77777777" w:rsidR="004F6BA0" w:rsidRDefault="004F6BA0" w:rsidP="007A5670">
            <w:pPr>
              <w:pStyle w:val="ListParagraph"/>
              <w:numPr>
                <w:ilvl w:val="0"/>
                <w:numId w:val="11"/>
              </w:numPr>
              <w:tabs>
                <w:tab w:val="center" w:pos="708"/>
              </w:tabs>
              <w:jc w:val="left"/>
              <w:cnfStyle w:val="000000000000" w:firstRow="0" w:lastRow="0" w:firstColumn="0" w:lastColumn="0" w:oddVBand="0" w:evenVBand="0" w:oddHBand="0" w:evenHBand="0" w:firstRowFirstColumn="0" w:firstRowLastColumn="0" w:lastRowFirstColumn="0" w:lastRowLastColumn="0"/>
            </w:pPr>
            <w:r>
              <w:t>To be paid</w:t>
            </w:r>
          </w:p>
          <w:p w14:paraId="4BCCE983" w14:textId="3AB64938" w:rsidR="00342072" w:rsidRPr="00342072" w:rsidRDefault="004F6BA0" w:rsidP="00342072">
            <w:pPr>
              <w:pStyle w:val="ListParagraph"/>
              <w:numPr>
                <w:ilvl w:val="0"/>
                <w:numId w:val="11"/>
              </w:numPr>
              <w:tabs>
                <w:tab w:val="center" w:pos="708"/>
              </w:tabs>
              <w:jc w:val="left"/>
              <w:cnfStyle w:val="000000000000" w:firstRow="0" w:lastRow="0" w:firstColumn="0" w:lastColumn="0" w:oddVBand="0" w:evenVBand="0" w:oddHBand="0" w:evenHBand="0" w:firstRowFirstColumn="0" w:firstRowLastColumn="0" w:lastRowFirstColumn="0" w:lastRowLastColumn="0"/>
            </w:pPr>
            <w:r>
              <w:t>In deposit</w:t>
            </w:r>
          </w:p>
          <w:p w14:paraId="69D349A3" w14:textId="101E64C6" w:rsidR="00560C70" w:rsidRPr="0029386D" w:rsidRDefault="00342072" w:rsidP="007A5670">
            <w:pPr>
              <w:pStyle w:val="ListParagraph"/>
              <w:numPr>
                <w:ilvl w:val="0"/>
                <w:numId w:val="11"/>
              </w:numPr>
              <w:tabs>
                <w:tab w:val="center" w:pos="708"/>
              </w:tabs>
              <w:jc w:val="left"/>
              <w:cnfStyle w:val="000000000000" w:firstRow="0" w:lastRow="0" w:firstColumn="0" w:lastColumn="0" w:oddVBand="0" w:evenVBand="0" w:oddHBand="0" w:evenHBand="0" w:firstRowFirstColumn="0" w:firstRowLastColumn="0" w:lastRowFirstColumn="0" w:lastRowLastColumn="0"/>
            </w:pPr>
            <w:r>
              <w:t>Released</w:t>
            </w:r>
          </w:p>
        </w:tc>
        <w:tc>
          <w:tcPr>
            <w:tcW w:w="3864" w:type="dxa"/>
          </w:tcPr>
          <w:p w14:paraId="69BCEDD8" w14:textId="2D4DB0D8"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2AB04C6"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0835A68F" w14:textId="6CFCC6E0" w:rsidR="00560C70" w:rsidRPr="0029386D" w:rsidRDefault="00560C70" w:rsidP="00507233">
            <w:pPr>
              <w:pStyle w:val="ListParagraph"/>
              <w:ind w:left="0"/>
              <w:jc w:val="left"/>
              <w:rPr>
                <w:b w:val="0"/>
              </w:rPr>
            </w:pPr>
            <w:r>
              <w:t>Source Bank Account</w:t>
            </w:r>
          </w:p>
        </w:tc>
        <w:tc>
          <w:tcPr>
            <w:tcW w:w="3521" w:type="dxa"/>
          </w:tcPr>
          <w:p w14:paraId="0D43735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64" w:type="dxa"/>
          </w:tcPr>
          <w:p w14:paraId="6FABF38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515D221"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65E2DB59" w14:textId="77777777" w:rsidR="00560C70" w:rsidRPr="0029386D" w:rsidRDefault="00560C70" w:rsidP="00507233">
            <w:pPr>
              <w:pStyle w:val="ListParagraph"/>
              <w:ind w:left="0"/>
              <w:jc w:val="left"/>
              <w:rPr>
                <w:b w:val="0"/>
              </w:rPr>
            </w:pPr>
            <w:r>
              <w:t>Destination Bank Account</w:t>
            </w:r>
          </w:p>
        </w:tc>
        <w:tc>
          <w:tcPr>
            <w:tcW w:w="3521" w:type="dxa"/>
          </w:tcPr>
          <w:p w14:paraId="4B05C0BF"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864" w:type="dxa"/>
          </w:tcPr>
          <w:p w14:paraId="36C029F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6E2B40" w:rsidRPr="0029386D" w14:paraId="727C414C" w14:textId="77777777" w:rsidTr="00536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96950AD" w14:textId="7F5E693E" w:rsidR="00A34A62" w:rsidRPr="0029386D" w:rsidRDefault="00A34A62" w:rsidP="00E373B9">
            <w:pPr>
              <w:pStyle w:val="ListParagraph"/>
              <w:ind w:left="0"/>
              <w:jc w:val="left"/>
              <w:rPr>
                <w:b w:val="0"/>
              </w:rPr>
            </w:pPr>
            <w:r>
              <w:t>Check Number</w:t>
            </w:r>
          </w:p>
        </w:tc>
        <w:tc>
          <w:tcPr>
            <w:tcW w:w="3521" w:type="dxa"/>
          </w:tcPr>
          <w:p w14:paraId="7848ADEC" w14:textId="2CF25746"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864" w:type="dxa"/>
          </w:tcPr>
          <w:p w14:paraId="174535F7"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54636CA" w14:textId="77777777" w:rsidTr="00536126">
        <w:tc>
          <w:tcPr>
            <w:cnfStyle w:val="001000000000" w:firstRow="0" w:lastRow="0" w:firstColumn="1" w:lastColumn="0" w:oddVBand="0" w:evenVBand="0" w:oddHBand="0" w:evenHBand="0" w:firstRowFirstColumn="0" w:firstRowLastColumn="0" w:lastRowFirstColumn="0" w:lastRowLastColumn="0"/>
            <w:tcW w:w="2486" w:type="dxa"/>
          </w:tcPr>
          <w:p w14:paraId="312AEBB8" w14:textId="77777777" w:rsidR="00560C70" w:rsidRPr="0029386D" w:rsidRDefault="00560C70" w:rsidP="00507233">
            <w:pPr>
              <w:pStyle w:val="ListParagraph"/>
              <w:ind w:left="0"/>
              <w:jc w:val="left"/>
              <w:rPr>
                <w:b w:val="0"/>
              </w:rPr>
            </w:pPr>
            <w:r>
              <w:t>Check Image</w:t>
            </w:r>
          </w:p>
        </w:tc>
        <w:tc>
          <w:tcPr>
            <w:tcW w:w="3521" w:type="dxa"/>
          </w:tcPr>
          <w:p w14:paraId="56A1C05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864" w:type="dxa"/>
          </w:tcPr>
          <w:p w14:paraId="165DBDC7"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2C73E0" w:rsidRPr="0029386D" w14:paraId="50706238"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1CCF6E0B" w14:textId="5787E74F" w:rsidR="002C73E0" w:rsidRPr="0029386D" w:rsidRDefault="00E97663" w:rsidP="00734675">
            <w:pPr>
              <w:pStyle w:val="ListParagraph"/>
              <w:ind w:left="0"/>
              <w:jc w:val="left"/>
            </w:pPr>
            <w:r>
              <w:t>Accounting</w:t>
            </w:r>
            <w:r w:rsidR="006A7B8D">
              <w:t xml:space="preserve"> calculations</w:t>
            </w:r>
          </w:p>
        </w:tc>
        <w:tc>
          <w:tcPr>
            <w:tcW w:w="3521" w:type="dxa"/>
            <w:shd w:val="clear" w:color="auto" w:fill="FBD4B4" w:themeFill="accent6" w:themeFillTint="66"/>
          </w:tcPr>
          <w:p w14:paraId="5CBD6D85" w14:textId="77777777" w:rsidR="002C73E0" w:rsidRPr="0029386D" w:rsidRDefault="002C73E0"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3864" w:type="dxa"/>
            <w:shd w:val="clear" w:color="auto" w:fill="FBD4B4" w:themeFill="accent6" w:themeFillTint="66"/>
          </w:tcPr>
          <w:p w14:paraId="6A1F5E45" w14:textId="77777777" w:rsidR="002C73E0" w:rsidRPr="0029386D" w:rsidRDefault="002C73E0"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051D72" w:rsidRPr="0029386D" w14:paraId="06EB57D9"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4989B92B" w14:textId="02349668" w:rsidR="00051D72" w:rsidRPr="0029386D" w:rsidRDefault="00051D72" w:rsidP="00734675">
            <w:pPr>
              <w:pStyle w:val="ListParagraph"/>
              <w:ind w:left="0"/>
              <w:jc w:val="left"/>
            </w:pPr>
            <w:r>
              <w:t>Date of calculations</w:t>
            </w:r>
          </w:p>
        </w:tc>
        <w:tc>
          <w:tcPr>
            <w:tcW w:w="3521" w:type="dxa"/>
          </w:tcPr>
          <w:p w14:paraId="439176A5" w14:textId="4F17B7CD" w:rsidR="00051D72" w:rsidRPr="001640A1" w:rsidRDefault="00051D72"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Cs/>
              </w:rPr>
            </w:pPr>
            <w:r w:rsidRPr="001640A1">
              <w:rPr>
                <w:bCs/>
              </w:rPr>
              <w:t>Date and time</w:t>
            </w:r>
          </w:p>
        </w:tc>
        <w:tc>
          <w:tcPr>
            <w:tcW w:w="3864" w:type="dxa"/>
          </w:tcPr>
          <w:p w14:paraId="3E81717B" w14:textId="21C7D5A5" w:rsidR="00051D72" w:rsidRPr="0029386D" w:rsidRDefault="00E573F0" w:rsidP="001640A1">
            <w:pPr>
              <w:cnfStyle w:val="000000000000" w:firstRow="0" w:lastRow="0" w:firstColumn="0" w:lastColumn="0" w:oddVBand="0" w:evenVBand="0" w:oddHBand="0" w:evenHBand="0" w:firstRowFirstColumn="0" w:firstRowLastColumn="0" w:lastRowFirstColumn="0" w:lastRowLastColumn="0"/>
              <w:rPr>
                <w:b/>
              </w:rPr>
            </w:pPr>
            <w:r>
              <w:rPr>
                <w:lang w:eastAsia="ja-JP"/>
              </w:rPr>
              <w:t xml:space="preserve">Calculations </w:t>
            </w:r>
            <w:r w:rsidR="00F05852">
              <w:rPr>
                <w:lang w:eastAsia="ja-JP"/>
              </w:rPr>
              <w:t>described in “</w:t>
            </w:r>
            <w:r w:rsidR="00F05852" w:rsidRPr="00B075AC">
              <w:t>A</w:t>
            </w:r>
            <w:r w:rsidR="00F05852">
              <w:t>lgorithm of spreading Collection value to Claims and Portfolios</w:t>
            </w:r>
            <w:r w:rsidR="00F05852">
              <w:rPr>
                <w:lang w:eastAsia="ja-JP"/>
              </w:rPr>
              <w:t xml:space="preserve">“ </w:t>
            </w:r>
            <w:r>
              <w:rPr>
                <w:lang w:eastAsia="ja-JP"/>
              </w:rPr>
              <w:t xml:space="preserve">are done only if “Date of calculations” is empty. </w:t>
            </w:r>
          </w:p>
        </w:tc>
      </w:tr>
      <w:tr w:rsidR="008B5464" w:rsidRPr="0029386D" w14:paraId="48031333"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FA01F9C" w14:textId="77777777" w:rsidR="008B5464" w:rsidRPr="0029386D" w:rsidRDefault="008B5464" w:rsidP="00734675">
            <w:pPr>
              <w:pStyle w:val="ListParagraph"/>
              <w:ind w:left="0"/>
              <w:jc w:val="left"/>
            </w:pPr>
            <w:r>
              <w:t>Value to apply to Claims</w:t>
            </w:r>
          </w:p>
        </w:tc>
        <w:tc>
          <w:tcPr>
            <w:tcW w:w="3521" w:type="dxa"/>
          </w:tcPr>
          <w:p w14:paraId="2CE9835B" w14:textId="55784A15" w:rsidR="008B5464" w:rsidRPr="001640A1" w:rsidRDefault="00CC6D7D"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Cs/>
              </w:rPr>
            </w:pPr>
            <w:r w:rsidRPr="001640A1">
              <w:rPr>
                <w:bCs/>
              </w:rPr>
              <w:t>Monetary value</w:t>
            </w:r>
          </w:p>
        </w:tc>
        <w:tc>
          <w:tcPr>
            <w:tcW w:w="3864" w:type="dxa"/>
          </w:tcPr>
          <w:p w14:paraId="1561122D" w14:textId="77777777" w:rsidR="008B5464" w:rsidRPr="0029386D" w:rsidRDefault="008B5464"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2C73E0" w:rsidRPr="0029386D" w14:paraId="0079B16D" w14:textId="77777777" w:rsidTr="002C73E0">
        <w:tc>
          <w:tcPr>
            <w:cnfStyle w:val="001000000000" w:firstRow="0" w:lastRow="0" w:firstColumn="1" w:lastColumn="0" w:oddVBand="0" w:evenVBand="0" w:oddHBand="0" w:evenHBand="0" w:firstRowFirstColumn="0" w:firstRowLastColumn="0" w:lastRowFirstColumn="0" w:lastRowLastColumn="0"/>
            <w:tcW w:w="2486" w:type="dxa"/>
          </w:tcPr>
          <w:p w14:paraId="06CB4C04" w14:textId="152E7F79" w:rsidR="002C73E0" w:rsidRPr="0029386D" w:rsidRDefault="006E31B3" w:rsidP="00734675">
            <w:pPr>
              <w:pStyle w:val="ListParagraph"/>
              <w:ind w:left="0"/>
              <w:jc w:val="left"/>
            </w:pPr>
            <w:r>
              <w:t>Limit reserve</w:t>
            </w:r>
            <w:r w:rsidR="004F541D">
              <w:t xml:space="preserve"> </w:t>
            </w:r>
            <w:r w:rsidR="002F28A3">
              <w:rPr>
                <w:lang w:eastAsia="ja-JP"/>
              </w:rPr>
              <w:t>to apply to Claims</w:t>
            </w:r>
          </w:p>
        </w:tc>
        <w:tc>
          <w:tcPr>
            <w:tcW w:w="3521" w:type="dxa"/>
          </w:tcPr>
          <w:p w14:paraId="402FDB71" w14:textId="659C6581" w:rsidR="002C73E0" w:rsidRPr="0029386D" w:rsidRDefault="00CC6D7D"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r w:rsidRPr="009B3FD2">
              <w:rPr>
                <w:bCs/>
              </w:rPr>
              <w:t>Monetary value</w:t>
            </w:r>
          </w:p>
        </w:tc>
        <w:tc>
          <w:tcPr>
            <w:tcW w:w="3864" w:type="dxa"/>
          </w:tcPr>
          <w:p w14:paraId="07025B6A" w14:textId="77777777" w:rsidR="002C73E0" w:rsidRPr="0029386D" w:rsidRDefault="002C73E0"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bl>
    <w:p w14:paraId="38BB59B8" w14:textId="319F8906" w:rsidR="00560C70" w:rsidRDefault="00560C70" w:rsidP="00560C70">
      <w:pPr>
        <w:rPr>
          <w:lang w:eastAsia="ja-JP"/>
        </w:rPr>
      </w:pPr>
    </w:p>
    <w:p w14:paraId="6AF77066" w14:textId="1D2CB3D8" w:rsidR="00F66332" w:rsidRDefault="00F66332" w:rsidP="00F66332">
      <w:pPr>
        <w:pStyle w:val="Heading3"/>
      </w:pPr>
      <w:commentRangeStart w:id="486"/>
      <w:r w:rsidRPr="00B075AC">
        <w:t>A</w:t>
      </w:r>
      <w:r>
        <w:t xml:space="preserve">lgorithm of </w:t>
      </w:r>
      <w:r w:rsidR="003802EA">
        <w:t>spreading Collection value to Claims and Portfolios</w:t>
      </w:r>
      <w:r w:rsidR="00693829">
        <w:t xml:space="preserve"> APPLY_COLLECTION_TO_CLAIMS</w:t>
      </w:r>
    </w:p>
    <w:p w14:paraId="1954E514" w14:textId="362E5E97" w:rsidR="00051D72" w:rsidRDefault="00051D72" w:rsidP="00051D72">
      <w:pPr>
        <w:rPr>
          <w:lang w:eastAsia="ja-JP"/>
        </w:rPr>
      </w:pPr>
      <w:r>
        <w:rPr>
          <w:lang w:eastAsia="ja-JP"/>
        </w:rPr>
        <w:t xml:space="preserve">Calculations are done only if “Date of calculations” is </w:t>
      </w:r>
      <w:r w:rsidR="00E573F0">
        <w:rPr>
          <w:lang w:eastAsia="ja-JP"/>
        </w:rPr>
        <w:t xml:space="preserve">empty. </w:t>
      </w:r>
    </w:p>
    <w:p w14:paraId="2BEFA81D" w14:textId="73064749" w:rsidR="00246580" w:rsidRPr="000E4D0F" w:rsidRDefault="00246580" w:rsidP="001640A1">
      <w:r>
        <w:rPr>
          <w:lang w:eastAsia="ja-JP"/>
        </w:rPr>
        <w:t>The algorithm:</w:t>
      </w:r>
    </w:p>
    <w:p w14:paraId="56C40213" w14:textId="63A005FF" w:rsidR="00A522F3" w:rsidRDefault="002C6710" w:rsidP="00C542D6">
      <w:pPr>
        <w:pStyle w:val="ListParagraph"/>
        <w:numPr>
          <w:ilvl w:val="0"/>
          <w:numId w:val="30"/>
        </w:numPr>
        <w:rPr>
          <w:lang w:eastAsia="ja-JP"/>
        </w:rPr>
      </w:pPr>
      <w:r>
        <w:rPr>
          <w:lang w:eastAsia="ja-JP"/>
        </w:rPr>
        <w:t xml:space="preserve">Delete all previous Claim </w:t>
      </w:r>
      <w:r w:rsidR="00DA75F5">
        <w:rPr>
          <w:lang w:eastAsia="ja-JP"/>
        </w:rPr>
        <w:t>Collections related to this Collection</w:t>
      </w:r>
    </w:p>
    <w:p w14:paraId="1C5AA316" w14:textId="0A721CB5" w:rsidR="007A609F" w:rsidRDefault="007A609F" w:rsidP="00C542D6">
      <w:pPr>
        <w:pStyle w:val="ListParagraph"/>
        <w:numPr>
          <w:ilvl w:val="0"/>
          <w:numId w:val="30"/>
        </w:numPr>
        <w:rPr>
          <w:lang w:eastAsia="ja-JP"/>
        </w:rPr>
      </w:pPr>
      <w:r>
        <w:rPr>
          <w:lang w:eastAsia="ja-JP"/>
        </w:rPr>
        <w:t xml:space="preserve">Calculate </w:t>
      </w:r>
      <w:r w:rsidR="00CC6A8D">
        <w:rPr>
          <w:lang w:eastAsia="ja-JP"/>
        </w:rPr>
        <w:t xml:space="preserve">general </w:t>
      </w:r>
      <w:r>
        <w:rPr>
          <w:lang w:eastAsia="ja-JP"/>
        </w:rPr>
        <w:t>Case level values:</w:t>
      </w:r>
    </w:p>
    <w:p w14:paraId="22C06962" w14:textId="4EDCE916" w:rsidR="007A609F" w:rsidRDefault="007A609F" w:rsidP="00C542D6">
      <w:pPr>
        <w:pStyle w:val="ListParagraph"/>
        <w:numPr>
          <w:ilvl w:val="2"/>
          <w:numId w:val="23"/>
        </w:numPr>
        <w:rPr>
          <w:lang w:eastAsia="ja-JP"/>
        </w:rPr>
      </w:pPr>
      <w:r>
        <w:rPr>
          <w:lang w:eastAsia="ja-JP"/>
        </w:rPr>
        <w:t xml:space="preserve">Execute </w:t>
      </w:r>
      <w:proofErr w:type="spellStart"/>
      <w:r>
        <w:rPr>
          <w:lang w:eastAsia="ja-JP"/>
        </w:rPr>
        <w:t>Case.</w:t>
      </w:r>
      <w:r>
        <w:t>RECALCULATE_FROM_CLAIMS</w:t>
      </w:r>
      <w:proofErr w:type="spellEnd"/>
    </w:p>
    <w:p w14:paraId="4A978D06" w14:textId="0193A48D" w:rsidR="007A609F" w:rsidRDefault="007A609F" w:rsidP="00C542D6">
      <w:pPr>
        <w:pStyle w:val="ListParagraph"/>
        <w:numPr>
          <w:ilvl w:val="2"/>
          <w:numId w:val="23"/>
        </w:numPr>
        <w:rPr>
          <w:lang w:eastAsia="ja-JP"/>
        </w:rPr>
      </w:pPr>
      <w:proofErr w:type="spellStart"/>
      <w:r>
        <w:rPr>
          <w:lang w:eastAsia="ja-JP"/>
        </w:rPr>
        <w:t>Case.Total</w:t>
      </w:r>
      <w:proofErr w:type="spellEnd"/>
      <w:r>
        <w:rPr>
          <w:lang w:eastAsia="ja-JP"/>
        </w:rPr>
        <w:t xml:space="preserve"> Collections = sum of all Collections related to the Case</w:t>
      </w:r>
    </w:p>
    <w:p w14:paraId="10BE14A6" w14:textId="63D27836" w:rsidR="00FD1567" w:rsidRDefault="0043513D" w:rsidP="00C542D6">
      <w:pPr>
        <w:pStyle w:val="ListParagraph"/>
        <w:numPr>
          <w:ilvl w:val="0"/>
          <w:numId w:val="30"/>
        </w:numPr>
        <w:rPr>
          <w:lang w:eastAsia="ja-JP"/>
        </w:rPr>
      </w:pPr>
      <w:r>
        <w:rPr>
          <w:lang w:eastAsia="ja-JP"/>
        </w:rPr>
        <w:t xml:space="preserve">Check </w:t>
      </w:r>
      <w:r w:rsidR="00D93597">
        <w:rPr>
          <w:lang w:eastAsia="ja-JP"/>
        </w:rPr>
        <w:t xml:space="preserve">and calculate </w:t>
      </w:r>
      <w:r>
        <w:rPr>
          <w:lang w:eastAsia="ja-JP"/>
        </w:rPr>
        <w:t>Limit reserve</w:t>
      </w:r>
      <w:r w:rsidR="00D93597">
        <w:rPr>
          <w:lang w:eastAsia="ja-JP"/>
        </w:rPr>
        <w:t xml:space="preserve"> </w:t>
      </w:r>
      <w:r w:rsidR="00BE1B7E">
        <w:rPr>
          <w:lang w:eastAsia="ja-JP"/>
        </w:rPr>
        <w:t>(</w:t>
      </w:r>
      <w:r w:rsidR="0089238C">
        <w:rPr>
          <w:lang w:eastAsia="ja-JP"/>
        </w:rPr>
        <w:t>on Case level</w:t>
      </w:r>
      <w:r w:rsidR="00BE1B7E">
        <w:rPr>
          <w:lang w:eastAsia="ja-JP"/>
        </w:rPr>
        <w:t>)</w:t>
      </w:r>
    </w:p>
    <w:p w14:paraId="37D38AF9" w14:textId="420E4C90" w:rsidR="007B1A77" w:rsidRDefault="00B317DB" w:rsidP="00C542D6">
      <w:pPr>
        <w:pStyle w:val="ListParagraph"/>
        <w:numPr>
          <w:ilvl w:val="0"/>
          <w:numId w:val="36"/>
        </w:numPr>
        <w:rPr>
          <w:lang w:eastAsia="ja-JP"/>
        </w:rPr>
      </w:pPr>
      <w:r>
        <w:rPr>
          <w:lang w:eastAsia="ja-JP"/>
        </w:rPr>
        <w:t xml:space="preserve">Value to apply </w:t>
      </w:r>
      <w:r w:rsidR="00E57477">
        <w:rPr>
          <w:lang w:eastAsia="ja-JP"/>
        </w:rPr>
        <w:t xml:space="preserve">to Claims </w:t>
      </w:r>
      <w:r>
        <w:rPr>
          <w:lang w:eastAsia="ja-JP"/>
        </w:rPr>
        <w:t xml:space="preserve">= </w:t>
      </w:r>
      <w:r w:rsidR="007B1A77">
        <w:rPr>
          <w:lang w:eastAsia="ja-JP"/>
        </w:rPr>
        <w:t>Value, not more th</w:t>
      </w:r>
      <w:r w:rsidR="004738C4">
        <w:rPr>
          <w:lang w:eastAsia="ja-JP"/>
        </w:rPr>
        <w:t>a</w:t>
      </w:r>
      <w:r w:rsidR="007B1A77">
        <w:rPr>
          <w:lang w:eastAsia="ja-JP"/>
        </w:rPr>
        <w:t xml:space="preserve">n </w:t>
      </w:r>
      <w:proofErr w:type="spellStart"/>
      <w:r w:rsidR="00812194">
        <w:rPr>
          <w:lang w:eastAsia="ja-JP"/>
        </w:rPr>
        <w:t>Case.PMC</w:t>
      </w:r>
      <w:proofErr w:type="spellEnd"/>
      <w:r w:rsidR="00812194">
        <w:rPr>
          <w:lang w:eastAsia="ja-JP"/>
        </w:rPr>
        <w:t xml:space="preserve"> Collections Limit</w:t>
      </w:r>
      <w:r w:rsidR="007B1A77">
        <w:rPr>
          <w:lang w:eastAsia="ja-JP"/>
        </w:rPr>
        <w:t xml:space="preserve"> – Case</w:t>
      </w:r>
      <w:r w:rsidR="004738C4">
        <w:rPr>
          <w:lang w:eastAsia="ja-JP"/>
        </w:rPr>
        <w:t>. Total Collections, not less than 0</w:t>
      </w:r>
    </w:p>
    <w:p w14:paraId="6541C1E7" w14:textId="3E2B17E5" w:rsidR="004A586A" w:rsidRDefault="00B36466" w:rsidP="00C542D6">
      <w:pPr>
        <w:pStyle w:val="ListParagraph"/>
        <w:numPr>
          <w:ilvl w:val="0"/>
          <w:numId w:val="36"/>
        </w:numPr>
        <w:rPr>
          <w:lang w:eastAsia="ja-JP"/>
        </w:rPr>
      </w:pPr>
      <w:r>
        <w:rPr>
          <w:lang w:eastAsia="ja-JP"/>
        </w:rPr>
        <w:t>Limit reserve</w:t>
      </w:r>
      <w:r w:rsidR="002F28A3">
        <w:rPr>
          <w:lang w:eastAsia="ja-JP"/>
        </w:rPr>
        <w:t xml:space="preserve"> to apply to Claims</w:t>
      </w:r>
      <w:r>
        <w:rPr>
          <w:lang w:eastAsia="ja-JP"/>
        </w:rPr>
        <w:t xml:space="preserve"> = </w:t>
      </w:r>
      <w:r w:rsidR="000A7705">
        <w:rPr>
          <w:lang w:eastAsia="ja-JP"/>
        </w:rPr>
        <w:t>Value - Value to apply to Claims</w:t>
      </w:r>
    </w:p>
    <w:p w14:paraId="6996BCA2" w14:textId="67EB38E5" w:rsidR="00277EFE" w:rsidRDefault="00277EFE" w:rsidP="00C542D6">
      <w:pPr>
        <w:pStyle w:val="ListParagraph"/>
        <w:numPr>
          <w:ilvl w:val="0"/>
          <w:numId w:val="36"/>
        </w:numPr>
        <w:rPr>
          <w:lang w:eastAsia="ja-JP"/>
        </w:rPr>
      </w:pPr>
      <w:r>
        <w:rPr>
          <w:lang w:eastAsia="ja-JP"/>
        </w:rPr>
        <w:lastRenderedPageBreak/>
        <w:t>Set variable “value left” = Value to apply to Claims</w:t>
      </w:r>
    </w:p>
    <w:p w14:paraId="479FA575" w14:textId="38F609BF" w:rsidR="00167610" w:rsidRDefault="00167610" w:rsidP="00C542D6">
      <w:pPr>
        <w:pStyle w:val="ListParagraph"/>
        <w:numPr>
          <w:ilvl w:val="0"/>
          <w:numId w:val="30"/>
        </w:numPr>
        <w:rPr>
          <w:lang w:eastAsia="ja-JP"/>
        </w:rPr>
      </w:pPr>
      <w:r>
        <w:rPr>
          <w:lang w:eastAsia="ja-JP"/>
        </w:rPr>
        <w:t xml:space="preserve">Create Claim </w:t>
      </w:r>
      <w:r w:rsidR="003568CB">
        <w:rPr>
          <w:lang w:eastAsia="ja-JP"/>
        </w:rPr>
        <w:t>Collections</w:t>
      </w:r>
      <w:r>
        <w:rPr>
          <w:lang w:eastAsia="ja-JP"/>
        </w:rPr>
        <w:t xml:space="preserve"> </w:t>
      </w:r>
      <w:r w:rsidR="00C02177">
        <w:rPr>
          <w:lang w:eastAsia="ja-JP"/>
        </w:rPr>
        <w:t xml:space="preserve">for each </w:t>
      </w:r>
      <w:r w:rsidR="00A052CE">
        <w:rPr>
          <w:lang w:eastAsia="ja-JP"/>
        </w:rPr>
        <w:t>Claim related to the Case</w:t>
      </w:r>
      <w:r w:rsidR="00C744EC">
        <w:rPr>
          <w:lang w:eastAsia="ja-JP"/>
        </w:rPr>
        <w:t xml:space="preserve">, in the sequence of </w:t>
      </w:r>
      <w:proofErr w:type="spellStart"/>
      <w:r w:rsidR="00C744EC">
        <w:rPr>
          <w:lang w:eastAsia="ja-JP"/>
        </w:rPr>
        <w:t>Claim.Created</w:t>
      </w:r>
      <w:proofErr w:type="spellEnd"/>
      <w:r w:rsidR="00C744EC">
        <w:rPr>
          <w:lang w:eastAsia="ja-JP"/>
        </w:rPr>
        <w:t xml:space="preserve"> date</w:t>
      </w:r>
    </w:p>
    <w:p w14:paraId="51E0A80C" w14:textId="7FEC570E" w:rsidR="000A6EA0" w:rsidRDefault="000A6EA0" w:rsidP="00C542D6">
      <w:pPr>
        <w:pStyle w:val="ListParagraph"/>
        <w:numPr>
          <w:ilvl w:val="0"/>
          <w:numId w:val="37"/>
        </w:numPr>
        <w:rPr>
          <w:lang w:eastAsia="ja-JP"/>
        </w:rPr>
      </w:pPr>
      <w:r>
        <w:rPr>
          <w:lang w:eastAsia="ja-JP"/>
        </w:rPr>
        <w:t>Set references to Collection, Portfolio and Claim</w:t>
      </w:r>
    </w:p>
    <w:p w14:paraId="4A340CE3" w14:textId="54693649" w:rsidR="00D63E9D" w:rsidRDefault="00745D6B" w:rsidP="00C542D6">
      <w:pPr>
        <w:pStyle w:val="ListParagraph"/>
        <w:numPr>
          <w:ilvl w:val="0"/>
          <w:numId w:val="30"/>
        </w:numPr>
        <w:rPr>
          <w:lang w:eastAsia="ja-JP"/>
        </w:rPr>
      </w:pPr>
      <w:r>
        <w:rPr>
          <w:lang w:eastAsia="ja-JP"/>
        </w:rPr>
        <w:t xml:space="preserve">Try to assign Collection </w:t>
      </w:r>
      <w:r w:rsidR="00B86DCC">
        <w:rPr>
          <w:lang w:eastAsia="ja-JP"/>
        </w:rPr>
        <w:t xml:space="preserve">to fill hurdle </w:t>
      </w:r>
      <w:r>
        <w:rPr>
          <w:lang w:eastAsia="ja-JP"/>
        </w:rPr>
        <w:t>on Claim level: f</w:t>
      </w:r>
      <w:r w:rsidR="00BF6656">
        <w:rPr>
          <w:lang w:eastAsia="ja-JP"/>
        </w:rPr>
        <w:t xml:space="preserve">or each Claim </w:t>
      </w:r>
      <w:r w:rsidR="003568CB">
        <w:rPr>
          <w:lang w:eastAsia="ja-JP"/>
        </w:rPr>
        <w:t xml:space="preserve">Collection </w:t>
      </w:r>
      <w:r w:rsidR="0008603B">
        <w:rPr>
          <w:lang w:eastAsia="ja-JP"/>
        </w:rPr>
        <w:t>(in the sequence of their creation</w:t>
      </w:r>
      <w:r>
        <w:rPr>
          <w:lang w:eastAsia="ja-JP"/>
        </w:rPr>
        <w:t>), i</w:t>
      </w:r>
      <w:r w:rsidR="009210B1">
        <w:rPr>
          <w:lang w:eastAsia="ja-JP"/>
        </w:rPr>
        <w:t xml:space="preserve">f </w:t>
      </w:r>
      <w:proofErr w:type="spellStart"/>
      <w:r w:rsidR="00966460">
        <w:rPr>
          <w:lang w:eastAsia="ja-JP"/>
        </w:rPr>
        <w:t>Claim.Claim</w:t>
      </w:r>
      <w:proofErr w:type="spellEnd"/>
      <w:r w:rsidR="00966460">
        <w:rPr>
          <w:lang w:eastAsia="ja-JP"/>
        </w:rPr>
        <w:t xml:space="preserve"> Status is (Open, Paid or Closed) and </w:t>
      </w:r>
      <w:proofErr w:type="spellStart"/>
      <w:r w:rsidR="009210B1">
        <w:rPr>
          <w:lang w:eastAsia="ja-JP"/>
        </w:rPr>
        <w:t>Claim.</w:t>
      </w:r>
      <w:r w:rsidR="00181271">
        <w:t>Remaining</w:t>
      </w:r>
      <w:proofErr w:type="spellEnd"/>
      <w:r w:rsidR="00181271">
        <w:t xml:space="preserve"> to Hurdle </w:t>
      </w:r>
      <w:r w:rsidR="00A5232C">
        <w:rPr>
          <w:lang w:eastAsia="ja-JP"/>
        </w:rPr>
        <w:t>&gt; 0</w:t>
      </w:r>
      <w:r w:rsidR="008218BB">
        <w:rPr>
          <w:lang w:eastAsia="ja-JP"/>
        </w:rPr>
        <w:t xml:space="preserve"> and </w:t>
      </w:r>
      <w:r w:rsidR="00CB243C">
        <w:rPr>
          <w:lang w:eastAsia="ja-JP"/>
        </w:rPr>
        <w:t>“value left”</w:t>
      </w:r>
      <w:r w:rsidR="008218BB">
        <w:rPr>
          <w:lang w:eastAsia="ja-JP"/>
        </w:rPr>
        <w:t xml:space="preserve"> &gt; 0</w:t>
      </w:r>
      <w:r w:rsidR="00B86DCC">
        <w:rPr>
          <w:lang w:eastAsia="ja-JP"/>
        </w:rPr>
        <w:t>, then:</w:t>
      </w:r>
    </w:p>
    <w:p w14:paraId="3026CCE7" w14:textId="4462D2E4" w:rsidR="00260068" w:rsidRDefault="00585B7D" w:rsidP="00C542D6">
      <w:pPr>
        <w:pStyle w:val="ListParagraph"/>
        <w:numPr>
          <w:ilvl w:val="0"/>
          <w:numId w:val="31"/>
        </w:numPr>
        <w:rPr>
          <w:lang w:eastAsia="ja-JP"/>
        </w:rPr>
      </w:pPr>
      <w:r>
        <w:rPr>
          <w:lang w:eastAsia="ja-JP"/>
        </w:rPr>
        <w:t xml:space="preserve">Variable </w:t>
      </w:r>
      <w:r w:rsidR="00F97CC8">
        <w:rPr>
          <w:lang w:eastAsia="ja-JP"/>
        </w:rPr>
        <w:t>“</w:t>
      </w:r>
      <w:r>
        <w:rPr>
          <w:lang w:eastAsia="ja-JP"/>
        </w:rPr>
        <w:t xml:space="preserve">value to </w:t>
      </w:r>
      <w:r w:rsidR="00E57C1B">
        <w:rPr>
          <w:lang w:eastAsia="ja-JP"/>
        </w:rPr>
        <w:t>apply</w:t>
      </w:r>
      <w:r w:rsidR="00F97CC8">
        <w:rPr>
          <w:lang w:eastAsia="ja-JP"/>
        </w:rPr>
        <w:t>”</w:t>
      </w:r>
      <w:r>
        <w:rPr>
          <w:lang w:eastAsia="ja-JP"/>
        </w:rPr>
        <w:t xml:space="preserve">  = </w:t>
      </w:r>
      <w:r w:rsidR="004F029C">
        <w:rPr>
          <w:lang w:eastAsia="ja-JP"/>
        </w:rPr>
        <w:t>Min(</w:t>
      </w:r>
      <w:r w:rsidR="00F97CC8">
        <w:rPr>
          <w:lang w:eastAsia="ja-JP"/>
        </w:rPr>
        <w:t xml:space="preserve"> </w:t>
      </w:r>
      <w:r w:rsidR="00D81D32">
        <w:rPr>
          <w:lang w:eastAsia="ja-JP"/>
        </w:rPr>
        <w:t>value left</w:t>
      </w:r>
      <w:r w:rsidR="00E57C1B">
        <w:rPr>
          <w:lang w:eastAsia="ja-JP"/>
        </w:rPr>
        <w:t xml:space="preserve">, </w:t>
      </w:r>
      <w:proofErr w:type="spellStart"/>
      <w:r w:rsidR="00E57C1B">
        <w:rPr>
          <w:lang w:eastAsia="ja-JP"/>
        </w:rPr>
        <w:t>Claim.</w:t>
      </w:r>
      <w:r w:rsidR="008218BB">
        <w:t>Remaining</w:t>
      </w:r>
      <w:proofErr w:type="spellEnd"/>
      <w:r w:rsidR="008218BB">
        <w:t xml:space="preserve"> to Hurdle </w:t>
      </w:r>
      <w:r w:rsidR="00F97CC8">
        <w:rPr>
          <w:lang w:eastAsia="ja-JP"/>
        </w:rPr>
        <w:t>)</w:t>
      </w:r>
      <w:r w:rsidR="00260068">
        <w:rPr>
          <w:lang w:eastAsia="ja-JP"/>
        </w:rPr>
        <w:t xml:space="preserve">; </w:t>
      </w:r>
      <w:r w:rsidR="008316CE">
        <w:rPr>
          <w:lang w:eastAsia="ja-JP"/>
        </w:rPr>
        <w:t xml:space="preserve">If </w:t>
      </w:r>
      <w:r w:rsidR="00260068">
        <w:rPr>
          <w:lang w:eastAsia="ja-JP"/>
        </w:rPr>
        <w:t xml:space="preserve">“value to apply” &gt; 0 </w:t>
      </w:r>
      <w:r w:rsidR="00A512F1">
        <w:rPr>
          <w:lang w:eastAsia="ja-JP"/>
        </w:rPr>
        <w:t>then:</w:t>
      </w:r>
    </w:p>
    <w:p w14:paraId="46BCB32C" w14:textId="77777777" w:rsidR="00604BAB" w:rsidRDefault="00604BAB" w:rsidP="00C542D6">
      <w:pPr>
        <w:pStyle w:val="ListParagraph"/>
        <w:numPr>
          <w:ilvl w:val="0"/>
          <w:numId w:val="31"/>
        </w:numPr>
        <w:rPr>
          <w:lang w:eastAsia="ja-JP"/>
        </w:rPr>
      </w:pPr>
      <w:r>
        <w:rPr>
          <w:lang w:eastAsia="ja-JP"/>
        </w:rPr>
        <w:t>Increase “Assigned value” by “value to apply”</w:t>
      </w:r>
    </w:p>
    <w:p w14:paraId="503273BA" w14:textId="00727A53" w:rsidR="00604BAB" w:rsidRDefault="00604BAB" w:rsidP="00C542D6">
      <w:pPr>
        <w:pStyle w:val="ListParagraph"/>
        <w:numPr>
          <w:ilvl w:val="0"/>
          <w:numId w:val="31"/>
        </w:numPr>
        <w:rPr>
          <w:lang w:eastAsia="ja-JP"/>
        </w:rPr>
      </w:pPr>
      <w:r>
        <w:rPr>
          <w:lang w:eastAsia="ja-JP"/>
        </w:rPr>
        <w:t>Increase “Assigned below hurdle” by “value to apply”</w:t>
      </w:r>
    </w:p>
    <w:p w14:paraId="1424E785" w14:textId="514C5D6E" w:rsidR="00826E77" w:rsidRDefault="006A2D49" w:rsidP="00C542D6">
      <w:pPr>
        <w:pStyle w:val="ListParagraph"/>
        <w:numPr>
          <w:ilvl w:val="0"/>
          <w:numId w:val="31"/>
        </w:numPr>
        <w:rPr>
          <w:lang w:eastAsia="ja-JP"/>
        </w:rPr>
      </w:pPr>
      <w:r>
        <w:rPr>
          <w:lang w:eastAsia="ja-JP"/>
        </w:rPr>
        <w:t xml:space="preserve">Decrease </w:t>
      </w:r>
      <w:r w:rsidR="00826E77">
        <w:rPr>
          <w:lang w:eastAsia="ja-JP"/>
        </w:rPr>
        <w:t>“</w:t>
      </w:r>
      <w:proofErr w:type="spellStart"/>
      <w:r w:rsidR="00D81D32">
        <w:rPr>
          <w:lang w:eastAsia="ja-JP"/>
        </w:rPr>
        <w:t>Claim.</w:t>
      </w:r>
      <w:r w:rsidR="00D81D32">
        <w:t>Remaining</w:t>
      </w:r>
      <w:proofErr w:type="spellEnd"/>
      <w:r w:rsidR="00D81D32">
        <w:t xml:space="preserve"> to Hurdle</w:t>
      </w:r>
      <w:r w:rsidR="00826E77">
        <w:rPr>
          <w:lang w:eastAsia="ja-JP"/>
        </w:rPr>
        <w:t>” by “value to apply”</w:t>
      </w:r>
    </w:p>
    <w:p w14:paraId="0E11F4B8" w14:textId="77777777" w:rsidR="00B56A07" w:rsidRDefault="00B56A07" w:rsidP="00C542D6">
      <w:pPr>
        <w:pStyle w:val="ListParagraph"/>
        <w:numPr>
          <w:ilvl w:val="0"/>
          <w:numId w:val="31"/>
        </w:numPr>
        <w:rPr>
          <w:lang w:eastAsia="ja-JP"/>
        </w:rPr>
      </w:pPr>
      <w:r>
        <w:rPr>
          <w:lang w:eastAsia="ja-JP"/>
        </w:rPr>
        <w:t>Decrease “</w:t>
      </w:r>
      <w:proofErr w:type="spellStart"/>
      <w:r>
        <w:rPr>
          <w:lang w:eastAsia="ja-JP"/>
        </w:rPr>
        <w:t>Portfolio.</w:t>
      </w:r>
      <w:r>
        <w:t>Remaining</w:t>
      </w:r>
      <w:proofErr w:type="spellEnd"/>
      <w:r>
        <w:t xml:space="preserve"> to Hurdle</w:t>
      </w:r>
      <w:r>
        <w:rPr>
          <w:lang w:eastAsia="ja-JP"/>
        </w:rPr>
        <w:t>” by “value to apply”</w:t>
      </w:r>
    </w:p>
    <w:p w14:paraId="223529E8" w14:textId="741F4884" w:rsidR="00A512F1" w:rsidRDefault="00A512F1" w:rsidP="00C542D6">
      <w:pPr>
        <w:pStyle w:val="ListParagraph"/>
        <w:numPr>
          <w:ilvl w:val="0"/>
          <w:numId w:val="31"/>
        </w:numPr>
        <w:rPr>
          <w:lang w:eastAsia="ja-JP"/>
        </w:rPr>
      </w:pPr>
      <w:r>
        <w:rPr>
          <w:lang w:eastAsia="ja-JP"/>
        </w:rPr>
        <w:t>Decrease “</w:t>
      </w:r>
      <w:r w:rsidR="009D77BD">
        <w:rPr>
          <w:lang w:eastAsia="ja-JP"/>
        </w:rPr>
        <w:t>value left</w:t>
      </w:r>
      <w:r>
        <w:rPr>
          <w:lang w:eastAsia="ja-JP"/>
        </w:rPr>
        <w:t>” by “value to apply”</w:t>
      </w:r>
    </w:p>
    <w:p w14:paraId="0D5B1EFB" w14:textId="45C06730" w:rsidR="00B86DCC" w:rsidRDefault="00B86DCC" w:rsidP="00C542D6">
      <w:pPr>
        <w:pStyle w:val="ListParagraph"/>
        <w:numPr>
          <w:ilvl w:val="0"/>
          <w:numId w:val="30"/>
        </w:numPr>
        <w:rPr>
          <w:lang w:eastAsia="ja-JP"/>
        </w:rPr>
      </w:pPr>
      <w:r>
        <w:rPr>
          <w:lang w:eastAsia="ja-JP"/>
        </w:rPr>
        <w:t xml:space="preserve">Try to assign Collection </w:t>
      </w:r>
      <w:r w:rsidR="00E409A5">
        <w:rPr>
          <w:lang w:eastAsia="ja-JP"/>
        </w:rPr>
        <w:t xml:space="preserve">to fill hurdle </w:t>
      </w:r>
      <w:r>
        <w:rPr>
          <w:lang w:eastAsia="ja-JP"/>
        </w:rPr>
        <w:t xml:space="preserve">on </w:t>
      </w:r>
      <w:r w:rsidR="00DD6B9D">
        <w:rPr>
          <w:lang w:eastAsia="ja-JP"/>
        </w:rPr>
        <w:t xml:space="preserve">“pool” </w:t>
      </w:r>
      <w:r>
        <w:rPr>
          <w:lang w:eastAsia="ja-JP"/>
        </w:rPr>
        <w:t>Portfolio level</w:t>
      </w:r>
      <w:r w:rsidR="00E409A5">
        <w:rPr>
          <w:lang w:eastAsia="ja-JP"/>
        </w:rPr>
        <w:t xml:space="preserve"> (even if Claim hurdle is already filled)</w:t>
      </w:r>
      <w:r>
        <w:rPr>
          <w:lang w:eastAsia="ja-JP"/>
        </w:rPr>
        <w:t>: for each Claim Collection (in the sequence of their creation)</w:t>
      </w:r>
      <w:r w:rsidR="00EE12BA">
        <w:rPr>
          <w:lang w:eastAsia="ja-JP"/>
        </w:rPr>
        <w:t>,</w:t>
      </w:r>
      <w:r>
        <w:rPr>
          <w:lang w:eastAsia="ja-JP"/>
        </w:rPr>
        <w:t xml:space="preserve"> if </w:t>
      </w:r>
      <w:proofErr w:type="spellStart"/>
      <w:r w:rsidR="00AD5DB7">
        <w:rPr>
          <w:lang w:eastAsia="ja-JP"/>
        </w:rPr>
        <w:t>Claim.Claim</w:t>
      </w:r>
      <w:proofErr w:type="spellEnd"/>
      <w:r w:rsidR="00AD5DB7">
        <w:rPr>
          <w:lang w:eastAsia="ja-JP"/>
        </w:rPr>
        <w:t xml:space="preserve"> Status is (</w:t>
      </w:r>
      <w:r w:rsidR="00966460">
        <w:rPr>
          <w:lang w:eastAsia="ja-JP"/>
        </w:rPr>
        <w:t xml:space="preserve">Open, Paid or Closed) and </w:t>
      </w:r>
      <w:proofErr w:type="spellStart"/>
      <w:r w:rsidR="000A426D">
        <w:rPr>
          <w:lang w:eastAsia="ja-JP"/>
        </w:rPr>
        <w:t>Portfolio.Program.Type</w:t>
      </w:r>
      <w:proofErr w:type="spellEnd"/>
      <w:r w:rsidR="000A426D">
        <w:rPr>
          <w:lang w:eastAsia="ja-JP"/>
        </w:rPr>
        <w:t xml:space="preserve"> of Program = “Pool” and </w:t>
      </w:r>
      <w:proofErr w:type="spellStart"/>
      <w:r w:rsidR="000003BE">
        <w:rPr>
          <w:lang w:eastAsia="ja-JP"/>
        </w:rPr>
        <w:t>Portfolio</w:t>
      </w:r>
      <w:r>
        <w:rPr>
          <w:lang w:eastAsia="ja-JP"/>
        </w:rPr>
        <w:t>.</w:t>
      </w:r>
      <w:r>
        <w:t>Remaining</w:t>
      </w:r>
      <w:proofErr w:type="spellEnd"/>
      <w:r>
        <w:t xml:space="preserve"> to Hurdle </w:t>
      </w:r>
      <w:r>
        <w:rPr>
          <w:lang w:eastAsia="ja-JP"/>
        </w:rPr>
        <w:t xml:space="preserve">&gt; 0 and </w:t>
      </w:r>
      <w:r w:rsidR="009D77BD">
        <w:rPr>
          <w:lang w:eastAsia="ja-JP"/>
        </w:rPr>
        <w:t>“value left”</w:t>
      </w:r>
      <w:r>
        <w:rPr>
          <w:lang w:eastAsia="ja-JP"/>
        </w:rPr>
        <w:t xml:space="preserve"> &gt; 0, then:</w:t>
      </w:r>
    </w:p>
    <w:p w14:paraId="7BC03455" w14:textId="58E19CFF" w:rsidR="00B86DCC" w:rsidRDefault="00B86DCC" w:rsidP="00C542D6">
      <w:pPr>
        <w:pStyle w:val="ListParagraph"/>
        <w:numPr>
          <w:ilvl w:val="0"/>
          <w:numId w:val="32"/>
        </w:numPr>
        <w:rPr>
          <w:lang w:eastAsia="ja-JP"/>
        </w:rPr>
      </w:pPr>
      <w:r>
        <w:rPr>
          <w:lang w:eastAsia="ja-JP"/>
        </w:rPr>
        <w:t xml:space="preserve">Variable “value to apply”  = Min( </w:t>
      </w:r>
      <w:r w:rsidR="002F4BE6">
        <w:rPr>
          <w:lang w:eastAsia="ja-JP"/>
        </w:rPr>
        <w:t>value left</w:t>
      </w:r>
      <w:r>
        <w:rPr>
          <w:lang w:eastAsia="ja-JP"/>
        </w:rPr>
        <w:t xml:space="preserve">, </w:t>
      </w:r>
      <w:r w:rsidR="00EF3BEE">
        <w:rPr>
          <w:lang w:eastAsia="ja-JP"/>
        </w:rPr>
        <w:t>Portfolio</w:t>
      </w:r>
      <w:r>
        <w:rPr>
          <w:lang w:eastAsia="ja-JP"/>
        </w:rPr>
        <w:t>.</w:t>
      </w:r>
      <w:r w:rsidRPr="008218BB">
        <w:t xml:space="preserve"> </w:t>
      </w:r>
      <w:r>
        <w:t>Remaining to Hurdle</w:t>
      </w:r>
      <w:r w:rsidR="00B070AB">
        <w:t xml:space="preserve">, </w:t>
      </w:r>
      <w:r w:rsidR="00782C27">
        <w:t>Max</w:t>
      </w:r>
      <w:r w:rsidR="00D33733">
        <w:t>(Claim.</w:t>
      </w:r>
      <w:r>
        <w:t xml:space="preserve"> </w:t>
      </w:r>
      <w:r w:rsidR="00D33733">
        <w:t xml:space="preserve">Adjusted Face Value </w:t>
      </w:r>
      <w:r w:rsidR="00782C27">
        <w:t>–</w:t>
      </w:r>
      <w:r w:rsidR="00D33733">
        <w:t xml:space="preserve"> </w:t>
      </w:r>
      <w:proofErr w:type="spellStart"/>
      <w:r w:rsidR="003A5094">
        <w:t>Claim.</w:t>
      </w:r>
      <w:r w:rsidR="00782C27">
        <w:t>Total</w:t>
      </w:r>
      <w:proofErr w:type="spellEnd"/>
      <w:r w:rsidR="00782C27">
        <w:t xml:space="preserve"> Collections</w:t>
      </w:r>
      <w:r w:rsidR="00500EB4">
        <w:t>, 0)</w:t>
      </w:r>
      <w:r>
        <w:rPr>
          <w:lang w:eastAsia="ja-JP"/>
        </w:rPr>
        <w:t>); If “value to apply” &gt; 0 then:</w:t>
      </w:r>
    </w:p>
    <w:p w14:paraId="17A4A714" w14:textId="77777777" w:rsidR="00B86DCC" w:rsidRDefault="00B86DCC" w:rsidP="00C542D6">
      <w:pPr>
        <w:pStyle w:val="ListParagraph"/>
        <w:numPr>
          <w:ilvl w:val="0"/>
          <w:numId w:val="32"/>
        </w:numPr>
        <w:rPr>
          <w:lang w:eastAsia="ja-JP"/>
        </w:rPr>
      </w:pPr>
      <w:r>
        <w:rPr>
          <w:lang w:eastAsia="ja-JP"/>
        </w:rPr>
        <w:t>Increase “Assigned value” by “value to apply”</w:t>
      </w:r>
    </w:p>
    <w:p w14:paraId="60EDB951" w14:textId="77777777" w:rsidR="006F39F2" w:rsidRDefault="006F39F2" w:rsidP="00C542D6">
      <w:pPr>
        <w:pStyle w:val="ListParagraph"/>
        <w:numPr>
          <w:ilvl w:val="0"/>
          <w:numId w:val="32"/>
        </w:numPr>
        <w:rPr>
          <w:lang w:eastAsia="ja-JP"/>
        </w:rPr>
      </w:pPr>
      <w:r>
        <w:rPr>
          <w:lang w:eastAsia="ja-JP"/>
        </w:rPr>
        <w:t>Increase “Assigned below hurdle” by “value to apply”</w:t>
      </w:r>
    </w:p>
    <w:p w14:paraId="29D7C045" w14:textId="6CDCE62B" w:rsidR="002F4BE6" w:rsidRDefault="002F4BE6" w:rsidP="00C542D6">
      <w:pPr>
        <w:pStyle w:val="ListParagraph"/>
        <w:numPr>
          <w:ilvl w:val="0"/>
          <w:numId w:val="32"/>
        </w:numPr>
        <w:rPr>
          <w:lang w:eastAsia="ja-JP"/>
        </w:rPr>
      </w:pPr>
      <w:r>
        <w:rPr>
          <w:lang w:eastAsia="ja-JP"/>
        </w:rPr>
        <w:t>Decrease “</w:t>
      </w:r>
      <w:proofErr w:type="spellStart"/>
      <w:r>
        <w:rPr>
          <w:lang w:eastAsia="ja-JP"/>
        </w:rPr>
        <w:t>Portfolio.</w:t>
      </w:r>
      <w:r>
        <w:t>Remaining</w:t>
      </w:r>
      <w:proofErr w:type="spellEnd"/>
      <w:r>
        <w:t xml:space="preserve"> to Hurdle</w:t>
      </w:r>
      <w:r>
        <w:rPr>
          <w:lang w:eastAsia="ja-JP"/>
        </w:rPr>
        <w:t>” by “value to apply”</w:t>
      </w:r>
    </w:p>
    <w:p w14:paraId="7EB27E7B" w14:textId="5678BF88" w:rsidR="00B86DCC" w:rsidRDefault="00B86DCC" w:rsidP="00C542D6">
      <w:pPr>
        <w:pStyle w:val="ListParagraph"/>
        <w:numPr>
          <w:ilvl w:val="0"/>
          <w:numId w:val="32"/>
        </w:numPr>
        <w:rPr>
          <w:lang w:eastAsia="ja-JP"/>
        </w:rPr>
      </w:pPr>
      <w:r>
        <w:rPr>
          <w:lang w:eastAsia="ja-JP"/>
        </w:rPr>
        <w:t>Decrease “</w:t>
      </w:r>
      <w:r w:rsidR="00936862">
        <w:rPr>
          <w:lang w:eastAsia="ja-JP"/>
        </w:rPr>
        <w:t>value left</w:t>
      </w:r>
      <w:r>
        <w:rPr>
          <w:lang w:eastAsia="ja-JP"/>
        </w:rPr>
        <w:t>” by “value to apply”</w:t>
      </w:r>
    </w:p>
    <w:p w14:paraId="1F74CA6F" w14:textId="59F688D4" w:rsidR="00EE12BA" w:rsidRDefault="00887E37" w:rsidP="00C542D6">
      <w:pPr>
        <w:pStyle w:val="ListParagraph"/>
        <w:numPr>
          <w:ilvl w:val="0"/>
          <w:numId w:val="30"/>
        </w:numPr>
        <w:rPr>
          <w:lang w:eastAsia="ja-JP"/>
        </w:rPr>
      </w:pPr>
      <w:r>
        <w:rPr>
          <w:lang w:eastAsia="ja-JP"/>
        </w:rPr>
        <w:t>Assign the rest to fill Refundable Reserve</w:t>
      </w:r>
      <w:r w:rsidR="00EE12BA">
        <w:rPr>
          <w:lang w:eastAsia="ja-JP"/>
        </w:rPr>
        <w:t xml:space="preserve">: for each Claim Collection (in the sequence of their creation), if </w:t>
      </w:r>
      <w:proofErr w:type="spellStart"/>
      <w:r w:rsidR="00EE12BA">
        <w:rPr>
          <w:lang w:eastAsia="ja-JP"/>
        </w:rPr>
        <w:t>Claim.Claim</w:t>
      </w:r>
      <w:proofErr w:type="spellEnd"/>
      <w:r w:rsidR="00EE12BA">
        <w:rPr>
          <w:lang w:eastAsia="ja-JP"/>
        </w:rPr>
        <w:t xml:space="preserve"> Status is (Open, Paid or Closed) </w:t>
      </w:r>
      <w:r w:rsidR="00587CB3">
        <w:rPr>
          <w:lang w:eastAsia="ja-JP"/>
        </w:rPr>
        <w:t xml:space="preserve">and </w:t>
      </w:r>
      <w:r w:rsidR="00EE12BA">
        <w:rPr>
          <w:lang w:eastAsia="ja-JP"/>
        </w:rPr>
        <w:t>“value left” &gt; 0, then:</w:t>
      </w:r>
    </w:p>
    <w:p w14:paraId="7E024344" w14:textId="7F73A9B5" w:rsidR="00EF0E5D" w:rsidRDefault="00EF0E5D" w:rsidP="00C542D6">
      <w:pPr>
        <w:pStyle w:val="ListParagraph"/>
        <w:numPr>
          <w:ilvl w:val="2"/>
          <w:numId w:val="30"/>
        </w:numPr>
        <w:rPr>
          <w:lang w:eastAsia="ja-JP"/>
        </w:rPr>
      </w:pPr>
      <w:r>
        <w:rPr>
          <w:lang w:eastAsia="ja-JP"/>
        </w:rPr>
        <w:t xml:space="preserve">Variable “value to apply”  = Min( value left, </w:t>
      </w:r>
      <w:r w:rsidR="00781171">
        <w:rPr>
          <w:lang w:eastAsia="ja-JP"/>
        </w:rPr>
        <w:t>max(</w:t>
      </w:r>
      <w:proofErr w:type="spellStart"/>
      <w:r w:rsidR="00781171">
        <w:rPr>
          <w:lang w:eastAsia="ja-JP"/>
        </w:rPr>
        <w:t>Claim.Adjusted</w:t>
      </w:r>
      <w:proofErr w:type="spellEnd"/>
      <w:r w:rsidR="00781171">
        <w:rPr>
          <w:lang w:eastAsia="ja-JP"/>
        </w:rPr>
        <w:t xml:space="preserve"> Face Value </w:t>
      </w:r>
      <w:r w:rsidR="003C4E5B">
        <w:t>–</w:t>
      </w:r>
      <w:r>
        <w:t xml:space="preserve"> </w:t>
      </w:r>
      <w:proofErr w:type="spellStart"/>
      <w:r w:rsidR="003C4E5B">
        <w:t>Claim.</w:t>
      </w:r>
      <w:r w:rsidR="003A5094">
        <w:t>Total</w:t>
      </w:r>
      <w:proofErr w:type="spellEnd"/>
      <w:r w:rsidR="003A5094">
        <w:t xml:space="preserve"> Collections)</w:t>
      </w:r>
      <w:r>
        <w:rPr>
          <w:lang w:eastAsia="ja-JP"/>
        </w:rPr>
        <w:t>); If “value to apply” &gt; 0 then:</w:t>
      </w:r>
    </w:p>
    <w:p w14:paraId="37DB8489" w14:textId="77777777" w:rsidR="00EF0E5D" w:rsidRDefault="00EF0E5D" w:rsidP="00C542D6">
      <w:pPr>
        <w:pStyle w:val="ListParagraph"/>
        <w:numPr>
          <w:ilvl w:val="2"/>
          <w:numId w:val="30"/>
        </w:numPr>
        <w:rPr>
          <w:lang w:eastAsia="ja-JP"/>
        </w:rPr>
      </w:pPr>
      <w:r>
        <w:rPr>
          <w:lang w:eastAsia="ja-JP"/>
        </w:rPr>
        <w:t>Increase “Assigned value” by “value to apply”</w:t>
      </w:r>
    </w:p>
    <w:p w14:paraId="7B7846EB" w14:textId="16946941" w:rsidR="00EF0E5D" w:rsidRDefault="00EF0E5D" w:rsidP="00C542D6">
      <w:pPr>
        <w:pStyle w:val="ListParagraph"/>
        <w:numPr>
          <w:ilvl w:val="2"/>
          <w:numId w:val="30"/>
        </w:numPr>
        <w:rPr>
          <w:lang w:eastAsia="ja-JP"/>
        </w:rPr>
      </w:pPr>
      <w:r>
        <w:rPr>
          <w:lang w:eastAsia="ja-JP"/>
        </w:rPr>
        <w:t xml:space="preserve">Increase “Assigned </w:t>
      </w:r>
      <w:r w:rsidR="006F1464">
        <w:rPr>
          <w:lang w:eastAsia="ja-JP"/>
        </w:rPr>
        <w:t>refundable reserve</w:t>
      </w:r>
      <w:r>
        <w:rPr>
          <w:lang w:eastAsia="ja-JP"/>
        </w:rPr>
        <w:t>” by “value to apply”</w:t>
      </w:r>
    </w:p>
    <w:p w14:paraId="1BFEDDF1" w14:textId="77777777" w:rsidR="00EF0E5D" w:rsidRDefault="00EF0E5D" w:rsidP="00C542D6">
      <w:pPr>
        <w:pStyle w:val="ListParagraph"/>
        <w:numPr>
          <w:ilvl w:val="2"/>
          <w:numId w:val="30"/>
        </w:numPr>
        <w:rPr>
          <w:lang w:eastAsia="ja-JP"/>
        </w:rPr>
      </w:pPr>
      <w:r>
        <w:rPr>
          <w:lang w:eastAsia="ja-JP"/>
        </w:rPr>
        <w:t>Decrease “value left” by “value to apply”</w:t>
      </w:r>
    </w:p>
    <w:p w14:paraId="7158A74F" w14:textId="088D0F24" w:rsidR="00B25ECB" w:rsidRDefault="00B25ECB" w:rsidP="00C542D6">
      <w:pPr>
        <w:pStyle w:val="ListParagraph"/>
        <w:numPr>
          <w:ilvl w:val="0"/>
          <w:numId w:val="30"/>
        </w:numPr>
        <w:rPr>
          <w:lang w:eastAsia="ja-JP"/>
        </w:rPr>
      </w:pPr>
      <w:r>
        <w:rPr>
          <w:lang w:eastAsia="ja-JP"/>
        </w:rPr>
        <w:lastRenderedPageBreak/>
        <w:t xml:space="preserve">Assign </w:t>
      </w:r>
      <w:r w:rsidR="002F28A3">
        <w:rPr>
          <w:lang w:eastAsia="ja-JP"/>
        </w:rPr>
        <w:t>“</w:t>
      </w:r>
      <w:proofErr w:type="spellStart"/>
      <w:r>
        <w:rPr>
          <w:lang w:eastAsia="ja-JP"/>
        </w:rPr>
        <w:t>Collection.Limit</w:t>
      </w:r>
      <w:proofErr w:type="spellEnd"/>
      <w:r>
        <w:rPr>
          <w:lang w:eastAsia="ja-JP"/>
        </w:rPr>
        <w:t xml:space="preserve"> reserve</w:t>
      </w:r>
      <w:r w:rsidR="002F28A3">
        <w:rPr>
          <w:lang w:eastAsia="ja-JP"/>
        </w:rPr>
        <w:t xml:space="preserve"> to apply to Claims”</w:t>
      </w:r>
      <w:r w:rsidR="0019342B">
        <w:rPr>
          <w:lang w:eastAsia="ja-JP"/>
        </w:rPr>
        <w:t xml:space="preserve"> proportionally to Claim’s Total Claim Value</w:t>
      </w:r>
    </w:p>
    <w:p w14:paraId="038B796A" w14:textId="78E10520" w:rsidR="000A426D" w:rsidRDefault="0019554B" w:rsidP="00C542D6">
      <w:pPr>
        <w:pStyle w:val="ListParagraph"/>
        <w:numPr>
          <w:ilvl w:val="0"/>
          <w:numId w:val="33"/>
        </w:numPr>
        <w:rPr>
          <w:lang w:eastAsia="ja-JP"/>
        </w:rPr>
      </w:pPr>
      <w:r>
        <w:rPr>
          <w:lang w:eastAsia="ja-JP"/>
        </w:rPr>
        <w:t>For each Claim</w:t>
      </w:r>
      <w:r w:rsidR="007C5AA4">
        <w:rPr>
          <w:lang w:eastAsia="ja-JP"/>
        </w:rPr>
        <w:t xml:space="preserve"> Collection</w:t>
      </w:r>
      <w:r w:rsidR="000C7414">
        <w:rPr>
          <w:lang w:eastAsia="ja-JP"/>
        </w:rPr>
        <w:t xml:space="preserve"> set </w:t>
      </w:r>
      <w:r w:rsidR="00AE5680">
        <w:rPr>
          <w:lang w:eastAsia="ja-JP"/>
        </w:rPr>
        <w:t>Assigned limit reserve</w:t>
      </w:r>
      <w:r w:rsidR="00B71F05">
        <w:rPr>
          <w:lang w:eastAsia="ja-JP"/>
        </w:rPr>
        <w:t xml:space="preserve"> = share of </w:t>
      </w:r>
      <w:r w:rsidR="00D54959">
        <w:rPr>
          <w:lang w:eastAsia="ja-JP"/>
        </w:rPr>
        <w:t>“</w:t>
      </w:r>
      <w:proofErr w:type="spellStart"/>
      <w:r w:rsidR="00B71F05">
        <w:rPr>
          <w:lang w:eastAsia="ja-JP"/>
        </w:rPr>
        <w:t>Collection.Limit</w:t>
      </w:r>
      <w:proofErr w:type="spellEnd"/>
      <w:r w:rsidR="00B71F05">
        <w:rPr>
          <w:lang w:eastAsia="ja-JP"/>
        </w:rPr>
        <w:t xml:space="preserve"> reserve</w:t>
      </w:r>
      <w:r w:rsidR="00D54959">
        <w:rPr>
          <w:lang w:eastAsia="ja-JP"/>
        </w:rPr>
        <w:t xml:space="preserve"> to apply to Claims”</w:t>
      </w:r>
      <w:r w:rsidR="00B71F05">
        <w:rPr>
          <w:lang w:eastAsia="ja-JP"/>
        </w:rPr>
        <w:t xml:space="preserve"> weighted by </w:t>
      </w:r>
      <w:proofErr w:type="spellStart"/>
      <w:r w:rsidR="00B71F05">
        <w:rPr>
          <w:lang w:eastAsia="ja-JP"/>
        </w:rPr>
        <w:t>Claim.Total</w:t>
      </w:r>
      <w:proofErr w:type="spellEnd"/>
      <w:r w:rsidR="00B71F05">
        <w:rPr>
          <w:lang w:eastAsia="ja-JP"/>
        </w:rPr>
        <w:t xml:space="preserve"> Claim Value</w:t>
      </w:r>
    </w:p>
    <w:p w14:paraId="7F9FAC52" w14:textId="585E8B97" w:rsidR="00A02356" w:rsidRDefault="00A02356" w:rsidP="00C542D6">
      <w:pPr>
        <w:pStyle w:val="ListParagraph"/>
        <w:numPr>
          <w:ilvl w:val="0"/>
          <w:numId w:val="30"/>
        </w:numPr>
        <w:rPr>
          <w:lang w:eastAsia="ja-JP"/>
        </w:rPr>
      </w:pPr>
      <w:r>
        <w:rPr>
          <w:lang w:eastAsia="ja-JP"/>
        </w:rPr>
        <w:t xml:space="preserve">Recalculate </w:t>
      </w:r>
      <w:r w:rsidR="00C12107">
        <w:rPr>
          <w:lang w:eastAsia="ja-JP"/>
        </w:rPr>
        <w:t xml:space="preserve">values in </w:t>
      </w:r>
      <w:r>
        <w:rPr>
          <w:lang w:eastAsia="ja-JP"/>
        </w:rPr>
        <w:t>related Claims and Portfolios; for each Claim Collection:</w:t>
      </w:r>
    </w:p>
    <w:p w14:paraId="2BA2C65E" w14:textId="77777777" w:rsidR="00A02356" w:rsidRDefault="00A02356" w:rsidP="00C542D6">
      <w:pPr>
        <w:pStyle w:val="ListParagraph"/>
        <w:numPr>
          <w:ilvl w:val="0"/>
          <w:numId w:val="34"/>
        </w:numPr>
        <w:rPr>
          <w:lang w:eastAsia="ja-JP"/>
        </w:rPr>
      </w:pPr>
      <w:r>
        <w:rPr>
          <w:lang w:eastAsia="ja-JP"/>
        </w:rPr>
        <w:t xml:space="preserve">Execute </w:t>
      </w:r>
      <w:proofErr w:type="spellStart"/>
      <w:r>
        <w:rPr>
          <w:lang w:eastAsia="ja-JP"/>
        </w:rPr>
        <w:t>Claim.RECALCULATE_FROM_CLAIM_COLLECTIONS</w:t>
      </w:r>
      <w:proofErr w:type="spellEnd"/>
    </w:p>
    <w:p w14:paraId="1EA0D24D" w14:textId="77777777" w:rsidR="00A02356" w:rsidRDefault="00A02356" w:rsidP="00C542D6">
      <w:pPr>
        <w:pStyle w:val="ListParagraph"/>
        <w:numPr>
          <w:ilvl w:val="0"/>
          <w:numId w:val="34"/>
        </w:numPr>
        <w:rPr>
          <w:lang w:eastAsia="ja-JP"/>
        </w:rPr>
      </w:pPr>
      <w:r>
        <w:rPr>
          <w:lang w:eastAsia="ja-JP"/>
        </w:rPr>
        <w:t xml:space="preserve">Execute </w:t>
      </w:r>
      <w:proofErr w:type="spellStart"/>
      <w:r>
        <w:rPr>
          <w:lang w:eastAsia="ja-JP"/>
        </w:rPr>
        <w:t>Portfolio.RECALCULATE_FROM_CLAIMS</w:t>
      </w:r>
      <w:proofErr w:type="spellEnd"/>
    </w:p>
    <w:p w14:paraId="7CDA24E4" w14:textId="226EFD41" w:rsidR="00891F3A" w:rsidRDefault="00891F3A" w:rsidP="00C542D6">
      <w:pPr>
        <w:pStyle w:val="ListParagraph"/>
        <w:numPr>
          <w:ilvl w:val="0"/>
          <w:numId w:val="30"/>
        </w:numPr>
        <w:rPr>
          <w:lang w:eastAsia="ja-JP"/>
        </w:rPr>
      </w:pPr>
      <w:r>
        <w:rPr>
          <w:lang w:eastAsia="ja-JP"/>
        </w:rPr>
        <w:t>Technical notes:</w:t>
      </w:r>
    </w:p>
    <w:p w14:paraId="475EEC69" w14:textId="62B8C716" w:rsidR="002031D4" w:rsidRDefault="002031D4" w:rsidP="00C542D6">
      <w:pPr>
        <w:pStyle w:val="ListParagraph"/>
        <w:numPr>
          <w:ilvl w:val="0"/>
          <w:numId w:val="35"/>
        </w:numPr>
        <w:rPr>
          <w:lang w:eastAsia="ja-JP"/>
        </w:rPr>
      </w:pPr>
      <w:r>
        <w:rPr>
          <w:lang w:eastAsia="ja-JP"/>
        </w:rPr>
        <w:t xml:space="preserve">Assert, that </w:t>
      </w:r>
      <w:r w:rsidR="00891F3A">
        <w:rPr>
          <w:lang w:eastAsia="ja-JP"/>
        </w:rPr>
        <w:t>“</w:t>
      </w:r>
      <w:r>
        <w:rPr>
          <w:lang w:eastAsia="ja-JP"/>
        </w:rPr>
        <w:t xml:space="preserve">Value </w:t>
      </w:r>
      <w:r w:rsidR="00891F3A">
        <w:rPr>
          <w:lang w:eastAsia="ja-JP"/>
        </w:rPr>
        <w:t>left”</w:t>
      </w:r>
      <w:r>
        <w:rPr>
          <w:lang w:eastAsia="ja-JP"/>
        </w:rPr>
        <w:t xml:space="preserve"> = 0</w:t>
      </w:r>
    </w:p>
    <w:p w14:paraId="65BA7B9E" w14:textId="25A6844F" w:rsidR="00846ED6" w:rsidRDefault="00846ED6" w:rsidP="00C542D6">
      <w:pPr>
        <w:pStyle w:val="ListParagraph"/>
        <w:numPr>
          <w:ilvl w:val="0"/>
          <w:numId w:val="35"/>
        </w:numPr>
        <w:rPr>
          <w:lang w:eastAsia="ja-JP"/>
        </w:rPr>
      </w:pPr>
      <w:r>
        <w:rPr>
          <w:lang w:eastAsia="ja-JP"/>
        </w:rPr>
        <w:t xml:space="preserve">Assert, that for each Claim: Total PMC Collections </w:t>
      </w:r>
      <w:r w:rsidR="0027444F">
        <w:rPr>
          <w:lang w:eastAsia="ja-JP"/>
        </w:rPr>
        <w:t>&lt;= Adjusted Claim Value</w:t>
      </w:r>
      <w:r>
        <w:rPr>
          <w:lang w:eastAsia="ja-JP"/>
        </w:rPr>
        <w:t xml:space="preserve"> </w:t>
      </w:r>
      <w:commentRangeEnd w:id="486"/>
      <w:r w:rsidR="00472F04">
        <w:rPr>
          <w:rStyle w:val="CommentReference"/>
          <w:szCs w:val="20"/>
        </w:rPr>
        <w:commentReference w:id="486"/>
      </w:r>
    </w:p>
    <w:p w14:paraId="6CAED92B" w14:textId="5B4F1294" w:rsidR="00891F3A" w:rsidRDefault="00891F3A" w:rsidP="00C542D6">
      <w:pPr>
        <w:pStyle w:val="ListParagraph"/>
        <w:numPr>
          <w:ilvl w:val="0"/>
          <w:numId w:val="35"/>
        </w:numPr>
        <w:rPr>
          <w:lang w:eastAsia="ja-JP"/>
        </w:rPr>
      </w:pPr>
      <w:r>
        <w:rPr>
          <w:lang w:eastAsia="ja-JP"/>
        </w:rPr>
        <w:t xml:space="preserve">Minimize number of </w:t>
      </w:r>
      <w:r w:rsidR="00936862">
        <w:rPr>
          <w:lang w:eastAsia="ja-JP"/>
        </w:rPr>
        <w:t xml:space="preserve">history updates in </w:t>
      </w:r>
      <w:r w:rsidR="00A02356">
        <w:rPr>
          <w:lang w:eastAsia="ja-JP"/>
        </w:rPr>
        <w:t xml:space="preserve">all </w:t>
      </w:r>
      <w:r w:rsidR="00936862">
        <w:rPr>
          <w:lang w:eastAsia="ja-JP"/>
        </w:rPr>
        <w:t>related modules</w:t>
      </w:r>
    </w:p>
    <w:p w14:paraId="5C70DA75" w14:textId="77777777" w:rsidR="00693829" w:rsidRDefault="00693829" w:rsidP="00693829">
      <w:pPr>
        <w:pStyle w:val="Heading3"/>
      </w:pPr>
      <w:r>
        <w:t>Manual and automatic actions (workflows)</w:t>
      </w:r>
    </w:p>
    <w:tbl>
      <w:tblPr>
        <w:tblStyle w:val="LightList-Accent6"/>
        <w:tblW w:w="10055" w:type="dxa"/>
        <w:tblLook w:val="04A0" w:firstRow="1" w:lastRow="0" w:firstColumn="1" w:lastColumn="0" w:noHBand="0" w:noVBand="1"/>
      </w:tblPr>
      <w:tblGrid>
        <w:gridCol w:w="2939"/>
        <w:gridCol w:w="1363"/>
        <w:gridCol w:w="1431"/>
        <w:gridCol w:w="4322"/>
      </w:tblGrid>
      <w:tr w:rsidR="00296C1B" w:rsidRPr="0029386D" w14:paraId="7927B7CD"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079B070" w14:textId="77777777" w:rsidR="00693829" w:rsidRPr="0029386D" w:rsidRDefault="00693829" w:rsidP="00734675">
            <w:pPr>
              <w:pStyle w:val="ListParagraph"/>
              <w:ind w:left="0"/>
              <w:jc w:val="left"/>
            </w:pPr>
            <w:r>
              <w:t>Workflow name</w:t>
            </w:r>
          </w:p>
        </w:tc>
        <w:tc>
          <w:tcPr>
            <w:tcW w:w="0" w:type="dxa"/>
          </w:tcPr>
          <w:p w14:paraId="0772B526" w14:textId="77777777" w:rsidR="00693829" w:rsidRDefault="00693829"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0" w:type="dxa"/>
          </w:tcPr>
          <w:p w14:paraId="569C1B0A" w14:textId="77777777" w:rsidR="00693829" w:rsidRPr="0029386D" w:rsidRDefault="00693829"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4386" w:type="dxa"/>
          </w:tcPr>
          <w:p w14:paraId="3DC63D3A" w14:textId="77777777" w:rsidR="00693829" w:rsidRPr="0029386D" w:rsidRDefault="00693829" w:rsidP="00734675">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562E49" w:rsidRPr="0029386D" w14:paraId="36B68DB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73F85647" w14:textId="6C87CE26" w:rsidR="00693829" w:rsidRPr="007243C6" w:rsidRDefault="00693829" w:rsidP="00734675">
            <w:pPr>
              <w:pStyle w:val="ListParagraph"/>
              <w:ind w:left="0"/>
              <w:jc w:val="left"/>
            </w:pPr>
            <w:r>
              <w:t>APPLY_COLLECTION_TO_CLAIMS</w:t>
            </w:r>
          </w:p>
        </w:tc>
        <w:tc>
          <w:tcPr>
            <w:tcW w:w="1379" w:type="dxa"/>
          </w:tcPr>
          <w:p w14:paraId="1912D170" w14:textId="4781B099" w:rsidR="00693829" w:rsidRPr="0029386D" w:rsidRDefault="0093398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creating of a new Collection</w:t>
            </w:r>
          </w:p>
        </w:tc>
        <w:tc>
          <w:tcPr>
            <w:tcW w:w="1447" w:type="dxa"/>
          </w:tcPr>
          <w:p w14:paraId="01F9820B" w14:textId="77777777" w:rsidR="00693829" w:rsidRPr="0029386D" w:rsidRDefault="006938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386" w:type="dxa"/>
          </w:tcPr>
          <w:p w14:paraId="3C16187F" w14:textId="13C4CE81" w:rsidR="00693829" w:rsidRPr="00693829" w:rsidRDefault="00562E49" w:rsidP="001640A1">
            <w:pPr>
              <w:tabs>
                <w:tab w:val="left" w:pos="306"/>
                <w:tab w:val="left" w:pos="405"/>
              </w:tabs>
              <w:cnfStyle w:val="000000100000" w:firstRow="0" w:lastRow="0" w:firstColumn="0" w:lastColumn="0" w:oddVBand="0" w:evenVBand="0" w:oddHBand="1" w:evenHBand="0" w:firstRowFirstColumn="0" w:firstRowLastColumn="0" w:lastRowFirstColumn="0" w:lastRowLastColumn="0"/>
            </w:pPr>
            <w:r>
              <w:t xml:space="preserve">Algorithm described </w:t>
            </w:r>
            <w:r w:rsidR="00E653EA">
              <w:t>in section</w:t>
            </w:r>
            <w:r w:rsidR="00296C1B">
              <w:t xml:space="preserve"> ”</w:t>
            </w:r>
            <w:r w:rsidR="00296C1B" w:rsidRPr="00296C1B">
              <w:t>Algorithm of spreading Collection value to Claims and Portfolios APPLY_COLLECTION_TO_CLAIMS</w:t>
            </w:r>
            <w:r w:rsidR="00296C1B">
              <w:t>”</w:t>
            </w:r>
          </w:p>
        </w:tc>
      </w:tr>
      <w:tr w:rsidR="00693829" w:rsidRPr="0029386D" w14:paraId="5DE53CCB" w14:textId="77777777" w:rsidTr="00734675">
        <w:tc>
          <w:tcPr>
            <w:cnfStyle w:val="001000000000" w:firstRow="0" w:lastRow="0" w:firstColumn="1" w:lastColumn="0" w:oddVBand="0" w:evenVBand="0" w:oddHBand="0" w:evenHBand="0" w:firstRowFirstColumn="0" w:firstRowLastColumn="0" w:lastRowFirstColumn="0" w:lastRowLastColumn="0"/>
            <w:tcW w:w="0" w:type="dxa"/>
          </w:tcPr>
          <w:p w14:paraId="146672B4" w14:textId="6CDE038D" w:rsidR="00693829" w:rsidRPr="007243C6" w:rsidRDefault="00536434" w:rsidP="00734675">
            <w:pPr>
              <w:pStyle w:val="ListParagraph"/>
              <w:ind w:left="0"/>
              <w:jc w:val="left"/>
            </w:pPr>
            <w:r>
              <w:t>Re-a</w:t>
            </w:r>
            <w:r w:rsidR="0093398C">
              <w:t>pply Collection to Claims</w:t>
            </w:r>
          </w:p>
        </w:tc>
        <w:tc>
          <w:tcPr>
            <w:tcW w:w="0" w:type="dxa"/>
          </w:tcPr>
          <w:p w14:paraId="394B2E18" w14:textId="035E9DC7" w:rsidR="00693829" w:rsidRPr="0029386D" w:rsidRDefault="0093398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0" w:type="dxa"/>
          </w:tcPr>
          <w:p w14:paraId="14342C3B" w14:textId="16DD1897" w:rsidR="00693829" w:rsidRPr="0029386D" w:rsidRDefault="00562E4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Disbursed Date not empty</w:t>
            </w:r>
          </w:p>
        </w:tc>
        <w:tc>
          <w:tcPr>
            <w:tcW w:w="4386" w:type="dxa"/>
          </w:tcPr>
          <w:p w14:paraId="3B74B86C" w14:textId="77777777" w:rsidR="00693829" w:rsidRDefault="00A31617" w:rsidP="00693829">
            <w:pPr>
              <w:tabs>
                <w:tab w:val="left" w:pos="306"/>
              </w:tabs>
              <w:cnfStyle w:val="000000000000" w:firstRow="0" w:lastRow="0" w:firstColumn="0" w:lastColumn="0" w:oddVBand="0" w:evenVBand="0" w:oddHBand="0" w:evenHBand="0" w:firstRowFirstColumn="0" w:firstRowLastColumn="0" w:lastRowFirstColumn="0" w:lastRowLastColumn="0"/>
            </w:pPr>
            <w:r>
              <w:t>Execute APPLY_COLLECTION_TO_CLAIMS</w:t>
            </w:r>
            <w:r w:rsidR="00250EEE">
              <w:t>.</w:t>
            </w:r>
          </w:p>
          <w:p w14:paraId="3091A149" w14:textId="1359BCE8" w:rsidR="00250EEE" w:rsidRPr="00693829" w:rsidRDefault="00250EEE" w:rsidP="001640A1">
            <w:pPr>
              <w:tabs>
                <w:tab w:val="left" w:pos="306"/>
              </w:tabs>
              <w:cnfStyle w:val="000000000000" w:firstRow="0" w:lastRow="0" w:firstColumn="0" w:lastColumn="0" w:oddVBand="0" w:evenVBand="0" w:oddHBand="0" w:evenHBand="0" w:firstRowFirstColumn="0" w:firstRowLastColumn="0" w:lastRowFirstColumn="0" w:lastRowLastColumn="0"/>
            </w:pPr>
            <w:r>
              <w:t xml:space="preserve">NOTE: </w:t>
            </w:r>
            <w:r w:rsidR="00536434">
              <w:t xml:space="preserve">the operation </w:t>
            </w:r>
            <w:r w:rsidR="000F2489">
              <w:t>should be used with caution as it can affect data that was already accounted, reported</w:t>
            </w:r>
            <w:r w:rsidR="00E15121">
              <w:t>, reserves released</w:t>
            </w:r>
            <w:r w:rsidR="000F2489">
              <w:t xml:space="preserve"> etc. It should be used only to exceptionally fix some </w:t>
            </w:r>
            <w:r w:rsidR="0081286F">
              <w:t>obvious mistakes</w:t>
            </w:r>
            <w:r w:rsidR="00805049">
              <w:t xml:space="preserve"> (like Collection value</w:t>
            </w:r>
            <w:r w:rsidR="008B158E">
              <w:t>)</w:t>
            </w:r>
            <w:r w:rsidR="0081286F">
              <w:t xml:space="preserve">, before </w:t>
            </w:r>
            <w:r w:rsidR="007927A5">
              <w:t xml:space="preserve">the calculated data is </w:t>
            </w:r>
            <w:r w:rsidR="0042422D">
              <w:t>used by any Actor</w:t>
            </w:r>
            <w:r w:rsidR="00805049">
              <w:t xml:space="preserve"> in any process</w:t>
            </w:r>
            <w:r w:rsidR="0042422D">
              <w:t>.</w:t>
            </w:r>
          </w:p>
        </w:tc>
      </w:tr>
      <w:tr w:rsidR="00693829" w:rsidRPr="0029386D" w14:paraId="273BBB5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E5A1854" w14:textId="43BE203B" w:rsidR="00693829" w:rsidRPr="007243C6" w:rsidRDefault="00627A1B" w:rsidP="00734675">
            <w:pPr>
              <w:pStyle w:val="ListParagraph"/>
              <w:ind w:left="0"/>
              <w:jc w:val="left"/>
            </w:pPr>
            <w:r>
              <w:t>DISBURSE_</w:t>
            </w:r>
            <w:r w:rsidR="00C26D86">
              <w:t>COLLECTION</w:t>
            </w:r>
          </w:p>
        </w:tc>
        <w:tc>
          <w:tcPr>
            <w:tcW w:w="0" w:type="dxa"/>
          </w:tcPr>
          <w:p w14:paraId="21642D87" w14:textId="3CB00D09" w:rsidR="00693829" w:rsidRPr="0029386D" w:rsidRDefault="005D6F6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00CF0C9A">
              <w:t>Disbursed date</w:t>
            </w:r>
          </w:p>
        </w:tc>
        <w:tc>
          <w:tcPr>
            <w:tcW w:w="0" w:type="dxa"/>
          </w:tcPr>
          <w:p w14:paraId="1B3353CF" w14:textId="4041C97D" w:rsidR="00693829" w:rsidRPr="0029386D" w:rsidRDefault="006938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386" w:type="dxa"/>
          </w:tcPr>
          <w:p w14:paraId="771BA072" w14:textId="79E71C23" w:rsidR="00693829" w:rsidRDefault="004609EC"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For each Claim Collection</w:t>
            </w:r>
          </w:p>
          <w:p w14:paraId="322F6C1E" w14:textId="40E5CD7F" w:rsidR="004609EC" w:rsidRDefault="004609EC" w:rsidP="004609EC">
            <w:pPr>
              <w:pStyle w:val="ListParagraph"/>
              <w:numPr>
                <w:ilvl w:val="0"/>
                <w:numId w:val="11"/>
              </w:numPr>
              <w:tabs>
                <w:tab w:val="left" w:pos="306"/>
              </w:tabs>
              <w:cnfStyle w:val="000000100000" w:firstRow="0" w:lastRow="0" w:firstColumn="0" w:lastColumn="0" w:oddVBand="0" w:evenVBand="0" w:oddHBand="1" w:evenHBand="0" w:firstRowFirstColumn="0" w:firstRowLastColumn="0" w:lastRowFirstColumn="0" w:lastRowLastColumn="0"/>
            </w:pPr>
            <w:r>
              <w:t>Set Dis</w:t>
            </w:r>
            <w:r w:rsidR="008303F4">
              <w:t xml:space="preserve">bursed Date = </w:t>
            </w:r>
            <w:proofErr w:type="spellStart"/>
            <w:r w:rsidR="008303F4">
              <w:t>Collection.Disbursed</w:t>
            </w:r>
            <w:proofErr w:type="spellEnd"/>
            <w:r w:rsidR="008303F4">
              <w:t xml:space="preserve"> date</w:t>
            </w:r>
          </w:p>
          <w:p w14:paraId="4B09482B" w14:textId="6D0BC7C6" w:rsidR="008303F4" w:rsidRDefault="00BA5C4B" w:rsidP="001640A1">
            <w:pPr>
              <w:pStyle w:val="ListParagraph"/>
              <w:numPr>
                <w:ilvl w:val="0"/>
                <w:numId w:val="11"/>
              </w:numPr>
              <w:tabs>
                <w:tab w:val="left" w:pos="306"/>
              </w:tabs>
              <w:cnfStyle w:val="000000100000" w:firstRow="0" w:lastRow="0" w:firstColumn="0" w:lastColumn="0" w:oddVBand="0" w:evenVBand="0" w:oddHBand="1" w:evenHBand="0" w:firstRowFirstColumn="0" w:firstRowLastColumn="0" w:lastRowFirstColumn="0" w:lastRowLastColumn="0"/>
            </w:pPr>
            <w:r>
              <w:t xml:space="preserve">If Assigned below hurdle &gt; 0 then </w:t>
            </w:r>
            <w:r w:rsidR="0044795A">
              <w:t>s</w:t>
            </w:r>
            <w:r w:rsidR="00563357">
              <w:t xml:space="preserve">end </w:t>
            </w:r>
            <w:r w:rsidR="0044795A">
              <w:t xml:space="preserve">a </w:t>
            </w:r>
            <w:r w:rsidR="00563357">
              <w:t xml:space="preserve">Journal entry to QuickBooks: </w:t>
            </w:r>
            <w:r w:rsidR="00C506DE">
              <w:t xml:space="preserve">credit Portfolio Collections account </w:t>
            </w:r>
            <w:r w:rsidR="0044795A">
              <w:t>by</w:t>
            </w:r>
            <w:r w:rsidR="00C506DE">
              <w:t xml:space="preserve"> </w:t>
            </w:r>
            <w:r w:rsidR="002C035B">
              <w:t>Assigned below hurdle</w:t>
            </w:r>
            <w:r w:rsidR="00963C86">
              <w:t>; details in “</w:t>
            </w:r>
            <w:proofErr w:type="spellStart"/>
            <w:r w:rsidR="00963C86" w:rsidRPr="00963C86">
              <w:t>Quickbooks</w:t>
            </w:r>
            <w:proofErr w:type="spellEnd"/>
            <w:r w:rsidR="00963C86" w:rsidRPr="00963C86">
              <w:t xml:space="preserve"> integration</w:t>
            </w:r>
            <w:r w:rsidR="00963C86">
              <w:t>” section</w:t>
            </w:r>
          </w:p>
          <w:p w14:paraId="1B22F5C8" w14:textId="43DC57A8" w:rsidR="004609EC" w:rsidRPr="0029386D" w:rsidRDefault="004609EC"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693829" w:rsidRPr="0029386D" w14:paraId="0DC1DDC9" w14:textId="77777777" w:rsidTr="00734675">
        <w:tc>
          <w:tcPr>
            <w:cnfStyle w:val="001000000000" w:firstRow="0" w:lastRow="0" w:firstColumn="1" w:lastColumn="0" w:oddVBand="0" w:evenVBand="0" w:oddHBand="0" w:evenHBand="0" w:firstRowFirstColumn="0" w:firstRowLastColumn="0" w:lastRowFirstColumn="0" w:lastRowLastColumn="0"/>
            <w:tcW w:w="0" w:type="dxa"/>
          </w:tcPr>
          <w:p w14:paraId="398FEA74" w14:textId="77777777" w:rsidR="00693829" w:rsidRPr="007243C6" w:rsidRDefault="00693829" w:rsidP="00734675">
            <w:pPr>
              <w:pStyle w:val="ListParagraph"/>
              <w:ind w:left="0"/>
              <w:jc w:val="left"/>
            </w:pPr>
          </w:p>
        </w:tc>
        <w:tc>
          <w:tcPr>
            <w:tcW w:w="0" w:type="dxa"/>
          </w:tcPr>
          <w:p w14:paraId="61222DCB" w14:textId="77777777" w:rsidR="00693829" w:rsidRPr="0029386D" w:rsidRDefault="0069382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0" w:type="dxa"/>
          </w:tcPr>
          <w:p w14:paraId="7743B3C9" w14:textId="77777777" w:rsidR="00693829" w:rsidRPr="0029386D" w:rsidRDefault="0069382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386" w:type="dxa"/>
          </w:tcPr>
          <w:p w14:paraId="7B552D90" w14:textId="77777777" w:rsidR="00693829" w:rsidRPr="0029386D" w:rsidRDefault="00693829" w:rsidP="00734675">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693829" w:rsidRPr="0029386D" w14:paraId="1AC7BD3A"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61660DDB" w14:textId="77777777" w:rsidR="00693829" w:rsidRPr="007243C6" w:rsidRDefault="00693829" w:rsidP="00734675">
            <w:pPr>
              <w:pStyle w:val="ListParagraph"/>
              <w:ind w:left="0"/>
              <w:jc w:val="left"/>
            </w:pPr>
          </w:p>
        </w:tc>
        <w:tc>
          <w:tcPr>
            <w:tcW w:w="0" w:type="dxa"/>
          </w:tcPr>
          <w:p w14:paraId="232E8059" w14:textId="77777777" w:rsidR="00693829" w:rsidRPr="0029386D" w:rsidRDefault="006938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0" w:type="dxa"/>
          </w:tcPr>
          <w:p w14:paraId="49FE9E7D" w14:textId="77777777" w:rsidR="00693829" w:rsidRPr="0029386D" w:rsidRDefault="006938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386" w:type="dxa"/>
          </w:tcPr>
          <w:p w14:paraId="4812F82D" w14:textId="77777777" w:rsidR="00693829" w:rsidRPr="0029386D" w:rsidRDefault="00693829" w:rsidP="00734675">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bl>
    <w:p w14:paraId="50586A6B" w14:textId="77777777" w:rsidR="00F66332" w:rsidRPr="00BC7D7A" w:rsidRDefault="00F66332" w:rsidP="00560C70">
      <w:pPr>
        <w:rPr>
          <w:lang w:eastAsia="ja-JP"/>
        </w:rPr>
      </w:pPr>
    </w:p>
    <w:p w14:paraId="3E25EA5D" w14:textId="67715219" w:rsidR="00CC1BAD" w:rsidRDefault="000C3EDD" w:rsidP="00CC1BAD">
      <w:pPr>
        <w:pStyle w:val="Heading2"/>
      </w:pPr>
      <w:bookmarkStart w:id="487" w:name="_Toc96949499"/>
      <w:r>
        <w:t xml:space="preserve">Claim </w:t>
      </w:r>
      <w:r w:rsidR="00CC1BAD">
        <w:t>Collections</w:t>
      </w:r>
      <w:bookmarkEnd w:id="487"/>
    </w:p>
    <w:p w14:paraId="0824D3A7" w14:textId="6DCDC6BE" w:rsidR="00CC1BAD" w:rsidRPr="00976082" w:rsidRDefault="00B91FB3" w:rsidP="00CC1BAD">
      <w:pPr>
        <w:rPr>
          <w:lang w:eastAsia="ja-JP"/>
        </w:rPr>
      </w:pPr>
      <w:r>
        <w:rPr>
          <w:lang w:eastAsia="ja-JP"/>
        </w:rPr>
        <w:t>Represents a</w:t>
      </w:r>
      <w:r w:rsidR="00EA3699">
        <w:rPr>
          <w:lang w:eastAsia="ja-JP"/>
        </w:rPr>
        <w:t>n internal data that</w:t>
      </w:r>
      <w:r>
        <w:rPr>
          <w:lang w:eastAsia="ja-JP"/>
        </w:rPr>
        <w:t xml:space="preserve"> maps values from Collections (which are done on Case level) with Portfolios and Claims.</w:t>
      </w:r>
      <w:r w:rsidR="00202E01">
        <w:rPr>
          <w:lang w:eastAsia="ja-JP"/>
        </w:rPr>
        <w:t xml:space="preserve"> It covers details</w:t>
      </w:r>
      <w:r w:rsidR="00053068">
        <w:rPr>
          <w:lang w:eastAsia="ja-JP"/>
        </w:rPr>
        <w:t xml:space="preserve"> which part of collection value is applied to </w:t>
      </w:r>
      <w:r w:rsidR="00995B93">
        <w:rPr>
          <w:lang w:eastAsia="ja-JP"/>
        </w:rPr>
        <w:t xml:space="preserve">which Claim and Portfolio, </w:t>
      </w:r>
      <w:r w:rsidR="00013FF5">
        <w:rPr>
          <w:lang w:eastAsia="ja-JP"/>
        </w:rPr>
        <w:t xml:space="preserve">separating </w:t>
      </w:r>
      <w:r w:rsidR="001A2160">
        <w:rPr>
          <w:lang w:eastAsia="ja-JP"/>
        </w:rPr>
        <w:t xml:space="preserve">limit </w:t>
      </w:r>
      <w:r w:rsidR="00202E01">
        <w:rPr>
          <w:lang w:eastAsia="ja-JP"/>
        </w:rPr>
        <w:t>reserves</w:t>
      </w:r>
      <w:r w:rsidR="00013FF5">
        <w:rPr>
          <w:lang w:eastAsia="ja-JP"/>
        </w:rPr>
        <w:t xml:space="preserve"> first</w:t>
      </w:r>
      <w:r w:rsidR="00EC1ECA">
        <w:rPr>
          <w:lang w:eastAsia="ja-JP"/>
        </w:rPr>
        <w:t>.</w:t>
      </w:r>
    </w:p>
    <w:p w14:paraId="07D85E26" w14:textId="77777777" w:rsidR="00CC1BAD" w:rsidRDefault="00CC1BAD" w:rsidP="00CC1BAD">
      <w:pPr>
        <w:pStyle w:val="Heading3"/>
      </w:pPr>
      <w:r w:rsidRPr="00B075AC">
        <w:t>Attributes:</w:t>
      </w:r>
    </w:p>
    <w:tbl>
      <w:tblPr>
        <w:tblStyle w:val="LightList-Accent6"/>
        <w:tblW w:w="9871" w:type="dxa"/>
        <w:tblLook w:val="04A0" w:firstRow="1" w:lastRow="0" w:firstColumn="1" w:lastColumn="0" w:noHBand="0" w:noVBand="1"/>
      </w:tblPr>
      <w:tblGrid>
        <w:gridCol w:w="2486"/>
        <w:gridCol w:w="3521"/>
        <w:gridCol w:w="3864"/>
      </w:tblGrid>
      <w:tr w:rsidR="00CC1BAD" w:rsidRPr="0029386D" w14:paraId="3D0FDA25"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12A09F4A" w14:textId="77777777" w:rsidR="00CC1BAD" w:rsidRPr="0029386D" w:rsidRDefault="00CC1BAD" w:rsidP="00734675">
            <w:pPr>
              <w:pStyle w:val="ListParagraph"/>
              <w:ind w:left="0"/>
              <w:jc w:val="left"/>
            </w:pPr>
            <w:r w:rsidRPr="0029386D">
              <w:t>Section and Attribute</w:t>
            </w:r>
          </w:p>
        </w:tc>
        <w:tc>
          <w:tcPr>
            <w:tcW w:w="3521" w:type="dxa"/>
          </w:tcPr>
          <w:p w14:paraId="370B984D" w14:textId="77777777" w:rsidR="00CC1BAD" w:rsidRPr="0029386D" w:rsidRDefault="00CC1BAD"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864" w:type="dxa"/>
          </w:tcPr>
          <w:p w14:paraId="52DE8136" w14:textId="77777777" w:rsidR="00CC1BAD" w:rsidRPr="0029386D" w:rsidRDefault="00CC1BAD"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C1BAD" w:rsidRPr="0031539A" w14:paraId="61702CC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4309C01" w14:textId="18E23873" w:rsidR="00CC1BAD" w:rsidRPr="0031539A" w:rsidRDefault="00AC7CD5" w:rsidP="00734675">
            <w:pPr>
              <w:pStyle w:val="ListParagraph"/>
              <w:ind w:left="0"/>
              <w:jc w:val="left"/>
              <w:rPr>
                <w:b w:val="0"/>
              </w:rPr>
            </w:pPr>
            <w:r>
              <w:t xml:space="preserve">Claim </w:t>
            </w:r>
            <w:r w:rsidR="00CC1BAD">
              <w:t>Collections</w:t>
            </w:r>
          </w:p>
        </w:tc>
        <w:tc>
          <w:tcPr>
            <w:tcW w:w="3521" w:type="dxa"/>
          </w:tcPr>
          <w:p w14:paraId="77DD8EAD" w14:textId="77777777" w:rsidR="00CC1BAD" w:rsidRPr="0031539A" w:rsidRDefault="00CC1BA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864" w:type="dxa"/>
          </w:tcPr>
          <w:p w14:paraId="09B78B85" w14:textId="77777777" w:rsidR="00CC1BAD" w:rsidRPr="0031539A" w:rsidRDefault="00CC1BA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AC7CD5" w:rsidRPr="0029386D" w14:paraId="640DC3F3" w14:textId="77777777" w:rsidTr="00734675">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1C144650" w14:textId="4DD90776" w:rsidR="00AC7CD5" w:rsidRPr="0029386D" w:rsidRDefault="00AC7CD5" w:rsidP="00734675">
            <w:pPr>
              <w:pStyle w:val="ListParagraph"/>
              <w:ind w:left="0"/>
              <w:jc w:val="left"/>
            </w:pPr>
            <w:r>
              <w:t>Related Data</w:t>
            </w:r>
          </w:p>
        </w:tc>
        <w:tc>
          <w:tcPr>
            <w:tcW w:w="3521" w:type="dxa"/>
            <w:shd w:val="clear" w:color="auto" w:fill="FBD4B4" w:themeFill="accent6" w:themeFillTint="66"/>
          </w:tcPr>
          <w:p w14:paraId="50DA2A60" w14:textId="77777777" w:rsidR="00AC7CD5" w:rsidRPr="0029386D" w:rsidRDefault="00AC7CD5"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864" w:type="dxa"/>
            <w:shd w:val="clear" w:color="auto" w:fill="FBD4B4" w:themeFill="accent6" w:themeFillTint="66"/>
          </w:tcPr>
          <w:p w14:paraId="5C98915F" w14:textId="77777777" w:rsidR="00AC7CD5" w:rsidRPr="0029386D" w:rsidRDefault="00AC7CD5"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431FE" w:rsidRPr="0029386D" w14:paraId="4C34CC4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6445FF3E" w14:textId="77777777" w:rsidR="008431FE" w:rsidRPr="001640A1" w:rsidRDefault="008431FE" w:rsidP="00734675">
            <w:pPr>
              <w:pStyle w:val="ListParagraph"/>
              <w:ind w:left="0"/>
              <w:jc w:val="left"/>
              <w:rPr>
                <w:bCs w:val="0"/>
              </w:rPr>
            </w:pPr>
            <w:r w:rsidRPr="008431FE">
              <w:t>Collection</w:t>
            </w:r>
          </w:p>
        </w:tc>
        <w:tc>
          <w:tcPr>
            <w:tcW w:w="3521" w:type="dxa"/>
          </w:tcPr>
          <w:p w14:paraId="6C5DC74A" w14:textId="77777777" w:rsidR="008431FE" w:rsidRPr="0029386D" w:rsidRDefault="008431F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Collections, mandatory, in summary</w:t>
            </w:r>
          </w:p>
        </w:tc>
        <w:tc>
          <w:tcPr>
            <w:tcW w:w="3864" w:type="dxa"/>
          </w:tcPr>
          <w:p w14:paraId="64B34396" w14:textId="77777777" w:rsidR="008431FE" w:rsidRPr="0029386D" w:rsidRDefault="008431FE"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AC7CD5" w:rsidRPr="0029386D" w14:paraId="47A50F6F"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6C347F78" w14:textId="5147D87E" w:rsidR="00AC7CD5" w:rsidRPr="001640A1" w:rsidRDefault="00C1397C" w:rsidP="00734675">
            <w:pPr>
              <w:pStyle w:val="ListParagraph"/>
              <w:ind w:left="0"/>
              <w:jc w:val="left"/>
              <w:rPr>
                <w:bCs w:val="0"/>
              </w:rPr>
            </w:pPr>
            <w:r>
              <w:rPr>
                <w:bCs w:val="0"/>
              </w:rPr>
              <w:t>Portfolio</w:t>
            </w:r>
          </w:p>
        </w:tc>
        <w:tc>
          <w:tcPr>
            <w:tcW w:w="3521" w:type="dxa"/>
          </w:tcPr>
          <w:p w14:paraId="350B05C5" w14:textId="069C5E0A" w:rsidR="00AC7CD5" w:rsidRPr="0029386D" w:rsidRDefault="008431F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C1397C">
              <w:t>Portfolios</w:t>
            </w:r>
            <w:r>
              <w:t xml:space="preserve">, </w:t>
            </w:r>
            <w:r w:rsidR="00D91D68">
              <w:t xml:space="preserve">mandatory, </w:t>
            </w:r>
            <w:r>
              <w:t>in summary</w:t>
            </w:r>
          </w:p>
        </w:tc>
        <w:tc>
          <w:tcPr>
            <w:tcW w:w="3864" w:type="dxa"/>
          </w:tcPr>
          <w:p w14:paraId="02E9350E" w14:textId="77777777" w:rsidR="00AC7CD5" w:rsidRPr="0029386D" w:rsidRDefault="00AC7CD5"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91D68" w:rsidRPr="0029386D" w14:paraId="6737F5D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3354979B" w14:textId="77777777" w:rsidR="00D91D68" w:rsidRPr="009B3FD2" w:rsidRDefault="00D91D68" w:rsidP="00734675">
            <w:pPr>
              <w:pStyle w:val="ListParagraph"/>
              <w:ind w:left="0"/>
              <w:jc w:val="left"/>
              <w:rPr>
                <w:bCs w:val="0"/>
              </w:rPr>
            </w:pPr>
            <w:r w:rsidRPr="009B3FD2">
              <w:rPr>
                <w:bCs w:val="0"/>
              </w:rPr>
              <w:t>Claim</w:t>
            </w:r>
          </w:p>
        </w:tc>
        <w:tc>
          <w:tcPr>
            <w:tcW w:w="3521" w:type="dxa"/>
          </w:tcPr>
          <w:p w14:paraId="4F48DE96" w14:textId="77777777" w:rsidR="00D91D68" w:rsidRPr="0029386D" w:rsidRDefault="00D91D68"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Claims, in summary</w:t>
            </w:r>
          </w:p>
        </w:tc>
        <w:tc>
          <w:tcPr>
            <w:tcW w:w="3864" w:type="dxa"/>
          </w:tcPr>
          <w:p w14:paraId="3990130F" w14:textId="0C2F12E1" w:rsidR="00D91D68" w:rsidRPr="0029386D" w:rsidRDefault="00D91D68"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CC1BAD" w:rsidRPr="0029386D" w14:paraId="75775C77" w14:textId="77777777" w:rsidTr="00734675">
        <w:tc>
          <w:tcPr>
            <w:cnfStyle w:val="001000000000" w:firstRow="0" w:lastRow="0" w:firstColumn="1" w:lastColumn="0" w:oddVBand="0" w:evenVBand="0" w:oddHBand="0" w:evenHBand="0" w:firstRowFirstColumn="0" w:firstRowLastColumn="0" w:lastRowFirstColumn="0" w:lastRowLastColumn="0"/>
            <w:tcW w:w="2486" w:type="dxa"/>
            <w:shd w:val="clear" w:color="auto" w:fill="FBD4B4" w:themeFill="accent6" w:themeFillTint="66"/>
          </w:tcPr>
          <w:p w14:paraId="2772C8BA" w14:textId="77777777" w:rsidR="00CC1BAD" w:rsidRPr="0029386D" w:rsidRDefault="00CC1BAD" w:rsidP="00734675">
            <w:pPr>
              <w:pStyle w:val="ListParagraph"/>
              <w:ind w:left="0"/>
              <w:jc w:val="left"/>
            </w:pPr>
            <w:r>
              <w:t>Basic</w:t>
            </w:r>
            <w:r w:rsidRPr="0029386D">
              <w:t xml:space="preserve"> Information</w:t>
            </w:r>
          </w:p>
        </w:tc>
        <w:tc>
          <w:tcPr>
            <w:tcW w:w="3521" w:type="dxa"/>
            <w:shd w:val="clear" w:color="auto" w:fill="FBD4B4" w:themeFill="accent6" w:themeFillTint="66"/>
          </w:tcPr>
          <w:p w14:paraId="798B59C3" w14:textId="77777777" w:rsidR="00CC1BAD" w:rsidRPr="0029386D" w:rsidRDefault="00CC1BAD"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864" w:type="dxa"/>
            <w:shd w:val="clear" w:color="auto" w:fill="FBD4B4" w:themeFill="accent6" w:themeFillTint="66"/>
          </w:tcPr>
          <w:p w14:paraId="71FF9801" w14:textId="77777777" w:rsidR="00CC1BAD" w:rsidRPr="0029386D" w:rsidRDefault="00CC1BAD"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C7414" w:rsidRPr="0029386D" w14:paraId="0061A18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03C0587" w14:textId="77777777" w:rsidR="000C7414" w:rsidRPr="009B3FD2" w:rsidRDefault="000C7414" w:rsidP="00734675">
            <w:pPr>
              <w:pStyle w:val="ListParagraph"/>
              <w:ind w:left="0"/>
              <w:jc w:val="left"/>
              <w:rPr>
                <w:bCs w:val="0"/>
              </w:rPr>
            </w:pPr>
            <w:r w:rsidRPr="009B3FD2">
              <w:rPr>
                <w:bCs w:val="0"/>
              </w:rPr>
              <w:t>Assigned value</w:t>
            </w:r>
          </w:p>
        </w:tc>
        <w:tc>
          <w:tcPr>
            <w:tcW w:w="3521" w:type="dxa"/>
          </w:tcPr>
          <w:p w14:paraId="49ACFCE2" w14:textId="77777777" w:rsidR="000C7414" w:rsidRPr="0029386D" w:rsidRDefault="000C741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864" w:type="dxa"/>
          </w:tcPr>
          <w:p w14:paraId="0C6E5939" w14:textId="77777777" w:rsidR="000C7414" w:rsidRPr="0029386D" w:rsidRDefault="000C7414" w:rsidP="00734675">
            <w:pPr>
              <w:pStyle w:val="ListParagraph"/>
              <w:ind w:left="0"/>
              <w:cnfStyle w:val="000000100000" w:firstRow="0" w:lastRow="0" w:firstColumn="0" w:lastColumn="0" w:oddVBand="0" w:evenVBand="0" w:oddHBand="1" w:evenHBand="0" w:firstRowFirstColumn="0" w:firstRowLastColumn="0" w:lastRowFirstColumn="0" w:lastRowLastColumn="0"/>
            </w:pPr>
            <w:r>
              <w:t>Total value that is assigned to Claim (and through the Claim – to the Portfolio)</w:t>
            </w:r>
          </w:p>
        </w:tc>
      </w:tr>
      <w:tr w:rsidR="00C32D15" w:rsidRPr="0029386D" w14:paraId="578DF6D1"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4E1F532C" w14:textId="77777777" w:rsidR="00C32D15" w:rsidRPr="009B3FD2" w:rsidRDefault="00C32D15" w:rsidP="00734675">
            <w:pPr>
              <w:pStyle w:val="ListParagraph"/>
              <w:ind w:left="0"/>
              <w:jc w:val="left"/>
              <w:rPr>
                <w:bCs w:val="0"/>
              </w:rPr>
            </w:pPr>
            <w:r>
              <w:rPr>
                <w:bCs w:val="0"/>
              </w:rPr>
              <w:t>Assigned below hurdle</w:t>
            </w:r>
          </w:p>
        </w:tc>
        <w:tc>
          <w:tcPr>
            <w:tcW w:w="3521" w:type="dxa"/>
          </w:tcPr>
          <w:p w14:paraId="22C68CFD" w14:textId="77777777" w:rsidR="00C32D15" w:rsidRPr="0029386D" w:rsidRDefault="00C32D15"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3864" w:type="dxa"/>
          </w:tcPr>
          <w:p w14:paraId="361B7CC2" w14:textId="285E1622" w:rsidR="00C32D15" w:rsidRPr="0029386D" w:rsidRDefault="00C32D15"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C32D15" w:rsidRPr="0029386D" w14:paraId="4DABF1B4"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7227700E" w14:textId="5F88CF2B" w:rsidR="00C32D15" w:rsidRPr="009B3FD2" w:rsidRDefault="00C32D15" w:rsidP="00734675">
            <w:pPr>
              <w:pStyle w:val="ListParagraph"/>
              <w:ind w:left="0"/>
              <w:jc w:val="left"/>
              <w:rPr>
                <w:bCs w:val="0"/>
              </w:rPr>
            </w:pPr>
            <w:r>
              <w:rPr>
                <w:bCs w:val="0"/>
              </w:rPr>
              <w:t>Assigned refundable reserve</w:t>
            </w:r>
          </w:p>
        </w:tc>
        <w:tc>
          <w:tcPr>
            <w:tcW w:w="3521" w:type="dxa"/>
          </w:tcPr>
          <w:p w14:paraId="6E02B787" w14:textId="77777777" w:rsidR="00C32D15" w:rsidRPr="0029386D" w:rsidRDefault="00C32D1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864" w:type="dxa"/>
          </w:tcPr>
          <w:p w14:paraId="7947AC5A" w14:textId="3A6A9BFD" w:rsidR="00C32D15" w:rsidRPr="0029386D" w:rsidRDefault="00C32D1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B127F" w:rsidRPr="0029386D" w14:paraId="7B74E31E" w14:textId="77777777" w:rsidTr="00734675">
        <w:tc>
          <w:tcPr>
            <w:cnfStyle w:val="001000000000" w:firstRow="0" w:lastRow="0" w:firstColumn="1" w:lastColumn="0" w:oddVBand="0" w:evenVBand="0" w:oddHBand="0" w:evenHBand="0" w:firstRowFirstColumn="0" w:firstRowLastColumn="0" w:lastRowFirstColumn="0" w:lastRowLastColumn="0"/>
            <w:tcW w:w="2486" w:type="dxa"/>
          </w:tcPr>
          <w:p w14:paraId="2F3FDCCF" w14:textId="77777777" w:rsidR="004B127F" w:rsidRPr="009B3FD2" w:rsidRDefault="004B127F" w:rsidP="00734675">
            <w:pPr>
              <w:pStyle w:val="ListParagraph"/>
              <w:ind w:left="0"/>
              <w:jc w:val="left"/>
              <w:rPr>
                <w:bCs w:val="0"/>
              </w:rPr>
            </w:pPr>
            <w:r>
              <w:rPr>
                <w:bCs w:val="0"/>
              </w:rPr>
              <w:t>Assigned limit reserve</w:t>
            </w:r>
          </w:p>
        </w:tc>
        <w:tc>
          <w:tcPr>
            <w:tcW w:w="3521" w:type="dxa"/>
          </w:tcPr>
          <w:p w14:paraId="4006B16A" w14:textId="77777777" w:rsidR="004B127F" w:rsidRPr="0029386D" w:rsidRDefault="004B127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3864" w:type="dxa"/>
          </w:tcPr>
          <w:p w14:paraId="5BD0FC88" w14:textId="77777777" w:rsidR="004B127F" w:rsidRPr="0029386D" w:rsidRDefault="004B127F"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32591" w:rsidRPr="0029386D" w14:paraId="44DD88CA"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86" w:type="dxa"/>
          </w:tcPr>
          <w:p w14:paraId="25C1766C" w14:textId="36A8DAEA" w:rsidR="00632591" w:rsidRPr="009B3FD2" w:rsidRDefault="00B97887" w:rsidP="00734675">
            <w:pPr>
              <w:pStyle w:val="ListParagraph"/>
              <w:ind w:left="0"/>
              <w:jc w:val="left"/>
              <w:rPr>
                <w:bCs w:val="0"/>
              </w:rPr>
            </w:pPr>
            <w:r>
              <w:rPr>
                <w:bCs w:val="0"/>
              </w:rPr>
              <w:t>Disbursed date</w:t>
            </w:r>
          </w:p>
        </w:tc>
        <w:tc>
          <w:tcPr>
            <w:tcW w:w="3521" w:type="dxa"/>
          </w:tcPr>
          <w:p w14:paraId="09E8E248" w14:textId="284FE093" w:rsidR="00632591" w:rsidRPr="0029386D" w:rsidRDefault="00627A1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3864" w:type="dxa"/>
          </w:tcPr>
          <w:p w14:paraId="463D9DDA" w14:textId="213E6F6F" w:rsidR="00632591" w:rsidRPr="0029386D" w:rsidRDefault="0063259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EB95044" w14:textId="77777777" w:rsidR="00CC1BAD" w:rsidRPr="00BC7D7A" w:rsidRDefault="00CC1BAD" w:rsidP="00CC1BAD">
      <w:pPr>
        <w:rPr>
          <w:lang w:eastAsia="ja-JP"/>
        </w:rPr>
      </w:pPr>
    </w:p>
    <w:p w14:paraId="504CBB18" w14:textId="717B418F" w:rsidR="008250BA" w:rsidRDefault="00B9278E" w:rsidP="008250BA">
      <w:pPr>
        <w:pStyle w:val="Heading2"/>
      </w:pPr>
      <w:bookmarkStart w:id="488" w:name="_Toc96949500"/>
      <w:r>
        <w:t>Insureds</w:t>
      </w:r>
      <w:bookmarkEnd w:id="488"/>
    </w:p>
    <w:p w14:paraId="0E0353BA" w14:textId="77777777" w:rsidR="0063748D" w:rsidRDefault="0063748D" w:rsidP="0063748D">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776"/>
      </w:tblGrid>
      <w:tr w:rsidR="0063748D" w:rsidRPr="0029386D" w14:paraId="17E3B225" w14:textId="77777777" w:rsidTr="0018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1589A5" w14:textId="77777777" w:rsidR="0063748D" w:rsidRPr="0029386D" w:rsidRDefault="0063748D" w:rsidP="001838A3">
            <w:pPr>
              <w:pStyle w:val="ListParagraph"/>
              <w:ind w:left="0"/>
              <w:jc w:val="left"/>
            </w:pPr>
            <w:r w:rsidRPr="0029386D">
              <w:t>Section and Attribute</w:t>
            </w:r>
          </w:p>
        </w:tc>
        <w:tc>
          <w:tcPr>
            <w:tcW w:w="1111" w:type="dxa"/>
          </w:tcPr>
          <w:p w14:paraId="254E3D35" w14:textId="77777777" w:rsidR="0063748D" w:rsidRPr="0029386D" w:rsidRDefault="0063748D"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895" w:type="dxa"/>
            <w:gridSpan w:val="2"/>
          </w:tcPr>
          <w:p w14:paraId="458EF1EC" w14:textId="77777777" w:rsidR="0063748D" w:rsidRPr="0029386D" w:rsidRDefault="0063748D"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3748D" w:rsidRPr="0031539A" w14:paraId="0AAFFAF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35ECE4" w14:textId="208F0383" w:rsidR="0063748D" w:rsidRPr="0031539A" w:rsidRDefault="00B9278E" w:rsidP="001838A3">
            <w:pPr>
              <w:pStyle w:val="ListParagraph"/>
              <w:ind w:left="0"/>
              <w:jc w:val="left"/>
              <w:rPr>
                <w:b w:val="0"/>
              </w:rPr>
            </w:pPr>
            <w:r>
              <w:t>Insureds</w:t>
            </w:r>
          </w:p>
        </w:tc>
        <w:tc>
          <w:tcPr>
            <w:tcW w:w="1111" w:type="dxa"/>
          </w:tcPr>
          <w:p w14:paraId="50CDAA30" w14:textId="77777777" w:rsidR="0063748D" w:rsidRPr="0031539A"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895" w:type="dxa"/>
            <w:gridSpan w:val="2"/>
          </w:tcPr>
          <w:p w14:paraId="7D06D896" w14:textId="77777777" w:rsidR="0063748D" w:rsidRPr="0031539A" w:rsidRDefault="0063748D"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63748D" w:rsidRPr="0029386D" w14:paraId="6047EACF" w14:textId="77777777" w:rsidTr="001838A3">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A9A30" w14:textId="77777777" w:rsidR="0063748D" w:rsidRPr="0029386D" w:rsidRDefault="0063748D" w:rsidP="001838A3">
            <w:pPr>
              <w:pStyle w:val="ListParagraph"/>
              <w:ind w:left="0"/>
              <w:jc w:val="left"/>
            </w:pPr>
            <w:r w:rsidRPr="0029386D">
              <w:t>Basic Information</w:t>
            </w:r>
          </w:p>
        </w:tc>
        <w:tc>
          <w:tcPr>
            <w:tcW w:w="1111" w:type="dxa"/>
            <w:shd w:val="clear" w:color="auto" w:fill="FBD4B4" w:themeFill="accent6" w:themeFillTint="66"/>
          </w:tcPr>
          <w:p w14:paraId="0F39E47B" w14:textId="77777777" w:rsidR="0063748D" w:rsidRPr="0029386D" w:rsidRDefault="0063748D"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3AFEE946" w14:textId="77777777" w:rsidR="0063748D" w:rsidRPr="0029386D" w:rsidRDefault="0063748D"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3748D" w:rsidRPr="0029386D" w14:paraId="4C55010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07F2DF" w14:textId="266DC885" w:rsidR="0063748D" w:rsidRPr="001838A3" w:rsidRDefault="00B9278E" w:rsidP="001838A3">
            <w:pPr>
              <w:pStyle w:val="ListParagraph"/>
              <w:ind w:left="0"/>
              <w:jc w:val="left"/>
            </w:pPr>
            <w:r>
              <w:lastRenderedPageBreak/>
              <w:t xml:space="preserve">Insured </w:t>
            </w:r>
            <w:r w:rsidR="0063748D" w:rsidRPr="001838A3">
              <w:t>Name</w:t>
            </w:r>
          </w:p>
        </w:tc>
        <w:tc>
          <w:tcPr>
            <w:tcW w:w="1111" w:type="dxa"/>
          </w:tcPr>
          <w:p w14:paraId="45FD2F86" w14:textId="77777777" w:rsidR="0063748D" w:rsidRPr="0029386D"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895" w:type="dxa"/>
            <w:gridSpan w:val="2"/>
          </w:tcPr>
          <w:p w14:paraId="1D1511B5" w14:textId="0ACF8476" w:rsidR="0063748D"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or Company name or Names of more than one person or …</w:t>
            </w:r>
          </w:p>
        </w:tc>
      </w:tr>
      <w:tr w:rsidR="002935DD" w:rsidRPr="0029386D" w14:paraId="4E464FA5" w14:textId="77777777" w:rsidTr="00851C5D">
        <w:trPr>
          <w:ins w:id="489" w:author="Dariusz Bogumil" w:date="2022-03-07T17:45:00Z"/>
        </w:trPr>
        <w:tc>
          <w:tcPr>
            <w:cnfStyle w:val="001000000000" w:firstRow="0" w:lastRow="0" w:firstColumn="1" w:lastColumn="0" w:oddVBand="0" w:evenVBand="0" w:oddHBand="0" w:evenHBand="0" w:firstRowFirstColumn="0" w:firstRowLastColumn="0" w:lastRowFirstColumn="0" w:lastRowLastColumn="0"/>
            <w:tcW w:w="2093" w:type="dxa"/>
          </w:tcPr>
          <w:p w14:paraId="0C6C2E45" w14:textId="33BD400B" w:rsidR="002935DD" w:rsidRPr="001838A3" w:rsidRDefault="002935DD" w:rsidP="00851C5D">
            <w:pPr>
              <w:pStyle w:val="ListParagraph"/>
              <w:ind w:left="0"/>
              <w:jc w:val="left"/>
              <w:rPr>
                <w:ins w:id="490" w:author="Dariusz Bogumil" w:date="2022-03-07T17:45:00Z"/>
              </w:rPr>
            </w:pPr>
            <w:ins w:id="491" w:author="Dariusz Bogumil" w:date="2022-03-07T17:45:00Z">
              <w:r>
                <w:t>Build name automatically</w:t>
              </w:r>
            </w:ins>
          </w:p>
        </w:tc>
        <w:tc>
          <w:tcPr>
            <w:tcW w:w="1111" w:type="dxa"/>
          </w:tcPr>
          <w:p w14:paraId="2D37D1ED" w14:textId="3F60ECDF" w:rsidR="002935DD" w:rsidRPr="0029386D" w:rsidRDefault="002935DD" w:rsidP="002935DD">
            <w:pPr>
              <w:pStyle w:val="ListParagraph"/>
              <w:ind w:left="0"/>
              <w:jc w:val="left"/>
              <w:cnfStyle w:val="000000000000" w:firstRow="0" w:lastRow="0" w:firstColumn="0" w:lastColumn="0" w:oddVBand="0" w:evenVBand="0" w:oddHBand="0" w:evenHBand="0" w:firstRowFirstColumn="0" w:firstRowLastColumn="0" w:lastRowFirstColumn="0" w:lastRowLastColumn="0"/>
              <w:rPr>
                <w:ins w:id="492" w:author="Dariusz Bogumil" w:date="2022-03-07T17:45:00Z"/>
              </w:rPr>
            </w:pPr>
            <w:ins w:id="493" w:author="Dariusz Bogumil" w:date="2022-03-07T17:45:00Z">
              <w:r>
                <w:t xml:space="preserve">Checkbox, default </w:t>
              </w:r>
            </w:ins>
            <w:ins w:id="494" w:author="Dariusz Bogumil" w:date="2022-03-07T17:52:00Z">
              <w:r>
                <w:t>No</w:t>
              </w:r>
            </w:ins>
            <w:ins w:id="495" w:author="Dariusz Bogumil" w:date="2022-03-07T17:45:00Z">
              <w:r>
                <w:t xml:space="preserve">, </w:t>
              </w:r>
            </w:ins>
          </w:p>
        </w:tc>
        <w:tc>
          <w:tcPr>
            <w:tcW w:w="2895" w:type="dxa"/>
            <w:gridSpan w:val="2"/>
          </w:tcPr>
          <w:p w14:paraId="517D482A" w14:textId="7BB358E1" w:rsidR="002935DD" w:rsidRPr="0029386D" w:rsidRDefault="002935DD" w:rsidP="00A4243E">
            <w:pPr>
              <w:pStyle w:val="ListParagraph"/>
              <w:ind w:left="0"/>
              <w:cnfStyle w:val="000000000000" w:firstRow="0" w:lastRow="0" w:firstColumn="0" w:lastColumn="0" w:oddVBand="0" w:evenVBand="0" w:oddHBand="0" w:evenHBand="0" w:firstRowFirstColumn="0" w:firstRowLastColumn="0" w:lastRowFirstColumn="0" w:lastRowLastColumn="0"/>
              <w:rPr>
                <w:ins w:id="496" w:author="Dariusz Bogumil" w:date="2022-03-07T17:45:00Z"/>
              </w:rPr>
            </w:pPr>
            <w:ins w:id="497" w:author="Dariusz Bogumil" w:date="2022-03-07T17:45:00Z">
              <w:r>
                <w:t xml:space="preserve">If Yes, Insured name is constructed automatically </w:t>
              </w:r>
            </w:ins>
            <w:ins w:id="498" w:author="Dariusz Bogumil" w:date="2022-03-07T17:47:00Z">
              <w:r>
                <w:t>as “</w:t>
              </w:r>
            </w:ins>
            <w:ins w:id="499" w:author="Dariusz Bogumil" w:date="2022-03-07T17:51:00Z">
              <w:r>
                <w:t>&lt;1</w:t>
              </w:r>
              <w:r w:rsidRPr="00851C5D">
                <w:rPr>
                  <w:vertAlign w:val="superscript"/>
                </w:rPr>
                <w:t>st</w:t>
              </w:r>
              <w:r>
                <w:t xml:space="preserve"> Insured First </w:t>
              </w:r>
              <w:r w:rsidRPr="001838A3">
                <w:t>Name</w:t>
              </w:r>
              <w:r>
                <w:t>&gt; &lt;1</w:t>
              </w:r>
              <w:r w:rsidRPr="00851C5D">
                <w:rPr>
                  <w:vertAlign w:val="superscript"/>
                </w:rPr>
                <w:t>st</w:t>
              </w:r>
              <w:r>
                <w:t xml:space="preserve"> Insured Last </w:t>
              </w:r>
              <w:r w:rsidRPr="001838A3">
                <w:t>Name</w:t>
              </w:r>
              <w:r>
                <w:t>&gt;,&lt;</w:t>
              </w:r>
              <w:r>
                <w:t>2nd</w:t>
              </w:r>
              <w:r>
                <w:t xml:space="preserve"> Insured First </w:t>
              </w:r>
              <w:r w:rsidRPr="001838A3">
                <w:t>Name</w:t>
              </w:r>
              <w:r>
                <w:t>&gt; &lt;</w:t>
              </w:r>
              <w:r>
                <w:t>2</w:t>
              </w:r>
              <w:r w:rsidRPr="002935DD">
                <w:rPr>
                  <w:vertAlign w:val="superscript"/>
                  <w:rPrChange w:id="500" w:author="Dariusz Bogumil" w:date="2022-03-07T17:51:00Z">
                    <w:rPr/>
                  </w:rPrChange>
                </w:rPr>
                <w:t>nd</w:t>
              </w:r>
              <w:r>
                <w:t xml:space="preserve"> </w:t>
              </w:r>
              <w:r>
                <w:t xml:space="preserve">Insured Last </w:t>
              </w:r>
              <w:r w:rsidRPr="001838A3">
                <w:t>Name</w:t>
              </w:r>
              <w:r>
                <w:t>&gt;,</w:t>
              </w:r>
              <w:r>
                <w:t xml:space="preserve"> </w:t>
              </w:r>
              <w:r>
                <w:t>&lt;</w:t>
              </w:r>
              <w:r>
                <w:t>3rd</w:t>
              </w:r>
              <w:r>
                <w:t xml:space="preserve"> Insured First </w:t>
              </w:r>
              <w:r w:rsidRPr="001838A3">
                <w:t>Name</w:t>
              </w:r>
              <w:r>
                <w:t>&gt; &lt;</w:t>
              </w:r>
              <w:r>
                <w:t>3rd</w:t>
              </w:r>
              <w:r>
                <w:t xml:space="preserve"> Insured Last </w:t>
              </w:r>
              <w:r w:rsidRPr="001838A3">
                <w:t>Name</w:t>
              </w:r>
              <w:r>
                <w:t>&gt;,</w:t>
              </w:r>
            </w:ins>
            <w:ins w:id="501" w:author="Dariusz Bogumil" w:date="2022-03-07T17:52:00Z">
              <w:r>
                <w:t xml:space="preserve"> &lt;4th</w:t>
              </w:r>
              <w:r>
                <w:t xml:space="preserve"> Insured First </w:t>
              </w:r>
              <w:r w:rsidRPr="001838A3">
                <w:t>Name</w:t>
              </w:r>
              <w:r>
                <w:t>&gt; &lt;</w:t>
              </w:r>
              <w:r>
                <w:t>4th</w:t>
              </w:r>
              <w:r>
                <w:t xml:space="preserve"> Insured Last </w:t>
              </w:r>
              <w:r w:rsidRPr="001838A3">
                <w:t>Name</w:t>
              </w:r>
              <w:r>
                <w:t>&gt;</w:t>
              </w:r>
              <w:r>
                <w:t>”</w:t>
              </w:r>
            </w:ins>
            <w:ins w:id="502" w:author="Dariusz Bogumil" w:date="2022-03-07T17:53:00Z">
              <w:r>
                <w:t xml:space="preserve"> (if </w:t>
              </w:r>
            </w:ins>
            <w:ins w:id="503" w:author="Dariusz Bogumil" w:date="2022-03-07T17:54:00Z">
              <w:r w:rsidR="00A4243E">
                <w:t xml:space="preserve">any </w:t>
              </w:r>
            </w:ins>
            <w:ins w:id="504" w:author="Dariusz Bogumil" w:date="2022-03-07T17:53:00Z">
              <w:r>
                <w:t>subsequent name is not empty)</w:t>
              </w:r>
            </w:ins>
          </w:p>
        </w:tc>
      </w:tr>
      <w:tr w:rsidR="002935DD" w:rsidRPr="0029386D" w14:paraId="66AD0DE6" w14:textId="77777777" w:rsidTr="00851C5D">
        <w:trPr>
          <w:cnfStyle w:val="000000100000" w:firstRow="0" w:lastRow="0" w:firstColumn="0" w:lastColumn="0" w:oddVBand="0" w:evenVBand="0" w:oddHBand="1" w:evenHBand="0" w:firstRowFirstColumn="0" w:firstRowLastColumn="0" w:lastRowFirstColumn="0" w:lastRowLastColumn="0"/>
          <w:ins w:id="505" w:author="Dariusz Bogumil" w:date="2022-03-07T17:44:00Z"/>
        </w:trPr>
        <w:tc>
          <w:tcPr>
            <w:cnfStyle w:val="001000000000" w:firstRow="0" w:lastRow="0" w:firstColumn="1" w:lastColumn="0" w:oddVBand="0" w:evenVBand="0" w:oddHBand="0" w:evenHBand="0" w:firstRowFirstColumn="0" w:firstRowLastColumn="0" w:lastRowFirstColumn="0" w:lastRowLastColumn="0"/>
            <w:tcW w:w="2093" w:type="dxa"/>
          </w:tcPr>
          <w:p w14:paraId="05373697" w14:textId="77777777" w:rsidR="002935DD" w:rsidRPr="001838A3" w:rsidRDefault="002935DD" w:rsidP="00851C5D">
            <w:pPr>
              <w:pStyle w:val="ListParagraph"/>
              <w:ind w:left="0"/>
              <w:jc w:val="left"/>
              <w:rPr>
                <w:ins w:id="506" w:author="Dariusz Bogumil" w:date="2022-03-07T17:44:00Z"/>
              </w:rPr>
            </w:pPr>
            <w:ins w:id="507" w:author="Dariusz Bogumil" w:date="2022-03-07T17:44:00Z">
              <w:r>
                <w:t>1</w:t>
              </w:r>
              <w:r w:rsidRPr="00851C5D">
                <w:rPr>
                  <w:vertAlign w:val="superscript"/>
                </w:rPr>
                <w:t>st</w:t>
              </w:r>
              <w:r>
                <w:t xml:space="preserve"> Insured First </w:t>
              </w:r>
              <w:r w:rsidRPr="001838A3">
                <w:t>Name</w:t>
              </w:r>
            </w:ins>
          </w:p>
        </w:tc>
        <w:tc>
          <w:tcPr>
            <w:tcW w:w="1111" w:type="dxa"/>
          </w:tcPr>
          <w:p w14:paraId="32360344" w14:textId="77777777" w:rsidR="002935DD" w:rsidRPr="0029386D" w:rsidRDefault="002935DD" w:rsidP="00851C5D">
            <w:pPr>
              <w:pStyle w:val="ListParagraph"/>
              <w:ind w:left="0"/>
              <w:jc w:val="left"/>
              <w:cnfStyle w:val="000000100000" w:firstRow="0" w:lastRow="0" w:firstColumn="0" w:lastColumn="0" w:oddVBand="0" w:evenVBand="0" w:oddHBand="1" w:evenHBand="0" w:firstRowFirstColumn="0" w:firstRowLastColumn="0" w:lastRowFirstColumn="0" w:lastRowLastColumn="0"/>
              <w:rPr>
                <w:ins w:id="508" w:author="Dariusz Bogumil" w:date="2022-03-07T17:44:00Z"/>
              </w:rPr>
            </w:pPr>
            <w:ins w:id="509" w:author="Dariusz Bogumil" w:date="2022-03-07T17:44:00Z">
              <w:r>
                <w:t xml:space="preserve">Text, </w:t>
              </w:r>
            </w:ins>
          </w:p>
        </w:tc>
        <w:tc>
          <w:tcPr>
            <w:tcW w:w="2895" w:type="dxa"/>
            <w:gridSpan w:val="2"/>
          </w:tcPr>
          <w:p w14:paraId="5D281B52" w14:textId="77777777" w:rsidR="002935DD" w:rsidRPr="0029386D" w:rsidRDefault="002935DD" w:rsidP="00851C5D">
            <w:pPr>
              <w:pStyle w:val="ListParagraph"/>
              <w:ind w:left="0"/>
              <w:cnfStyle w:val="000000100000" w:firstRow="0" w:lastRow="0" w:firstColumn="0" w:lastColumn="0" w:oddVBand="0" w:evenVBand="0" w:oddHBand="1" w:evenHBand="0" w:firstRowFirstColumn="0" w:firstRowLastColumn="0" w:lastRowFirstColumn="0" w:lastRowLastColumn="0"/>
              <w:rPr>
                <w:ins w:id="510" w:author="Dariusz Bogumil" w:date="2022-03-07T17:44:00Z"/>
              </w:rPr>
            </w:pPr>
          </w:p>
        </w:tc>
      </w:tr>
      <w:tr w:rsidR="002935DD" w:rsidRPr="0029386D" w14:paraId="32776574" w14:textId="77777777" w:rsidTr="00851C5D">
        <w:trPr>
          <w:ins w:id="511" w:author="Dariusz Bogumil" w:date="2022-03-07T17:44:00Z"/>
        </w:trPr>
        <w:tc>
          <w:tcPr>
            <w:cnfStyle w:val="001000000000" w:firstRow="0" w:lastRow="0" w:firstColumn="1" w:lastColumn="0" w:oddVBand="0" w:evenVBand="0" w:oddHBand="0" w:evenHBand="0" w:firstRowFirstColumn="0" w:firstRowLastColumn="0" w:lastRowFirstColumn="0" w:lastRowLastColumn="0"/>
            <w:tcW w:w="2093" w:type="dxa"/>
          </w:tcPr>
          <w:p w14:paraId="17FB2D17" w14:textId="77777777" w:rsidR="002935DD" w:rsidRPr="001838A3" w:rsidRDefault="002935DD" w:rsidP="00851C5D">
            <w:pPr>
              <w:pStyle w:val="ListParagraph"/>
              <w:ind w:left="0"/>
              <w:jc w:val="left"/>
              <w:rPr>
                <w:ins w:id="512" w:author="Dariusz Bogumil" w:date="2022-03-07T17:44:00Z"/>
              </w:rPr>
            </w:pPr>
            <w:ins w:id="513" w:author="Dariusz Bogumil" w:date="2022-03-07T17:44:00Z">
              <w:r>
                <w:t>1</w:t>
              </w:r>
              <w:r w:rsidRPr="00851C5D">
                <w:rPr>
                  <w:vertAlign w:val="superscript"/>
                </w:rPr>
                <w:t>st</w:t>
              </w:r>
              <w:r>
                <w:t xml:space="preserve"> Insured Last </w:t>
              </w:r>
              <w:r w:rsidRPr="001838A3">
                <w:t>Name</w:t>
              </w:r>
            </w:ins>
          </w:p>
        </w:tc>
        <w:tc>
          <w:tcPr>
            <w:tcW w:w="1111" w:type="dxa"/>
          </w:tcPr>
          <w:p w14:paraId="19FD7A7D" w14:textId="77777777" w:rsidR="002935DD" w:rsidRPr="0029386D" w:rsidRDefault="002935DD" w:rsidP="00851C5D">
            <w:pPr>
              <w:pStyle w:val="ListParagraph"/>
              <w:ind w:left="0"/>
              <w:jc w:val="left"/>
              <w:cnfStyle w:val="000000000000" w:firstRow="0" w:lastRow="0" w:firstColumn="0" w:lastColumn="0" w:oddVBand="0" w:evenVBand="0" w:oddHBand="0" w:evenHBand="0" w:firstRowFirstColumn="0" w:firstRowLastColumn="0" w:lastRowFirstColumn="0" w:lastRowLastColumn="0"/>
              <w:rPr>
                <w:ins w:id="514" w:author="Dariusz Bogumil" w:date="2022-03-07T17:44:00Z"/>
              </w:rPr>
            </w:pPr>
            <w:ins w:id="515" w:author="Dariusz Bogumil" w:date="2022-03-07T17:44:00Z">
              <w:r>
                <w:t xml:space="preserve">Text, </w:t>
              </w:r>
            </w:ins>
          </w:p>
        </w:tc>
        <w:tc>
          <w:tcPr>
            <w:tcW w:w="2895" w:type="dxa"/>
            <w:gridSpan w:val="2"/>
          </w:tcPr>
          <w:p w14:paraId="2C50CA8E" w14:textId="77777777" w:rsidR="002935DD" w:rsidRPr="0029386D" w:rsidRDefault="002935DD" w:rsidP="00851C5D">
            <w:pPr>
              <w:pStyle w:val="ListParagraph"/>
              <w:ind w:left="0"/>
              <w:cnfStyle w:val="000000000000" w:firstRow="0" w:lastRow="0" w:firstColumn="0" w:lastColumn="0" w:oddVBand="0" w:evenVBand="0" w:oddHBand="0" w:evenHBand="0" w:firstRowFirstColumn="0" w:firstRowLastColumn="0" w:lastRowFirstColumn="0" w:lastRowLastColumn="0"/>
              <w:rPr>
                <w:ins w:id="516" w:author="Dariusz Bogumil" w:date="2022-03-07T17:44:00Z"/>
              </w:rPr>
            </w:pPr>
          </w:p>
        </w:tc>
      </w:tr>
      <w:tr w:rsidR="002935DD" w:rsidRPr="0029386D" w14:paraId="6A96F216" w14:textId="77777777" w:rsidTr="00851C5D">
        <w:trPr>
          <w:cnfStyle w:val="000000100000" w:firstRow="0" w:lastRow="0" w:firstColumn="0" w:lastColumn="0" w:oddVBand="0" w:evenVBand="0" w:oddHBand="1" w:evenHBand="0" w:firstRowFirstColumn="0" w:firstRowLastColumn="0" w:lastRowFirstColumn="0" w:lastRowLastColumn="0"/>
          <w:ins w:id="517" w:author="Dariusz Bogumil" w:date="2022-03-07T17:44:00Z"/>
        </w:trPr>
        <w:tc>
          <w:tcPr>
            <w:cnfStyle w:val="001000000000" w:firstRow="0" w:lastRow="0" w:firstColumn="1" w:lastColumn="0" w:oddVBand="0" w:evenVBand="0" w:oddHBand="0" w:evenHBand="0" w:firstRowFirstColumn="0" w:firstRowLastColumn="0" w:lastRowFirstColumn="0" w:lastRowLastColumn="0"/>
            <w:tcW w:w="2093" w:type="dxa"/>
          </w:tcPr>
          <w:p w14:paraId="297BF200" w14:textId="1C574FB4" w:rsidR="002935DD" w:rsidRPr="001838A3" w:rsidRDefault="002935DD" w:rsidP="002935DD">
            <w:pPr>
              <w:pStyle w:val="ListParagraph"/>
              <w:ind w:left="0"/>
              <w:jc w:val="left"/>
              <w:rPr>
                <w:ins w:id="518" w:author="Dariusz Bogumil" w:date="2022-03-07T17:44:00Z"/>
              </w:rPr>
            </w:pPr>
            <w:ins w:id="519" w:author="Dariusz Bogumil" w:date="2022-03-07T17:44:00Z">
              <w:r>
                <w:t>2</w:t>
              </w:r>
              <w:r w:rsidRPr="002935DD">
                <w:rPr>
                  <w:vertAlign w:val="superscript"/>
                  <w:rPrChange w:id="520" w:author="Dariusz Bogumil" w:date="2022-03-07T17:44:00Z">
                    <w:rPr/>
                  </w:rPrChange>
                </w:rPr>
                <w:t>nd</w:t>
              </w:r>
              <w:r>
                <w:t xml:space="preserve"> </w:t>
              </w:r>
              <w:r>
                <w:t xml:space="preserve">Insured First </w:t>
              </w:r>
              <w:r w:rsidRPr="001838A3">
                <w:t>Name</w:t>
              </w:r>
            </w:ins>
          </w:p>
        </w:tc>
        <w:tc>
          <w:tcPr>
            <w:tcW w:w="1111" w:type="dxa"/>
          </w:tcPr>
          <w:p w14:paraId="12FFC232" w14:textId="77777777" w:rsidR="002935DD" w:rsidRPr="0029386D" w:rsidRDefault="002935DD" w:rsidP="00851C5D">
            <w:pPr>
              <w:pStyle w:val="ListParagraph"/>
              <w:ind w:left="0"/>
              <w:jc w:val="left"/>
              <w:cnfStyle w:val="000000100000" w:firstRow="0" w:lastRow="0" w:firstColumn="0" w:lastColumn="0" w:oddVBand="0" w:evenVBand="0" w:oddHBand="1" w:evenHBand="0" w:firstRowFirstColumn="0" w:firstRowLastColumn="0" w:lastRowFirstColumn="0" w:lastRowLastColumn="0"/>
              <w:rPr>
                <w:ins w:id="521" w:author="Dariusz Bogumil" w:date="2022-03-07T17:44:00Z"/>
              </w:rPr>
            </w:pPr>
            <w:ins w:id="522" w:author="Dariusz Bogumil" w:date="2022-03-07T17:44:00Z">
              <w:r>
                <w:t xml:space="preserve">Text, </w:t>
              </w:r>
            </w:ins>
          </w:p>
        </w:tc>
        <w:tc>
          <w:tcPr>
            <w:tcW w:w="2895" w:type="dxa"/>
            <w:gridSpan w:val="2"/>
          </w:tcPr>
          <w:p w14:paraId="78C9A39F" w14:textId="77777777" w:rsidR="002935DD" w:rsidRPr="0029386D" w:rsidRDefault="002935DD" w:rsidP="00851C5D">
            <w:pPr>
              <w:pStyle w:val="ListParagraph"/>
              <w:ind w:left="0"/>
              <w:cnfStyle w:val="000000100000" w:firstRow="0" w:lastRow="0" w:firstColumn="0" w:lastColumn="0" w:oddVBand="0" w:evenVBand="0" w:oddHBand="1" w:evenHBand="0" w:firstRowFirstColumn="0" w:firstRowLastColumn="0" w:lastRowFirstColumn="0" w:lastRowLastColumn="0"/>
              <w:rPr>
                <w:ins w:id="523" w:author="Dariusz Bogumil" w:date="2022-03-07T17:44:00Z"/>
              </w:rPr>
            </w:pPr>
          </w:p>
        </w:tc>
      </w:tr>
      <w:tr w:rsidR="002935DD" w:rsidRPr="0029386D" w14:paraId="5822A50C" w14:textId="77777777" w:rsidTr="00851C5D">
        <w:trPr>
          <w:ins w:id="524" w:author="Dariusz Bogumil" w:date="2022-03-07T17:44:00Z"/>
        </w:trPr>
        <w:tc>
          <w:tcPr>
            <w:cnfStyle w:val="001000000000" w:firstRow="0" w:lastRow="0" w:firstColumn="1" w:lastColumn="0" w:oddVBand="0" w:evenVBand="0" w:oddHBand="0" w:evenHBand="0" w:firstRowFirstColumn="0" w:firstRowLastColumn="0" w:lastRowFirstColumn="0" w:lastRowLastColumn="0"/>
            <w:tcW w:w="2093" w:type="dxa"/>
          </w:tcPr>
          <w:p w14:paraId="3BD2226A" w14:textId="63C94A2D" w:rsidR="002935DD" w:rsidRPr="001838A3" w:rsidRDefault="002935DD" w:rsidP="00851C5D">
            <w:pPr>
              <w:pStyle w:val="ListParagraph"/>
              <w:ind w:left="0"/>
              <w:jc w:val="left"/>
              <w:rPr>
                <w:ins w:id="525" w:author="Dariusz Bogumil" w:date="2022-03-07T17:44:00Z"/>
              </w:rPr>
            </w:pPr>
            <w:ins w:id="526" w:author="Dariusz Bogumil" w:date="2022-03-07T17:44:00Z">
              <w:r>
                <w:t>2</w:t>
              </w:r>
              <w:r w:rsidRPr="00851C5D">
                <w:rPr>
                  <w:vertAlign w:val="superscript"/>
                </w:rPr>
                <w:t>nd</w:t>
              </w:r>
              <w:r>
                <w:t xml:space="preserve"> </w:t>
              </w:r>
              <w:r>
                <w:t xml:space="preserve">Insured Last </w:t>
              </w:r>
              <w:r w:rsidRPr="001838A3">
                <w:t>Name</w:t>
              </w:r>
            </w:ins>
          </w:p>
        </w:tc>
        <w:tc>
          <w:tcPr>
            <w:tcW w:w="1111" w:type="dxa"/>
          </w:tcPr>
          <w:p w14:paraId="077F0FFB" w14:textId="77777777" w:rsidR="002935DD" w:rsidRPr="0029386D" w:rsidRDefault="002935DD" w:rsidP="00851C5D">
            <w:pPr>
              <w:pStyle w:val="ListParagraph"/>
              <w:ind w:left="0"/>
              <w:jc w:val="left"/>
              <w:cnfStyle w:val="000000000000" w:firstRow="0" w:lastRow="0" w:firstColumn="0" w:lastColumn="0" w:oddVBand="0" w:evenVBand="0" w:oddHBand="0" w:evenHBand="0" w:firstRowFirstColumn="0" w:firstRowLastColumn="0" w:lastRowFirstColumn="0" w:lastRowLastColumn="0"/>
              <w:rPr>
                <w:ins w:id="527" w:author="Dariusz Bogumil" w:date="2022-03-07T17:44:00Z"/>
              </w:rPr>
            </w:pPr>
            <w:ins w:id="528" w:author="Dariusz Bogumil" w:date="2022-03-07T17:44:00Z">
              <w:r>
                <w:t xml:space="preserve">Text, </w:t>
              </w:r>
            </w:ins>
          </w:p>
        </w:tc>
        <w:tc>
          <w:tcPr>
            <w:tcW w:w="2895" w:type="dxa"/>
            <w:gridSpan w:val="2"/>
          </w:tcPr>
          <w:p w14:paraId="3094D0FF" w14:textId="77777777" w:rsidR="002935DD" w:rsidRPr="0029386D" w:rsidRDefault="002935DD" w:rsidP="00851C5D">
            <w:pPr>
              <w:pStyle w:val="ListParagraph"/>
              <w:ind w:left="0"/>
              <w:cnfStyle w:val="000000000000" w:firstRow="0" w:lastRow="0" w:firstColumn="0" w:lastColumn="0" w:oddVBand="0" w:evenVBand="0" w:oddHBand="0" w:evenHBand="0" w:firstRowFirstColumn="0" w:firstRowLastColumn="0" w:lastRowFirstColumn="0" w:lastRowLastColumn="0"/>
              <w:rPr>
                <w:ins w:id="529" w:author="Dariusz Bogumil" w:date="2022-03-07T17:44:00Z"/>
              </w:rPr>
            </w:pPr>
          </w:p>
        </w:tc>
      </w:tr>
      <w:tr w:rsidR="002935DD" w:rsidRPr="0029386D" w14:paraId="53BDB9E2" w14:textId="77777777" w:rsidTr="00851C5D">
        <w:trPr>
          <w:cnfStyle w:val="000000100000" w:firstRow="0" w:lastRow="0" w:firstColumn="0" w:lastColumn="0" w:oddVBand="0" w:evenVBand="0" w:oddHBand="1" w:evenHBand="0" w:firstRowFirstColumn="0" w:firstRowLastColumn="0" w:lastRowFirstColumn="0" w:lastRowLastColumn="0"/>
          <w:ins w:id="530" w:author="Dariusz Bogumil" w:date="2022-03-07T17:44:00Z"/>
        </w:trPr>
        <w:tc>
          <w:tcPr>
            <w:cnfStyle w:val="001000000000" w:firstRow="0" w:lastRow="0" w:firstColumn="1" w:lastColumn="0" w:oddVBand="0" w:evenVBand="0" w:oddHBand="0" w:evenHBand="0" w:firstRowFirstColumn="0" w:firstRowLastColumn="0" w:lastRowFirstColumn="0" w:lastRowLastColumn="0"/>
            <w:tcW w:w="2093" w:type="dxa"/>
          </w:tcPr>
          <w:p w14:paraId="4422921A" w14:textId="1F8E953A" w:rsidR="002935DD" w:rsidRPr="001838A3" w:rsidRDefault="002935DD" w:rsidP="002935DD">
            <w:pPr>
              <w:pStyle w:val="ListParagraph"/>
              <w:ind w:left="0"/>
              <w:jc w:val="left"/>
              <w:rPr>
                <w:ins w:id="531" w:author="Dariusz Bogumil" w:date="2022-03-07T17:44:00Z"/>
              </w:rPr>
            </w:pPr>
            <w:ins w:id="532" w:author="Dariusz Bogumil" w:date="2022-03-07T17:44:00Z">
              <w:r>
                <w:t>3</w:t>
              </w:r>
              <w:r w:rsidRPr="002935DD">
                <w:rPr>
                  <w:vertAlign w:val="superscript"/>
                  <w:rPrChange w:id="533" w:author="Dariusz Bogumil" w:date="2022-03-07T17:44:00Z">
                    <w:rPr/>
                  </w:rPrChange>
                </w:rPr>
                <w:t>rd</w:t>
              </w:r>
              <w:r>
                <w:t xml:space="preserve"> </w:t>
              </w:r>
              <w:r>
                <w:t xml:space="preserve">Insured First </w:t>
              </w:r>
              <w:r w:rsidRPr="001838A3">
                <w:t>Name</w:t>
              </w:r>
            </w:ins>
          </w:p>
        </w:tc>
        <w:tc>
          <w:tcPr>
            <w:tcW w:w="1111" w:type="dxa"/>
          </w:tcPr>
          <w:p w14:paraId="7D4BD9FD" w14:textId="77777777" w:rsidR="002935DD" w:rsidRPr="0029386D" w:rsidRDefault="002935DD" w:rsidP="00851C5D">
            <w:pPr>
              <w:pStyle w:val="ListParagraph"/>
              <w:ind w:left="0"/>
              <w:jc w:val="left"/>
              <w:cnfStyle w:val="000000100000" w:firstRow="0" w:lastRow="0" w:firstColumn="0" w:lastColumn="0" w:oddVBand="0" w:evenVBand="0" w:oddHBand="1" w:evenHBand="0" w:firstRowFirstColumn="0" w:firstRowLastColumn="0" w:lastRowFirstColumn="0" w:lastRowLastColumn="0"/>
              <w:rPr>
                <w:ins w:id="534" w:author="Dariusz Bogumil" w:date="2022-03-07T17:44:00Z"/>
              </w:rPr>
            </w:pPr>
            <w:ins w:id="535" w:author="Dariusz Bogumil" w:date="2022-03-07T17:44:00Z">
              <w:r>
                <w:t xml:space="preserve">Text, </w:t>
              </w:r>
            </w:ins>
          </w:p>
        </w:tc>
        <w:tc>
          <w:tcPr>
            <w:tcW w:w="2895" w:type="dxa"/>
            <w:gridSpan w:val="2"/>
          </w:tcPr>
          <w:p w14:paraId="61F6CA5A" w14:textId="77777777" w:rsidR="002935DD" w:rsidRPr="0029386D" w:rsidRDefault="002935DD" w:rsidP="00851C5D">
            <w:pPr>
              <w:pStyle w:val="ListParagraph"/>
              <w:ind w:left="0"/>
              <w:cnfStyle w:val="000000100000" w:firstRow="0" w:lastRow="0" w:firstColumn="0" w:lastColumn="0" w:oddVBand="0" w:evenVBand="0" w:oddHBand="1" w:evenHBand="0" w:firstRowFirstColumn="0" w:firstRowLastColumn="0" w:lastRowFirstColumn="0" w:lastRowLastColumn="0"/>
              <w:rPr>
                <w:ins w:id="536" w:author="Dariusz Bogumil" w:date="2022-03-07T17:44:00Z"/>
              </w:rPr>
            </w:pPr>
          </w:p>
        </w:tc>
      </w:tr>
      <w:tr w:rsidR="002935DD" w:rsidRPr="0029386D" w14:paraId="78663A2F" w14:textId="77777777" w:rsidTr="00851C5D">
        <w:trPr>
          <w:ins w:id="537" w:author="Dariusz Bogumil" w:date="2022-03-07T17:44:00Z"/>
        </w:trPr>
        <w:tc>
          <w:tcPr>
            <w:cnfStyle w:val="001000000000" w:firstRow="0" w:lastRow="0" w:firstColumn="1" w:lastColumn="0" w:oddVBand="0" w:evenVBand="0" w:oddHBand="0" w:evenHBand="0" w:firstRowFirstColumn="0" w:firstRowLastColumn="0" w:lastRowFirstColumn="0" w:lastRowLastColumn="0"/>
            <w:tcW w:w="2093" w:type="dxa"/>
          </w:tcPr>
          <w:p w14:paraId="3090EF1D" w14:textId="5B8768D9" w:rsidR="002935DD" w:rsidRPr="001838A3" w:rsidRDefault="002935DD" w:rsidP="00851C5D">
            <w:pPr>
              <w:pStyle w:val="ListParagraph"/>
              <w:ind w:left="0"/>
              <w:jc w:val="left"/>
              <w:rPr>
                <w:ins w:id="538" w:author="Dariusz Bogumil" w:date="2022-03-07T17:44:00Z"/>
              </w:rPr>
            </w:pPr>
            <w:ins w:id="539" w:author="Dariusz Bogumil" w:date="2022-03-07T17:45:00Z">
              <w:r>
                <w:t>3</w:t>
              </w:r>
              <w:r w:rsidRPr="00851C5D">
                <w:rPr>
                  <w:vertAlign w:val="superscript"/>
                </w:rPr>
                <w:t>rd</w:t>
              </w:r>
              <w:r>
                <w:t xml:space="preserve"> </w:t>
              </w:r>
            </w:ins>
            <w:ins w:id="540" w:author="Dariusz Bogumil" w:date="2022-03-07T17:44:00Z">
              <w:r>
                <w:t xml:space="preserve">Insured Last </w:t>
              </w:r>
              <w:r w:rsidRPr="001838A3">
                <w:t>Name</w:t>
              </w:r>
            </w:ins>
          </w:p>
        </w:tc>
        <w:tc>
          <w:tcPr>
            <w:tcW w:w="1111" w:type="dxa"/>
          </w:tcPr>
          <w:p w14:paraId="43320779" w14:textId="77777777" w:rsidR="002935DD" w:rsidRPr="0029386D" w:rsidRDefault="002935DD" w:rsidP="00851C5D">
            <w:pPr>
              <w:pStyle w:val="ListParagraph"/>
              <w:ind w:left="0"/>
              <w:jc w:val="left"/>
              <w:cnfStyle w:val="000000000000" w:firstRow="0" w:lastRow="0" w:firstColumn="0" w:lastColumn="0" w:oddVBand="0" w:evenVBand="0" w:oddHBand="0" w:evenHBand="0" w:firstRowFirstColumn="0" w:firstRowLastColumn="0" w:lastRowFirstColumn="0" w:lastRowLastColumn="0"/>
              <w:rPr>
                <w:ins w:id="541" w:author="Dariusz Bogumil" w:date="2022-03-07T17:44:00Z"/>
              </w:rPr>
            </w:pPr>
            <w:ins w:id="542" w:author="Dariusz Bogumil" w:date="2022-03-07T17:44:00Z">
              <w:r>
                <w:t xml:space="preserve">Text, </w:t>
              </w:r>
            </w:ins>
          </w:p>
        </w:tc>
        <w:tc>
          <w:tcPr>
            <w:tcW w:w="2895" w:type="dxa"/>
            <w:gridSpan w:val="2"/>
          </w:tcPr>
          <w:p w14:paraId="715581EC" w14:textId="77777777" w:rsidR="002935DD" w:rsidRPr="0029386D" w:rsidRDefault="002935DD" w:rsidP="00851C5D">
            <w:pPr>
              <w:pStyle w:val="ListParagraph"/>
              <w:ind w:left="0"/>
              <w:cnfStyle w:val="000000000000" w:firstRow="0" w:lastRow="0" w:firstColumn="0" w:lastColumn="0" w:oddVBand="0" w:evenVBand="0" w:oddHBand="0" w:evenHBand="0" w:firstRowFirstColumn="0" w:firstRowLastColumn="0" w:lastRowFirstColumn="0" w:lastRowLastColumn="0"/>
              <w:rPr>
                <w:ins w:id="543" w:author="Dariusz Bogumil" w:date="2022-03-07T17:44:00Z"/>
              </w:rPr>
            </w:pPr>
          </w:p>
        </w:tc>
      </w:tr>
      <w:tr w:rsidR="002935DD" w:rsidRPr="0029386D" w14:paraId="611E3B29" w14:textId="77777777" w:rsidTr="00851C5D">
        <w:trPr>
          <w:cnfStyle w:val="000000100000" w:firstRow="0" w:lastRow="0" w:firstColumn="0" w:lastColumn="0" w:oddVBand="0" w:evenVBand="0" w:oddHBand="1" w:evenHBand="0" w:firstRowFirstColumn="0" w:firstRowLastColumn="0" w:lastRowFirstColumn="0" w:lastRowLastColumn="0"/>
          <w:ins w:id="544" w:author="Dariusz Bogumil" w:date="2022-03-07T17:44:00Z"/>
        </w:trPr>
        <w:tc>
          <w:tcPr>
            <w:cnfStyle w:val="001000000000" w:firstRow="0" w:lastRow="0" w:firstColumn="1" w:lastColumn="0" w:oddVBand="0" w:evenVBand="0" w:oddHBand="0" w:evenHBand="0" w:firstRowFirstColumn="0" w:firstRowLastColumn="0" w:lastRowFirstColumn="0" w:lastRowLastColumn="0"/>
            <w:tcW w:w="2093" w:type="dxa"/>
          </w:tcPr>
          <w:p w14:paraId="24D35FE3" w14:textId="3E7EC987" w:rsidR="002935DD" w:rsidRPr="001838A3" w:rsidRDefault="002935DD" w:rsidP="002935DD">
            <w:pPr>
              <w:pStyle w:val="ListParagraph"/>
              <w:ind w:left="0"/>
              <w:jc w:val="left"/>
              <w:rPr>
                <w:ins w:id="545" w:author="Dariusz Bogumil" w:date="2022-03-07T17:44:00Z"/>
              </w:rPr>
            </w:pPr>
            <w:ins w:id="546" w:author="Dariusz Bogumil" w:date="2022-03-07T17:45:00Z">
              <w:r>
                <w:t>4</w:t>
              </w:r>
              <w:r w:rsidRPr="002935DD">
                <w:rPr>
                  <w:vertAlign w:val="superscript"/>
                  <w:rPrChange w:id="547" w:author="Dariusz Bogumil" w:date="2022-03-07T17:45:00Z">
                    <w:rPr/>
                  </w:rPrChange>
                </w:rPr>
                <w:t>th</w:t>
              </w:r>
              <w:r>
                <w:t xml:space="preserve"> </w:t>
              </w:r>
            </w:ins>
            <w:ins w:id="548" w:author="Dariusz Bogumil" w:date="2022-03-07T17:44:00Z">
              <w:r>
                <w:t xml:space="preserve">Insured First </w:t>
              </w:r>
              <w:r w:rsidRPr="001838A3">
                <w:t>Name</w:t>
              </w:r>
            </w:ins>
          </w:p>
        </w:tc>
        <w:tc>
          <w:tcPr>
            <w:tcW w:w="1111" w:type="dxa"/>
          </w:tcPr>
          <w:p w14:paraId="5C125E88" w14:textId="77777777" w:rsidR="002935DD" w:rsidRPr="0029386D" w:rsidRDefault="002935DD" w:rsidP="00851C5D">
            <w:pPr>
              <w:pStyle w:val="ListParagraph"/>
              <w:ind w:left="0"/>
              <w:jc w:val="left"/>
              <w:cnfStyle w:val="000000100000" w:firstRow="0" w:lastRow="0" w:firstColumn="0" w:lastColumn="0" w:oddVBand="0" w:evenVBand="0" w:oddHBand="1" w:evenHBand="0" w:firstRowFirstColumn="0" w:firstRowLastColumn="0" w:lastRowFirstColumn="0" w:lastRowLastColumn="0"/>
              <w:rPr>
                <w:ins w:id="549" w:author="Dariusz Bogumil" w:date="2022-03-07T17:44:00Z"/>
              </w:rPr>
            </w:pPr>
            <w:ins w:id="550" w:author="Dariusz Bogumil" w:date="2022-03-07T17:44:00Z">
              <w:r>
                <w:t xml:space="preserve">Text, </w:t>
              </w:r>
            </w:ins>
          </w:p>
        </w:tc>
        <w:tc>
          <w:tcPr>
            <w:tcW w:w="2895" w:type="dxa"/>
            <w:gridSpan w:val="2"/>
          </w:tcPr>
          <w:p w14:paraId="47C163CB" w14:textId="77777777" w:rsidR="002935DD" w:rsidRPr="0029386D" w:rsidRDefault="002935DD" w:rsidP="00851C5D">
            <w:pPr>
              <w:pStyle w:val="ListParagraph"/>
              <w:ind w:left="0"/>
              <w:cnfStyle w:val="000000100000" w:firstRow="0" w:lastRow="0" w:firstColumn="0" w:lastColumn="0" w:oddVBand="0" w:evenVBand="0" w:oddHBand="1" w:evenHBand="0" w:firstRowFirstColumn="0" w:firstRowLastColumn="0" w:lastRowFirstColumn="0" w:lastRowLastColumn="0"/>
              <w:rPr>
                <w:ins w:id="551" w:author="Dariusz Bogumil" w:date="2022-03-07T17:44:00Z"/>
              </w:rPr>
            </w:pPr>
          </w:p>
        </w:tc>
      </w:tr>
      <w:tr w:rsidR="002935DD" w:rsidRPr="0029386D" w14:paraId="04342327" w14:textId="77777777" w:rsidTr="00851C5D">
        <w:trPr>
          <w:ins w:id="552" w:author="Dariusz Bogumil" w:date="2022-03-07T17:44:00Z"/>
        </w:trPr>
        <w:tc>
          <w:tcPr>
            <w:cnfStyle w:val="001000000000" w:firstRow="0" w:lastRow="0" w:firstColumn="1" w:lastColumn="0" w:oddVBand="0" w:evenVBand="0" w:oddHBand="0" w:evenHBand="0" w:firstRowFirstColumn="0" w:firstRowLastColumn="0" w:lastRowFirstColumn="0" w:lastRowLastColumn="0"/>
            <w:tcW w:w="2093" w:type="dxa"/>
          </w:tcPr>
          <w:p w14:paraId="5FD07A9F" w14:textId="6D6C5559" w:rsidR="002935DD" w:rsidRPr="001838A3" w:rsidRDefault="002935DD" w:rsidP="002935DD">
            <w:pPr>
              <w:pStyle w:val="ListParagraph"/>
              <w:ind w:left="0"/>
              <w:jc w:val="left"/>
              <w:rPr>
                <w:ins w:id="553" w:author="Dariusz Bogumil" w:date="2022-03-07T17:44:00Z"/>
              </w:rPr>
            </w:pPr>
            <w:ins w:id="554" w:author="Dariusz Bogumil" w:date="2022-03-07T17:45:00Z">
              <w:r>
                <w:t>4</w:t>
              </w:r>
              <w:r w:rsidRPr="00851C5D">
                <w:rPr>
                  <w:vertAlign w:val="superscript"/>
                </w:rPr>
                <w:t>th</w:t>
              </w:r>
              <w:r>
                <w:t xml:space="preserve"> </w:t>
              </w:r>
            </w:ins>
            <w:ins w:id="555" w:author="Dariusz Bogumil" w:date="2022-03-07T17:44:00Z">
              <w:r>
                <w:t xml:space="preserve">Insured </w:t>
              </w:r>
              <w:r>
                <w:t>Last</w:t>
              </w:r>
              <w:r>
                <w:t xml:space="preserve"> </w:t>
              </w:r>
              <w:r w:rsidRPr="001838A3">
                <w:t>Name</w:t>
              </w:r>
            </w:ins>
          </w:p>
        </w:tc>
        <w:tc>
          <w:tcPr>
            <w:tcW w:w="1111" w:type="dxa"/>
          </w:tcPr>
          <w:p w14:paraId="5BFD00B9" w14:textId="77777777" w:rsidR="002935DD" w:rsidRPr="0029386D" w:rsidRDefault="002935DD" w:rsidP="00851C5D">
            <w:pPr>
              <w:pStyle w:val="ListParagraph"/>
              <w:ind w:left="0"/>
              <w:jc w:val="left"/>
              <w:cnfStyle w:val="000000000000" w:firstRow="0" w:lastRow="0" w:firstColumn="0" w:lastColumn="0" w:oddVBand="0" w:evenVBand="0" w:oddHBand="0" w:evenHBand="0" w:firstRowFirstColumn="0" w:firstRowLastColumn="0" w:lastRowFirstColumn="0" w:lastRowLastColumn="0"/>
              <w:rPr>
                <w:ins w:id="556" w:author="Dariusz Bogumil" w:date="2022-03-07T17:44:00Z"/>
              </w:rPr>
            </w:pPr>
            <w:ins w:id="557" w:author="Dariusz Bogumil" w:date="2022-03-07T17:44:00Z">
              <w:r>
                <w:t xml:space="preserve">Text, </w:t>
              </w:r>
            </w:ins>
          </w:p>
        </w:tc>
        <w:tc>
          <w:tcPr>
            <w:tcW w:w="2895" w:type="dxa"/>
            <w:gridSpan w:val="2"/>
          </w:tcPr>
          <w:p w14:paraId="1411A6AE" w14:textId="77777777" w:rsidR="002935DD" w:rsidRPr="0029386D" w:rsidRDefault="002935DD" w:rsidP="00851C5D">
            <w:pPr>
              <w:pStyle w:val="ListParagraph"/>
              <w:ind w:left="0"/>
              <w:cnfStyle w:val="000000000000" w:firstRow="0" w:lastRow="0" w:firstColumn="0" w:lastColumn="0" w:oddVBand="0" w:evenVBand="0" w:oddHBand="0" w:evenHBand="0" w:firstRowFirstColumn="0" w:firstRowLastColumn="0" w:lastRowFirstColumn="0" w:lastRowLastColumn="0"/>
              <w:rPr>
                <w:ins w:id="558" w:author="Dariusz Bogumil" w:date="2022-03-07T17:44:00Z"/>
              </w:rPr>
            </w:pPr>
          </w:p>
        </w:tc>
      </w:tr>
      <w:tr w:rsidR="00560C70" w:rsidRPr="0029386D" w14:paraId="23F3C9D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5ADB92" w14:textId="77777777" w:rsidR="00560C70" w:rsidRPr="0029386D" w:rsidRDefault="00560C70" w:rsidP="00507233">
            <w:pPr>
              <w:pStyle w:val="ListParagraph"/>
              <w:ind w:left="0"/>
              <w:jc w:val="left"/>
            </w:pPr>
            <w:r w:rsidRPr="0029386D">
              <w:t>Address</w:t>
            </w:r>
          </w:p>
        </w:tc>
        <w:tc>
          <w:tcPr>
            <w:tcW w:w="1111" w:type="dxa"/>
            <w:shd w:val="clear" w:color="auto" w:fill="FBD4B4" w:themeFill="accent6" w:themeFillTint="66"/>
          </w:tcPr>
          <w:p w14:paraId="79A642D5"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2895" w:type="dxa"/>
            <w:gridSpan w:val="2"/>
            <w:shd w:val="clear" w:color="auto" w:fill="FBD4B4" w:themeFill="accent6" w:themeFillTint="66"/>
          </w:tcPr>
          <w:p w14:paraId="7A5EDA90"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560C70" w:rsidRPr="0029386D" w14:paraId="28A9D0E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A920202" w14:textId="77777777" w:rsidR="00560C70" w:rsidRPr="0029386D" w:rsidRDefault="00560C70" w:rsidP="00507233">
            <w:pPr>
              <w:pStyle w:val="ListParagraph"/>
              <w:ind w:left="0"/>
              <w:jc w:val="left"/>
              <w:rPr>
                <w:b w:val="0"/>
              </w:rPr>
            </w:pPr>
            <w:r w:rsidRPr="0029386D">
              <w:t>Street, number, etc.</w:t>
            </w:r>
          </w:p>
        </w:tc>
        <w:tc>
          <w:tcPr>
            <w:tcW w:w="1230" w:type="dxa"/>
            <w:gridSpan w:val="2"/>
          </w:tcPr>
          <w:p w14:paraId="2E63F193"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2776" w:type="dxa"/>
          </w:tcPr>
          <w:p w14:paraId="4B376EF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4C5297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C00477" w14:textId="77777777" w:rsidR="00560C70" w:rsidRPr="0029386D" w:rsidRDefault="00560C70" w:rsidP="00507233">
            <w:pPr>
              <w:pStyle w:val="ListParagraph"/>
              <w:ind w:left="0"/>
              <w:jc w:val="left"/>
              <w:rPr>
                <w:b w:val="0"/>
              </w:rPr>
            </w:pPr>
            <w:r>
              <w:t>ZIP</w:t>
            </w:r>
          </w:p>
        </w:tc>
        <w:tc>
          <w:tcPr>
            <w:tcW w:w="1230" w:type="dxa"/>
            <w:gridSpan w:val="2"/>
          </w:tcPr>
          <w:p w14:paraId="0277F4D8"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ZIP format, </w:t>
            </w:r>
          </w:p>
        </w:tc>
        <w:tc>
          <w:tcPr>
            <w:tcW w:w="2776" w:type="dxa"/>
          </w:tcPr>
          <w:p w14:paraId="4EF8AB01"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65E823F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0AD4C4DA" w14:textId="77777777" w:rsidR="00560C70" w:rsidRPr="0029386D" w:rsidRDefault="00560C70" w:rsidP="00507233">
            <w:pPr>
              <w:pStyle w:val="ListParagraph"/>
              <w:ind w:left="0"/>
              <w:jc w:val="left"/>
              <w:rPr>
                <w:b w:val="0"/>
              </w:rPr>
            </w:pPr>
            <w:r w:rsidRPr="0029386D">
              <w:t>City</w:t>
            </w:r>
          </w:p>
        </w:tc>
        <w:tc>
          <w:tcPr>
            <w:tcW w:w="1230" w:type="dxa"/>
            <w:gridSpan w:val="2"/>
          </w:tcPr>
          <w:p w14:paraId="1F90940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2776" w:type="dxa"/>
          </w:tcPr>
          <w:p w14:paraId="088B5FD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2EE9DD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B81C9D" w14:textId="77777777" w:rsidR="00560C70" w:rsidRPr="001838A3" w:rsidRDefault="00560C70" w:rsidP="00507233">
            <w:pPr>
              <w:pStyle w:val="ListParagraph"/>
              <w:ind w:left="0"/>
              <w:jc w:val="left"/>
            </w:pPr>
            <w:r w:rsidRPr="001838A3">
              <w:t>State</w:t>
            </w:r>
          </w:p>
        </w:tc>
        <w:tc>
          <w:tcPr>
            <w:tcW w:w="1230" w:type="dxa"/>
            <w:gridSpan w:val="2"/>
          </w:tcPr>
          <w:p w14:paraId="532E65C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US states, </w:t>
            </w:r>
          </w:p>
        </w:tc>
        <w:tc>
          <w:tcPr>
            <w:tcW w:w="2776" w:type="dxa"/>
          </w:tcPr>
          <w:p w14:paraId="3602C28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5E4F97E"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297222" w14:textId="77777777" w:rsidR="00560C70" w:rsidRPr="001838A3" w:rsidRDefault="00560C70" w:rsidP="00507233">
            <w:pPr>
              <w:pStyle w:val="Attributes-SectionName"/>
              <w:rPr>
                <w:b/>
              </w:rPr>
            </w:pPr>
            <w:r w:rsidRPr="001838A3">
              <w:rPr>
                <w:b/>
              </w:rPr>
              <w:t xml:space="preserve">Contact </w:t>
            </w:r>
          </w:p>
        </w:tc>
        <w:tc>
          <w:tcPr>
            <w:tcW w:w="1230" w:type="dxa"/>
            <w:gridSpan w:val="2"/>
            <w:shd w:val="clear" w:color="auto" w:fill="FBD4B4" w:themeFill="accent6" w:themeFillTint="66"/>
          </w:tcPr>
          <w:p w14:paraId="4C0C4AF5" w14:textId="77777777" w:rsidR="00560C70" w:rsidRPr="0029386D" w:rsidRDefault="00560C70" w:rsidP="00507233">
            <w:pPr>
              <w:pStyle w:val="Attributes-SectionName"/>
              <w:cnfStyle w:val="000000000000" w:firstRow="0" w:lastRow="0" w:firstColumn="0" w:lastColumn="0" w:oddVBand="0" w:evenVBand="0" w:oddHBand="0" w:evenHBand="0" w:firstRowFirstColumn="0" w:firstRowLastColumn="0" w:lastRowFirstColumn="0" w:lastRowLastColumn="0"/>
            </w:pPr>
          </w:p>
        </w:tc>
        <w:tc>
          <w:tcPr>
            <w:tcW w:w="2776" w:type="dxa"/>
            <w:shd w:val="clear" w:color="auto" w:fill="FBD4B4" w:themeFill="accent6" w:themeFillTint="66"/>
          </w:tcPr>
          <w:p w14:paraId="0EA47339" w14:textId="77777777" w:rsidR="00560C70" w:rsidRPr="0029386D" w:rsidRDefault="00560C70" w:rsidP="00507233">
            <w:pPr>
              <w:pStyle w:val="Attributes-SectionName"/>
              <w:cnfStyle w:val="000000000000" w:firstRow="0" w:lastRow="0" w:firstColumn="0" w:lastColumn="0" w:oddVBand="0" w:evenVBand="0" w:oddHBand="0" w:evenHBand="0" w:firstRowFirstColumn="0" w:firstRowLastColumn="0" w:lastRowFirstColumn="0" w:lastRowLastColumn="0"/>
            </w:pPr>
          </w:p>
        </w:tc>
      </w:tr>
      <w:tr w:rsidR="00560C70" w:rsidRPr="0029386D" w14:paraId="00C035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4441EC" w14:textId="77777777" w:rsidR="00560C70" w:rsidRPr="0029386D" w:rsidRDefault="00560C70" w:rsidP="00507233">
            <w:pPr>
              <w:pStyle w:val="ListParagraph"/>
              <w:ind w:left="0"/>
              <w:jc w:val="left"/>
              <w:rPr>
                <w:b w:val="0"/>
              </w:rPr>
            </w:pPr>
            <w:r>
              <w:t>WWW</w:t>
            </w:r>
          </w:p>
        </w:tc>
        <w:tc>
          <w:tcPr>
            <w:tcW w:w="1230" w:type="dxa"/>
            <w:gridSpan w:val="2"/>
          </w:tcPr>
          <w:p w14:paraId="71A1CAD4"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776" w:type="dxa"/>
          </w:tcPr>
          <w:p w14:paraId="66EF2DE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6E572BC"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8D1801C" w14:textId="77777777" w:rsidR="00560C70" w:rsidRPr="0029386D" w:rsidRDefault="00560C70" w:rsidP="00507233">
            <w:pPr>
              <w:pStyle w:val="ListParagraph"/>
              <w:ind w:left="0"/>
              <w:jc w:val="left"/>
              <w:rPr>
                <w:b w:val="0"/>
              </w:rPr>
            </w:pPr>
            <w:r>
              <w:t>E-mail</w:t>
            </w:r>
          </w:p>
        </w:tc>
        <w:tc>
          <w:tcPr>
            <w:tcW w:w="1230" w:type="dxa"/>
            <w:gridSpan w:val="2"/>
          </w:tcPr>
          <w:p w14:paraId="482CA1B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776" w:type="dxa"/>
          </w:tcPr>
          <w:p w14:paraId="7345C6B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E1DCE04"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B6F73BC" w14:textId="77777777" w:rsidR="00560C70" w:rsidRPr="0029386D" w:rsidRDefault="00560C70" w:rsidP="00507233">
            <w:pPr>
              <w:pStyle w:val="ListParagraph"/>
              <w:ind w:left="0"/>
              <w:jc w:val="left"/>
              <w:rPr>
                <w:b w:val="0"/>
              </w:rPr>
            </w:pPr>
            <w:r>
              <w:t>Phone</w:t>
            </w:r>
          </w:p>
        </w:tc>
        <w:tc>
          <w:tcPr>
            <w:tcW w:w="1111" w:type="dxa"/>
          </w:tcPr>
          <w:p w14:paraId="3DB7BA2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895" w:type="dxa"/>
            <w:gridSpan w:val="2"/>
          </w:tcPr>
          <w:p w14:paraId="4C6E4A1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279CD2AB" w14:textId="77777777" w:rsidR="001838A3" w:rsidRDefault="001838A3" w:rsidP="001838A3">
      <w:pPr>
        <w:pStyle w:val="Heading3"/>
      </w:pPr>
      <w:r>
        <w:lastRenderedPageBreak/>
        <w:t>Related modules:</w:t>
      </w:r>
    </w:p>
    <w:p w14:paraId="464AA0E5" w14:textId="22FAA083" w:rsidR="001838A3" w:rsidRDefault="001838A3">
      <w:pPr>
        <w:pStyle w:val="ListParagraph"/>
        <w:numPr>
          <w:ilvl w:val="0"/>
          <w:numId w:val="46"/>
        </w:numPr>
        <w:rPr>
          <w:ins w:id="559" w:author="Dariusz Bogumil" w:date="2022-03-03T15:22:00Z"/>
          <w:lang w:eastAsia="ja-JP"/>
        </w:rPr>
        <w:pPrChange w:id="560" w:author="Dariusz Bogumil" w:date="2022-03-03T15:22:00Z">
          <w:pPr>
            <w:pStyle w:val="ListParagraph"/>
            <w:numPr>
              <w:numId w:val="30"/>
            </w:numPr>
            <w:ind w:left="1440" w:hanging="360"/>
          </w:pPr>
        </w:pPrChange>
      </w:pPr>
      <w:r>
        <w:rPr>
          <w:lang w:eastAsia="ja-JP"/>
        </w:rPr>
        <w:t>Claims</w:t>
      </w:r>
    </w:p>
    <w:p w14:paraId="778BFA56" w14:textId="02694DEE" w:rsidR="001A3B09" w:rsidRDefault="001A3B09">
      <w:pPr>
        <w:pStyle w:val="ListParagraph"/>
        <w:numPr>
          <w:ilvl w:val="0"/>
          <w:numId w:val="46"/>
        </w:numPr>
        <w:rPr>
          <w:lang w:eastAsia="ja-JP"/>
        </w:rPr>
        <w:pPrChange w:id="561" w:author="Dariusz Bogumil" w:date="2022-03-03T15:22:00Z">
          <w:pPr>
            <w:pStyle w:val="ListParagraph"/>
            <w:numPr>
              <w:numId w:val="30"/>
            </w:numPr>
            <w:ind w:left="1440" w:hanging="360"/>
          </w:pPr>
        </w:pPrChange>
      </w:pPr>
      <w:ins w:id="562" w:author="Dariusz Bogumil" w:date="2022-03-03T15:22:00Z">
        <w:r>
          <w:rPr>
            <w:lang w:eastAsia="ja-JP"/>
          </w:rPr>
          <w:t>Cases</w:t>
        </w:r>
      </w:ins>
    </w:p>
    <w:p w14:paraId="19948E45" w14:textId="77777777" w:rsidR="008250BA" w:rsidRPr="00BC7D7A" w:rsidRDefault="008250BA" w:rsidP="008250BA">
      <w:pPr>
        <w:rPr>
          <w:lang w:eastAsia="ja-JP"/>
        </w:rPr>
      </w:pPr>
    </w:p>
    <w:p w14:paraId="621C81F4" w14:textId="5CB26092" w:rsidR="00BC7D7A" w:rsidRDefault="00BC7D7A" w:rsidP="00BC7D7A">
      <w:pPr>
        <w:pStyle w:val="Heading2"/>
      </w:pPr>
      <w:bookmarkStart w:id="563" w:name="_Toc96949501"/>
      <w:r>
        <w:t>Insur</w:t>
      </w:r>
      <w:r w:rsidR="001C7359">
        <w:t>ance Companies</w:t>
      </w:r>
      <w:bookmarkEnd w:id="563"/>
    </w:p>
    <w:p w14:paraId="025F4CC5" w14:textId="77777777" w:rsidR="001838A3" w:rsidRDefault="001838A3" w:rsidP="001838A3">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186"/>
      </w:tblGrid>
      <w:tr w:rsidR="001838A3" w:rsidRPr="0029386D" w14:paraId="05E1B2AF"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0D425" w14:textId="77777777" w:rsidR="001838A3" w:rsidRPr="0029386D" w:rsidRDefault="001838A3" w:rsidP="001838A3">
            <w:pPr>
              <w:pStyle w:val="ListParagraph"/>
              <w:ind w:left="0"/>
              <w:jc w:val="left"/>
            </w:pPr>
            <w:r w:rsidRPr="0029386D">
              <w:t>Section and Attribute</w:t>
            </w:r>
          </w:p>
        </w:tc>
        <w:tc>
          <w:tcPr>
            <w:tcW w:w="1230" w:type="dxa"/>
            <w:gridSpan w:val="2"/>
          </w:tcPr>
          <w:p w14:paraId="29A75A39" w14:textId="77777777" w:rsidR="001838A3" w:rsidRPr="0029386D" w:rsidRDefault="001838A3"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186" w:type="dxa"/>
          </w:tcPr>
          <w:p w14:paraId="143D11D4" w14:textId="77777777" w:rsidR="001838A3" w:rsidRPr="0029386D" w:rsidRDefault="001838A3"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838A3" w:rsidRPr="0031539A" w14:paraId="04762D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908DAF" w14:textId="422F9B1A" w:rsidR="001838A3" w:rsidRPr="0031539A" w:rsidRDefault="001838A3" w:rsidP="001838A3">
            <w:pPr>
              <w:pStyle w:val="ListParagraph"/>
              <w:ind w:left="0"/>
              <w:jc w:val="left"/>
              <w:rPr>
                <w:b w:val="0"/>
              </w:rPr>
            </w:pPr>
            <w:commentRangeStart w:id="564"/>
            <w:r>
              <w:t>Insur</w:t>
            </w:r>
            <w:r w:rsidR="00907D9C">
              <w:t>ance Companies</w:t>
            </w:r>
          </w:p>
        </w:tc>
        <w:commentRangeEnd w:id="564"/>
        <w:tc>
          <w:tcPr>
            <w:tcW w:w="1230" w:type="dxa"/>
            <w:gridSpan w:val="2"/>
          </w:tcPr>
          <w:p w14:paraId="4A984F8F" w14:textId="77777777" w:rsidR="001838A3" w:rsidRPr="0031539A" w:rsidRDefault="00472F0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Pr>
                <w:rStyle w:val="CommentReference"/>
                <w:szCs w:val="20"/>
              </w:rPr>
              <w:commentReference w:id="564"/>
            </w:r>
          </w:p>
        </w:tc>
        <w:tc>
          <w:tcPr>
            <w:tcW w:w="2186" w:type="dxa"/>
          </w:tcPr>
          <w:p w14:paraId="50310ABF" w14:textId="77777777" w:rsidR="001838A3" w:rsidRPr="0031539A"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0F422516"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BCB230" w14:textId="77777777" w:rsidR="001838A3" w:rsidRPr="0029386D" w:rsidRDefault="001838A3" w:rsidP="001838A3">
            <w:pPr>
              <w:pStyle w:val="ListParagraph"/>
              <w:ind w:left="0"/>
              <w:jc w:val="left"/>
            </w:pPr>
            <w:commentRangeStart w:id="565"/>
            <w:commentRangeStart w:id="566"/>
            <w:r w:rsidRPr="0029386D">
              <w:t>Basic Information</w:t>
            </w:r>
          </w:p>
        </w:tc>
        <w:commentRangeEnd w:id="565"/>
        <w:tc>
          <w:tcPr>
            <w:tcW w:w="1230" w:type="dxa"/>
            <w:gridSpan w:val="2"/>
            <w:shd w:val="clear" w:color="auto" w:fill="FBD4B4" w:themeFill="accent6" w:themeFillTint="66"/>
          </w:tcPr>
          <w:p w14:paraId="160CACBD" w14:textId="77777777" w:rsidR="001838A3" w:rsidRPr="0029386D" w:rsidRDefault="00D207FF"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r>
              <w:rPr>
                <w:rStyle w:val="CommentReference"/>
                <w:szCs w:val="20"/>
              </w:rPr>
              <w:commentReference w:id="565"/>
            </w:r>
            <w:r w:rsidR="00472F04">
              <w:rPr>
                <w:rStyle w:val="CommentReference"/>
                <w:szCs w:val="20"/>
              </w:rPr>
              <w:commentReference w:id="566"/>
            </w:r>
          </w:p>
        </w:tc>
        <w:tc>
          <w:tcPr>
            <w:tcW w:w="2186" w:type="dxa"/>
            <w:shd w:val="clear" w:color="auto" w:fill="FBD4B4" w:themeFill="accent6" w:themeFillTint="66"/>
          </w:tcPr>
          <w:p w14:paraId="7F4B853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commentRangeEnd w:id="566"/>
      <w:tr w:rsidR="001838A3" w:rsidRPr="0029386D" w14:paraId="1C51EA85"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9586F1" w14:textId="67F7B02A" w:rsidR="001838A3" w:rsidRPr="001838A3" w:rsidRDefault="001838A3" w:rsidP="001838A3">
            <w:pPr>
              <w:pStyle w:val="ListParagraph"/>
              <w:ind w:left="0"/>
              <w:jc w:val="left"/>
            </w:pPr>
            <w:r>
              <w:t xml:space="preserve">Insurance Company </w:t>
            </w:r>
            <w:r w:rsidRPr="001838A3">
              <w:t>Name</w:t>
            </w:r>
          </w:p>
        </w:tc>
        <w:tc>
          <w:tcPr>
            <w:tcW w:w="1230" w:type="dxa"/>
            <w:gridSpan w:val="2"/>
          </w:tcPr>
          <w:p w14:paraId="3E66D678"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186" w:type="dxa"/>
          </w:tcPr>
          <w:p w14:paraId="0A3E8A72" w14:textId="242E1CF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0DD4" w:rsidRPr="0029386D" w14:paraId="44501D1D" w14:textId="77777777" w:rsidTr="00851C5D">
        <w:trPr>
          <w:ins w:id="567" w:author="Dariusz Bogumil" w:date="2022-03-07T18:17:00Z"/>
        </w:trPr>
        <w:tc>
          <w:tcPr>
            <w:cnfStyle w:val="001000000000" w:firstRow="0" w:lastRow="0" w:firstColumn="1" w:lastColumn="0" w:oddVBand="0" w:evenVBand="0" w:oddHBand="0" w:evenHBand="0" w:firstRowFirstColumn="0" w:firstRowLastColumn="0" w:lastRowFirstColumn="0" w:lastRowLastColumn="0"/>
            <w:tcW w:w="2093" w:type="dxa"/>
          </w:tcPr>
          <w:p w14:paraId="3CD9E1E7" w14:textId="515FA0B8" w:rsidR="00180DD4" w:rsidRPr="001838A3" w:rsidRDefault="00180DD4" w:rsidP="00851C5D">
            <w:pPr>
              <w:pStyle w:val="ListParagraph"/>
              <w:ind w:left="0"/>
              <w:jc w:val="left"/>
              <w:rPr>
                <w:ins w:id="568" w:author="Dariusz Bogumil" w:date="2022-03-07T18:17:00Z"/>
              </w:rPr>
            </w:pPr>
            <w:ins w:id="569" w:author="Dariusz Bogumil" w:date="2022-03-07T18:17:00Z">
              <w:r>
                <w:t>Force Place Carrier</w:t>
              </w:r>
            </w:ins>
            <w:ins w:id="570" w:author="Dariusz Bogumil" w:date="2022-03-07T18:18:00Z">
              <w:r w:rsidR="00F73CDE">
                <w:t>?</w:t>
              </w:r>
            </w:ins>
          </w:p>
        </w:tc>
        <w:tc>
          <w:tcPr>
            <w:tcW w:w="1230" w:type="dxa"/>
            <w:gridSpan w:val="2"/>
          </w:tcPr>
          <w:p w14:paraId="0DBC2C98" w14:textId="622CD16B" w:rsidR="00180DD4" w:rsidRPr="0029386D" w:rsidRDefault="00180DD4" w:rsidP="00851C5D">
            <w:pPr>
              <w:pStyle w:val="ListParagraph"/>
              <w:ind w:left="0"/>
              <w:jc w:val="left"/>
              <w:cnfStyle w:val="000000000000" w:firstRow="0" w:lastRow="0" w:firstColumn="0" w:lastColumn="0" w:oddVBand="0" w:evenVBand="0" w:oddHBand="0" w:evenHBand="0" w:firstRowFirstColumn="0" w:firstRowLastColumn="0" w:lastRowFirstColumn="0" w:lastRowLastColumn="0"/>
              <w:rPr>
                <w:ins w:id="571" w:author="Dariusz Bogumil" w:date="2022-03-07T18:17:00Z"/>
              </w:rPr>
            </w:pPr>
            <w:ins w:id="572" w:author="Dariusz Bogumil" w:date="2022-03-07T18:18:00Z">
              <w:r>
                <w:t>Picklist, Yes/No</w:t>
              </w:r>
            </w:ins>
          </w:p>
        </w:tc>
        <w:tc>
          <w:tcPr>
            <w:tcW w:w="2186" w:type="dxa"/>
          </w:tcPr>
          <w:p w14:paraId="07077640" w14:textId="77777777" w:rsidR="00180DD4" w:rsidRPr="0029386D" w:rsidRDefault="00180DD4" w:rsidP="00851C5D">
            <w:pPr>
              <w:pStyle w:val="ListParagraph"/>
              <w:ind w:left="0"/>
              <w:cnfStyle w:val="000000000000" w:firstRow="0" w:lastRow="0" w:firstColumn="0" w:lastColumn="0" w:oddVBand="0" w:evenVBand="0" w:oddHBand="0" w:evenHBand="0" w:firstRowFirstColumn="0" w:firstRowLastColumn="0" w:lastRowFirstColumn="0" w:lastRowLastColumn="0"/>
              <w:rPr>
                <w:ins w:id="573" w:author="Dariusz Bogumil" w:date="2022-03-07T18:17:00Z"/>
              </w:rPr>
            </w:pPr>
          </w:p>
        </w:tc>
      </w:tr>
      <w:tr w:rsidR="00180DD4" w:rsidRPr="0029386D" w14:paraId="1F3E8751" w14:textId="77777777" w:rsidTr="00851C5D">
        <w:trPr>
          <w:cnfStyle w:val="000000100000" w:firstRow="0" w:lastRow="0" w:firstColumn="0" w:lastColumn="0" w:oddVBand="0" w:evenVBand="0" w:oddHBand="1" w:evenHBand="0" w:firstRowFirstColumn="0" w:firstRowLastColumn="0" w:lastRowFirstColumn="0" w:lastRowLastColumn="0"/>
          <w:ins w:id="574" w:author="Dariusz Bogumil" w:date="2022-03-07T18:17:00Z"/>
        </w:trPr>
        <w:tc>
          <w:tcPr>
            <w:cnfStyle w:val="001000000000" w:firstRow="0" w:lastRow="0" w:firstColumn="1" w:lastColumn="0" w:oddVBand="0" w:evenVBand="0" w:oddHBand="0" w:evenHBand="0" w:firstRowFirstColumn="0" w:firstRowLastColumn="0" w:lastRowFirstColumn="0" w:lastRowLastColumn="0"/>
            <w:tcW w:w="2093" w:type="dxa"/>
          </w:tcPr>
          <w:p w14:paraId="5CE71F01" w14:textId="059FE397" w:rsidR="00180DD4" w:rsidRPr="001838A3" w:rsidRDefault="00F73CDE" w:rsidP="00851C5D">
            <w:pPr>
              <w:pStyle w:val="ListParagraph"/>
              <w:ind w:left="0"/>
              <w:jc w:val="left"/>
              <w:rPr>
                <w:ins w:id="575" w:author="Dariusz Bogumil" w:date="2022-03-07T18:17:00Z"/>
              </w:rPr>
            </w:pPr>
            <w:ins w:id="576" w:author="Dariusz Bogumil" w:date="2022-03-07T18:18:00Z">
              <w:r>
                <w:t>In good standing?</w:t>
              </w:r>
            </w:ins>
            <w:bookmarkStart w:id="577" w:name="_GoBack"/>
            <w:bookmarkEnd w:id="577"/>
          </w:p>
        </w:tc>
        <w:tc>
          <w:tcPr>
            <w:tcW w:w="1230" w:type="dxa"/>
            <w:gridSpan w:val="2"/>
          </w:tcPr>
          <w:p w14:paraId="299D4587" w14:textId="18450C9A" w:rsidR="00180DD4" w:rsidRPr="0029386D" w:rsidRDefault="00180DD4" w:rsidP="00851C5D">
            <w:pPr>
              <w:pStyle w:val="ListParagraph"/>
              <w:ind w:left="0"/>
              <w:jc w:val="left"/>
              <w:cnfStyle w:val="000000100000" w:firstRow="0" w:lastRow="0" w:firstColumn="0" w:lastColumn="0" w:oddVBand="0" w:evenVBand="0" w:oddHBand="1" w:evenHBand="0" w:firstRowFirstColumn="0" w:firstRowLastColumn="0" w:lastRowFirstColumn="0" w:lastRowLastColumn="0"/>
              <w:rPr>
                <w:ins w:id="578" w:author="Dariusz Bogumil" w:date="2022-03-07T18:17:00Z"/>
              </w:rPr>
            </w:pPr>
            <w:ins w:id="579" w:author="Dariusz Bogumil" w:date="2022-03-07T18:18:00Z">
              <w:r>
                <w:t>Picklist, Yes/No</w:t>
              </w:r>
            </w:ins>
          </w:p>
        </w:tc>
        <w:tc>
          <w:tcPr>
            <w:tcW w:w="2186" w:type="dxa"/>
          </w:tcPr>
          <w:p w14:paraId="11810F8E" w14:textId="77777777" w:rsidR="00180DD4" w:rsidRPr="0029386D" w:rsidRDefault="00180DD4" w:rsidP="00851C5D">
            <w:pPr>
              <w:pStyle w:val="ListParagraph"/>
              <w:ind w:left="0"/>
              <w:cnfStyle w:val="000000100000" w:firstRow="0" w:lastRow="0" w:firstColumn="0" w:lastColumn="0" w:oddVBand="0" w:evenVBand="0" w:oddHBand="1" w:evenHBand="0" w:firstRowFirstColumn="0" w:firstRowLastColumn="0" w:lastRowFirstColumn="0" w:lastRowLastColumn="0"/>
              <w:rPr>
                <w:ins w:id="580" w:author="Dariusz Bogumil" w:date="2022-03-07T18:17:00Z"/>
              </w:rPr>
            </w:pPr>
          </w:p>
        </w:tc>
      </w:tr>
      <w:tr w:rsidR="001838A3" w:rsidRPr="0029386D" w14:paraId="30C89A1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80F7CC" w14:textId="77777777" w:rsidR="001838A3" w:rsidRPr="0029386D" w:rsidRDefault="001838A3" w:rsidP="001838A3">
            <w:pPr>
              <w:pStyle w:val="ListParagraph"/>
              <w:ind w:left="0"/>
              <w:jc w:val="left"/>
            </w:pPr>
            <w:r w:rsidRPr="0029386D">
              <w:t>Address</w:t>
            </w:r>
          </w:p>
        </w:tc>
        <w:tc>
          <w:tcPr>
            <w:tcW w:w="1111" w:type="dxa"/>
            <w:shd w:val="clear" w:color="auto" w:fill="FBD4B4" w:themeFill="accent6" w:themeFillTint="66"/>
          </w:tcPr>
          <w:p w14:paraId="2CAF2753"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305" w:type="dxa"/>
            <w:gridSpan w:val="2"/>
            <w:shd w:val="clear" w:color="auto" w:fill="FBD4B4" w:themeFill="accent6" w:themeFillTint="66"/>
          </w:tcPr>
          <w:p w14:paraId="5684694D"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203A06C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CD675D" w14:textId="77777777" w:rsidR="001838A3" w:rsidRPr="0029386D" w:rsidRDefault="001838A3" w:rsidP="001838A3">
            <w:pPr>
              <w:pStyle w:val="ListParagraph"/>
              <w:ind w:left="0"/>
              <w:jc w:val="left"/>
              <w:rPr>
                <w:b w:val="0"/>
              </w:rPr>
            </w:pPr>
            <w:r w:rsidRPr="0029386D">
              <w:t>Street, number, etc.</w:t>
            </w:r>
          </w:p>
        </w:tc>
        <w:tc>
          <w:tcPr>
            <w:tcW w:w="1230" w:type="dxa"/>
            <w:gridSpan w:val="2"/>
          </w:tcPr>
          <w:p w14:paraId="550314EE"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7246C68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125A0AA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D21BD1A" w14:textId="77777777" w:rsidR="001838A3" w:rsidRPr="0029386D" w:rsidRDefault="001838A3" w:rsidP="001838A3">
            <w:pPr>
              <w:pStyle w:val="ListParagraph"/>
              <w:ind w:left="0"/>
              <w:jc w:val="left"/>
              <w:rPr>
                <w:b w:val="0"/>
              </w:rPr>
            </w:pPr>
            <w:r>
              <w:t>ZIP</w:t>
            </w:r>
          </w:p>
        </w:tc>
        <w:tc>
          <w:tcPr>
            <w:tcW w:w="1230" w:type="dxa"/>
            <w:gridSpan w:val="2"/>
          </w:tcPr>
          <w:p w14:paraId="426087FB"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186" w:type="dxa"/>
          </w:tcPr>
          <w:p w14:paraId="0C4D73A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45FB8E86"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58A694" w14:textId="77777777" w:rsidR="001838A3" w:rsidRPr="0029386D" w:rsidRDefault="001838A3" w:rsidP="001838A3">
            <w:pPr>
              <w:pStyle w:val="ListParagraph"/>
              <w:ind w:left="0"/>
              <w:jc w:val="left"/>
              <w:rPr>
                <w:b w:val="0"/>
              </w:rPr>
            </w:pPr>
            <w:r w:rsidRPr="0029386D">
              <w:t>City</w:t>
            </w:r>
          </w:p>
        </w:tc>
        <w:tc>
          <w:tcPr>
            <w:tcW w:w="1230" w:type="dxa"/>
            <w:gridSpan w:val="2"/>
          </w:tcPr>
          <w:p w14:paraId="1AFB4E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360A58C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4113066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E977D2D" w14:textId="77777777" w:rsidR="001838A3" w:rsidRPr="001838A3" w:rsidRDefault="001838A3" w:rsidP="001838A3">
            <w:pPr>
              <w:pStyle w:val="ListParagraph"/>
              <w:ind w:left="0"/>
              <w:jc w:val="left"/>
            </w:pPr>
            <w:r w:rsidRPr="001838A3">
              <w:t>State</w:t>
            </w:r>
          </w:p>
        </w:tc>
        <w:tc>
          <w:tcPr>
            <w:tcW w:w="1230" w:type="dxa"/>
            <w:gridSpan w:val="2"/>
          </w:tcPr>
          <w:p w14:paraId="74AA00A9"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186" w:type="dxa"/>
          </w:tcPr>
          <w:p w14:paraId="38E8410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3863BC3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E96FFE" w14:textId="77777777" w:rsidR="001838A3" w:rsidRPr="001838A3" w:rsidRDefault="001838A3" w:rsidP="001838A3">
            <w:pPr>
              <w:pStyle w:val="Attributes-SectionName"/>
              <w:rPr>
                <w:b/>
              </w:rPr>
            </w:pPr>
            <w:r w:rsidRPr="001838A3">
              <w:rPr>
                <w:b/>
              </w:rPr>
              <w:t xml:space="preserve">Contact </w:t>
            </w:r>
          </w:p>
        </w:tc>
        <w:tc>
          <w:tcPr>
            <w:tcW w:w="1230" w:type="dxa"/>
            <w:gridSpan w:val="2"/>
            <w:shd w:val="clear" w:color="auto" w:fill="FBD4B4" w:themeFill="accent6" w:themeFillTint="66"/>
          </w:tcPr>
          <w:p w14:paraId="437A1D31"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2186" w:type="dxa"/>
            <w:shd w:val="clear" w:color="auto" w:fill="FBD4B4" w:themeFill="accent6" w:themeFillTint="66"/>
          </w:tcPr>
          <w:p w14:paraId="3EBECA4D"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r>
      <w:tr w:rsidR="001838A3" w:rsidRPr="0029386D" w14:paraId="1FF3CE4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5389EC9" w14:textId="77777777" w:rsidR="001838A3" w:rsidRPr="0029386D" w:rsidRDefault="001838A3" w:rsidP="001838A3">
            <w:pPr>
              <w:pStyle w:val="ListParagraph"/>
              <w:ind w:left="0"/>
              <w:jc w:val="left"/>
              <w:rPr>
                <w:b w:val="0"/>
              </w:rPr>
            </w:pPr>
            <w:r>
              <w:t>WWW</w:t>
            </w:r>
          </w:p>
        </w:tc>
        <w:tc>
          <w:tcPr>
            <w:tcW w:w="1230" w:type="dxa"/>
            <w:gridSpan w:val="2"/>
          </w:tcPr>
          <w:p w14:paraId="48307B2E"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06F27EB6"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4974D2" w:rsidRPr="0029386D" w14:paraId="53E2D805"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81795B7" w14:textId="65F1FB39" w:rsidR="004974D2" w:rsidRPr="0029386D" w:rsidRDefault="004974D2" w:rsidP="00C41A75">
            <w:pPr>
              <w:pStyle w:val="ListParagraph"/>
              <w:ind w:left="0"/>
              <w:jc w:val="left"/>
              <w:rPr>
                <w:b w:val="0"/>
              </w:rPr>
            </w:pPr>
            <w:r>
              <w:t>E-mail</w:t>
            </w:r>
          </w:p>
        </w:tc>
        <w:tc>
          <w:tcPr>
            <w:tcW w:w="1230" w:type="dxa"/>
            <w:gridSpan w:val="2"/>
          </w:tcPr>
          <w:p w14:paraId="1BD76201" w14:textId="77777777" w:rsidR="004974D2" w:rsidRPr="0029386D" w:rsidRDefault="004974D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30D76FA5" w14:textId="77777777" w:rsidR="004974D2" w:rsidRPr="0029386D" w:rsidRDefault="004974D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974D2" w:rsidRPr="0029386D" w14:paraId="4AA7745D" w14:textId="77777777" w:rsidTr="00C41A75">
        <w:tc>
          <w:tcPr>
            <w:cnfStyle w:val="001000000000" w:firstRow="0" w:lastRow="0" w:firstColumn="1" w:lastColumn="0" w:oddVBand="0" w:evenVBand="0" w:oddHBand="0" w:evenHBand="0" w:firstRowFirstColumn="0" w:firstRowLastColumn="0" w:lastRowFirstColumn="0" w:lastRowLastColumn="0"/>
            <w:tcW w:w="2093" w:type="dxa"/>
          </w:tcPr>
          <w:p w14:paraId="408611CE" w14:textId="23BFD653" w:rsidR="004974D2" w:rsidRPr="0029386D" w:rsidRDefault="004974D2" w:rsidP="00C41A75">
            <w:pPr>
              <w:pStyle w:val="ListParagraph"/>
              <w:ind w:left="0"/>
              <w:jc w:val="left"/>
              <w:rPr>
                <w:b w:val="0"/>
              </w:rPr>
            </w:pPr>
            <w:r>
              <w:t xml:space="preserve">E-mail </w:t>
            </w:r>
            <w:r w:rsidR="00DD57C7">
              <w:t>for Voluntary Collection</w:t>
            </w:r>
          </w:p>
        </w:tc>
        <w:tc>
          <w:tcPr>
            <w:tcW w:w="1230" w:type="dxa"/>
            <w:gridSpan w:val="2"/>
          </w:tcPr>
          <w:p w14:paraId="7265EB71" w14:textId="77777777" w:rsidR="004974D2" w:rsidRPr="0029386D" w:rsidRDefault="004974D2" w:rsidP="00C41A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4B064590" w14:textId="77777777" w:rsidR="004974D2" w:rsidRPr="0029386D" w:rsidRDefault="004974D2" w:rsidP="00C41A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974D2" w:rsidRPr="0029386D" w14:paraId="5D22A967" w14:textId="77777777" w:rsidTr="00C41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27DF77" w14:textId="2AD659FF" w:rsidR="004974D2" w:rsidRPr="0029386D" w:rsidRDefault="004974D2" w:rsidP="00C41A75">
            <w:pPr>
              <w:pStyle w:val="ListParagraph"/>
              <w:ind w:left="0"/>
              <w:jc w:val="left"/>
              <w:rPr>
                <w:b w:val="0"/>
              </w:rPr>
            </w:pPr>
            <w:r>
              <w:t xml:space="preserve">E-mail </w:t>
            </w:r>
            <w:r w:rsidR="00DD57C7">
              <w:t>for Litigation</w:t>
            </w:r>
          </w:p>
        </w:tc>
        <w:tc>
          <w:tcPr>
            <w:tcW w:w="1230" w:type="dxa"/>
            <w:gridSpan w:val="2"/>
          </w:tcPr>
          <w:p w14:paraId="35B49D3E" w14:textId="77777777" w:rsidR="004974D2" w:rsidRPr="0029386D" w:rsidRDefault="004974D2" w:rsidP="00C41A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6D011229" w14:textId="77777777" w:rsidR="004974D2" w:rsidRPr="0029386D" w:rsidRDefault="004974D2" w:rsidP="00C41A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5E42C39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2532E76" w14:textId="77777777" w:rsidR="001838A3" w:rsidRPr="0029386D" w:rsidRDefault="001838A3" w:rsidP="001838A3">
            <w:pPr>
              <w:pStyle w:val="ListParagraph"/>
              <w:ind w:left="0"/>
              <w:jc w:val="left"/>
              <w:rPr>
                <w:b w:val="0"/>
              </w:rPr>
            </w:pPr>
            <w:r>
              <w:t>Phone</w:t>
            </w:r>
          </w:p>
        </w:tc>
        <w:tc>
          <w:tcPr>
            <w:tcW w:w="1111" w:type="dxa"/>
          </w:tcPr>
          <w:p w14:paraId="3C2A3C3C"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305" w:type="dxa"/>
            <w:gridSpan w:val="2"/>
          </w:tcPr>
          <w:p w14:paraId="3B559BB2"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2F737FC" w14:textId="77777777" w:rsidR="001838A3" w:rsidRDefault="001838A3" w:rsidP="001838A3">
      <w:pPr>
        <w:pStyle w:val="Heading3"/>
      </w:pPr>
      <w:r>
        <w:t>Related modules:</w:t>
      </w:r>
    </w:p>
    <w:p w14:paraId="612B6C40" w14:textId="6E1B47C2" w:rsidR="001838A3" w:rsidRDefault="001838A3" w:rsidP="00C542D6">
      <w:pPr>
        <w:pStyle w:val="ListParagraph"/>
        <w:numPr>
          <w:ilvl w:val="0"/>
          <w:numId w:val="26"/>
        </w:numPr>
        <w:rPr>
          <w:lang w:eastAsia="ja-JP"/>
        </w:rPr>
      </w:pPr>
      <w:r>
        <w:rPr>
          <w:lang w:eastAsia="ja-JP"/>
        </w:rPr>
        <w:t>Claims</w:t>
      </w:r>
    </w:p>
    <w:p w14:paraId="59E4CBD0" w14:textId="77777777" w:rsidR="001838A3" w:rsidRDefault="001838A3" w:rsidP="001838A3">
      <w:pPr>
        <w:rPr>
          <w:lang w:eastAsia="ja-JP"/>
        </w:rPr>
      </w:pPr>
    </w:p>
    <w:p w14:paraId="723150FF" w14:textId="77053259" w:rsidR="00976082" w:rsidRDefault="00976082" w:rsidP="00BC7D7A">
      <w:pPr>
        <w:pStyle w:val="Heading2"/>
      </w:pPr>
      <w:bookmarkStart w:id="581" w:name="_Toc96949502"/>
      <w:r>
        <w:t>Programs</w:t>
      </w:r>
      <w:bookmarkEnd w:id="581"/>
    </w:p>
    <w:p w14:paraId="42DC8767" w14:textId="2B89DDC8" w:rsidR="00976082" w:rsidRPr="00976082" w:rsidRDefault="00976082" w:rsidP="00976082">
      <w:pPr>
        <w:rPr>
          <w:lang w:eastAsia="ja-JP"/>
        </w:rPr>
      </w:pPr>
      <w:r>
        <w:rPr>
          <w:lang w:eastAsia="ja-JP"/>
        </w:rPr>
        <w:t>Programs define rules of buying Portfolios</w:t>
      </w:r>
      <w:r w:rsidR="001640A1">
        <w:rPr>
          <w:lang w:eastAsia="ja-JP"/>
        </w:rPr>
        <w:t>.</w:t>
      </w:r>
    </w:p>
    <w:p w14:paraId="3659D9AE" w14:textId="77777777" w:rsidR="00976082" w:rsidRDefault="00976082" w:rsidP="00976082">
      <w:pPr>
        <w:pStyle w:val="Heading3"/>
      </w:pPr>
      <w:r>
        <w:t>Attributes:</w:t>
      </w:r>
    </w:p>
    <w:tbl>
      <w:tblPr>
        <w:tblStyle w:val="LightList-Accent6"/>
        <w:tblW w:w="0" w:type="auto"/>
        <w:tblLook w:val="04A0" w:firstRow="1" w:lastRow="0" w:firstColumn="1" w:lastColumn="0" w:noHBand="0" w:noVBand="1"/>
      </w:tblPr>
      <w:tblGrid>
        <w:gridCol w:w="2093"/>
        <w:gridCol w:w="1915"/>
        <w:gridCol w:w="4110"/>
      </w:tblGrid>
      <w:tr w:rsidR="00976082" w:rsidRPr="0029386D" w14:paraId="2B380218" w14:textId="77777777" w:rsidTr="0097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00BDB5" w14:textId="77777777" w:rsidR="00976082" w:rsidRPr="0029386D" w:rsidRDefault="00976082" w:rsidP="006B2284">
            <w:pPr>
              <w:pStyle w:val="ListParagraph"/>
              <w:ind w:left="0"/>
              <w:jc w:val="left"/>
            </w:pPr>
            <w:r w:rsidRPr="0029386D">
              <w:t>Section and Attribute</w:t>
            </w:r>
          </w:p>
        </w:tc>
        <w:tc>
          <w:tcPr>
            <w:tcW w:w="1915" w:type="dxa"/>
          </w:tcPr>
          <w:p w14:paraId="277A85E6" w14:textId="77777777" w:rsidR="00976082" w:rsidRPr="0029386D" w:rsidRDefault="00976082"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226F846D" w14:textId="77777777" w:rsidR="00976082" w:rsidRPr="0029386D" w:rsidRDefault="00976082"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976082" w:rsidRPr="0031539A" w14:paraId="1FD4EDEF"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EB52AE9" w14:textId="11B44928" w:rsidR="00976082" w:rsidRPr="0031539A" w:rsidRDefault="00976082" w:rsidP="006B2284">
            <w:pPr>
              <w:pStyle w:val="ListParagraph"/>
              <w:ind w:left="0"/>
              <w:jc w:val="left"/>
              <w:rPr>
                <w:b w:val="0"/>
              </w:rPr>
            </w:pPr>
            <w:r>
              <w:t>Programs</w:t>
            </w:r>
          </w:p>
        </w:tc>
        <w:tc>
          <w:tcPr>
            <w:tcW w:w="1915" w:type="dxa"/>
          </w:tcPr>
          <w:p w14:paraId="273BFE78" w14:textId="77777777" w:rsidR="00976082" w:rsidRPr="0031539A"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39E028F" w14:textId="77777777" w:rsidR="00976082" w:rsidRPr="0031539A"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2B419D5" w14:textId="77777777" w:rsidTr="00976082">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6B8B653" w14:textId="77777777" w:rsidR="00976082" w:rsidRPr="0029386D" w:rsidRDefault="00976082" w:rsidP="006B2284">
            <w:pPr>
              <w:pStyle w:val="ListParagraph"/>
              <w:ind w:left="0"/>
              <w:jc w:val="left"/>
            </w:pPr>
            <w:r w:rsidRPr="0029386D">
              <w:t>Basic Information</w:t>
            </w:r>
          </w:p>
        </w:tc>
        <w:tc>
          <w:tcPr>
            <w:tcW w:w="1915" w:type="dxa"/>
            <w:shd w:val="clear" w:color="auto" w:fill="FBD4B4" w:themeFill="accent6" w:themeFillTint="66"/>
          </w:tcPr>
          <w:p w14:paraId="37377973"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63B0ECF" w14:textId="77777777" w:rsidR="00976082" w:rsidRPr="0029386D" w:rsidRDefault="00976082"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6082" w:rsidRPr="0029386D" w14:paraId="0D05EC57"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4FB2CE" w14:textId="70775755" w:rsidR="00976082" w:rsidRPr="0029386D" w:rsidRDefault="00976082" w:rsidP="006B2284">
            <w:pPr>
              <w:pStyle w:val="ListParagraph"/>
              <w:ind w:left="0"/>
              <w:jc w:val="left"/>
              <w:rPr>
                <w:b w:val="0"/>
              </w:rPr>
            </w:pPr>
            <w:r>
              <w:t>Program Name</w:t>
            </w:r>
          </w:p>
        </w:tc>
        <w:tc>
          <w:tcPr>
            <w:tcW w:w="1915" w:type="dxa"/>
          </w:tcPr>
          <w:p w14:paraId="568B6C0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BCBF5B" w14:textId="77777777" w:rsidR="00976082" w:rsidRPr="0029386D"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960932D" w14:textId="77777777" w:rsidTr="00976082">
        <w:tc>
          <w:tcPr>
            <w:cnfStyle w:val="001000000000" w:firstRow="0" w:lastRow="0" w:firstColumn="1" w:lastColumn="0" w:oddVBand="0" w:evenVBand="0" w:oddHBand="0" w:evenHBand="0" w:firstRowFirstColumn="0" w:firstRowLastColumn="0" w:lastRowFirstColumn="0" w:lastRowLastColumn="0"/>
            <w:tcW w:w="2093" w:type="dxa"/>
          </w:tcPr>
          <w:p w14:paraId="37C5D470" w14:textId="77777777" w:rsidR="00976082" w:rsidRPr="0029386D" w:rsidRDefault="00976082" w:rsidP="006B2284">
            <w:pPr>
              <w:pStyle w:val="ListParagraph"/>
              <w:ind w:left="0"/>
              <w:jc w:val="left"/>
              <w:rPr>
                <w:b w:val="0"/>
              </w:rPr>
            </w:pPr>
            <w:r>
              <w:t>Program Type</w:t>
            </w:r>
          </w:p>
        </w:tc>
        <w:tc>
          <w:tcPr>
            <w:tcW w:w="1915" w:type="dxa"/>
          </w:tcPr>
          <w:p w14:paraId="3B73985E" w14:textId="77777777" w:rsidR="00976082"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w:t>
            </w:r>
          </w:p>
          <w:p w14:paraId="5CA91328" w14:textId="375E1B06" w:rsidR="00976082" w:rsidRDefault="00FA734C"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By Claim</w:t>
            </w:r>
          </w:p>
          <w:p w14:paraId="5D50CA88" w14:textId="303F8235" w:rsidR="00976082" w:rsidRPr="0029386D" w:rsidRDefault="00FA734C"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Pool</w:t>
            </w:r>
          </w:p>
        </w:tc>
        <w:tc>
          <w:tcPr>
            <w:tcW w:w="4110" w:type="dxa"/>
          </w:tcPr>
          <w:p w14:paraId="7F76BDE9" w14:textId="568B4563" w:rsidR="00976082" w:rsidRPr="0055596A" w:rsidRDefault="00160BBF" w:rsidP="001640A1">
            <w:pPr>
              <w:cnfStyle w:val="000000000000" w:firstRow="0" w:lastRow="0" w:firstColumn="0" w:lastColumn="0" w:oddVBand="0" w:evenVBand="0" w:oddHBand="0" w:evenHBand="0" w:firstRowFirstColumn="0" w:firstRowLastColumn="0" w:lastRowFirstColumn="0" w:lastRowLastColumn="0"/>
            </w:pPr>
            <w:r>
              <w:t xml:space="preserve">Migration: </w:t>
            </w:r>
            <w:r>
              <w:rPr>
                <w:lang w:eastAsia="ja-JP"/>
              </w:rPr>
              <w:t>Bulk= Pool or Regular = “By Claim”</w:t>
            </w:r>
          </w:p>
        </w:tc>
      </w:tr>
      <w:tr w:rsidR="00976082" w:rsidRPr="0029386D" w14:paraId="12FF03D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FF117" w14:textId="77777777" w:rsidR="00976082" w:rsidRPr="0029386D" w:rsidRDefault="00976082" w:rsidP="006B2284">
            <w:pPr>
              <w:pStyle w:val="ListParagraph"/>
              <w:ind w:left="0"/>
              <w:jc w:val="left"/>
              <w:rPr>
                <w:b w:val="0"/>
              </w:rPr>
            </w:pPr>
            <w:r>
              <w:t>Purchase Price %</w:t>
            </w:r>
          </w:p>
        </w:tc>
        <w:tc>
          <w:tcPr>
            <w:tcW w:w="1915" w:type="dxa"/>
          </w:tcPr>
          <w:p w14:paraId="7FC0D080"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 mandatory</w:t>
            </w:r>
          </w:p>
        </w:tc>
        <w:tc>
          <w:tcPr>
            <w:tcW w:w="4110" w:type="dxa"/>
          </w:tcPr>
          <w:p w14:paraId="230BB3D7"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6E2B40" w:rsidRPr="0029386D" w14:paraId="298D6421"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258E2EC5" w14:textId="77777777" w:rsidR="001C6C1A" w:rsidRPr="0029386D" w:rsidRDefault="001C6C1A" w:rsidP="00B84B18">
            <w:pPr>
              <w:pStyle w:val="ListParagraph"/>
              <w:ind w:left="0"/>
              <w:jc w:val="left"/>
              <w:rPr>
                <w:b w:val="0"/>
              </w:rPr>
            </w:pPr>
            <w:r>
              <w:t>Factor Fee %</w:t>
            </w:r>
          </w:p>
        </w:tc>
        <w:tc>
          <w:tcPr>
            <w:tcW w:w="0" w:type="dxa"/>
          </w:tcPr>
          <w:p w14:paraId="5AA50B70" w14:textId="77777777" w:rsidR="001C6C1A" w:rsidRPr="0029386D" w:rsidRDefault="001C6C1A" w:rsidP="00B84B18">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0" w:type="dxa"/>
          </w:tcPr>
          <w:p w14:paraId="08B4B9A8" w14:textId="036AE3A6" w:rsidR="001C6C1A" w:rsidRPr="001D6E5E" w:rsidRDefault="001D6E5E" w:rsidP="007A5670">
            <w:pPr>
              <w:cnfStyle w:val="000000000000" w:firstRow="0" w:lastRow="0" w:firstColumn="0" w:lastColumn="0" w:oddVBand="0" w:evenVBand="0" w:oddHBand="0" w:evenHBand="0" w:firstRowFirstColumn="0" w:firstRowLastColumn="0" w:lastRowFirstColumn="0" w:lastRowLastColumn="0"/>
            </w:pPr>
            <w:r>
              <w:t>Used in case of simple formula (when “Factor Fee Algorithm” is empty)</w:t>
            </w:r>
          </w:p>
        </w:tc>
      </w:tr>
      <w:tr w:rsidR="00976082" w:rsidRPr="0029386D" w14:paraId="562D813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33EB36" w14:textId="2577364A" w:rsidR="00976082" w:rsidRPr="0029386D" w:rsidRDefault="001C6C1A" w:rsidP="001C6C1A">
            <w:pPr>
              <w:pStyle w:val="ListParagraph"/>
              <w:ind w:left="0"/>
              <w:jc w:val="left"/>
              <w:rPr>
                <w:b w:val="0"/>
              </w:rPr>
            </w:pPr>
            <w:r>
              <w:t>Factor Fee Algorithm</w:t>
            </w:r>
            <w:r w:rsidR="00976082">
              <w:t xml:space="preserve"> %</w:t>
            </w:r>
          </w:p>
        </w:tc>
        <w:tc>
          <w:tcPr>
            <w:tcW w:w="1915" w:type="dxa"/>
          </w:tcPr>
          <w:p w14:paraId="11D3655D" w14:textId="696A6882" w:rsidR="00976082" w:rsidRPr="0029386D" w:rsidRDefault="001C6C1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tcPr>
          <w:p w14:paraId="75E46617" w14:textId="58270261" w:rsidR="00976082" w:rsidRPr="001C6C1A" w:rsidRDefault="00B77082" w:rsidP="007A5670">
            <w:pPr>
              <w:cnfStyle w:val="000000100000" w:firstRow="0" w:lastRow="0" w:firstColumn="0" w:lastColumn="0" w:oddVBand="0" w:evenVBand="0" w:oddHBand="1" w:evenHBand="0" w:firstRowFirstColumn="0" w:firstRowLastColumn="0" w:lastRowFirstColumn="0" w:lastRowLastColumn="0"/>
            </w:pPr>
            <w:r>
              <w:t xml:space="preserve">Not used currently, </w:t>
            </w:r>
            <w:r w:rsidR="00513DD0">
              <w:t xml:space="preserve">reserved </w:t>
            </w:r>
            <w:r>
              <w:t xml:space="preserve">for future. </w:t>
            </w:r>
            <w:r w:rsidR="001C6C1A">
              <w:t xml:space="preserve">A reference to custom formula, implemented </w:t>
            </w:r>
            <w:r w:rsidR="001D6E5E">
              <w:t xml:space="preserve">in code rather than configured. E.g. Factor Fee is 2% when collection is 0-30 days, Factor Fee is 4% from 31-60 days, </w:t>
            </w:r>
            <w:proofErr w:type="spellStart"/>
            <w:r w:rsidR="001D6E5E">
              <w:t>etc</w:t>
            </w:r>
            <w:proofErr w:type="spellEnd"/>
          </w:p>
        </w:tc>
      </w:tr>
      <w:tr w:rsidR="003E3034" w:rsidRPr="0029386D" w14:paraId="0E8FAC33"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44E77E23" w14:textId="77777777" w:rsidR="003E3034" w:rsidRPr="0029386D" w:rsidRDefault="003E3034" w:rsidP="00734675">
            <w:pPr>
              <w:pStyle w:val="ListParagraph"/>
              <w:ind w:left="0"/>
              <w:jc w:val="left"/>
              <w:rPr>
                <w:b w:val="0"/>
              </w:rPr>
            </w:pPr>
            <w:r>
              <w:t>Conversion Days</w:t>
            </w:r>
          </w:p>
        </w:tc>
        <w:tc>
          <w:tcPr>
            <w:tcW w:w="1915" w:type="dxa"/>
          </w:tcPr>
          <w:p w14:paraId="7FDED110" w14:textId="77777777" w:rsidR="003E3034" w:rsidRPr="0029386D" w:rsidRDefault="003E3034"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2207568A" w14:textId="697221EE" w:rsidR="003E3034" w:rsidRPr="003B0A59" w:rsidRDefault="00B77082" w:rsidP="001640A1">
            <w:pPr>
              <w:cnfStyle w:val="000000000000" w:firstRow="0" w:lastRow="0" w:firstColumn="0" w:lastColumn="0" w:oddVBand="0" w:evenVBand="0" w:oddHBand="0" w:evenHBand="0" w:firstRowFirstColumn="0" w:firstRowLastColumn="0" w:lastRowFirstColumn="0" w:lastRowLastColumn="0"/>
            </w:pPr>
            <w:r w:rsidRPr="003B0A59">
              <w:t>N</w:t>
            </w:r>
            <w:r w:rsidRPr="00B77082">
              <w:t>ot</w:t>
            </w:r>
            <w:r>
              <w:t xml:space="preserve"> used any more, should be kept for historical reasons (migration)</w:t>
            </w:r>
          </w:p>
        </w:tc>
      </w:tr>
      <w:tr w:rsidR="00976082" w:rsidRPr="0029386D" w14:paraId="473B5EC4"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C39E75" w14:textId="28D5EA62" w:rsidR="00976082" w:rsidRPr="0029386D" w:rsidRDefault="00976082" w:rsidP="00976082">
            <w:pPr>
              <w:pStyle w:val="ListParagraph"/>
              <w:ind w:left="0"/>
              <w:jc w:val="left"/>
              <w:rPr>
                <w:b w:val="0"/>
              </w:rPr>
            </w:pPr>
            <w:r>
              <w:t>Monthly Fee %</w:t>
            </w:r>
          </w:p>
        </w:tc>
        <w:tc>
          <w:tcPr>
            <w:tcW w:w="1915" w:type="dxa"/>
          </w:tcPr>
          <w:p w14:paraId="2DA2C92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590C4838" w14:textId="7207EB1E" w:rsidR="00976082" w:rsidRPr="003B0A59" w:rsidRDefault="00B77082" w:rsidP="001640A1">
            <w:pPr>
              <w:cnfStyle w:val="000000100000" w:firstRow="0" w:lastRow="0" w:firstColumn="0" w:lastColumn="0" w:oddVBand="0" w:evenVBand="0" w:oddHBand="1" w:evenHBand="0" w:firstRowFirstColumn="0" w:firstRowLastColumn="0" w:lastRowFirstColumn="0" w:lastRowLastColumn="0"/>
            </w:pPr>
            <w:r w:rsidRPr="008A7A59">
              <w:t>Not</w:t>
            </w:r>
            <w:r>
              <w:t xml:space="preserve"> used any more, should be kept for historical reasons (migration)</w:t>
            </w:r>
          </w:p>
        </w:tc>
      </w:tr>
      <w:tr w:rsidR="00976082" w:rsidRPr="0029386D" w14:paraId="631C5A89"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BAF578D" w14:textId="024A791D" w:rsidR="00976082" w:rsidRPr="0029386D" w:rsidRDefault="00976082" w:rsidP="006B2284">
            <w:pPr>
              <w:pStyle w:val="ListParagraph"/>
              <w:ind w:left="0"/>
              <w:jc w:val="left"/>
              <w:rPr>
                <w:b w:val="0"/>
              </w:rPr>
            </w:pPr>
            <w:r>
              <w:t>Hurdle %</w:t>
            </w:r>
          </w:p>
        </w:tc>
        <w:tc>
          <w:tcPr>
            <w:tcW w:w="1915" w:type="dxa"/>
          </w:tcPr>
          <w:p w14:paraId="20BE879A"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4864EE72" w14:textId="40CE127F" w:rsidR="00976082" w:rsidRPr="003B0A59" w:rsidRDefault="00B77082" w:rsidP="001640A1">
            <w:pPr>
              <w:cnfStyle w:val="000000000000" w:firstRow="0" w:lastRow="0" w:firstColumn="0" w:lastColumn="0" w:oddVBand="0" w:evenVBand="0" w:oddHBand="0" w:evenHBand="0" w:firstRowFirstColumn="0" w:firstRowLastColumn="0" w:lastRowFirstColumn="0" w:lastRowLastColumn="0"/>
            </w:pPr>
            <w:r w:rsidRPr="008A7A59">
              <w:t>Not</w:t>
            </w:r>
            <w:r>
              <w:t xml:space="preserve"> used any more, should be kept for historical reasons (migration)</w:t>
            </w:r>
          </w:p>
        </w:tc>
      </w:tr>
    </w:tbl>
    <w:p w14:paraId="68FD3D79" w14:textId="32CD0F40" w:rsidR="00976082" w:rsidRDefault="00976082" w:rsidP="00976082">
      <w:pPr>
        <w:rPr>
          <w:lang w:eastAsia="ja-JP"/>
        </w:rPr>
      </w:pPr>
    </w:p>
    <w:p w14:paraId="3617C3D8" w14:textId="23E1C0D3" w:rsidR="00976082" w:rsidRDefault="00976082" w:rsidP="00976082">
      <w:pPr>
        <w:pStyle w:val="Heading3"/>
      </w:pPr>
      <w:r>
        <w:t>Related modules:</w:t>
      </w:r>
    </w:p>
    <w:p w14:paraId="26AF33FF" w14:textId="79EB1404" w:rsidR="00976082" w:rsidRDefault="00976082" w:rsidP="00C542D6">
      <w:pPr>
        <w:pStyle w:val="ListParagraph"/>
        <w:numPr>
          <w:ilvl w:val="0"/>
          <w:numId w:val="25"/>
        </w:numPr>
        <w:rPr>
          <w:lang w:eastAsia="ja-JP"/>
        </w:rPr>
      </w:pPr>
      <w:r>
        <w:rPr>
          <w:lang w:eastAsia="ja-JP"/>
        </w:rPr>
        <w:t>Portfolios</w:t>
      </w:r>
    </w:p>
    <w:p w14:paraId="0D9DCDC1" w14:textId="77777777" w:rsidR="00976082" w:rsidRPr="00976082" w:rsidRDefault="00976082" w:rsidP="00976082">
      <w:pPr>
        <w:pStyle w:val="ListParagraph"/>
        <w:ind w:left="1440"/>
        <w:rPr>
          <w:lang w:eastAsia="ja-JP"/>
        </w:rPr>
      </w:pPr>
    </w:p>
    <w:p w14:paraId="322019EF" w14:textId="09B65293" w:rsidR="000E1129" w:rsidRDefault="000E1129" w:rsidP="00857F6C">
      <w:pPr>
        <w:pStyle w:val="Heading2"/>
      </w:pPr>
      <w:bookmarkStart w:id="582" w:name="_Toc96949503"/>
      <w:r>
        <w:t>Counties</w:t>
      </w:r>
      <w:bookmarkEnd w:id="582"/>
    </w:p>
    <w:p w14:paraId="36D698CE" w14:textId="77777777" w:rsidR="002F3D5C" w:rsidRDefault="002F3D5C" w:rsidP="002F3D5C">
      <w:pPr>
        <w:pStyle w:val="Heading3"/>
      </w:pPr>
      <w:r>
        <w:lastRenderedPageBreak/>
        <w:t>Attributes:</w:t>
      </w:r>
    </w:p>
    <w:tbl>
      <w:tblPr>
        <w:tblStyle w:val="LightList-Accent6"/>
        <w:tblW w:w="0" w:type="auto"/>
        <w:tblLook w:val="04A0" w:firstRow="1" w:lastRow="0" w:firstColumn="1" w:lastColumn="0" w:noHBand="0" w:noVBand="1"/>
      </w:tblPr>
      <w:tblGrid>
        <w:gridCol w:w="2093"/>
        <w:gridCol w:w="1701"/>
        <w:gridCol w:w="4110"/>
      </w:tblGrid>
      <w:tr w:rsidR="002F3D5C" w:rsidRPr="0029386D" w14:paraId="6BFB5E47"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1B0F35F" w14:textId="77777777" w:rsidR="002F3D5C" w:rsidRPr="0029386D" w:rsidRDefault="002F3D5C" w:rsidP="00734675">
            <w:pPr>
              <w:pStyle w:val="ListParagraph"/>
              <w:ind w:left="0"/>
              <w:jc w:val="left"/>
            </w:pPr>
            <w:r w:rsidRPr="0029386D">
              <w:t>Section and Attribute</w:t>
            </w:r>
          </w:p>
        </w:tc>
        <w:tc>
          <w:tcPr>
            <w:tcW w:w="1701" w:type="dxa"/>
          </w:tcPr>
          <w:p w14:paraId="5C7569DD" w14:textId="77777777" w:rsidR="002F3D5C" w:rsidRPr="0029386D" w:rsidRDefault="002F3D5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1F6B21C6" w14:textId="77777777" w:rsidR="002F3D5C" w:rsidRPr="0029386D" w:rsidRDefault="002F3D5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2F3D5C" w:rsidRPr="0029386D" w14:paraId="7FB409D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5CB039" w14:textId="6E44FD60" w:rsidR="002F3D5C" w:rsidRPr="0029386D" w:rsidRDefault="002F3D5C" w:rsidP="00734675">
            <w:pPr>
              <w:pStyle w:val="ListParagraph"/>
              <w:ind w:left="0"/>
              <w:jc w:val="left"/>
              <w:rPr>
                <w:b w:val="0"/>
              </w:rPr>
            </w:pPr>
            <w:r>
              <w:t>Counties</w:t>
            </w:r>
          </w:p>
        </w:tc>
        <w:tc>
          <w:tcPr>
            <w:tcW w:w="1701" w:type="dxa"/>
          </w:tcPr>
          <w:p w14:paraId="6FE139DE" w14:textId="77777777" w:rsidR="002F3D5C" w:rsidRPr="0029386D" w:rsidRDefault="002F3D5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E75FE93" w14:textId="77777777" w:rsidR="002F3D5C" w:rsidRPr="0029386D" w:rsidRDefault="002F3D5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F3D5C" w:rsidRPr="0029386D" w14:paraId="6B355573"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8EB79E4" w14:textId="77777777" w:rsidR="002F3D5C" w:rsidRPr="0029386D" w:rsidRDefault="002F3D5C" w:rsidP="00734675">
            <w:pPr>
              <w:pStyle w:val="ListParagraph"/>
              <w:ind w:left="0"/>
              <w:jc w:val="left"/>
            </w:pPr>
            <w:r w:rsidRPr="0029386D">
              <w:t>Basic Information</w:t>
            </w:r>
          </w:p>
        </w:tc>
        <w:tc>
          <w:tcPr>
            <w:tcW w:w="1701" w:type="dxa"/>
            <w:shd w:val="clear" w:color="auto" w:fill="FBD4B4" w:themeFill="accent6" w:themeFillTint="66"/>
          </w:tcPr>
          <w:p w14:paraId="3CAFFD90" w14:textId="77777777" w:rsidR="002F3D5C" w:rsidRPr="0029386D" w:rsidRDefault="002F3D5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69F6011" w14:textId="77777777" w:rsidR="002F3D5C" w:rsidRPr="0029386D" w:rsidRDefault="002F3D5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2F3D5C" w:rsidRPr="0029386D" w14:paraId="7CA7060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1EC935" w14:textId="77777777" w:rsidR="002F3D5C" w:rsidRPr="0029386D" w:rsidRDefault="002F3D5C" w:rsidP="00734675">
            <w:pPr>
              <w:pStyle w:val="ListParagraph"/>
              <w:ind w:left="0"/>
              <w:jc w:val="left"/>
              <w:rPr>
                <w:b w:val="0"/>
              </w:rPr>
            </w:pPr>
            <w:proofErr w:type="spellStart"/>
            <w:r>
              <w:t>Contry</w:t>
            </w:r>
            <w:proofErr w:type="spellEnd"/>
          </w:p>
        </w:tc>
        <w:tc>
          <w:tcPr>
            <w:tcW w:w="1701" w:type="dxa"/>
          </w:tcPr>
          <w:p w14:paraId="3119C4EE" w14:textId="77777777" w:rsidR="002F3D5C" w:rsidRPr="0029386D" w:rsidRDefault="002F3D5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44A4ADA9" w14:textId="77777777" w:rsidR="002F3D5C" w:rsidRPr="0029386D" w:rsidRDefault="002F3D5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F3D5C" w:rsidRPr="0029386D" w14:paraId="0DEE41DA"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81BFE7B" w14:textId="205109CD" w:rsidR="002F3D5C" w:rsidRPr="0029386D" w:rsidRDefault="005511DD" w:rsidP="00734675">
            <w:pPr>
              <w:pStyle w:val="ListParagraph"/>
              <w:ind w:left="0"/>
              <w:jc w:val="left"/>
              <w:rPr>
                <w:b w:val="0"/>
              </w:rPr>
            </w:pPr>
            <w:r>
              <w:t>Address Book</w:t>
            </w:r>
          </w:p>
        </w:tc>
        <w:tc>
          <w:tcPr>
            <w:tcW w:w="1701" w:type="dxa"/>
          </w:tcPr>
          <w:p w14:paraId="64FEAF7D" w14:textId="45AB87C4" w:rsidR="002F3D5C" w:rsidRPr="0029386D" w:rsidRDefault="005511D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URL</w:t>
            </w:r>
          </w:p>
        </w:tc>
        <w:tc>
          <w:tcPr>
            <w:tcW w:w="4110" w:type="dxa"/>
          </w:tcPr>
          <w:p w14:paraId="199F4387" w14:textId="77777777" w:rsidR="002F3D5C" w:rsidRPr="0029386D" w:rsidRDefault="002F3D5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28A8BEC" w14:textId="6C319207" w:rsidR="000E1129" w:rsidRDefault="000E1129" w:rsidP="000E1129">
      <w:pPr>
        <w:rPr>
          <w:lang w:eastAsia="ja-JP"/>
        </w:rPr>
      </w:pPr>
    </w:p>
    <w:p w14:paraId="19E44FD2" w14:textId="579D0CD6" w:rsidR="009C26BA" w:rsidRDefault="009C26BA" w:rsidP="009C26BA">
      <w:pPr>
        <w:pStyle w:val="Heading3"/>
      </w:pPr>
      <w:r>
        <w:t>Migration</w:t>
      </w:r>
    </w:p>
    <w:p w14:paraId="44BC170C" w14:textId="22938557" w:rsidR="009C26BA" w:rsidRPr="005A5BF2" w:rsidRDefault="009C26BA" w:rsidP="001640A1">
      <w:r>
        <w:rPr>
          <w:lang w:eastAsia="ja-JP"/>
        </w:rPr>
        <w:t xml:space="preserve">Import unique values from </w:t>
      </w:r>
      <w:proofErr w:type="spellStart"/>
      <w:r w:rsidR="008D67A8">
        <w:rPr>
          <w:lang w:eastAsia="ja-JP"/>
        </w:rPr>
        <w:t>LawSpades</w:t>
      </w:r>
      <w:proofErr w:type="spellEnd"/>
      <w:r w:rsidR="008D67A8">
        <w:rPr>
          <w:lang w:eastAsia="ja-JP"/>
        </w:rPr>
        <w:t xml:space="preserve"> export produced for Courts.</w:t>
      </w:r>
    </w:p>
    <w:p w14:paraId="01A4CB3C" w14:textId="741A5AF3" w:rsidR="00857F6C" w:rsidRDefault="00857F6C" w:rsidP="00857F6C">
      <w:pPr>
        <w:pStyle w:val="Heading2"/>
      </w:pPr>
      <w:bookmarkStart w:id="583" w:name="_Toc96949504"/>
      <w:r>
        <w:t>Courts</w:t>
      </w:r>
      <w:bookmarkEnd w:id="583"/>
    </w:p>
    <w:p w14:paraId="2A156629" w14:textId="77777777" w:rsidR="00857F6C" w:rsidRDefault="00857F6C" w:rsidP="00857F6C">
      <w:pPr>
        <w:pStyle w:val="Heading3"/>
      </w:pPr>
      <w:r>
        <w:t>Attributes:</w:t>
      </w:r>
    </w:p>
    <w:tbl>
      <w:tblPr>
        <w:tblStyle w:val="LightList-Accent6"/>
        <w:tblW w:w="0" w:type="auto"/>
        <w:tblLook w:val="04A0" w:firstRow="1" w:lastRow="0" w:firstColumn="1" w:lastColumn="0" w:noHBand="0" w:noVBand="1"/>
      </w:tblPr>
      <w:tblGrid>
        <w:gridCol w:w="2093"/>
        <w:gridCol w:w="1722"/>
        <w:gridCol w:w="4110"/>
      </w:tblGrid>
      <w:tr w:rsidR="00857F6C" w:rsidRPr="0029386D" w14:paraId="78280D3F" w14:textId="77777777" w:rsidTr="0016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11FCF091" w14:textId="77777777" w:rsidR="00857F6C" w:rsidRPr="0029386D" w:rsidRDefault="00857F6C" w:rsidP="00734675">
            <w:pPr>
              <w:pStyle w:val="ListParagraph"/>
              <w:ind w:left="0"/>
              <w:jc w:val="left"/>
            </w:pPr>
            <w:r w:rsidRPr="0029386D">
              <w:t>Section and Attribute</w:t>
            </w:r>
          </w:p>
        </w:tc>
        <w:tc>
          <w:tcPr>
            <w:tcW w:w="1722" w:type="dxa"/>
          </w:tcPr>
          <w:p w14:paraId="2FA59619" w14:textId="77777777" w:rsidR="00857F6C" w:rsidRPr="0029386D"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0" w:type="dxa"/>
          </w:tcPr>
          <w:p w14:paraId="7E7C0DBD" w14:textId="77777777" w:rsidR="00857F6C" w:rsidRPr="0029386D" w:rsidRDefault="00857F6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857F6C" w:rsidRPr="0029386D" w14:paraId="22780B72"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33911C9A" w14:textId="77777777" w:rsidR="00857F6C" w:rsidRPr="0029386D" w:rsidRDefault="00857F6C" w:rsidP="00734675">
            <w:pPr>
              <w:pStyle w:val="ListParagraph"/>
              <w:ind w:left="0"/>
              <w:jc w:val="left"/>
              <w:rPr>
                <w:b w:val="0"/>
              </w:rPr>
            </w:pPr>
            <w:r>
              <w:t>Courts</w:t>
            </w:r>
          </w:p>
        </w:tc>
        <w:tc>
          <w:tcPr>
            <w:tcW w:w="1722" w:type="dxa"/>
          </w:tcPr>
          <w:p w14:paraId="61031D61"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0" w:type="dxa"/>
          </w:tcPr>
          <w:p w14:paraId="4F8AFF7C"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4F67C429" w14:textId="77777777" w:rsidTr="001640A1">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725BCE42" w14:textId="77777777" w:rsidR="00857F6C" w:rsidRPr="0029386D" w:rsidRDefault="00857F6C" w:rsidP="00734675">
            <w:pPr>
              <w:pStyle w:val="ListParagraph"/>
              <w:ind w:left="0"/>
              <w:jc w:val="left"/>
            </w:pPr>
            <w:r w:rsidRPr="0029386D">
              <w:t>Basic Information</w:t>
            </w:r>
          </w:p>
        </w:tc>
        <w:tc>
          <w:tcPr>
            <w:tcW w:w="1722" w:type="dxa"/>
            <w:shd w:val="clear" w:color="auto" w:fill="FBD4B4" w:themeFill="accent6" w:themeFillTint="66"/>
          </w:tcPr>
          <w:p w14:paraId="47049C82"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0" w:type="dxa"/>
            <w:shd w:val="clear" w:color="auto" w:fill="FBD4B4" w:themeFill="accent6" w:themeFillTint="66"/>
          </w:tcPr>
          <w:p w14:paraId="16F4FBAC"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628F5" w:rsidRPr="0029386D" w14:paraId="4433137F"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E426E96" w14:textId="77777777" w:rsidR="008628F5" w:rsidRPr="0029386D" w:rsidRDefault="008628F5" w:rsidP="00734675">
            <w:pPr>
              <w:pStyle w:val="ListParagraph"/>
              <w:ind w:left="0"/>
              <w:jc w:val="left"/>
              <w:rPr>
                <w:b w:val="0"/>
              </w:rPr>
            </w:pPr>
            <w:r>
              <w:t>Court</w:t>
            </w:r>
            <w:r w:rsidRPr="0029386D">
              <w:t xml:space="preserve"> Name</w:t>
            </w:r>
          </w:p>
        </w:tc>
        <w:tc>
          <w:tcPr>
            <w:tcW w:w="1722" w:type="dxa"/>
          </w:tcPr>
          <w:p w14:paraId="25991B21" w14:textId="77777777" w:rsidR="008628F5" w:rsidRPr="0029386D" w:rsidRDefault="008628F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0" w:type="dxa"/>
          </w:tcPr>
          <w:p w14:paraId="7DB28206" w14:textId="77777777" w:rsidR="008628F5" w:rsidRPr="0029386D" w:rsidRDefault="008628F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38C19C8E"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5ADD2818" w14:textId="0F72FA9B" w:rsidR="00857F6C" w:rsidRPr="0029386D" w:rsidRDefault="00857F6C" w:rsidP="00734675">
            <w:pPr>
              <w:pStyle w:val="ListParagraph"/>
              <w:ind w:left="0"/>
              <w:jc w:val="left"/>
              <w:rPr>
                <w:b w:val="0"/>
              </w:rPr>
            </w:pPr>
            <w:r>
              <w:t>Court</w:t>
            </w:r>
            <w:r w:rsidRPr="0029386D">
              <w:t xml:space="preserve"> </w:t>
            </w:r>
            <w:r w:rsidR="008628F5">
              <w:t>Type</w:t>
            </w:r>
          </w:p>
        </w:tc>
        <w:tc>
          <w:tcPr>
            <w:tcW w:w="1722" w:type="dxa"/>
          </w:tcPr>
          <w:p w14:paraId="7157FA55" w14:textId="4904CD7F" w:rsidR="00857F6C" w:rsidRPr="0029386D" w:rsidRDefault="00087F5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0" w:type="dxa"/>
          </w:tcPr>
          <w:p w14:paraId="5C8FA36A" w14:textId="77777777" w:rsidR="00857F6C" w:rsidRDefault="00087F52" w:rsidP="00087F52">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Circuit</w:t>
            </w:r>
          </w:p>
          <w:p w14:paraId="572B7202" w14:textId="0E87FA59" w:rsidR="00087F52" w:rsidRPr="0029386D" w:rsidRDefault="00087F52" w:rsidP="001640A1">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County</w:t>
            </w:r>
          </w:p>
        </w:tc>
      </w:tr>
      <w:tr w:rsidR="00865F61" w:rsidRPr="0029386D" w14:paraId="20299B67" w14:textId="77777777" w:rsidTr="00865F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766834" w14:textId="77777777" w:rsidR="00865F61" w:rsidRPr="0029386D" w:rsidRDefault="00865F61" w:rsidP="00734675">
            <w:pPr>
              <w:pStyle w:val="ListParagraph"/>
              <w:ind w:left="0"/>
              <w:jc w:val="left"/>
              <w:rPr>
                <w:b w:val="0"/>
              </w:rPr>
            </w:pPr>
            <w:r>
              <w:t>Country</w:t>
            </w:r>
          </w:p>
        </w:tc>
        <w:tc>
          <w:tcPr>
            <w:tcW w:w="1722" w:type="dxa"/>
          </w:tcPr>
          <w:p w14:paraId="7988489C"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Counties</w:t>
            </w:r>
          </w:p>
        </w:tc>
        <w:tc>
          <w:tcPr>
            <w:tcW w:w="4110" w:type="dxa"/>
          </w:tcPr>
          <w:p w14:paraId="7C5691F0"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6EAF26FC" w14:textId="77777777" w:rsidTr="001640A1">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769FC7A7" w14:textId="77777777" w:rsidR="00857F6C" w:rsidRPr="0029386D" w:rsidRDefault="00857F6C" w:rsidP="00734675">
            <w:pPr>
              <w:pStyle w:val="ListParagraph"/>
              <w:ind w:left="0"/>
              <w:jc w:val="left"/>
            </w:pPr>
            <w:r w:rsidRPr="0029386D">
              <w:t>Address</w:t>
            </w:r>
          </w:p>
        </w:tc>
        <w:tc>
          <w:tcPr>
            <w:tcW w:w="1722" w:type="dxa"/>
            <w:shd w:val="clear" w:color="auto" w:fill="FBD4B4" w:themeFill="accent6" w:themeFillTint="66"/>
          </w:tcPr>
          <w:p w14:paraId="6ABB4A3A"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0" w:type="dxa"/>
            <w:shd w:val="clear" w:color="auto" w:fill="FBD4B4" w:themeFill="accent6" w:themeFillTint="66"/>
          </w:tcPr>
          <w:p w14:paraId="2E1B76F3"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33E65411"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077822A" w14:textId="77777777" w:rsidR="00857F6C" w:rsidRPr="0029386D" w:rsidRDefault="00857F6C" w:rsidP="00734675">
            <w:pPr>
              <w:pStyle w:val="ListParagraph"/>
              <w:ind w:left="0"/>
              <w:jc w:val="left"/>
              <w:rPr>
                <w:b w:val="0"/>
              </w:rPr>
            </w:pPr>
            <w:r w:rsidRPr="0029386D">
              <w:t>Street, number, etc.</w:t>
            </w:r>
          </w:p>
        </w:tc>
        <w:tc>
          <w:tcPr>
            <w:tcW w:w="1722" w:type="dxa"/>
          </w:tcPr>
          <w:p w14:paraId="13C95F66"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0" w:type="dxa"/>
          </w:tcPr>
          <w:p w14:paraId="2F5D933D"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7811A24D"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2633DFE7" w14:textId="77777777" w:rsidR="00857F6C" w:rsidRPr="0029386D" w:rsidRDefault="00857F6C" w:rsidP="00734675">
            <w:pPr>
              <w:pStyle w:val="ListParagraph"/>
              <w:ind w:left="0"/>
              <w:jc w:val="left"/>
              <w:rPr>
                <w:b w:val="0"/>
              </w:rPr>
            </w:pPr>
            <w:r>
              <w:t>ZIP</w:t>
            </w:r>
          </w:p>
        </w:tc>
        <w:tc>
          <w:tcPr>
            <w:tcW w:w="1722" w:type="dxa"/>
          </w:tcPr>
          <w:p w14:paraId="2F215E96"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0" w:type="dxa"/>
          </w:tcPr>
          <w:p w14:paraId="2E3666C7"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12256B1E"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578C6526" w14:textId="77777777" w:rsidR="00857F6C" w:rsidRPr="0029386D" w:rsidRDefault="00857F6C" w:rsidP="00734675">
            <w:pPr>
              <w:pStyle w:val="ListParagraph"/>
              <w:ind w:left="0"/>
              <w:jc w:val="left"/>
              <w:rPr>
                <w:b w:val="0"/>
              </w:rPr>
            </w:pPr>
            <w:r w:rsidRPr="0029386D">
              <w:t>City</w:t>
            </w:r>
          </w:p>
        </w:tc>
        <w:tc>
          <w:tcPr>
            <w:tcW w:w="1722" w:type="dxa"/>
          </w:tcPr>
          <w:p w14:paraId="40114257"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0" w:type="dxa"/>
          </w:tcPr>
          <w:p w14:paraId="712ACDC8"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79F6604C"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408B224F" w14:textId="77777777" w:rsidR="00857F6C" w:rsidRPr="001838A3" w:rsidRDefault="00857F6C" w:rsidP="00734675">
            <w:pPr>
              <w:pStyle w:val="ListParagraph"/>
              <w:ind w:left="0"/>
              <w:jc w:val="left"/>
            </w:pPr>
            <w:r w:rsidRPr="001838A3">
              <w:t>State</w:t>
            </w:r>
          </w:p>
        </w:tc>
        <w:tc>
          <w:tcPr>
            <w:tcW w:w="1722" w:type="dxa"/>
          </w:tcPr>
          <w:p w14:paraId="34B00452"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0" w:type="dxa"/>
          </w:tcPr>
          <w:p w14:paraId="5FA28C89"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51D52CAA"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7BD93F76" w14:textId="77777777" w:rsidR="00857F6C" w:rsidRPr="001838A3" w:rsidRDefault="00857F6C" w:rsidP="00734675">
            <w:pPr>
              <w:pStyle w:val="Attributes-SectionName"/>
              <w:rPr>
                <w:b/>
              </w:rPr>
            </w:pPr>
            <w:r w:rsidRPr="001838A3">
              <w:rPr>
                <w:b/>
              </w:rPr>
              <w:t xml:space="preserve">Contact </w:t>
            </w:r>
          </w:p>
        </w:tc>
        <w:tc>
          <w:tcPr>
            <w:tcW w:w="1722" w:type="dxa"/>
            <w:shd w:val="clear" w:color="auto" w:fill="FBD4B4" w:themeFill="accent6" w:themeFillTint="66"/>
          </w:tcPr>
          <w:p w14:paraId="58649BCF" w14:textId="77777777" w:rsidR="00857F6C" w:rsidRPr="0029386D" w:rsidRDefault="00857F6C"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0" w:type="dxa"/>
            <w:shd w:val="clear" w:color="auto" w:fill="FBD4B4" w:themeFill="accent6" w:themeFillTint="66"/>
          </w:tcPr>
          <w:p w14:paraId="26BA3D7A" w14:textId="77777777" w:rsidR="00857F6C" w:rsidRPr="0029386D" w:rsidRDefault="00857F6C"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857F6C" w:rsidRPr="0029386D" w14:paraId="08A382BC"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7A1F4A33" w14:textId="77777777" w:rsidR="00857F6C" w:rsidRPr="0029386D" w:rsidRDefault="00857F6C" w:rsidP="00734675">
            <w:pPr>
              <w:pStyle w:val="ListParagraph"/>
              <w:ind w:left="0"/>
              <w:jc w:val="left"/>
              <w:rPr>
                <w:b w:val="0"/>
              </w:rPr>
            </w:pPr>
            <w:r>
              <w:t>WWW</w:t>
            </w:r>
          </w:p>
        </w:tc>
        <w:tc>
          <w:tcPr>
            <w:tcW w:w="1722" w:type="dxa"/>
          </w:tcPr>
          <w:p w14:paraId="1D6E7B9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0" w:type="dxa"/>
          </w:tcPr>
          <w:p w14:paraId="32873907"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49F5CF4E"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03DB1AD3" w14:textId="77777777" w:rsidR="00857F6C" w:rsidRPr="0029386D" w:rsidRDefault="00857F6C" w:rsidP="00734675">
            <w:pPr>
              <w:pStyle w:val="ListParagraph"/>
              <w:ind w:left="0"/>
              <w:jc w:val="left"/>
              <w:rPr>
                <w:b w:val="0"/>
              </w:rPr>
            </w:pPr>
            <w:r>
              <w:t>E-mail</w:t>
            </w:r>
          </w:p>
        </w:tc>
        <w:tc>
          <w:tcPr>
            <w:tcW w:w="1722" w:type="dxa"/>
          </w:tcPr>
          <w:p w14:paraId="07A0D0CB"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0" w:type="dxa"/>
          </w:tcPr>
          <w:p w14:paraId="3F76C1CE"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7BB8D991"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761ECA82" w14:textId="77777777" w:rsidR="00857F6C" w:rsidRPr="0029386D" w:rsidRDefault="00857F6C" w:rsidP="00734675">
            <w:pPr>
              <w:pStyle w:val="ListParagraph"/>
              <w:ind w:left="0"/>
              <w:jc w:val="left"/>
              <w:rPr>
                <w:b w:val="0"/>
              </w:rPr>
            </w:pPr>
            <w:r>
              <w:t>Phone</w:t>
            </w:r>
          </w:p>
        </w:tc>
        <w:tc>
          <w:tcPr>
            <w:tcW w:w="1722" w:type="dxa"/>
          </w:tcPr>
          <w:p w14:paraId="164BE20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0" w:type="dxa"/>
          </w:tcPr>
          <w:p w14:paraId="7829EEBE"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D7F9B44" w14:textId="0391E881" w:rsidR="00857F6C" w:rsidRDefault="00857F6C" w:rsidP="00857F6C">
      <w:pPr>
        <w:pStyle w:val="ListParagraph"/>
      </w:pPr>
    </w:p>
    <w:p w14:paraId="026D964C" w14:textId="77777777" w:rsidR="008D67A8" w:rsidRDefault="008D67A8" w:rsidP="008D67A8">
      <w:pPr>
        <w:pStyle w:val="Heading3"/>
      </w:pPr>
      <w:r>
        <w:lastRenderedPageBreak/>
        <w:t>Migration</w:t>
      </w:r>
    </w:p>
    <w:p w14:paraId="412BA56B" w14:textId="14C807C0" w:rsidR="008D67A8" w:rsidRDefault="008D67A8" w:rsidP="008D67A8">
      <w:pPr>
        <w:rPr>
          <w:lang w:eastAsia="ja-JP"/>
        </w:rPr>
      </w:pPr>
      <w:r>
        <w:rPr>
          <w:lang w:eastAsia="ja-JP"/>
        </w:rPr>
        <w:t xml:space="preserve">Import from </w:t>
      </w:r>
      <w:proofErr w:type="spellStart"/>
      <w:r>
        <w:rPr>
          <w:lang w:eastAsia="ja-JP"/>
        </w:rPr>
        <w:t>LawSpades</w:t>
      </w:r>
      <w:proofErr w:type="spellEnd"/>
      <w:r w:rsidR="00DE3161">
        <w:rPr>
          <w:lang w:eastAsia="ja-JP"/>
        </w:rPr>
        <w:t>:</w:t>
      </w:r>
    </w:p>
    <w:p w14:paraId="43EE5667" w14:textId="3D91A434" w:rsidR="00DE3161" w:rsidRPr="00CA212C" w:rsidRDefault="00DE3161" w:rsidP="008D67A8">
      <w:pPr>
        <w:rPr>
          <w:lang w:eastAsia="ja-JP"/>
        </w:rPr>
      </w:pPr>
      <w:r>
        <w:rPr>
          <w:lang w:eastAsia="ja-JP"/>
        </w:rPr>
        <w:t>LS</w:t>
      </w:r>
      <w:r>
        <w:rPr>
          <w:lang w:eastAsia="ja-JP"/>
        </w:rPr>
        <w:sym w:font="Wingdings" w:char="F0E0"/>
      </w:r>
      <w:r>
        <w:rPr>
          <w:lang w:eastAsia="ja-JP"/>
        </w:rPr>
        <w:t>Master</w:t>
      </w:r>
      <w:r w:rsidR="00E33718">
        <w:rPr>
          <w:lang w:eastAsia="ja-JP"/>
        </w:rPr>
        <w:sym w:font="Wingdings" w:char="F0E0"/>
      </w:r>
      <w:r w:rsidR="00E33718">
        <w:rPr>
          <w:lang w:eastAsia="ja-JP"/>
        </w:rPr>
        <w:t>Other Entries</w:t>
      </w:r>
      <w:r w:rsidR="00E33718">
        <w:rPr>
          <w:lang w:eastAsia="ja-JP"/>
        </w:rPr>
        <w:sym w:font="Wingdings" w:char="F0E0"/>
      </w:r>
      <w:r w:rsidR="00E33718">
        <w:rPr>
          <w:lang w:eastAsia="ja-JP"/>
        </w:rPr>
        <w:t>Court Types</w:t>
      </w:r>
    </w:p>
    <w:p w14:paraId="0F914ACC" w14:textId="746F3F4F" w:rsidR="008D67A8" w:rsidRDefault="008D67A8" w:rsidP="00857F6C">
      <w:pPr>
        <w:pStyle w:val="ListParagraph"/>
      </w:pPr>
    </w:p>
    <w:p w14:paraId="7EC84ACF" w14:textId="77777777" w:rsidR="00857F6C" w:rsidRDefault="00857F6C" w:rsidP="00857F6C">
      <w:pPr>
        <w:pStyle w:val="Heading2"/>
      </w:pPr>
      <w:bookmarkStart w:id="584" w:name="_Toc96949505"/>
      <w:r>
        <w:t>Judges</w:t>
      </w:r>
      <w:bookmarkEnd w:id="584"/>
    </w:p>
    <w:p w14:paraId="58CEAC97" w14:textId="77777777" w:rsidR="00E73DF7" w:rsidRDefault="00E73DF7" w:rsidP="00E73DF7">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E73DF7" w:rsidRPr="0029386D" w14:paraId="78C96060"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C009A8" w14:textId="77777777" w:rsidR="00E73DF7" w:rsidRPr="0029386D" w:rsidRDefault="00E73DF7" w:rsidP="00734675">
            <w:pPr>
              <w:pStyle w:val="ListParagraph"/>
              <w:ind w:left="0"/>
              <w:jc w:val="left"/>
            </w:pPr>
            <w:r w:rsidRPr="0029386D">
              <w:t>Section and Attribute</w:t>
            </w:r>
          </w:p>
        </w:tc>
        <w:tc>
          <w:tcPr>
            <w:tcW w:w="1701" w:type="dxa"/>
          </w:tcPr>
          <w:p w14:paraId="613F1B9D" w14:textId="77777777" w:rsidR="00E73DF7" w:rsidRPr="0029386D" w:rsidRDefault="00E73DF7"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D134EF8" w14:textId="77777777" w:rsidR="00E73DF7" w:rsidRPr="0029386D" w:rsidRDefault="00E73DF7"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E73DF7" w:rsidRPr="0029386D" w14:paraId="174E3D8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0832C5F" w14:textId="63389859" w:rsidR="00E73DF7" w:rsidRPr="0029386D" w:rsidRDefault="00E73DF7" w:rsidP="00734675">
            <w:pPr>
              <w:pStyle w:val="ListParagraph"/>
              <w:ind w:left="0"/>
              <w:jc w:val="left"/>
              <w:rPr>
                <w:b w:val="0"/>
              </w:rPr>
            </w:pPr>
            <w:r>
              <w:t>Judges</w:t>
            </w:r>
          </w:p>
        </w:tc>
        <w:tc>
          <w:tcPr>
            <w:tcW w:w="1701" w:type="dxa"/>
          </w:tcPr>
          <w:p w14:paraId="234A2F20" w14:textId="77777777" w:rsidR="00E73DF7" w:rsidRPr="0029386D" w:rsidRDefault="00E73D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FFEA6B4" w14:textId="77777777" w:rsidR="00E73DF7" w:rsidRPr="0029386D" w:rsidRDefault="00E73DF7"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73DF7" w:rsidRPr="0029386D" w14:paraId="30267E8D"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F9C354C" w14:textId="77777777" w:rsidR="00E73DF7" w:rsidRPr="0029386D" w:rsidRDefault="00E73DF7" w:rsidP="00734675">
            <w:pPr>
              <w:pStyle w:val="ListParagraph"/>
              <w:ind w:left="0"/>
              <w:jc w:val="left"/>
            </w:pPr>
            <w:r w:rsidRPr="0029386D">
              <w:t>Basic Information</w:t>
            </w:r>
          </w:p>
        </w:tc>
        <w:tc>
          <w:tcPr>
            <w:tcW w:w="1701" w:type="dxa"/>
            <w:shd w:val="clear" w:color="auto" w:fill="FBD4B4" w:themeFill="accent6" w:themeFillTint="66"/>
          </w:tcPr>
          <w:p w14:paraId="16B56DBE" w14:textId="77777777" w:rsidR="00E73DF7" w:rsidRPr="0029386D" w:rsidRDefault="00E73DF7"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93FD04A" w14:textId="77777777" w:rsidR="00E73DF7" w:rsidRPr="0029386D" w:rsidRDefault="00E73DF7"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E73DF7" w:rsidRPr="0029386D" w14:paraId="78F56F0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D1AEA1" w14:textId="43B3AF06" w:rsidR="00E73DF7" w:rsidRPr="0029386D" w:rsidRDefault="009A679E" w:rsidP="00734675">
            <w:pPr>
              <w:pStyle w:val="ListParagraph"/>
              <w:ind w:left="0"/>
              <w:jc w:val="left"/>
              <w:rPr>
                <w:b w:val="0"/>
              </w:rPr>
            </w:pPr>
            <w:r>
              <w:t>Judge</w:t>
            </w:r>
            <w:r w:rsidR="00E73DF7" w:rsidRPr="0029386D">
              <w:t xml:space="preserve"> Name</w:t>
            </w:r>
          </w:p>
        </w:tc>
        <w:tc>
          <w:tcPr>
            <w:tcW w:w="1701" w:type="dxa"/>
          </w:tcPr>
          <w:p w14:paraId="3A25344D" w14:textId="77777777" w:rsidR="00E73DF7" w:rsidRPr="0029386D" w:rsidRDefault="00E73D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40543155" w14:textId="77777777" w:rsidR="00E73DF7" w:rsidRPr="0029386D" w:rsidRDefault="00E73DF7"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73DF7" w:rsidRPr="0029386D" w14:paraId="32B8AE5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AB167FC" w14:textId="40DC605F" w:rsidR="00E73DF7" w:rsidRPr="0029386D" w:rsidRDefault="009A679E" w:rsidP="00734675">
            <w:pPr>
              <w:pStyle w:val="ListParagraph"/>
              <w:ind w:left="0"/>
              <w:jc w:val="left"/>
              <w:rPr>
                <w:b w:val="0"/>
              </w:rPr>
            </w:pPr>
            <w:r>
              <w:t>Judge</w:t>
            </w:r>
            <w:r w:rsidR="00E73DF7" w:rsidRPr="0029386D">
              <w:t xml:space="preserve"> </w:t>
            </w:r>
            <w:r>
              <w:t>Location</w:t>
            </w:r>
          </w:p>
        </w:tc>
        <w:tc>
          <w:tcPr>
            <w:tcW w:w="1701" w:type="dxa"/>
          </w:tcPr>
          <w:p w14:paraId="02EF25E9" w14:textId="77777777" w:rsidR="00E73DF7" w:rsidRPr="0029386D" w:rsidRDefault="00E73DF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tcPr>
          <w:p w14:paraId="2B8E1CC2" w14:textId="77777777" w:rsidR="00E73DF7" w:rsidRDefault="00E73DF7" w:rsidP="007346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Circuit</w:t>
            </w:r>
          </w:p>
          <w:p w14:paraId="05F21267" w14:textId="77777777" w:rsidR="00E73DF7" w:rsidRPr="0029386D" w:rsidRDefault="00E73DF7" w:rsidP="007346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County</w:t>
            </w:r>
          </w:p>
        </w:tc>
      </w:tr>
      <w:tr w:rsidR="00E535AE" w:rsidRPr="0029386D" w14:paraId="3DD22EA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5B3BF5" w14:textId="41CF31A0" w:rsidR="00E535AE" w:rsidRPr="0029386D" w:rsidRDefault="00E535AE" w:rsidP="00734675">
            <w:pPr>
              <w:pStyle w:val="ListParagraph"/>
              <w:ind w:left="0"/>
              <w:jc w:val="left"/>
              <w:rPr>
                <w:b w:val="0"/>
              </w:rPr>
            </w:pPr>
            <w:r>
              <w:t>Is AAA</w:t>
            </w:r>
          </w:p>
        </w:tc>
        <w:tc>
          <w:tcPr>
            <w:tcW w:w="1701" w:type="dxa"/>
          </w:tcPr>
          <w:p w14:paraId="02182C48" w14:textId="4D5B100C" w:rsidR="00E535AE" w:rsidRPr="0029386D" w:rsidRDefault="00E535A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w:t>
            </w:r>
          </w:p>
        </w:tc>
        <w:tc>
          <w:tcPr>
            <w:tcW w:w="4110" w:type="dxa"/>
          </w:tcPr>
          <w:p w14:paraId="17868922" w14:textId="77777777" w:rsidR="00E535AE" w:rsidRDefault="00E535AE" w:rsidP="00E535AE">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Yes</w:t>
            </w:r>
          </w:p>
          <w:p w14:paraId="74676673" w14:textId="1A9403C6" w:rsidR="00E535AE" w:rsidRPr="0029386D" w:rsidRDefault="00E535AE" w:rsidP="001640A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No</w:t>
            </w:r>
          </w:p>
        </w:tc>
      </w:tr>
      <w:tr w:rsidR="00E73DF7" w:rsidRPr="0029386D" w14:paraId="280665AB"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856F001" w14:textId="77777777" w:rsidR="00E73DF7" w:rsidRPr="001838A3" w:rsidRDefault="00E73DF7" w:rsidP="00734675">
            <w:pPr>
              <w:pStyle w:val="Attributes-SectionName"/>
              <w:rPr>
                <w:b/>
              </w:rPr>
            </w:pPr>
            <w:r w:rsidRPr="001838A3">
              <w:rPr>
                <w:b/>
              </w:rPr>
              <w:t xml:space="preserve">Contact </w:t>
            </w:r>
          </w:p>
        </w:tc>
        <w:tc>
          <w:tcPr>
            <w:tcW w:w="1701" w:type="dxa"/>
            <w:shd w:val="clear" w:color="auto" w:fill="FBD4B4" w:themeFill="accent6" w:themeFillTint="66"/>
          </w:tcPr>
          <w:p w14:paraId="5A422543" w14:textId="77777777" w:rsidR="00E73DF7" w:rsidRPr="0029386D" w:rsidRDefault="00E73DF7" w:rsidP="00734675">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369C5F72" w14:textId="77777777" w:rsidR="00E73DF7" w:rsidRPr="0029386D" w:rsidRDefault="00E73DF7" w:rsidP="00734675">
            <w:pPr>
              <w:pStyle w:val="Attributes-SectionName"/>
              <w:cnfStyle w:val="000000000000" w:firstRow="0" w:lastRow="0" w:firstColumn="0" w:lastColumn="0" w:oddVBand="0" w:evenVBand="0" w:oddHBand="0" w:evenHBand="0" w:firstRowFirstColumn="0" w:firstRowLastColumn="0" w:lastRowFirstColumn="0" w:lastRowLastColumn="0"/>
            </w:pPr>
          </w:p>
        </w:tc>
      </w:tr>
      <w:tr w:rsidR="00E73DF7" w:rsidRPr="0029386D" w14:paraId="0CA266C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770F04" w14:textId="66F1F546" w:rsidR="00E73DF7" w:rsidRPr="0029386D" w:rsidRDefault="009A679E" w:rsidP="00734675">
            <w:pPr>
              <w:pStyle w:val="ListParagraph"/>
              <w:ind w:left="0"/>
              <w:jc w:val="left"/>
              <w:rPr>
                <w:b w:val="0"/>
              </w:rPr>
            </w:pPr>
            <w:r>
              <w:t>Fax</w:t>
            </w:r>
          </w:p>
        </w:tc>
        <w:tc>
          <w:tcPr>
            <w:tcW w:w="1701" w:type="dxa"/>
          </w:tcPr>
          <w:p w14:paraId="2A87C147" w14:textId="77777777" w:rsidR="00E73DF7" w:rsidRPr="0029386D" w:rsidRDefault="00E73D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350E9CCE" w14:textId="77777777" w:rsidR="00E73DF7" w:rsidRPr="0029386D" w:rsidRDefault="00E73DF7"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73DF7" w:rsidRPr="0029386D" w14:paraId="2521A945"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4D4D8EE6" w14:textId="77777777" w:rsidR="00E73DF7" w:rsidRPr="0029386D" w:rsidRDefault="00E73DF7" w:rsidP="00734675">
            <w:pPr>
              <w:pStyle w:val="ListParagraph"/>
              <w:ind w:left="0"/>
              <w:jc w:val="left"/>
              <w:rPr>
                <w:b w:val="0"/>
              </w:rPr>
            </w:pPr>
            <w:r>
              <w:t>E-mail</w:t>
            </w:r>
          </w:p>
        </w:tc>
        <w:tc>
          <w:tcPr>
            <w:tcW w:w="1701" w:type="dxa"/>
          </w:tcPr>
          <w:p w14:paraId="336FE6A5" w14:textId="77777777" w:rsidR="00E73DF7" w:rsidRPr="0029386D" w:rsidRDefault="00E73DF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66F020A8" w14:textId="77777777" w:rsidR="00E73DF7" w:rsidRPr="0029386D" w:rsidRDefault="00E73DF7"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E73DF7" w:rsidRPr="0029386D" w14:paraId="026C2F9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67868C" w14:textId="77777777" w:rsidR="00E73DF7" w:rsidRPr="0029386D" w:rsidRDefault="00E73DF7" w:rsidP="00734675">
            <w:pPr>
              <w:pStyle w:val="ListParagraph"/>
              <w:ind w:left="0"/>
              <w:jc w:val="left"/>
              <w:rPr>
                <w:b w:val="0"/>
              </w:rPr>
            </w:pPr>
            <w:r>
              <w:t>Phone</w:t>
            </w:r>
          </w:p>
        </w:tc>
        <w:tc>
          <w:tcPr>
            <w:tcW w:w="1701" w:type="dxa"/>
          </w:tcPr>
          <w:p w14:paraId="79A17176" w14:textId="77777777" w:rsidR="00E73DF7" w:rsidRPr="0029386D" w:rsidRDefault="00E73D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418ABC72" w14:textId="77777777" w:rsidR="00E73DF7" w:rsidRPr="0029386D" w:rsidRDefault="00E73DF7"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944AD1" w:rsidRPr="0029386D" w14:paraId="2993C599" w14:textId="77777777" w:rsidTr="00944AD1">
        <w:tc>
          <w:tcPr>
            <w:cnfStyle w:val="001000000000" w:firstRow="0" w:lastRow="0" w:firstColumn="1" w:lastColumn="0" w:oddVBand="0" w:evenVBand="0" w:oddHBand="0" w:evenHBand="0" w:firstRowFirstColumn="0" w:firstRowLastColumn="0" w:lastRowFirstColumn="0" w:lastRowLastColumn="0"/>
            <w:tcW w:w="2093" w:type="dxa"/>
          </w:tcPr>
          <w:p w14:paraId="61161496" w14:textId="77777777" w:rsidR="00944AD1" w:rsidRPr="0029386D" w:rsidRDefault="00944AD1" w:rsidP="00734675">
            <w:pPr>
              <w:pStyle w:val="ListParagraph"/>
              <w:ind w:left="0"/>
              <w:jc w:val="left"/>
              <w:rPr>
                <w:b w:val="0"/>
              </w:rPr>
            </w:pPr>
            <w:r>
              <w:t>Fax</w:t>
            </w:r>
          </w:p>
        </w:tc>
        <w:tc>
          <w:tcPr>
            <w:tcW w:w="1701" w:type="dxa"/>
          </w:tcPr>
          <w:p w14:paraId="2720B88D" w14:textId="77777777" w:rsidR="00944AD1" w:rsidRPr="0029386D" w:rsidRDefault="00944AD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D54CEF1" w14:textId="77777777" w:rsidR="00944AD1" w:rsidRPr="0029386D" w:rsidRDefault="00944AD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B699277" w14:textId="77777777" w:rsidR="00E73DF7" w:rsidRDefault="00E73DF7" w:rsidP="00E73DF7">
      <w:pPr>
        <w:pStyle w:val="ListParagraph"/>
      </w:pPr>
    </w:p>
    <w:p w14:paraId="6C2488F7" w14:textId="77777777" w:rsidR="00E73DF7" w:rsidRDefault="00E73DF7" w:rsidP="00E73DF7">
      <w:pPr>
        <w:pStyle w:val="Heading3"/>
      </w:pPr>
      <w:r>
        <w:t>Migration</w:t>
      </w:r>
    </w:p>
    <w:p w14:paraId="50A7633B" w14:textId="77777777" w:rsidR="00E73DF7" w:rsidRDefault="00E73DF7" w:rsidP="00E73DF7">
      <w:pPr>
        <w:rPr>
          <w:lang w:eastAsia="ja-JP"/>
        </w:rPr>
      </w:pPr>
      <w:r>
        <w:rPr>
          <w:lang w:eastAsia="ja-JP"/>
        </w:rPr>
        <w:t xml:space="preserve">Import from </w:t>
      </w:r>
      <w:proofErr w:type="spellStart"/>
      <w:r>
        <w:rPr>
          <w:lang w:eastAsia="ja-JP"/>
        </w:rPr>
        <w:t>LawSpades</w:t>
      </w:r>
      <w:proofErr w:type="spellEnd"/>
      <w:r>
        <w:rPr>
          <w:lang w:eastAsia="ja-JP"/>
        </w:rPr>
        <w:t>:</w:t>
      </w:r>
    </w:p>
    <w:p w14:paraId="4096B490" w14:textId="4F906384" w:rsidR="00E73DF7" w:rsidRPr="00CA212C" w:rsidRDefault="00E73DF7" w:rsidP="00E73DF7">
      <w:pPr>
        <w:rPr>
          <w:lang w:eastAsia="ja-JP"/>
        </w:rPr>
      </w:pPr>
      <w:r>
        <w:rPr>
          <w:lang w:eastAsia="ja-JP"/>
        </w:rPr>
        <w:t>LS</w:t>
      </w:r>
      <w:r>
        <w:rPr>
          <w:lang w:eastAsia="ja-JP"/>
        </w:rPr>
        <w:sym w:font="Wingdings" w:char="F0E0"/>
      </w:r>
      <w:r>
        <w:rPr>
          <w:lang w:eastAsia="ja-JP"/>
        </w:rPr>
        <w:t>Master</w:t>
      </w:r>
      <w:r>
        <w:rPr>
          <w:lang w:eastAsia="ja-JP"/>
        </w:rPr>
        <w:sym w:font="Wingdings" w:char="F0E0"/>
      </w:r>
      <w:r>
        <w:rPr>
          <w:lang w:eastAsia="ja-JP"/>
        </w:rPr>
        <w:t>Other Entries</w:t>
      </w:r>
      <w:r>
        <w:rPr>
          <w:lang w:eastAsia="ja-JP"/>
        </w:rPr>
        <w:sym w:font="Wingdings" w:char="F0E0"/>
      </w:r>
      <w:r w:rsidR="00AF1DB4">
        <w:rPr>
          <w:lang w:eastAsia="ja-JP"/>
        </w:rPr>
        <w:t>Judge/Arbitrator</w:t>
      </w:r>
    </w:p>
    <w:p w14:paraId="09D81821" w14:textId="77777777" w:rsidR="00857F6C" w:rsidRDefault="00857F6C" w:rsidP="00857F6C">
      <w:pPr>
        <w:pStyle w:val="Heading2"/>
      </w:pPr>
      <w:bookmarkStart w:id="585" w:name="_Toc96949506"/>
      <w:r>
        <w:t>Adjusters</w:t>
      </w:r>
      <w:bookmarkEnd w:id="585"/>
    </w:p>
    <w:p w14:paraId="5D907C16" w14:textId="77777777" w:rsidR="00046E9B" w:rsidRDefault="00046E9B" w:rsidP="00046E9B">
      <w:pPr>
        <w:pStyle w:val="Heading3"/>
      </w:pPr>
      <w:r>
        <w:t>Attributes:</w:t>
      </w:r>
    </w:p>
    <w:tbl>
      <w:tblPr>
        <w:tblStyle w:val="LightList-Accent6"/>
        <w:tblW w:w="0" w:type="auto"/>
        <w:tblLook w:val="04A0" w:firstRow="1" w:lastRow="0" w:firstColumn="1" w:lastColumn="0" w:noHBand="0" w:noVBand="1"/>
      </w:tblPr>
      <w:tblGrid>
        <w:gridCol w:w="2093"/>
        <w:gridCol w:w="1701"/>
        <w:gridCol w:w="21"/>
        <w:gridCol w:w="4089"/>
        <w:gridCol w:w="21"/>
      </w:tblGrid>
      <w:tr w:rsidR="00046E9B" w:rsidRPr="0029386D" w14:paraId="1E58932E" w14:textId="77777777" w:rsidTr="00734675">
        <w:trPr>
          <w:gridAfter w:val="1"/>
          <w:cnfStyle w:val="100000000000" w:firstRow="1" w:lastRow="0" w:firstColumn="0" w:lastColumn="0" w:oddVBand="0" w:evenVBand="0" w:oddHBand="0"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AF545EA" w14:textId="77777777" w:rsidR="00046E9B" w:rsidRPr="0029386D" w:rsidRDefault="00046E9B" w:rsidP="00734675">
            <w:pPr>
              <w:pStyle w:val="ListParagraph"/>
              <w:ind w:left="0"/>
              <w:jc w:val="left"/>
            </w:pPr>
            <w:r w:rsidRPr="0029386D">
              <w:t>Section and Attribute</w:t>
            </w:r>
          </w:p>
        </w:tc>
        <w:tc>
          <w:tcPr>
            <w:tcW w:w="1701" w:type="dxa"/>
          </w:tcPr>
          <w:p w14:paraId="7E87E763" w14:textId="77777777" w:rsidR="00046E9B" w:rsidRPr="0029386D" w:rsidRDefault="00046E9B"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gridSpan w:val="2"/>
          </w:tcPr>
          <w:p w14:paraId="3EC4C8CF" w14:textId="77777777" w:rsidR="00046E9B" w:rsidRPr="0029386D" w:rsidRDefault="00046E9B"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046E9B" w:rsidRPr="0029386D" w14:paraId="0CF7DDA5"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4713075B" w14:textId="3E30EB3B" w:rsidR="00046E9B" w:rsidRPr="0029386D" w:rsidRDefault="0022030C" w:rsidP="00734675">
            <w:pPr>
              <w:pStyle w:val="ListParagraph"/>
              <w:ind w:left="0"/>
              <w:jc w:val="left"/>
              <w:rPr>
                <w:b w:val="0"/>
              </w:rPr>
            </w:pPr>
            <w:r>
              <w:t>Adjusters</w:t>
            </w:r>
          </w:p>
        </w:tc>
        <w:tc>
          <w:tcPr>
            <w:tcW w:w="1701" w:type="dxa"/>
          </w:tcPr>
          <w:p w14:paraId="400DF803" w14:textId="77777777" w:rsidR="00046E9B" w:rsidRPr="0029386D" w:rsidRDefault="00046E9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72F06FA4" w14:textId="77777777" w:rsidR="00046E9B" w:rsidRPr="0029386D" w:rsidRDefault="00046E9B"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46E9B" w:rsidRPr="0029386D" w14:paraId="4C37DD2A"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BFEA82F" w14:textId="77777777" w:rsidR="00046E9B" w:rsidRPr="0029386D" w:rsidRDefault="00046E9B" w:rsidP="00734675">
            <w:pPr>
              <w:pStyle w:val="ListParagraph"/>
              <w:ind w:left="0"/>
              <w:jc w:val="left"/>
            </w:pPr>
            <w:r w:rsidRPr="0029386D">
              <w:t>Basic Information</w:t>
            </w:r>
          </w:p>
        </w:tc>
        <w:tc>
          <w:tcPr>
            <w:tcW w:w="1701" w:type="dxa"/>
            <w:shd w:val="clear" w:color="auto" w:fill="FBD4B4" w:themeFill="accent6" w:themeFillTint="66"/>
          </w:tcPr>
          <w:p w14:paraId="1386D11E" w14:textId="77777777" w:rsidR="00046E9B" w:rsidRPr="0029386D" w:rsidRDefault="00046E9B"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36112EA9" w14:textId="77777777" w:rsidR="00046E9B" w:rsidRPr="0029386D" w:rsidRDefault="00046E9B"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46E9B" w:rsidRPr="0029386D" w14:paraId="62FDD1CB"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162C70F2" w14:textId="22577B8C" w:rsidR="00046E9B" w:rsidRPr="0029386D" w:rsidRDefault="0022030C" w:rsidP="00734675">
            <w:pPr>
              <w:pStyle w:val="ListParagraph"/>
              <w:ind w:left="0"/>
              <w:jc w:val="left"/>
              <w:rPr>
                <w:b w:val="0"/>
              </w:rPr>
            </w:pPr>
            <w:r>
              <w:t>Adjuster</w:t>
            </w:r>
            <w:r w:rsidR="00046E9B" w:rsidRPr="0029386D">
              <w:t xml:space="preserve"> Name</w:t>
            </w:r>
          </w:p>
        </w:tc>
        <w:tc>
          <w:tcPr>
            <w:tcW w:w="1701" w:type="dxa"/>
          </w:tcPr>
          <w:p w14:paraId="41F5C1D7" w14:textId="77777777" w:rsidR="00046E9B" w:rsidRPr="0029386D" w:rsidRDefault="00046E9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commentRangeStart w:id="586"/>
            <w:r w:rsidRPr="0029386D">
              <w:t>Text, mandatory</w:t>
            </w:r>
            <w:commentRangeEnd w:id="586"/>
            <w:r w:rsidR="00D207FF">
              <w:rPr>
                <w:rStyle w:val="CommentReference"/>
                <w:szCs w:val="20"/>
              </w:rPr>
              <w:commentReference w:id="586"/>
            </w:r>
          </w:p>
        </w:tc>
        <w:tc>
          <w:tcPr>
            <w:tcW w:w="4110" w:type="dxa"/>
            <w:gridSpan w:val="2"/>
          </w:tcPr>
          <w:p w14:paraId="0C1A2B5A" w14:textId="77777777" w:rsidR="00046E9B" w:rsidRPr="0029386D" w:rsidRDefault="00046E9B"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416E6" w:rsidRPr="0029386D" w14:paraId="4041A894" w14:textId="77777777" w:rsidTr="00851C5D">
        <w:trPr>
          <w:gridAfter w:val="1"/>
          <w:wAfter w:w="21" w:type="dxa"/>
          <w:ins w:id="587" w:author="Dariusz Bogumil" w:date="2022-03-02T18:56:00Z"/>
        </w:trPr>
        <w:tc>
          <w:tcPr>
            <w:cnfStyle w:val="001000000000" w:firstRow="0" w:lastRow="0" w:firstColumn="1" w:lastColumn="0" w:oddVBand="0" w:evenVBand="0" w:oddHBand="0" w:evenHBand="0" w:firstRowFirstColumn="0" w:firstRowLastColumn="0" w:lastRowFirstColumn="0" w:lastRowLastColumn="0"/>
            <w:tcW w:w="2093" w:type="dxa"/>
          </w:tcPr>
          <w:p w14:paraId="25C98EFE" w14:textId="5FE86A14" w:rsidR="005416E6" w:rsidRPr="0029386D" w:rsidRDefault="005416E6" w:rsidP="005416E6">
            <w:pPr>
              <w:pStyle w:val="ListParagraph"/>
              <w:ind w:left="0"/>
              <w:jc w:val="left"/>
              <w:rPr>
                <w:ins w:id="588" w:author="Dariusz Bogumil" w:date="2022-03-02T18:56:00Z"/>
                <w:b w:val="0"/>
              </w:rPr>
            </w:pPr>
            <w:ins w:id="589" w:author="Dariusz Bogumil" w:date="2022-03-02T18:56:00Z">
              <w:r>
                <w:lastRenderedPageBreak/>
                <w:t>License Number</w:t>
              </w:r>
            </w:ins>
          </w:p>
        </w:tc>
        <w:tc>
          <w:tcPr>
            <w:tcW w:w="1701" w:type="dxa"/>
          </w:tcPr>
          <w:p w14:paraId="407F7D6A" w14:textId="77777777" w:rsidR="005416E6" w:rsidRPr="0029386D" w:rsidRDefault="005416E6" w:rsidP="00851C5D">
            <w:pPr>
              <w:pStyle w:val="ListParagraph"/>
              <w:ind w:left="0"/>
              <w:jc w:val="left"/>
              <w:cnfStyle w:val="000000000000" w:firstRow="0" w:lastRow="0" w:firstColumn="0" w:lastColumn="0" w:oddVBand="0" w:evenVBand="0" w:oddHBand="0" w:evenHBand="0" w:firstRowFirstColumn="0" w:firstRowLastColumn="0" w:lastRowFirstColumn="0" w:lastRowLastColumn="0"/>
              <w:rPr>
                <w:ins w:id="590" w:author="Dariusz Bogumil" w:date="2022-03-02T18:56:00Z"/>
              </w:rPr>
            </w:pPr>
            <w:ins w:id="591" w:author="Dariusz Bogumil" w:date="2022-03-02T18:56:00Z">
              <w:r w:rsidRPr="0029386D">
                <w:t>Text, mandatory</w:t>
              </w:r>
            </w:ins>
          </w:p>
        </w:tc>
        <w:tc>
          <w:tcPr>
            <w:tcW w:w="4110" w:type="dxa"/>
            <w:gridSpan w:val="2"/>
          </w:tcPr>
          <w:p w14:paraId="75FB2EDC" w14:textId="77777777" w:rsidR="005416E6" w:rsidRPr="0029386D" w:rsidRDefault="005416E6" w:rsidP="00851C5D">
            <w:pPr>
              <w:pStyle w:val="ListParagraph"/>
              <w:ind w:left="0"/>
              <w:cnfStyle w:val="000000000000" w:firstRow="0" w:lastRow="0" w:firstColumn="0" w:lastColumn="0" w:oddVBand="0" w:evenVBand="0" w:oddHBand="0" w:evenHBand="0" w:firstRowFirstColumn="0" w:firstRowLastColumn="0" w:lastRowFirstColumn="0" w:lastRowLastColumn="0"/>
              <w:rPr>
                <w:ins w:id="592" w:author="Dariusz Bogumil" w:date="2022-03-02T18:56:00Z"/>
              </w:rPr>
            </w:pPr>
          </w:p>
        </w:tc>
      </w:tr>
      <w:tr w:rsidR="00865F61" w:rsidRPr="0029386D" w14:paraId="58354F0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FA17F1" w14:textId="77777777" w:rsidR="00865F61" w:rsidRPr="0029386D" w:rsidRDefault="00865F61" w:rsidP="00734675">
            <w:pPr>
              <w:pStyle w:val="ListParagraph"/>
              <w:ind w:left="0"/>
              <w:jc w:val="left"/>
            </w:pPr>
            <w:r w:rsidRPr="0029386D">
              <w:t>Address</w:t>
            </w:r>
          </w:p>
        </w:tc>
        <w:tc>
          <w:tcPr>
            <w:tcW w:w="1722" w:type="dxa"/>
            <w:gridSpan w:val="2"/>
            <w:shd w:val="clear" w:color="auto" w:fill="FBD4B4" w:themeFill="accent6" w:themeFillTint="66"/>
          </w:tcPr>
          <w:p w14:paraId="4975529D"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gridSpan w:val="2"/>
            <w:shd w:val="clear" w:color="auto" w:fill="FBD4B4" w:themeFill="accent6" w:themeFillTint="66"/>
          </w:tcPr>
          <w:p w14:paraId="34EF379D"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865F61" w:rsidRPr="0029386D" w14:paraId="1A6B947A"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026E82A" w14:textId="77777777" w:rsidR="00865F61" w:rsidRPr="0029386D" w:rsidRDefault="00865F61" w:rsidP="00734675">
            <w:pPr>
              <w:pStyle w:val="ListParagraph"/>
              <w:ind w:left="0"/>
              <w:jc w:val="left"/>
              <w:rPr>
                <w:b w:val="0"/>
              </w:rPr>
            </w:pPr>
            <w:r w:rsidRPr="0029386D">
              <w:t>Street, number, etc.</w:t>
            </w:r>
          </w:p>
        </w:tc>
        <w:tc>
          <w:tcPr>
            <w:tcW w:w="1722" w:type="dxa"/>
            <w:gridSpan w:val="2"/>
          </w:tcPr>
          <w:p w14:paraId="3FA55472"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4110" w:type="dxa"/>
            <w:gridSpan w:val="2"/>
          </w:tcPr>
          <w:p w14:paraId="44A5744D"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65F61" w:rsidRPr="0029386D" w14:paraId="37F10CD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C2BD261" w14:textId="77777777" w:rsidR="00865F61" w:rsidRPr="0029386D" w:rsidRDefault="00865F61" w:rsidP="00734675">
            <w:pPr>
              <w:pStyle w:val="ListParagraph"/>
              <w:ind w:left="0"/>
              <w:jc w:val="left"/>
              <w:rPr>
                <w:b w:val="0"/>
              </w:rPr>
            </w:pPr>
            <w:r>
              <w:t>ZIP</w:t>
            </w:r>
          </w:p>
        </w:tc>
        <w:tc>
          <w:tcPr>
            <w:tcW w:w="1722" w:type="dxa"/>
            <w:gridSpan w:val="2"/>
          </w:tcPr>
          <w:p w14:paraId="2832A6B6"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ZIP format, </w:t>
            </w:r>
          </w:p>
        </w:tc>
        <w:tc>
          <w:tcPr>
            <w:tcW w:w="4110" w:type="dxa"/>
            <w:gridSpan w:val="2"/>
          </w:tcPr>
          <w:p w14:paraId="3A3254EE"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65F61" w:rsidRPr="0029386D" w14:paraId="42E6621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5879BC2" w14:textId="77777777" w:rsidR="00865F61" w:rsidRPr="0029386D" w:rsidRDefault="00865F61" w:rsidP="00734675">
            <w:pPr>
              <w:pStyle w:val="ListParagraph"/>
              <w:ind w:left="0"/>
              <w:jc w:val="left"/>
              <w:rPr>
                <w:b w:val="0"/>
              </w:rPr>
            </w:pPr>
            <w:r w:rsidRPr="0029386D">
              <w:t>City</w:t>
            </w:r>
          </w:p>
        </w:tc>
        <w:tc>
          <w:tcPr>
            <w:tcW w:w="1722" w:type="dxa"/>
            <w:gridSpan w:val="2"/>
          </w:tcPr>
          <w:p w14:paraId="2E6F25AA"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4110" w:type="dxa"/>
            <w:gridSpan w:val="2"/>
          </w:tcPr>
          <w:p w14:paraId="7904A978"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65F61" w:rsidRPr="0029386D" w14:paraId="7F89B69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4D2196" w14:textId="77777777" w:rsidR="00865F61" w:rsidRPr="001838A3" w:rsidRDefault="00865F61" w:rsidP="00734675">
            <w:pPr>
              <w:pStyle w:val="ListParagraph"/>
              <w:ind w:left="0"/>
              <w:jc w:val="left"/>
            </w:pPr>
            <w:r w:rsidRPr="001838A3">
              <w:t>State</w:t>
            </w:r>
          </w:p>
        </w:tc>
        <w:tc>
          <w:tcPr>
            <w:tcW w:w="1722" w:type="dxa"/>
            <w:gridSpan w:val="2"/>
          </w:tcPr>
          <w:p w14:paraId="790E312F"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US states, </w:t>
            </w:r>
          </w:p>
        </w:tc>
        <w:tc>
          <w:tcPr>
            <w:tcW w:w="4110" w:type="dxa"/>
            <w:gridSpan w:val="2"/>
          </w:tcPr>
          <w:p w14:paraId="3081D308"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046E9B" w:rsidRPr="0029386D" w14:paraId="1046A327"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7FAD02D" w14:textId="77777777" w:rsidR="00046E9B" w:rsidRPr="001838A3" w:rsidRDefault="00046E9B" w:rsidP="00734675">
            <w:pPr>
              <w:pStyle w:val="Attributes-SectionName"/>
              <w:rPr>
                <w:b/>
              </w:rPr>
            </w:pPr>
            <w:r w:rsidRPr="001838A3">
              <w:rPr>
                <w:b/>
              </w:rPr>
              <w:t xml:space="preserve">Contact </w:t>
            </w:r>
          </w:p>
        </w:tc>
        <w:tc>
          <w:tcPr>
            <w:tcW w:w="1701" w:type="dxa"/>
            <w:shd w:val="clear" w:color="auto" w:fill="FBD4B4" w:themeFill="accent6" w:themeFillTint="66"/>
          </w:tcPr>
          <w:p w14:paraId="0C10FA8F" w14:textId="77777777" w:rsidR="00046E9B" w:rsidRPr="0029386D" w:rsidRDefault="00046E9B" w:rsidP="00734675">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gridSpan w:val="2"/>
            <w:shd w:val="clear" w:color="auto" w:fill="FBD4B4" w:themeFill="accent6" w:themeFillTint="66"/>
          </w:tcPr>
          <w:p w14:paraId="0268F9DF" w14:textId="77777777" w:rsidR="00046E9B" w:rsidRPr="0029386D" w:rsidRDefault="00046E9B" w:rsidP="00734675">
            <w:pPr>
              <w:pStyle w:val="Attributes-SectionName"/>
              <w:cnfStyle w:val="000000000000" w:firstRow="0" w:lastRow="0" w:firstColumn="0" w:lastColumn="0" w:oddVBand="0" w:evenVBand="0" w:oddHBand="0" w:evenHBand="0" w:firstRowFirstColumn="0" w:firstRowLastColumn="0" w:lastRowFirstColumn="0" w:lastRowLastColumn="0"/>
            </w:pPr>
          </w:p>
        </w:tc>
      </w:tr>
      <w:tr w:rsidR="00046E9B" w:rsidRPr="0029386D" w14:paraId="142EC0A9"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50B0E5A3" w14:textId="77777777" w:rsidR="00046E9B" w:rsidRPr="0029386D" w:rsidRDefault="00046E9B" w:rsidP="00734675">
            <w:pPr>
              <w:pStyle w:val="ListParagraph"/>
              <w:ind w:left="0"/>
              <w:jc w:val="left"/>
              <w:rPr>
                <w:b w:val="0"/>
              </w:rPr>
            </w:pPr>
            <w:r>
              <w:t>E-mail</w:t>
            </w:r>
          </w:p>
        </w:tc>
        <w:tc>
          <w:tcPr>
            <w:tcW w:w="1701" w:type="dxa"/>
          </w:tcPr>
          <w:p w14:paraId="2D666F4A" w14:textId="77777777" w:rsidR="00046E9B" w:rsidRPr="0029386D" w:rsidRDefault="00046E9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gridSpan w:val="2"/>
          </w:tcPr>
          <w:p w14:paraId="4DC831E3" w14:textId="77777777" w:rsidR="00046E9B" w:rsidRPr="0029386D" w:rsidRDefault="00046E9B"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BC2F0D" w:rsidRPr="0029386D" w14:paraId="7525F295"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518C46AB" w14:textId="77777777" w:rsidR="00BC2F0D" w:rsidRPr="0029386D" w:rsidRDefault="00BC2F0D" w:rsidP="00734675">
            <w:pPr>
              <w:pStyle w:val="ListParagraph"/>
              <w:ind w:left="0"/>
              <w:jc w:val="left"/>
              <w:rPr>
                <w:b w:val="0"/>
              </w:rPr>
            </w:pPr>
            <w:r>
              <w:t>Phone</w:t>
            </w:r>
          </w:p>
        </w:tc>
        <w:tc>
          <w:tcPr>
            <w:tcW w:w="1701" w:type="dxa"/>
          </w:tcPr>
          <w:p w14:paraId="0D7FE843" w14:textId="77777777" w:rsidR="00BC2F0D" w:rsidRPr="0029386D" w:rsidRDefault="00BC2F0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gridSpan w:val="2"/>
          </w:tcPr>
          <w:p w14:paraId="7EFE1985" w14:textId="77777777" w:rsidR="00BC2F0D" w:rsidRPr="0029386D" w:rsidRDefault="00BC2F0D"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046E9B" w:rsidRPr="0029386D" w14:paraId="232A4F8B"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60A1DC26" w14:textId="001AC713" w:rsidR="00046E9B" w:rsidRPr="0029386D" w:rsidRDefault="00046E9B" w:rsidP="00734675">
            <w:pPr>
              <w:pStyle w:val="ListParagraph"/>
              <w:ind w:left="0"/>
              <w:jc w:val="left"/>
              <w:rPr>
                <w:b w:val="0"/>
              </w:rPr>
            </w:pPr>
            <w:r>
              <w:t>Phone</w:t>
            </w:r>
            <w:r w:rsidR="00BC2F0D">
              <w:t xml:space="preserve"> extension</w:t>
            </w:r>
          </w:p>
        </w:tc>
        <w:tc>
          <w:tcPr>
            <w:tcW w:w="1701" w:type="dxa"/>
          </w:tcPr>
          <w:p w14:paraId="3C8785F5" w14:textId="77777777" w:rsidR="00046E9B" w:rsidRPr="0029386D" w:rsidRDefault="00046E9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gridSpan w:val="2"/>
          </w:tcPr>
          <w:p w14:paraId="362ACDEA" w14:textId="77777777" w:rsidR="00046E9B" w:rsidRPr="0029386D" w:rsidRDefault="00046E9B"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944AD1" w:rsidRPr="0029386D" w14:paraId="4D76DEF3" w14:textId="77777777" w:rsidTr="00944AD1">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24FC27AA" w14:textId="77777777" w:rsidR="00944AD1" w:rsidRPr="0029386D" w:rsidRDefault="00944AD1" w:rsidP="00734675">
            <w:pPr>
              <w:pStyle w:val="ListParagraph"/>
              <w:ind w:left="0"/>
              <w:jc w:val="left"/>
              <w:rPr>
                <w:b w:val="0"/>
              </w:rPr>
            </w:pPr>
            <w:r>
              <w:t>Fax</w:t>
            </w:r>
          </w:p>
        </w:tc>
        <w:tc>
          <w:tcPr>
            <w:tcW w:w="1701" w:type="dxa"/>
          </w:tcPr>
          <w:p w14:paraId="788A5E86" w14:textId="77777777" w:rsidR="00944AD1" w:rsidRPr="0029386D" w:rsidRDefault="00944AD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gridSpan w:val="2"/>
          </w:tcPr>
          <w:p w14:paraId="6F593C9A" w14:textId="77777777" w:rsidR="00944AD1" w:rsidRPr="0029386D" w:rsidRDefault="00944AD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93A508E" w14:textId="77777777" w:rsidR="00046E9B" w:rsidRDefault="00046E9B" w:rsidP="00046E9B">
      <w:pPr>
        <w:pStyle w:val="ListParagraph"/>
      </w:pPr>
    </w:p>
    <w:p w14:paraId="3D310EE2" w14:textId="77777777" w:rsidR="00046E9B" w:rsidRDefault="00046E9B" w:rsidP="00046E9B">
      <w:pPr>
        <w:pStyle w:val="Heading3"/>
      </w:pPr>
      <w:r>
        <w:t>Migration</w:t>
      </w:r>
    </w:p>
    <w:p w14:paraId="1E14CFE4" w14:textId="77777777" w:rsidR="00046E9B" w:rsidRDefault="00046E9B" w:rsidP="00046E9B">
      <w:pPr>
        <w:rPr>
          <w:lang w:eastAsia="ja-JP"/>
        </w:rPr>
      </w:pPr>
      <w:r>
        <w:rPr>
          <w:lang w:eastAsia="ja-JP"/>
        </w:rPr>
        <w:t xml:space="preserve">Import from </w:t>
      </w:r>
      <w:proofErr w:type="spellStart"/>
      <w:r>
        <w:rPr>
          <w:lang w:eastAsia="ja-JP"/>
        </w:rPr>
        <w:t>LawSpades</w:t>
      </w:r>
      <w:proofErr w:type="spellEnd"/>
      <w:r>
        <w:rPr>
          <w:lang w:eastAsia="ja-JP"/>
        </w:rPr>
        <w:t>:</w:t>
      </w:r>
    </w:p>
    <w:p w14:paraId="1F7824DD" w14:textId="6B335B46" w:rsidR="00046E9B" w:rsidRPr="00CA212C" w:rsidRDefault="00046E9B" w:rsidP="00046E9B">
      <w:pPr>
        <w:rPr>
          <w:lang w:eastAsia="ja-JP"/>
        </w:rPr>
      </w:pPr>
      <w:r>
        <w:rPr>
          <w:lang w:eastAsia="ja-JP"/>
        </w:rPr>
        <w:t>LS</w:t>
      </w:r>
      <w:r>
        <w:rPr>
          <w:lang w:eastAsia="ja-JP"/>
        </w:rPr>
        <w:sym w:font="Wingdings" w:char="F0E0"/>
      </w:r>
      <w:r>
        <w:rPr>
          <w:lang w:eastAsia="ja-JP"/>
        </w:rPr>
        <w:t>Master</w:t>
      </w:r>
      <w:r>
        <w:rPr>
          <w:lang w:eastAsia="ja-JP"/>
        </w:rPr>
        <w:sym w:font="Wingdings" w:char="F0E0"/>
      </w:r>
      <w:r w:rsidR="00AE02DA">
        <w:rPr>
          <w:lang w:eastAsia="ja-JP"/>
        </w:rPr>
        <w:t xml:space="preserve">Adjuster (merge First </w:t>
      </w:r>
      <w:proofErr w:type="spellStart"/>
      <w:r w:rsidR="00AE02DA">
        <w:rPr>
          <w:lang w:eastAsia="ja-JP"/>
        </w:rPr>
        <w:t>name+Last</w:t>
      </w:r>
      <w:proofErr w:type="spellEnd"/>
      <w:r w:rsidR="00AE02DA">
        <w:rPr>
          <w:lang w:eastAsia="ja-JP"/>
        </w:rPr>
        <w:t xml:space="preserve"> name if relevant)</w:t>
      </w:r>
    </w:p>
    <w:p w14:paraId="6AF51608" w14:textId="77777777" w:rsidR="00857F6C" w:rsidRDefault="00857F6C" w:rsidP="00857F6C">
      <w:pPr>
        <w:pStyle w:val="Heading2"/>
      </w:pPr>
      <w:bookmarkStart w:id="593" w:name="_Toc96949507"/>
      <w:r>
        <w:t>Attorneys</w:t>
      </w:r>
      <w:bookmarkEnd w:id="593"/>
    </w:p>
    <w:p w14:paraId="01D2FAE1" w14:textId="77777777" w:rsidR="004C7A70" w:rsidRDefault="004C7A70" w:rsidP="004C7A70">
      <w:pPr>
        <w:pStyle w:val="Heading3"/>
      </w:pPr>
      <w:r>
        <w:t>Attributes:</w:t>
      </w:r>
    </w:p>
    <w:tbl>
      <w:tblPr>
        <w:tblStyle w:val="LightList-Accent6"/>
        <w:tblW w:w="0" w:type="auto"/>
        <w:tblLook w:val="04A0" w:firstRow="1" w:lastRow="0" w:firstColumn="1" w:lastColumn="0" w:noHBand="0" w:noVBand="1"/>
      </w:tblPr>
      <w:tblGrid>
        <w:gridCol w:w="2093"/>
        <w:gridCol w:w="1701"/>
        <w:gridCol w:w="21"/>
        <w:gridCol w:w="4089"/>
        <w:gridCol w:w="21"/>
      </w:tblGrid>
      <w:tr w:rsidR="004C7A70" w:rsidRPr="0029386D" w14:paraId="041A8336" w14:textId="77777777" w:rsidTr="00734675">
        <w:trPr>
          <w:gridAfter w:val="1"/>
          <w:cnfStyle w:val="100000000000" w:firstRow="1" w:lastRow="0" w:firstColumn="0" w:lastColumn="0" w:oddVBand="0" w:evenVBand="0" w:oddHBand="0"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15EF3354" w14:textId="77777777" w:rsidR="004C7A70" w:rsidRPr="0029386D" w:rsidRDefault="004C7A70" w:rsidP="00734675">
            <w:pPr>
              <w:pStyle w:val="ListParagraph"/>
              <w:ind w:left="0"/>
              <w:jc w:val="left"/>
            </w:pPr>
            <w:r w:rsidRPr="0029386D">
              <w:t>Section and Attribute</w:t>
            </w:r>
          </w:p>
        </w:tc>
        <w:tc>
          <w:tcPr>
            <w:tcW w:w="1701" w:type="dxa"/>
          </w:tcPr>
          <w:p w14:paraId="1490C9BB" w14:textId="77777777" w:rsidR="004C7A70" w:rsidRPr="0029386D" w:rsidRDefault="004C7A70"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gridSpan w:val="2"/>
          </w:tcPr>
          <w:p w14:paraId="1197B57F" w14:textId="77777777" w:rsidR="004C7A70" w:rsidRPr="0029386D" w:rsidRDefault="004C7A70"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C7A70" w:rsidRPr="0029386D" w14:paraId="03813E59"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8285954" w14:textId="4A508271" w:rsidR="004C7A70" w:rsidRPr="0029386D" w:rsidRDefault="004C7A70" w:rsidP="00734675">
            <w:pPr>
              <w:pStyle w:val="ListParagraph"/>
              <w:ind w:left="0"/>
              <w:jc w:val="left"/>
              <w:rPr>
                <w:b w:val="0"/>
              </w:rPr>
            </w:pPr>
            <w:r>
              <w:t>Attorneys</w:t>
            </w:r>
          </w:p>
        </w:tc>
        <w:tc>
          <w:tcPr>
            <w:tcW w:w="1701" w:type="dxa"/>
          </w:tcPr>
          <w:p w14:paraId="0EF7B386" w14:textId="77777777" w:rsidR="004C7A70" w:rsidRPr="0029386D" w:rsidRDefault="004C7A7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4FAEE482" w14:textId="77777777" w:rsidR="004C7A70" w:rsidRPr="0029386D" w:rsidRDefault="004C7A7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C7A70" w:rsidRPr="0029386D" w14:paraId="115B9960"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0419E1F" w14:textId="77777777" w:rsidR="004C7A70" w:rsidRPr="0029386D" w:rsidRDefault="004C7A70" w:rsidP="00734675">
            <w:pPr>
              <w:pStyle w:val="ListParagraph"/>
              <w:ind w:left="0"/>
              <w:jc w:val="left"/>
            </w:pPr>
            <w:r w:rsidRPr="0029386D">
              <w:t>Basic Information</w:t>
            </w:r>
          </w:p>
        </w:tc>
        <w:tc>
          <w:tcPr>
            <w:tcW w:w="1701" w:type="dxa"/>
            <w:shd w:val="clear" w:color="auto" w:fill="FBD4B4" w:themeFill="accent6" w:themeFillTint="66"/>
          </w:tcPr>
          <w:p w14:paraId="405BD12C" w14:textId="77777777" w:rsidR="004C7A70" w:rsidRPr="0029386D" w:rsidRDefault="004C7A70"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1D744A85"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11475" w:rsidRPr="0029386D" w14:paraId="2896118B"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73615C0D" w14:textId="77777777" w:rsidR="00811475" w:rsidRPr="0029386D" w:rsidRDefault="00811475" w:rsidP="00734675">
            <w:pPr>
              <w:pStyle w:val="ListParagraph"/>
              <w:ind w:left="0"/>
              <w:jc w:val="left"/>
              <w:rPr>
                <w:b w:val="0"/>
              </w:rPr>
            </w:pPr>
            <w:r>
              <w:t>Attorney</w:t>
            </w:r>
            <w:r w:rsidRPr="0029386D">
              <w:t xml:space="preserve"> Name</w:t>
            </w:r>
          </w:p>
        </w:tc>
        <w:tc>
          <w:tcPr>
            <w:tcW w:w="1701" w:type="dxa"/>
          </w:tcPr>
          <w:p w14:paraId="79155867" w14:textId="77777777" w:rsidR="00811475" w:rsidRPr="0029386D" w:rsidRDefault="0081147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gridSpan w:val="2"/>
          </w:tcPr>
          <w:p w14:paraId="42ED6705" w14:textId="7369A8AD" w:rsidR="00811475" w:rsidRPr="0029386D" w:rsidRDefault="00D83389" w:rsidP="00734675">
            <w:pPr>
              <w:pStyle w:val="ListParagraph"/>
              <w:ind w:left="0"/>
              <w:cnfStyle w:val="000000100000" w:firstRow="0" w:lastRow="0" w:firstColumn="0" w:lastColumn="0" w:oddVBand="0" w:evenVBand="0" w:oddHBand="1" w:evenHBand="0" w:firstRowFirstColumn="0" w:firstRowLastColumn="0" w:lastRowFirstColumn="0" w:lastRowLastColumn="0"/>
            </w:pPr>
            <w:r>
              <w:t>Automatically merged First Name + Last Name</w:t>
            </w:r>
          </w:p>
        </w:tc>
      </w:tr>
      <w:tr w:rsidR="00237267" w:rsidRPr="0029386D" w14:paraId="27937121" w14:textId="77777777" w:rsidTr="00523B58">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40EBE21C" w14:textId="76EED3E4" w:rsidR="00237267" w:rsidRPr="0029386D" w:rsidRDefault="00237267" w:rsidP="00523B58">
            <w:pPr>
              <w:pStyle w:val="ListParagraph"/>
              <w:ind w:left="0"/>
              <w:jc w:val="left"/>
              <w:rPr>
                <w:b w:val="0"/>
              </w:rPr>
            </w:pPr>
            <w:r>
              <w:t>Attorney (User)</w:t>
            </w:r>
          </w:p>
        </w:tc>
        <w:tc>
          <w:tcPr>
            <w:tcW w:w="1701" w:type="dxa"/>
          </w:tcPr>
          <w:p w14:paraId="344E3479" w14:textId="7CD0CC7F" w:rsidR="00237267" w:rsidRPr="0029386D" w:rsidRDefault="00237267"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Users</w:t>
            </w:r>
          </w:p>
        </w:tc>
        <w:tc>
          <w:tcPr>
            <w:tcW w:w="4110" w:type="dxa"/>
            <w:gridSpan w:val="2"/>
          </w:tcPr>
          <w:p w14:paraId="373FD9CD" w14:textId="1389D78F" w:rsidR="00237267" w:rsidRPr="0029386D" w:rsidRDefault="00237267" w:rsidP="00523B58">
            <w:pPr>
              <w:pStyle w:val="ListParagraph"/>
              <w:ind w:left="0"/>
              <w:cnfStyle w:val="000000000000" w:firstRow="0" w:lastRow="0" w:firstColumn="0" w:lastColumn="0" w:oddVBand="0" w:evenVBand="0" w:oddHBand="0" w:evenHBand="0" w:firstRowFirstColumn="0" w:firstRowLastColumn="0" w:lastRowFirstColumn="0" w:lastRowLastColumn="0"/>
            </w:pPr>
            <w:r>
              <w:t>Relevant for in-house attorneys</w:t>
            </w:r>
          </w:p>
        </w:tc>
      </w:tr>
      <w:tr w:rsidR="00811475" w:rsidRPr="0029386D" w14:paraId="3BBE6752"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202BDC76" w14:textId="50DE3B02" w:rsidR="00811475" w:rsidRPr="0029386D" w:rsidRDefault="00811475" w:rsidP="00734675">
            <w:pPr>
              <w:pStyle w:val="ListParagraph"/>
              <w:ind w:left="0"/>
              <w:jc w:val="left"/>
              <w:rPr>
                <w:b w:val="0"/>
              </w:rPr>
            </w:pPr>
            <w:r>
              <w:t xml:space="preserve">First </w:t>
            </w:r>
            <w:r w:rsidRPr="0029386D">
              <w:t>Name</w:t>
            </w:r>
          </w:p>
        </w:tc>
        <w:tc>
          <w:tcPr>
            <w:tcW w:w="1701" w:type="dxa"/>
          </w:tcPr>
          <w:p w14:paraId="4DB561F9" w14:textId="77777777" w:rsidR="00811475" w:rsidRPr="0029386D" w:rsidRDefault="00811475"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gridSpan w:val="2"/>
          </w:tcPr>
          <w:p w14:paraId="427C75C2" w14:textId="77777777" w:rsidR="00811475" w:rsidRPr="0029386D" w:rsidRDefault="00811475"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C7A70" w:rsidRPr="0029386D" w14:paraId="79E3F5B3"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217AF2D" w14:textId="11184A9B" w:rsidR="004C7A70" w:rsidRPr="0029386D" w:rsidRDefault="00811475" w:rsidP="00734675">
            <w:pPr>
              <w:pStyle w:val="ListParagraph"/>
              <w:ind w:left="0"/>
              <w:jc w:val="left"/>
              <w:rPr>
                <w:b w:val="0"/>
              </w:rPr>
            </w:pPr>
            <w:r>
              <w:t xml:space="preserve">Last </w:t>
            </w:r>
            <w:r w:rsidR="004C7A70" w:rsidRPr="0029386D">
              <w:t>Name</w:t>
            </w:r>
          </w:p>
        </w:tc>
        <w:tc>
          <w:tcPr>
            <w:tcW w:w="1701" w:type="dxa"/>
          </w:tcPr>
          <w:p w14:paraId="61A806C5" w14:textId="77777777" w:rsidR="004C7A70" w:rsidRPr="0029386D" w:rsidRDefault="004C7A7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p>
        </w:tc>
        <w:tc>
          <w:tcPr>
            <w:tcW w:w="4110" w:type="dxa"/>
            <w:gridSpan w:val="2"/>
          </w:tcPr>
          <w:p w14:paraId="0618A0F8"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6514F7" w:rsidRPr="0029386D" w14:paraId="4E4D71B5"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51A08AA1" w14:textId="7669DE47" w:rsidR="006514F7" w:rsidRPr="0029386D" w:rsidRDefault="006514F7" w:rsidP="00734675">
            <w:pPr>
              <w:pStyle w:val="ListParagraph"/>
              <w:ind w:left="0"/>
              <w:jc w:val="left"/>
              <w:rPr>
                <w:b w:val="0"/>
              </w:rPr>
            </w:pPr>
            <w:r>
              <w:t>Law</w:t>
            </w:r>
            <w:r w:rsidR="007F4C57">
              <w:t xml:space="preserve"> Firm Name</w:t>
            </w:r>
          </w:p>
        </w:tc>
        <w:tc>
          <w:tcPr>
            <w:tcW w:w="1701" w:type="dxa"/>
          </w:tcPr>
          <w:p w14:paraId="16F32552" w14:textId="77777777" w:rsidR="006514F7" w:rsidRPr="0029386D" w:rsidRDefault="006514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gridSpan w:val="2"/>
          </w:tcPr>
          <w:p w14:paraId="08EB84AC" w14:textId="77777777" w:rsidR="006514F7" w:rsidRPr="00CA212C" w:rsidRDefault="006514F7" w:rsidP="00734675">
            <w:pPr>
              <w:cnfStyle w:val="000000100000" w:firstRow="0" w:lastRow="0" w:firstColumn="0" w:lastColumn="0" w:oddVBand="0" w:evenVBand="0" w:oddHBand="1" w:evenHBand="0" w:firstRowFirstColumn="0" w:firstRowLastColumn="0" w:lastRowFirstColumn="0" w:lastRowLastColumn="0"/>
            </w:pPr>
          </w:p>
        </w:tc>
      </w:tr>
      <w:tr w:rsidR="007F4C57" w:rsidRPr="0029386D" w14:paraId="730ADA73"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B11F49D" w14:textId="77777777" w:rsidR="007F4C57" w:rsidRPr="0029386D" w:rsidRDefault="007F4C57" w:rsidP="00734675">
            <w:pPr>
              <w:pStyle w:val="ListParagraph"/>
              <w:ind w:left="0"/>
              <w:jc w:val="left"/>
              <w:rPr>
                <w:b w:val="0"/>
              </w:rPr>
            </w:pPr>
            <w:r>
              <w:t>Attorney BAR Number</w:t>
            </w:r>
          </w:p>
        </w:tc>
        <w:tc>
          <w:tcPr>
            <w:tcW w:w="1701" w:type="dxa"/>
          </w:tcPr>
          <w:p w14:paraId="4AE1E58E" w14:textId="77777777" w:rsidR="007F4C57" w:rsidRPr="0029386D" w:rsidRDefault="007F4C5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gridSpan w:val="2"/>
          </w:tcPr>
          <w:p w14:paraId="57304D1B" w14:textId="77777777" w:rsidR="007F4C57" w:rsidRPr="00CA212C" w:rsidRDefault="007F4C57" w:rsidP="00734675">
            <w:pPr>
              <w:cnfStyle w:val="000000000000" w:firstRow="0" w:lastRow="0" w:firstColumn="0" w:lastColumn="0" w:oddVBand="0" w:evenVBand="0" w:oddHBand="0" w:evenHBand="0" w:firstRowFirstColumn="0" w:firstRowLastColumn="0" w:lastRowFirstColumn="0" w:lastRowLastColumn="0"/>
            </w:pPr>
          </w:p>
        </w:tc>
      </w:tr>
      <w:tr w:rsidR="00AD0AB4" w:rsidRPr="0029386D" w14:paraId="14FB8ABC"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58AB23C7" w14:textId="77777777" w:rsidR="00AD0AB4" w:rsidRPr="0029386D" w:rsidRDefault="00AD0AB4" w:rsidP="00734675">
            <w:pPr>
              <w:pStyle w:val="ListParagraph"/>
              <w:ind w:left="0"/>
              <w:jc w:val="left"/>
              <w:rPr>
                <w:b w:val="0"/>
              </w:rPr>
            </w:pPr>
            <w:r>
              <w:t>Attorney Type</w:t>
            </w:r>
          </w:p>
        </w:tc>
        <w:tc>
          <w:tcPr>
            <w:tcW w:w="1701" w:type="dxa"/>
          </w:tcPr>
          <w:p w14:paraId="3888726B" w14:textId="77777777" w:rsidR="00AD0AB4" w:rsidRPr="0029386D" w:rsidRDefault="00AD0AB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p>
        </w:tc>
        <w:tc>
          <w:tcPr>
            <w:tcW w:w="4110" w:type="dxa"/>
            <w:gridSpan w:val="2"/>
          </w:tcPr>
          <w:p w14:paraId="659A46A4" w14:textId="77777777" w:rsidR="00AD0AB4" w:rsidRDefault="00AD0AB4" w:rsidP="007346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Plaintiff Attorney</w:t>
            </w:r>
          </w:p>
          <w:p w14:paraId="6A94DE43" w14:textId="77777777" w:rsidR="00AD0AB4" w:rsidRDefault="00AD0AB4" w:rsidP="007346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Opposing Counsel</w:t>
            </w:r>
          </w:p>
          <w:p w14:paraId="6C1FA4A0" w14:textId="77777777" w:rsidR="00AD0AB4" w:rsidRPr="00CA212C" w:rsidRDefault="00AD0AB4" w:rsidP="00734675">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Co-counsel</w:t>
            </w:r>
          </w:p>
        </w:tc>
      </w:tr>
      <w:tr w:rsidR="002A1B9D" w:rsidRPr="0029386D" w14:paraId="401A64AD"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39D42CC0" w14:textId="77777777" w:rsidR="002A1B9D" w:rsidRPr="0029386D" w:rsidRDefault="002A1B9D" w:rsidP="00734675">
            <w:pPr>
              <w:pStyle w:val="ListParagraph"/>
              <w:ind w:left="0"/>
              <w:jc w:val="left"/>
              <w:rPr>
                <w:b w:val="0"/>
              </w:rPr>
            </w:pPr>
            <w:r>
              <w:lastRenderedPageBreak/>
              <w:t>Is outside attorney</w:t>
            </w:r>
          </w:p>
        </w:tc>
        <w:tc>
          <w:tcPr>
            <w:tcW w:w="1701" w:type="dxa"/>
          </w:tcPr>
          <w:p w14:paraId="1BC58E67" w14:textId="77777777" w:rsidR="002A1B9D" w:rsidRPr="0029386D" w:rsidRDefault="002A1B9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Checkbox</w:t>
            </w:r>
          </w:p>
        </w:tc>
        <w:tc>
          <w:tcPr>
            <w:tcW w:w="4110" w:type="dxa"/>
            <w:gridSpan w:val="2"/>
          </w:tcPr>
          <w:p w14:paraId="04F4D84B" w14:textId="77777777" w:rsidR="002A1B9D" w:rsidRPr="00CA212C" w:rsidRDefault="002A1B9D" w:rsidP="00734675">
            <w:pPr>
              <w:cnfStyle w:val="000000000000" w:firstRow="0" w:lastRow="0" w:firstColumn="0" w:lastColumn="0" w:oddVBand="0" w:evenVBand="0" w:oddHBand="0" w:evenHBand="0" w:firstRowFirstColumn="0" w:firstRowLastColumn="0" w:lastRowFirstColumn="0" w:lastRowLastColumn="0"/>
            </w:pPr>
          </w:p>
        </w:tc>
      </w:tr>
      <w:tr w:rsidR="006514F7" w:rsidRPr="0029386D" w14:paraId="49F31EFC"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0C100194" w14:textId="5428932F" w:rsidR="006514F7" w:rsidRPr="0029386D" w:rsidRDefault="00AD0AB4" w:rsidP="00734675">
            <w:pPr>
              <w:pStyle w:val="ListParagraph"/>
              <w:ind w:left="0"/>
              <w:jc w:val="left"/>
              <w:rPr>
                <w:b w:val="0"/>
              </w:rPr>
            </w:pPr>
            <w:r>
              <w:t xml:space="preserve">Is </w:t>
            </w:r>
            <w:r w:rsidR="002A1B9D">
              <w:t>primary OC</w:t>
            </w:r>
          </w:p>
        </w:tc>
        <w:tc>
          <w:tcPr>
            <w:tcW w:w="1701" w:type="dxa"/>
          </w:tcPr>
          <w:p w14:paraId="5D192F8E" w14:textId="0C95EE11" w:rsidR="006514F7" w:rsidRPr="0029386D" w:rsidRDefault="002A1B9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Checkbox</w:t>
            </w:r>
          </w:p>
        </w:tc>
        <w:tc>
          <w:tcPr>
            <w:tcW w:w="4110" w:type="dxa"/>
            <w:gridSpan w:val="2"/>
          </w:tcPr>
          <w:p w14:paraId="2A423B8B" w14:textId="30BE74BD" w:rsidR="00492ABF" w:rsidRPr="002A1B9D" w:rsidRDefault="00492ABF">
            <w:pPr>
              <w:cnfStyle w:val="000000100000" w:firstRow="0" w:lastRow="0" w:firstColumn="0" w:lastColumn="0" w:oddVBand="0" w:evenVBand="0" w:oddHBand="1" w:evenHBand="0" w:firstRowFirstColumn="0" w:firstRowLastColumn="0" w:lastRowFirstColumn="0" w:lastRowLastColumn="0"/>
            </w:pPr>
          </w:p>
        </w:tc>
      </w:tr>
      <w:tr w:rsidR="00865F61" w:rsidRPr="0029386D" w14:paraId="3B8E91FD"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15B4998" w14:textId="77777777" w:rsidR="00865F61" w:rsidRPr="0029386D" w:rsidRDefault="00865F61" w:rsidP="00734675">
            <w:pPr>
              <w:pStyle w:val="ListParagraph"/>
              <w:ind w:left="0"/>
              <w:jc w:val="left"/>
            </w:pPr>
            <w:r w:rsidRPr="0029386D">
              <w:t>Address</w:t>
            </w:r>
          </w:p>
        </w:tc>
        <w:tc>
          <w:tcPr>
            <w:tcW w:w="1722" w:type="dxa"/>
            <w:gridSpan w:val="2"/>
            <w:shd w:val="clear" w:color="auto" w:fill="FBD4B4" w:themeFill="accent6" w:themeFillTint="66"/>
          </w:tcPr>
          <w:p w14:paraId="16231820"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5B61372D"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65F61" w:rsidRPr="0029386D" w14:paraId="30E552FC"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7836C2D" w14:textId="77777777" w:rsidR="00865F61" w:rsidRPr="0029386D" w:rsidRDefault="00865F61" w:rsidP="00734675">
            <w:pPr>
              <w:pStyle w:val="ListParagraph"/>
              <w:ind w:left="0"/>
              <w:jc w:val="left"/>
              <w:rPr>
                <w:b w:val="0"/>
              </w:rPr>
            </w:pPr>
            <w:r w:rsidRPr="0029386D">
              <w:t>Street, number, etc.</w:t>
            </w:r>
          </w:p>
        </w:tc>
        <w:tc>
          <w:tcPr>
            <w:tcW w:w="1722" w:type="dxa"/>
            <w:gridSpan w:val="2"/>
          </w:tcPr>
          <w:p w14:paraId="37D9EF50"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gridSpan w:val="2"/>
          </w:tcPr>
          <w:p w14:paraId="3EBE984B"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65F61" w:rsidRPr="0029386D" w14:paraId="24C778D9"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68AD49F0" w14:textId="77777777" w:rsidR="00865F61" w:rsidRPr="0029386D" w:rsidRDefault="00865F61" w:rsidP="00734675">
            <w:pPr>
              <w:pStyle w:val="ListParagraph"/>
              <w:ind w:left="0"/>
              <w:jc w:val="left"/>
              <w:rPr>
                <w:b w:val="0"/>
              </w:rPr>
            </w:pPr>
            <w:r>
              <w:t>ZIP</w:t>
            </w:r>
          </w:p>
        </w:tc>
        <w:tc>
          <w:tcPr>
            <w:tcW w:w="1722" w:type="dxa"/>
            <w:gridSpan w:val="2"/>
          </w:tcPr>
          <w:p w14:paraId="5AFA6576"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4110" w:type="dxa"/>
            <w:gridSpan w:val="2"/>
          </w:tcPr>
          <w:p w14:paraId="53134193"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65F61" w:rsidRPr="0029386D" w14:paraId="4480BEB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373EB83" w14:textId="77777777" w:rsidR="00865F61" w:rsidRPr="0029386D" w:rsidRDefault="00865F61" w:rsidP="00734675">
            <w:pPr>
              <w:pStyle w:val="ListParagraph"/>
              <w:ind w:left="0"/>
              <w:jc w:val="left"/>
              <w:rPr>
                <w:b w:val="0"/>
              </w:rPr>
            </w:pPr>
            <w:r w:rsidRPr="0029386D">
              <w:t>City</w:t>
            </w:r>
          </w:p>
        </w:tc>
        <w:tc>
          <w:tcPr>
            <w:tcW w:w="1722" w:type="dxa"/>
            <w:gridSpan w:val="2"/>
          </w:tcPr>
          <w:p w14:paraId="611EA96D" w14:textId="77777777" w:rsidR="00865F61" w:rsidRPr="0029386D" w:rsidRDefault="00865F61"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gridSpan w:val="2"/>
          </w:tcPr>
          <w:p w14:paraId="70569436" w14:textId="77777777" w:rsidR="00865F61" w:rsidRPr="0029386D" w:rsidRDefault="00865F61"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65F61" w:rsidRPr="0029386D" w14:paraId="70BF282C"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A228B38" w14:textId="77777777" w:rsidR="00865F61" w:rsidRPr="001838A3" w:rsidRDefault="00865F61" w:rsidP="00734675">
            <w:pPr>
              <w:pStyle w:val="ListParagraph"/>
              <w:ind w:left="0"/>
              <w:jc w:val="left"/>
            </w:pPr>
            <w:r w:rsidRPr="001838A3">
              <w:t>State</w:t>
            </w:r>
          </w:p>
        </w:tc>
        <w:tc>
          <w:tcPr>
            <w:tcW w:w="1722" w:type="dxa"/>
            <w:gridSpan w:val="2"/>
          </w:tcPr>
          <w:p w14:paraId="3A43910D" w14:textId="77777777" w:rsidR="00865F61" w:rsidRPr="0029386D" w:rsidRDefault="00865F61"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gridSpan w:val="2"/>
          </w:tcPr>
          <w:p w14:paraId="4D2071EB" w14:textId="77777777" w:rsidR="00865F61" w:rsidRPr="0029386D" w:rsidRDefault="00865F61"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C7A70" w:rsidRPr="0029386D" w14:paraId="471CECA0"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03BCC32" w14:textId="77777777" w:rsidR="004C7A70" w:rsidRPr="001838A3" w:rsidRDefault="004C7A70" w:rsidP="00734675">
            <w:pPr>
              <w:pStyle w:val="Attributes-SectionName"/>
              <w:rPr>
                <w:b/>
              </w:rPr>
            </w:pPr>
            <w:r w:rsidRPr="001838A3">
              <w:rPr>
                <w:b/>
              </w:rPr>
              <w:t xml:space="preserve">Contact </w:t>
            </w:r>
          </w:p>
        </w:tc>
        <w:tc>
          <w:tcPr>
            <w:tcW w:w="1701" w:type="dxa"/>
            <w:shd w:val="clear" w:color="auto" w:fill="FBD4B4" w:themeFill="accent6" w:themeFillTint="66"/>
          </w:tcPr>
          <w:p w14:paraId="711572A7" w14:textId="77777777" w:rsidR="004C7A70" w:rsidRPr="0029386D" w:rsidRDefault="004C7A70"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gridSpan w:val="2"/>
            <w:shd w:val="clear" w:color="auto" w:fill="FBD4B4" w:themeFill="accent6" w:themeFillTint="66"/>
          </w:tcPr>
          <w:p w14:paraId="5EDC5E5D" w14:textId="77777777" w:rsidR="004C7A70" w:rsidRPr="0029386D" w:rsidRDefault="004C7A70"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4C7A70" w:rsidRPr="0029386D" w14:paraId="0E3BA991"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3BAEA3F8" w14:textId="77777777" w:rsidR="004C7A70" w:rsidRPr="0029386D" w:rsidRDefault="004C7A70" w:rsidP="00734675">
            <w:pPr>
              <w:pStyle w:val="ListParagraph"/>
              <w:ind w:left="0"/>
              <w:jc w:val="left"/>
              <w:rPr>
                <w:b w:val="0"/>
              </w:rPr>
            </w:pPr>
            <w:r>
              <w:t>E-mail</w:t>
            </w:r>
          </w:p>
        </w:tc>
        <w:tc>
          <w:tcPr>
            <w:tcW w:w="1701" w:type="dxa"/>
          </w:tcPr>
          <w:p w14:paraId="35D545E0" w14:textId="77777777" w:rsidR="004C7A70" w:rsidRPr="0029386D" w:rsidRDefault="004C7A7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gridSpan w:val="2"/>
          </w:tcPr>
          <w:p w14:paraId="51E6619D"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C7A70" w:rsidRPr="0029386D" w14:paraId="71889022"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21E4D7E0" w14:textId="77777777" w:rsidR="004C7A70" w:rsidRPr="0029386D" w:rsidRDefault="004C7A70" w:rsidP="00734675">
            <w:pPr>
              <w:pStyle w:val="ListParagraph"/>
              <w:ind w:left="0"/>
              <w:jc w:val="left"/>
              <w:rPr>
                <w:b w:val="0"/>
              </w:rPr>
            </w:pPr>
            <w:r>
              <w:t>Phone</w:t>
            </w:r>
          </w:p>
        </w:tc>
        <w:tc>
          <w:tcPr>
            <w:tcW w:w="1701" w:type="dxa"/>
          </w:tcPr>
          <w:p w14:paraId="633A68B1" w14:textId="77777777" w:rsidR="004C7A70" w:rsidRPr="0029386D" w:rsidRDefault="004C7A7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gridSpan w:val="2"/>
          </w:tcPr>
          <w:p w14:paraId="52CF309B" w14:textId="77777777" w:rsidR="004C7A70" w:rsidRPr="0029386D" w:rsidRDefault="004C7A7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C7A70" w:rsidRPr="0029386D" w14:paraId="66C6EA8A" w14:textId="77777777" w:rsidTr="00734675">
        <w:trPr>
          <w:gridAfter w:val="1"/>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1F0E62C9" w14:textId="77777777" w:rsidR="004C7A70" w:rsidRPr="0029386D" w:rsidRDefault="004C7A70" w:rsidP="00734675">
            <w:pPr>
              <w:pStyle w:val="ListParagraph"/>
              <w:ind w:left="0"/>
              <w:jc w:val="left"/>
              <w:rPr>
                <w:b w:val="0"/>
              </w:rPr>
            </w:pPr>
            <w:r>
              <w:t>Phone extension</w:t>
            </w:r>
          </w:p>
        </w:tc>
        <w:tc>
          <w:tcPr>
            <w:tcW w:w="1701" w:type="dxa"/>
          </w:tcPr>
          <w:p w14:paraId="05F08B5F" w14:textId="77777777" w:rsidR="004C7A70" w:rsidRPr="0029386D" w:rsidRDefault="004C7A7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gridSpan w:val="2"/>
          </w:tcPr>
          <w:p w14:paraId="781F6086" w14:textId="77777777" w:rsidR="004C7A70" w:rsidRPr="0029386D" w:rsidRDefault="004C7A7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C7A70" w:rsidRPr="0029386D" w14:paraId="4321607D" w14:textId="77777777" w:rsidTr="00734675">
        <w:trPr>
          <w:gridAfter w:val="1"/>
          <w:cnfStyle w:val="000000100000" w:firstRow="0" w:lastRow="0" w:firstColumn="0" w:lastColumn="0" w:oddVBand="0" w:evenVBand="0" w:oddHBand="1" w:evenHBand="0" w:firstRowFirstColumn="0" w:firstRowLastColumn="0" w:lastRowFirstColumn="0" w:lastRowLastColumn="0"/>
          <w:wAfter w:w="21" w:type="dxa"/>
        </w:trPr>
        <w:tc>
          <w:tcPr>
            <w:cnfStyle w:val="001000000000" w:firstRow="0" w:lastRow="0" w:firstColumn="1" w:lastColumn="0" w:oddVBand="0" w:evenVBand="0" w:oddHBand="0" w:evenHBand="0" w:firstRowFirstColumn="0" w:firstRowLastColumn="0" w:lastRowFirstColumn="0" w:lastRowLastColumn="0"/>
            <w:tcW w:w="2093" w:type="dxa"/>
          </w:tcPr>
          <w:p w14:paraId="7820A5B1" w14:textId="77777777" w:rsidR="004C7A70" w:rsidRPr="0029386D" w:rsidRDefault="004C7A70" w:rsidP="00734675">
            <w:pPr>
              <w:pStyle w:val="ListParagraph"/>
              <w:ind w:left="0"/>
              <w:jc w:val="left"/>
              <w:rPr>
                <w:b w:val="0"/>
              </w:rPr>
            </w:pPr>
            <w:r>
              <w:t>Fax</w:t>
            </w:r>
          </w:p>
        </w:tc>
        <w:tc>
          <w:tcPr>
            <w:tcW w:w="1701" w:type="dxa"/>
          </w:tcPr>
          <w:p w14:paraId="17817748" w14:textId="77777777" w:rsidR="004C7A70" w:rsidRPr="0029386D" w:rsidRDefault="004C7A7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gridSpan w:val="2"/>
          </w:tcPr>
          <w:p w14:paraId="5CC9C1EC" w14:textId="77777777" w:rsidR="004C7A70" w:rsidRPr="0029386D" w:rsidRDefault="004C7A7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727F6882" w14:textId="77777777" w:rsidR="004C7A70" w:rsidRDefault="004C7A70" w:rsidP="004C7A70">
      <w:pPr>
        <w:pStyle w:val="ListParagraph"/>
      </w:pPr>
    </w:p>
    <w:p w14:paraId="1CD93FE9" w14:textId="77777777" w:rsidR="004C7A70" w:rsidRDefault="004C7A70" w:rsidP="004C7A70">
      <w:pPr>
        <w:pStyle w:val="Heading3"/>
      </w:pPr>
      <w:r>
        <w:t>Migration</w:t>
      </w:r>
    </w:p>
    <w:p w14:paraId="55758AB6" w14:textId="77777777" w:rsidR="004C7A70" w:rsidRDefault="004C7A70" w:rsidP="004C7A70">
      <w:pPr>
        <w:rPr>
          <w:lang w:eastAsia="ja-JP"/>
        </w:rPr>
      </w:pPr>
      <w:r>
        <w:rPr>
          <w:lang w:eastAsia="ja-JP"/>
        </w:rPr>
        <w:t xml:space="preserve">Import from </w:t>
      </w:r>
      <w:proofErr w:type="spellStart"/>
      <w:r>
        <w:rPr>
          <w:lang w:eastAsia="ja-JP"/>
        </w:rPr>
        <w:t>LawSpades</w:t>
      </w:r>
      <w:proofErr w:type="spellEnd"/>
      <w:r>
        <w:rPr>
          <w:lang w:eastAsia="ja-JP"/>
        </w:rPr>
        <w:t>:</w:t>
      </w:r>
    </w:p>
    <w:p w14:paraId="19574362" w14:textId="650BEFEB" w:rsidR="004C7A70" w:rsidRPr="00CA212C" w:rsidRDefault="004C7A70" w:rsidP="004C7A70">
      <w:pPr>
        <w:rPr>
          <w:lang w:eastAsia="ja-JP"/>
        </w:rPr>
      </w:pPr>
      <w:r>
        <w:rPr>
          <w:lang w:eastAsia="ja-JP"/>
        </w:rPr>
        <w:t>LS</w:t>
      </w:r>
      <w:r>
        <w:rPr>
          <w:lang w:eastAsia="ja-JP"/>
        </w:rPr>
        <w:sym w:font="Wingdings" w:char="F0E0"/>
      </w:r>
      <w:r>
        <w:rPr>
          <w:lang w:eastAsia="ja-JP"/>
        </w:rPr>
        <w:t>Master</w:t>
      </w:r>
      <w:r>
        <w:rPr>
          <w:lang w:eastAsia="ja-JP"/>
        </w:rPr>
        <w:sym w:font="Wingdings" w:char="F0E0"/>
      </w:r>
      <w:r w:rsidR="00900321">
        <w:rPr>
          <w:lang w:eastAsia="ja-JP"/>
        </w:rPr>
        <w:t>Other entries</w:t>
      </w:r>
      <w:r w:rsidR="00900321">
        <w:rPr>
          <w:lang w:eastAsia="ja-JP"/>
        </w:rPr>
        <w:sym w:font="Wingdings" w:char="F0E0"/>
      </w:r>
      <w:r w:rsidR="00900321">
        <w:rPr>
          <w:lang w:eastAsia="ja-JP"/>
        </w:rPr>
        <w:t>Assigned Attorney</w:t>
      </w:r>
    </w:p>
    <w:p w14:paraId="71127F9F" w14:textId="77777777" w:rsidR="00857F6C" w:rsidRDefault="00857F6C" w:rsidP="00857F6C">
      <w:pPr>
        <w:pStyle w:val="Heading2"/>
      </w:pPr>
      <w:bookmarkStart w:id="594" w:name="_Toc96949508"/>
      <w:r>
        <w:t>Litigation Statuses</w:t>
      </w:r>
      <w:bookmarkEnd w:id="594"/>
    </w:p>
    <w:p w14:paraId="6DB6DC23" w14:textId="77777777" w:rsidR="00857F6C" w:rsidRDefault="00857F6C" w:rsidP="00857F6C">
      <w:pPr>
        <w:rPr>
          <w:lang w:eastAsia="ja-JP"/>
        </w:rPr>
      </w:pPr>
      <w:r>
        <w:rPr>
          <w:lang w:eastAsia="ja-JP"/>
        </w:rPr>
        <w:t>TODO</w:t>
      </w:r>
    </w:p>
    <w:p w14:paraId="1B2821C7" w14:textId="77777777" w:rsidR="00857F6C" w:rsidRPr="008C2DC1" w:rsidRDefault="00857F6C" w:rsidP="00857F6C">
      <w:r>
        <w:rPr>
          <w:lang w:eastAsia="ja-JP"/>
        </w:rPr>
        <w:t>Add: Basic Litigation Status</w:t>
      </w:r>
    </w:p>
    <w:p w14:paraId="1AEC4014" w14:textId="77777777" w:rsidR="00857F6C" w:rsidRDefault="00857F6C" w:rsidP="00857F6C">
      <w:pPr>
        <w:pStyle w:val="Heading2"/>
      </w:pPr>
      <w:bookmarkStart w:id="595" w:name="_Toc96949509"/>
      <w:r>
        <w:t>Cases</w:t>
      </w:r>
      <w:bookmarkEnd w:id="595"/>
    </w:p>
    <w:p w14:paraId="4CEDDD03" w14:textId="33D04DCB" w:rsidR="000B37B5" w:rsidRDefault="000B37B5" w:rsidP="00857F6C">
      <w:pPr>
        <w:rPr>
          <w:lang w:eastAsia="ja-JP"/>
        </w:rPr>
      </w:pPr>
      <w:r>
        <w:rPr>
          <w:lang w:eastAsia="ja-JP"/>
        </w:rPr>
        <w:t xml:space="preserve">Cases are </w:t>
      </w:r>
      <w:r w:rsidR="00537A98">
        <w:rPr>
          <w:lang w:eastAsia="ja-JP"/>
        </w:rPr>
        <w:t>independent from Claims. One Case can contain one or more Claims. These Claims can be either Purchased or not Purchased, and if Purchased – in different Portfolios.</w:t>
      </w:r>
    </w:p>
    <w:p w14:paraId="17AD3F28" w14:textId="584C5C06" w:rsidR="00857F6C" w:rsidRDefault="00857F6C" w:rsidP="00857F6C">
      <w:pPr>
        <w:rPr>
          <w:lang w:eastAsia="ja-JP"/>
        </w:rPr>
      </w:pPr>
    </w:p>
    <w:p w14:paraId="6C5CA8C9" w14:textId="77777777" w:rsidR="00857F6C" w:rsidRDefault="00857F6C" w:rsidP="00857F6C">
      <w:pPr>
        <w:pStyle w:val="Heading3"/>
      </w:pPr>
      <w:r>
        <w:t>Attributes:</w:t>
      </w:r>
    </w:p>
    <w:p w14:paraId="39C41D42" w14:textId="77777777" w:rsidR="00857F6C" w:rsidRDefault="00857F6C" w:rsidP="00857F6C">
      <w:pPr>
        <w:rPr>
          <w:lang w:eastAsia="ja-JP"/>
        </w:rPr>
      </w:pPr>
    </w:p>
    <w:tbl>
      <w:tblPr>
        <w:tblStyle w:val="LightList-Accent6"/>
        <w:tblW w:w="0" w:type="auto"/>
        <w:tblLook w:val="04A0" w:firstRow="1" w:lastRow="0" w:firstColumn="1" w:lastColumn="0" w:noHBand="0" w:noVBand="1"/>
      </w:tblPr>
      <w:tblGrid>
        <w:gridCol w:w="2093"/>
        <w:gridCol w:w="1812"/>
        <w:gridCol w:w="4110"/>
      </w:tblGrid>
      <w:tr w:rsidR="00857F6C" w:rsidRPr="0029386D" w14:paraId="25E8FF90" w14:textId="77777777" w:rsidTr="005A2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338BB" w14:textId="77777777" w:rsidR="00857F6C" w:rsidRPr="000B37B5" w:rsidRDefault="00857F6C" w:rsidP="00734675">
            <w:pPr>
              <w:pStyle w:val="ListParagraph"/>
              <w:ind w:left="0"/>
              <w:jc w:val="left"/>
            </w:pPr>
            <w:r w:rsidRPr="000B37B5">
              <w:t>Section and Attribute</w:t>
            </w:r>
          </w:p>
        </w:tc>
        <w:tc>
          <w:tcPr>
            <w:tcW w:w="1812" w:type="dxa"/>
          </w:tcPr>
          <w:p w14:paraId="17C429EA" w14:textId="77777777" w:rsidR="00857F6C" w:rsidRPr="0029386D"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5B88B087" w14:textId="77777777" w:rsidR="00857F6C" w:rsidRPr="0029386D" w:rsidRDefault="00857F6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857F6C" w:rsidRPr="0029386D" w14:paraId="3B323DC0"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6A10CF4" w14:textId="77777777" w:rsidR="00857F6C" w:rsidRPr="001640A1" w:rsidRDefault="00857F6C" w:rsidP="00734675">
            <w:pPr>
              <w:pStyle w:val="ListParagraph"/>
              <w:ind w:left="0"/>
              <w:jc w:val="left"/>
            </w:pPr>
            <w:r w:rsidRPr="000B37B5">
              <w:t>Cases</w:t>
            </w:r>
          </w:p>
        </w:tc>
        <w:tc>
          <w:tcPr>
            <w:tcW w:w="1812" w:type="dxa"/>
          </w:tcPr>
          <w:p w14:paraId="1B7ADE16"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53A6A5C4"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415050B9" w14:textId="77777777" w:rsidTr="005A2F1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77B7A9" w14:textId="77777777" w:rsidR="00857F6C" w:rsidRPr="000B37B5" w:rsidRDefault="00857F6C" w:rsidP="00734675">
            <w:pPr>
              <w:pStyle w:val="ListParagraph"/>
              <w:ind w:left="0"/>
              <w:jc w:val="left"/>
            </w:pPr>
            <w:r w:rsidRPr="000B37B5">
              <w:t>Basic Information</w:t>
            </w:r>
          </w:p>
        </w:tc>
        <w:tc>
          <w:tcPr>
            <w:tcW w:w="1812" w:type="dxa"/>
            <w:shd w:val="clear" w:color="auto" w:fill="FBD4B4" w:themeFill="accent6" w:themeFillTint="66"/>
          </w:tcPr>
          <w:p w14:paraId="38CD77C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3D780B25"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7653922B"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35B195" w14:textId="2E2E1713" w:rsidR="00857F6C" w:rsidRPr="001640A1" w:rsidRDefault="00E865D7" w:rsidP="00734675">
            <w:pPr>
              <w:pStyle w:val="ListParagraph"/>
              <w:ind w:left="0"/>
              <w:jc w:val="left"/>
            </w:pPr>
            <w:r w:rsidRPr="000B37B5">
              <w:t>Case ID</w:t>
            </w:r>
          </w:p>
        </w:tc>
        <w:tc>
          <w:tcPr>
            <w:tcW w:w="1812" w:type="dxa"/>
          </w:tcPr>
          <w:p w14:paraId="43EA7BF1" w14:textId="417F2CB9" w:rsidR="00857F6C" w:rsidRPr="0029386D" w:rsidRDefault="0051584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613C56A" w14:textId="047338B0" w:rsidR="000B37B5" w:rsidRDefault="000B37B5" w:rsidP="000B37B5">
            <w:pPr>
              <w:pStyle w:val="ListParagraph"/>
              <w:ind w:left="0"/>
              <w:cnfStyle w:val="000000100000" w:firstRow="0" w:lastRow="0" w:firstColumn="0" w:lastColumn="0" w:oddVBand="0" w:evenVBand="0" w:oddHBand="1" w:evenHBand="0" w:firstRowFirstColumn="0" w:firstRowLastColumn="0" w:lastRowFirstColumn="0" w:lastRowLastColumn="0"/>
            </w:pPr>
            <w:r>
              <w:t>Set automatically: “PDC[</w:t>
            </w:r>
            <w:proofErr w:type="spellStart"/>
            <w:r>
              <w:t>yy</w:t>
            </w:r>
            <w:proofErr w:type="spellEnd"/>
            <w:r>
              <w:t>]-</w:t>
            </w:r>
            <w:proofErr w:type="spellStart"/>
            <w:r>
              <w:t>xxxxxx</w:t>
            </w:r>
            <w:proofErr w:type="spellEnd"/>
            <w:r>
              <w:t xml:space="preserve">” where </w:t>
            </w:r>
            <w:proofErr w:type="spellStart"/>
            <w:r>
              <w:lastRenderedPageBreak/>
              <w:t>xxxxxx</w:t>
            </w:r>
            <w:proofErr w:type="spellEnd"/>
            <w:r>
              <w:t xml:space="preserve"> is from sequence and starts from 108000 , </w:t>
            </w:r>
            <w:proofErr w:type="spellStart"/>
            <w:r>
              <w:t>yy</w:t>
            </w:r>
            <w:proofErr w:type="spellEnd"/>
            <w:r>
              <w:t>- year</w:t>
            </w:r>
          </w:p>
          <w:p w14:paraId="15A1AC16" w14:textId="30E4E6F4" w:rsidR="00857F6C" w:rsidRPr="001640A1" w:rsidRDefault="000B37B5" w:rsidP="000B37B5">
            <w:pPr>
              <w:pStyle w:val="ListParagraph"/>
              <w:ind w:left="0"/>
              <w:cnfStyle w:val="000000100000" w:firstRow="0" w:lastRow="0" w:firstColumn="0" w:lastColumn="0" w:oddVBand="0" w:evenVBand="0" w:oddHBand="1" w:evenHBand="0" w:firstRowFirstColumn="0" w:firstRowLastColumn="0" w:lastRowFirstColumn="0" w:lastRowLastColumn="0"/>
              <w:rPr>
                <w:b/>
                <w:bCs/>
              </w:rPr>
            </w:pPr>
            <w:r>
              <w:t>This field replaces File No/Case Id (</w:t>
            </w:r>
            <w:proofErr w:type="spellStart"/>
            <w:r>
              <w:t>LawSpades</w:t>
            </w:r>
            <w:proofErr w:type="spellEnd"/>
            <w:r>
              <w:t>)</w:t>
            </w:r>
          </w:p>
        </w:tc>
      </w:tr>
      <w:tr w:rsidR="00EB4177" w:rsidRPr="0029386D" w14:paraId="3E99DE87"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3DD430D7" w14:textId="535257A2" w:rsidR="00EB4177" w:rsidRPr="00A92358" w:rsidRDefault="00EB4177" w:rsidP="005C5D7F">
            <w:pPr>
              <w:pStyle w:val="ListParagraph"/>
              <w:ind w:left="0"/>
              <w:jc w:val="left"/>
            </w:pPr>
            <w:r>
              <w:lastRenderedPageBreak/>
              <w:t>Ins</w:t>
            </w:r>
            <w:r w:rsidR="001E1C3B">
              <w:t>u</w:t>
            </w:r>
            <w:r>
              <w:t>red</w:t>
            </w:r>
          </w:p>
        </w:tc>
        <w:tc>
          <w:tcPr>
            <w:tcW w:w="1812" w:type="dxa"/>
          </w:tcPr>
          <w:p w14:paraId="10626E51" w14:textId="2633158C" w:rsidR="00EB4177" w:rsidRPr="0029386D" w:rsidRDefault="00EB4177"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Insureds</w:t>
            </w:r>
            <w:r w:rsidR="00932513">
              <w:t>, mandatory</w:t>
            </w:r>
          </w:p>
        </w:tc>
        <w:tc>
          <w:tcPr>
            <w:tcW w:w="4110" w:type="dxa"/>
          </w:tcPr>
          <w:p w14:paraId="50219DE5" w14:textId="77777777" w:rsidR="00EB4177" w:rsidRDefault="00EB4177" w:rsidP="00734675">
            <w:pPr>
              <w:pStyle w:val="ListParagraph"/>
              <w:ind w:left="0"/>
              <w:cnfStyle w:val="000000000000" w:firstRow="0" w:lastRow="0" w:firstColumn="0" w:lastColumn="0" w:oddVBand="0" w:evenVBand="0" w:oddHBand="0" w:evenHBand="0" w:firstRowFirstColumn="0" w:firstRowLastColumn="0" w:lastRowFirstColumn="0" w:lastRowLastColumn="0"/>
            </w:pPr>
            <w:r>
              <w:t>Migration from: Patient</w:t>
            </w:r>
            <w:r w:rsidR="006F1113">
              <w:t xml:space="preserve"> Name</w:t>
            </w:r>
          </w:p>
          <w:p w14:paraId="2B2ED479" w14:textId="255175D3" w:rsidR="00604E5F" w:rsidRPr="0029386D" w:rsidRDefault="009872D9" w:rsidP="00604E5F">
            <w:pPr>
              <w:pStyle w:val="ListParagraph"/>
              <w:ind w:left="0"/>
              <w:cnfStyle w:val="000000000000" w:firstRow="0" w:lastRow="0" w:firstColumn="0" w:lastColumn="0" w:oddVBand="0" w:evenVBand="0" w:oddHBand="0" w:evenHBand="0" w:firstRowFirstColumn="0" w:firstRowLastColumn="0" w:lastRowFirstColumn="0" w:lastRowLastColumn="0"/>
            </w:pPr>
            <w:r>
              <w:t>On attaching a Claim, copy from Claim. In case of ambiguous values (different then old), leave empty and send a Notification to Assigned To and Case Manager</w:t>
            </w:r>
          </w:p>
        </w:tc>
      </w:tr>
      <w:tr w:rsidR="00BD582A" w:rsidRPr="0029386D" w14:paraId="54827179"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DD7F5E" w14:textId="77777777" w:rsidR="00BD582A" w:rsidRPr="00A92358" w:rsidRDefault="00BD582A" w:rsidP="000E7799">
            <w:pPr>
              <w:pStyle w:val="ListParagraph"/>
              <w:ind w:left="0"/>
              <w:jc w:val="left"/>
            </w:pPr>
            <w:r>
              <w:t>Claim Number</w:t>
            </w:r>
          </w:p>
        </w:tc>
        <w:tc>
          <w:tcPr>
            <w:tcW w:w="1812" w:type="dxa"/>
          </w:tcPr>
          <w:p w14:paraId="556C00DB" w14:textId="77777777" w:rsidR="00BD582A" w:rsidRPr="0029386D" w:rsidRDefault="00BD582A"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Insureds, mandatory</w:t>
            </w:r>
          </w:p>
        </w:tc>
        <w:tc>
          <w:tcPr>
            <w:tcW w:w="4110" w:type="dxa"/>
          </w:tcPr>
          <w:p w14:paraId="2B69A4E1" w14:textId="77777777" w:rsidR="00BD582A" w:rsidRDefault="00BD582A" w:rsidP="000E7799">
            <w:pPr>
              <w:pStyle w:val="ListParagraph"/>
              <w:ind w:left="0"/>
              <w:cnfStyle w:val="000000100000" w:firstRow="0" w:lastRow="0" w:firstColumn="0" w:lastColumn="0" w:oddVBand="0" w:evenVBand="0" w:oddHBand="1" w:evenHBand="0" w:firstRowFirstColumn="0" w:firstRowLastColumn="0" w:lastRowFirstColumn="0" w:lastRowLastColumn="0"/>
            </w:pPr>
            <w:r>
              <w:t xml:space="preserve">Migration from: Claim #; </w:t>
            </w:r>
          </w:p>
          <w:p w14:paraId="0EE724FB" w14:textId="77777777" w:rsidR="00BD582A" w:rsidRPr="0029386D" w:rsidRDefault="00BD582A" w:rsidP="000E7799">
            <w:pPr>
              <w:pStyle w:val="ListParagraph"/>
              <w:ind w:left="0"/>
              <w:cnfStyle w:val="000000100000" w:firstRow="0" w:lastRow="0" w:firstColumn="0" w:lastColumn="0" w:oddVBand="0" w:evenVBand="0" w:oddHBand="1" w:evenHBand="0" w:firstRowFirstColumn="0" w:firstRowLastColumn="0" w:lastRowFirstColumn="0" w:lastRowLastColumn="0"/>
            </w:pPr>
            <w:r>
              <w:t>On attaching a Claim, copy from Claim. In case of ambiguous values (different then old), leave empty and send a Notification to Assigned To and Case Manager</w:t>
            </w:r>
          </w:p>
        </w:tc>
      </w:tr>
      <w:tr w:rsidR="00E35101" w:rsidRPr="0029386D" w14:paraId="53E71AA3"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5FC51262" w14:textId="0211C4A8" w:rsidR="00E35101" w:rsidRPr="00A92358" w:rsidRDefault="00BD582A" w:rsidP="00DC2AF5">
            <w:pPr>
              <w:pStyle w:val="ListParagraph"/>
              <w:ind w:left="0"/>
              <w:jc w:val="left"/>
            </w:pPr>
            <w:r>
              <w:t>Policy Number</w:t>
            </w:r>
          </w:p>
        </w:tc>
        <w:tc>
          <w:tcPr>
            <w:tcW w:w="1812" w:type="dxa"/>
          </w:tcPr>
          <w:p w14:paraId="265F232D" w14:textId="77777777" w:rsidR="00E35101" w:rsidRPr="0029386D" w:rsidRDefault="00E35101"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Insureds, mandatory</w:t>
            </w:r>
          </w:p>
        </w:tc>
        <w:tc>
          <w:tcPr>
            <w:tcW w:w="4110" w:type="dxa"/>
          </w:tcPr>
          <w:p w14:paraId="61B2EB14" w14:textId="2BE0C323" w:rsidR="00E35101" w:rsidRDefault="00E35101" w:rsidP="00E35101">
            <w:pPr>
              <w:pStyle w:val="ListParagraph"/>
              <w:ind w:left="0"/>
              <w:cnfStyle w:val="000000000000" w:firstRow="0" w:lastRow="0" w:firstColumn="0" w:lastColumn="0" w:oddVBand="0" w:evenVBand="0" w:oddHBand="0" w:evenHBand="0" w:firstRowFirstColumn="0" w:firstRowLastColumn="0" w:lastRowFirstColumn="0" w:lastRowLastColumn="0"/>
            </w:pPr>
            <w:r>
              <w:t xml:space="preserve">Migration from: </w:t>
            </w:r>
            <w:r w:rsidR="00BD582A">
              <w:t xml:space="preserve">Policy </w:t>
            </w:r>
            <w:r>
              <w:t xml:space="preserve"> #; </w:t>
            </w:r>
          </w:p>
          <w:p w14:paraId="2AD54C91" w14:textId="087C5C82" w:rsidR="00E35101" w:rsidRPr="0029386D" w:rsidRDefault="009872D9" w:rsidP="00604E5F">
            <w:pPr>
              <w:pStyle w:val="ListParagraph"/>
              <w:ind w:left="0"/>
              <w:cnfStyle w:val="000000000000" w:firstRow="0" w:lastRow="0" w:firstColumn="0" w:lastColumn="0" w:oddVBand="0" w:evenVBand="0" w:oddHBand="0" w:evenHBand="0" w:firstRowFirstColumn="0" w:firstRowLastColumn="0" w:lastRowFirstColumn="0" w:lastRowLastColumn="0"/>
            </w:pPr>
            <w:r>
              <w:t>On attaching a Claim, copy from Claim. In case of ambiguous values (different then old), leave empty and send a Notification to Assigned To and Case Manager</w:t>
            </w:r>
          </w:p>
        </w:tc>
      </w:tr>
      <w:tr w:rsidR="00EB4177" w:rsidRPr="0029386D" w14:paraId="3283B069"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FAC034" w14:textId="4C8CFAA7" w:rsidR="00EB4177" w:rsidRPr="00A92358" w:rsidRDefault="006F1113" w:rsidP="00734675">
            <w:pPr>
              <w:pStyle w:val="ListParagraph"/>
              <w:ind w:left="0"/>
              <w:jc w:val="left"/>
            </w:pPr>
            <w:r>
              <w:t>Provider</w:t>
            </w:r>
          </w:p>
        </w:tc>
        <w:tc>
          <w:tcPr>
            <w:tcW w:w="1812" w:type="dxa"/>
          </w:tcPr>
          <w:p w14:paraId="41AC5897" w14:textId="030E7950" w:rsidR="00EB4177" w:rsidRPr="0029386D" w:rsidRDefault="006F111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0042440E">
              <w:t>, mandatory</w:t>
            </w:r>
          </w:p>
        </w:tc>
        <w:tc>
          <w:tcPr>
            <w:tcW w:w="4110" w:type="dxa"/>
          </w:tcPr>
          <w:p w14:paraId="19A1CE63" w14:textId="77777777" w:rsidR="00EB4177" w:rsidRDefault="00F70866" w:rsidP="00734675">
            <w:pPr>
              <w:pStyle w:val="ListParagraph"/>
              <w:ind w:left="0"/>
              <w:cnfStyle w:val="000000100000" w:firstRow="0" w:lastRow="0" w:firstColumn="0" w:lastColumn="0" w:oddVBand="0" w:evenVBand="0" w:oddHBand="1" w:evenHBand="0" w:firstRowFirstColumn="0" w:firstRowLastColumn="0" w:lastRowFirstColumn="0" w:lastRowLastColumn="0"/>
            </w:pPr>
            <w:r>
              <w:t xml:space="preserve">In case of Home-Owner </w:t>
            </w:r>
            <w:r w:rsidRPr="00F70866">
              <w:sym w:font="Wingdings" w:char="F0E0"/>
            </w:r>
            <w:r>
              <w:t xml:space="preserve"> some special (artificial) Provider</w:t>
            </w:r>
            <w:r w:rsidR="006C1411">
              <w:t>, e.g. “Home Owner”</w:t>
            </w:r>
          </w:p>
          <w:p w14:paraId="0BCF808F" w14:textId="012D1168" w:rsidR="00604E5F" w:rsidRPr="0029386D" w:rsidRDefault="00604E5F" w:rsidP="009872D9">
            <w:pPr>
              <w:pStyle w:val="ListParagraph"/>
              <w:ind w:left="0"/>
              <w:cnfStyle w:val="000000100000" w:firstRow="0" w:lastRow="0" w:firstColumn="0" w:lastColumn="0" w:oddVBand="0" w:evenVBand="0" w:oddHBand="1" w:evenHBand="0" w:firstRowFirstColumn="0" w:firstRowLastColumn="0" w:lastRowFirstColumn="0" w:lastRowLastColumn="0"/>
            </w:pPr>
            <w:r>
              <w:t xml:space="preserve">On attaching a Claim, </w:t>
            </w:r>
            <w:r w:rsidR="009872D9">
              <w:t>copy from Claim</w:t>
            </w:r>
            <w:r>
              <w:t>. In case of ambiguous values</w:t>
            </w:r>
            <w:r w:rsidR="009872D9">
              <w:t xml:space="preserve"> (different then old)</w:t>
            </w:r>
            <w:r>
              <w:t>, leave empty and send a Notification to Assigned To and Case Manager</w:t>
            </w:r>
          </w:p>
        </w:tc>
      </w:tr>
      <w:tr w:rsidR="00EB4177" w:rsidRPr="0029386D" w14:paraId="1D8640F4"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01138A69" w14:textId="43680DBC" w:rsidR="00EB4177" w:rsidRPr="00A92358" w:rsidRDefault="006F1113" w:rsidP="00734675">
            <w:pPr>
              <w:pStyle w:val="ListParagraph"/>
              <w:ind w:left="0"/>
              <w:jc w:val="left"/>
            </w:pPr>
            <w:r>
              <w:t>Insurance Company</w:t>
            </w:r>
          </w:p>
        </w:tc>
        <w:tc>
          <w:tcPr>
            <w:tcW w:w="1812" w:type="dxa"/>
          </w:tcPr>
          <w:p w14:paraId="65B17E96" w14:textId="3F4802C3" w:rsidR="00EB4177" w:rsidRPr="0029386D" w:rsidRDefault="006F111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Insurance Companies</w:t>
            </w:r>
            <w:r w:rsidR="00932513">
              <w:t>, mandatory</w:t>
            </w:r>
          </w:p>
        </w:tc>
        <w:tc>
          <w:tcPr>
            <w:tcW w:w="4110" w:type="dxa"/>
          </w:tcPr>
          <w:p w14:paraId="65523348" w14:textId="6134A5A7" w:rsidR="00EB4177" w:rsidRPr="0029386D" w:rsidRDefault="009872D9" w:rsidP="00734675">
            <w:pPr>
              <w:pStyle w:val="ListParagraph"/>
              <w:ind w:left="0"/>
              <w:cnfStyle w:val="000000000000" w:firstRow="0" w:lastRow="0" w:firstColumn="0" w:lastColumn="0" w:oddVBand="0" w:evenVBand="0" w:oddHBand="0" w:evenHBand="0" w:firstRowFirstColumn="0" w:firstRowLastColumn="0" w:lastRowFirstColumn="0" w:lastRowLastColumn="0"/>
            </w:pPr>
            <w:r>
              <w:t>On attaching a Claim, copy from Claim. In case of ambiguous values (different then old), leave empty and send a Notification to Assigned To and Case Manager</w:t>
            </w:r>
          </w:p>
        </w:tc>
      </w:tr>
      <w:tr w:rsidR="00E65C3C" w:rsidRPr="0029386D" w14:paraId="3838986F"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ECD87A9" w14:textId="2A9078A8" w:rsidR="00E65C3C" w:rsidRPr="00A92358" w:rsidRDefault="00E65C3C" w:rsidP="005C5D7F">
            <w:pPr>
              <w:pStyle w:val="ListParagraph"/>
              <w:ind w:left="0"/>
              <w:jc w:val="left"/>
            </w:pPr>
            <w:r>
              <w:t>County</w:t>
            </w:r>
          </w:p>
        </w:tc>
        <w:tc>
          <w:tcPr>
            <w:tcW w:w="1812" w:type="dxa"/>
          </w:tcPr>
          <w:p w14:paraId="3DDA33D0" w14:textId="77777777" w:rsidR="00E65C3C" w:rsidRPr="0029386D" w:rsidRDefault="00E65C3C"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Courts</w:t>
            </w:r>
          </w:p>
        </w:tc>
        <w:tc>
          <w:tcPr>
            <w:tcW w:w="4110" w:type="dxa"/>
          </w:tcPr>
          <w:p w14:paraId="77028F19" w14:textId="5EC1E513" w:rsidR="00E65C3C" w:rsidRPr="0029386D" w:rsidRDefault="00E65C3C"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C70645" w:rsidRPr="0029386D" w14:paraId="231AA217"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5F32C830" w14:textId="0B3F3657" w:rsidR="00C70645" w:rsidRPr="00A92358" w:rsidRDefault="00C70645" w:rsidP="00523B58">
            <w:pPr>
              <w:pStyle w:val="ListParagraph"/>
              <w:ind w:left="0"/>
              <w:jc w:val="left"/>
            </w:pPr>
            <w:r>
              <w:t>Adjuster</w:t>
            </w:r>
          </w:p>
        </w:tc>
        <w:tc>
          <w:tcPr>
            <w:tcW w:w="1812" w:type="dxa"/>
          </w:tcPr>
          <w:p w14:paraId="3A36D06D" w14:textId="740E4EB6" w:rsidR="00C70645" w:rsidRPr="0029386D" w:rsidRDefault="00C70645" w:rsidP="005C5D7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Adjusters</w:t>
            </w:r>
          </w:p>
        </w:tc>
        <w:tc>
          <w:tcPr>
            <w:tcW w:w="4110" w:type="dxa"/>
          </w:tcPr>
          <w:p w14:paraId="63E6AA28" w14:textId="77777777" w:rsidR="00C70645" w:rsidRPr="0029386D" w:rsidRDefault="00C70645"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C70645" w:rsidRPr="0029386D" w14:paraId="75786572"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D8C11E0" w14:textId="77777777" w:rsidR="00C70645" w:rsidRPr="00A92358" w:rsidRDefault="00C70645" w:rsidP="00523B58">
            <w:pPr>
              <w:pStyle w:val="ListParagraph"/>
              <w:ind w:left="0"/>
              <w:jc w:val="left"/>
            </w:pPr>
            <w:r>
              <w:t>Court</w:t>
            </w:r>
          </w:p>
        </w:tc>
        <w:tc>
          <w:tcPr>
            <w:tcW w:w="1812" w:type="dxa"/>
          </w:tcPr>
          <w:p w14:paraId="7196863B" w14:textId="77777777" w:rsidR="00C70645" w:rsidRPr="0029386D" w:rsidRDefault="00C70645"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Courts</w:t>
            </w:r>
          </w:p>
        </w:tc>
        <w:tc>
          <w:tcPr>
            <w:tcW w:w="4110" w:type="dxa"/>
          </w:tcPr>
          <w:p w14:paraId="36A866B1" w14:textId="77777777" w:rsidR="00C70645" w:rsidRPr="0029386D" w:rsidRDefault="00C70645"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E65C3C" w:rsidRPr="0029386D" w14:paraId="1D998E2E"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62B20A93" w14:textId="7E4BC8D2" w:rsidR="00E65C3C" w:rsidRPr="00A92358" w:rsidRDefault="00C70645" w:rsidP="00523B58">
            <w:pPr>
              <w:pStyle w:val="ListParagraph"/>
              <w:ind w:left="0"/>
              <w:jc w:val="left"/>
            </w:pPr>
            <w:r>
              <w:lastRenderedPageBreak/>
              <w:t>Judge</w:t>
            </w:r>
          </w:p>
        </w:tc>
        <w:tc>
          <w:tcPr>
            <w:tcW w:w="1812" w:type="dxa"/>
          </w:tcPr>
          <w:p w14:paraId="634C9D8A" w14:textId="0E21F312" w:rsidR="00E65C3C" w:rsidRPr="0029386D" w:rsidRDefault="00E65C3C" w:rsidP="005C5D7F">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C70645">
              <w:t>Judges</w:t>
            </w:r>
          </w:p>
        </w:tc>
        <w:tc>
          <w:tcPr>
            <w:tcW w:w="4110" w:type="dxa"/>
          </w:tcPr>
          <w:p w14:paraId="0D44A5CE" w14:textId="77777777" w:rsidR="00E65C3C" w:rsidRPr="0029386D" w:rsidRDefault="00E65C3C"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E65C3C" w:rsidRPr="0029386D" w14:paraId="6197AF83"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F032FC" w14:textId="6D509E82" w:rsidR="00E65C3C" w:rsidRPr="00A92358" w:rsidRDefault="00B01C1D" w:rsidP="00523B58">
            <w:pPr>
              <w:pStyle w:val="ListParagraph"/>
              <w:ind w:left="0"/>
              <w:jc w:val="left"/>
            </w:pPr>
            <w:r>
              <w:t>AAA Index No.</w:t>
            </w:r>
          </w:p>
        </w:tc>
        <w:tc>
          <w:tcPr>
            <w:tcW w:w="1812" w:type="dxa"/>
          </w:tcPr>
          <w:p w14:paraId="67E0B0D5" w14:textId="6B6D8180" w:rsidR="00E65C3C" w:rsidRPr="0029386D" w:rsidRDefault="00E65C3C"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tcPr>
          <w:p w14:paraId="31ECB991" w14:textId="7CC2725A" w:rsidR="00E65C3C" w:rsidRPr="0029386D" w:rsidRDefault="00E65C3C" w:rsidP="005C5D7F">
            <w:pPr>
              <w:pStyle w:val="ListParagraph"/>
              <w:ind w:left="0"/>
              <w:cnfStyle w:val="000000100000" w:firstRow="0" w:lastRow="0" w:firstColumn="0" w:lastColumn="0" w:oddVBand="0" w:evenVBand="0" w:oddHBand="1" w:evenHBand="0" w:firstRowFirstColumn="0" w:firstRowLastColumn="0" w:lastRowFirstColumn="0" w:lastRowLastColumn="0"/>
            </w:pPr>
            <w:r>
              <w:t>Migration from</w:t>
            </w:r>
            <w:r w:rsidR="00B01C1D">
              <w:t xml:space="preserve">: </w:t>
            </w:r>
            <w:r w:rsidR="00B01C1D" w:rsidRPr="00E65C3C">
              <w:t>Index/AAA/NAM #</w:t>
            </w:r>
          </w:p>
        </w:tc>
      </w:tr>
      <w:tr w:rsidR="00E35101" w:rsidRPr="0029386D" w14:paraId="492FFDAE"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28D6A3E4" w14:textId="76312963" w:rsidR="00E35101" w:rsidRPr="00A92358" w:rsidRDefault="00E35101" w:rsidP="00E35101">
            <w:pPr>
              <w:pStyle w:val="ListParagraph"/>
              <w:ind w:left="0"/>
              <w:jc w:val="left"/>
            </w:pPr>
            <w:r>
              <w:t>Date of Loss</w:t>
            </w:r>
          </w:p>
        </w:tc>
        <w:tc>
          <w:tcPr>
            <w:tcW w:w="1812" w:type="dxa"/>
          </w:tcPr>
          <w:p w14:paraId="4D5A1A66" w14:textId="77777777" w:rsidR="00E35101" w:rsidRPr="0029386D" w:rsidRDefault="00E35101"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14B39A37" w14:textId="6E573F96" w:rsidR="00E35101" w:rsidRPr="0029386D" w:rsidRDefault="00E35101" w:rsidP="00E35101">
            <w:pPr>
              <w:pStyle w:val="ListParagraph"/>
              <w:ind w:left="0"/>
              <w:cnfStyle w:val="000000000000" w:firstRow="0" w:lastRow="0" w:firstColumn="0" w:lastColumn="0" w:oddVBand="0" w:evenVBand="0" w:oddHBand="0" w:evenHBand="0" w:firstRowFirstColumn="0" w:firstRowLastColumn="0" w:lastRowFirstColumn="0" w:lastRowLastColumn="0"/>
            </w:pPr>
            <w:r>
              <w:t>Date of service; Migration from: Accident Date; On attaching a Claim set Date of Loss = MIN(</w:t>
            </w:r>
            <w:proofErr w:type="spellStart"/>
            <w:r>
              <w:t>Claim.Date</w:t>
            </w:r>
            <w:proofErr w:type="spellEnd"/>
            <w:r>
              <w:t xml:space="preserve"> of Loss)</w:t>
            </w:r>
          </w:p>
        </w:tc>
      </w:tr>
      <w:tr w:rsidR="000A6FA5" w:rsidRPr="0029386D" w14:paraId="2DC74C4E"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B27221C" w14:textId="77777777" w:rsidR="000A6FA5" w:rsidRPr="00A92358" w:rsidRDefault="000A6FA5" w:rsidP="000E7799">
            <w:pPr>
              <w:pStyle w:val="ListParagraph"/>
              <w:ind w:left="0"/>
              <w:jc w:val="left"/>
            </w:pPr>
            <w:r>
              <w:t>Date of Service</w:t>
            </w:r>
          </w:p>
        </w:tc>
        <w:tc>
          <w:tcPr>
            <w:tcW w:w="1812" w:type="dxa"/>
          </w:tcPr>
          <w:p w14:paraId="57548149" w14:textId="77777777" w:rsidR="000A6FA5" w:rsidRPr="0029386D" w:rsidRDefault="000A6FA5"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5FF0A3C3" w14:textId="77777777" w:rsidR="000A6FA5" w:rsidRPr="0029386D" w:rsidRDefault="000A6FA5" w:rsidP="000E7799">
            <w:pPr>
              <w:pStyle w:val="ListParagraph"/>
              <w:ind w:left="0"/>
              <w:cnfStyle w:val="000000100000" w:firstRow="0" w:lastRow="0" w:firstColumn="0" w:lastColumn="0" w:oddVBand="0" w:evenVBand="0" w:oddHBand="1" w:evenHBand="0" w:firstRowFirstColumn="0" w:firstRowLastColumn="0" w:lastRowFirstColumn="0" w:lastRowLastColumn="0"/>
            </w:pPr>
            <w:r>
              <w:t>Date of service; Migration from: DOS Start; On attaching a Claim set Date of Service = MIN(</w:t>
            </w:r>
            <w:proofErr w:type="spellStart"/>
            <w:r>
              <w:t>Claim.Date</w:t>
            </w:r>
            <w:proofErr w:type="spellEnd"/>
            <w:r>
              <w:t xml:space="preserve"> of Service)</w:t>
            </w:r>
          </w:p>
        </w:tc>
      </w:tr>
      <w:tr w:rsidR="000A6FA5" w:rsidRPr="0029386D" w14:paraId="6EDA80A8"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158AD2FA" w14:textId="77777777" w:rsidR="000A6FA5" w:rsidRPr="00A92358" w:rsidRDefault="000A6FA5" w:rsidP="000E7799">
            <w:pPr>
              <w:pStyle w:val="ListParagraph"/>
              <w:ind w:left="0"/>
              <w:jc w:val="left"/>
            </w:pPr>
            <w:r>
              <w:t>Service Types</w:t>
            </w:r>
          </w:p>
        </w:tc>
        <w:tc>
          <w:tcPr>
            <w:tcW w:w="1812" w:type="dxa"/>
          </w:tcPr>
          <w:p w14:paraId="5268ACC2" w14:textId="77777777" w:rsidR="000A6FA5" w:rsidRDefault="000A6FA5"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Multiple choice picklist:</w:t>
            </w:r>
          </w:p>
          <w:p w14:paraId="61165A36" w14:textId="1874205B"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Assessments</w:t>
            </w:r>
          </w:p>
          <w:p w14:paraId="08A77299"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Build-out</w:t>
            </w:r>
          </w:p>
          <w:p w14:paraId="0AAF44F9"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proofErr w:type="spellStart"/>
            <w:r>
              <w:t>Dryout</w:t>
            </w:r>
            <w:proofErr w:type="spellEnd"/>
          </w:p>
          <w:p w14:paraId="280E7E56"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Engineering</w:t>
            </w:r>
          </w:p>
          <w:p w14:paraId="55A7E535"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Moisture Mapping</w:t>
            </w:r>
          </w:p>
          <w:p w14:paraId="1BFAB492"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Mold</w:t>
            </w:r>
          </w:p>
          <w:p w14:paraId="281CEC70"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Mold &amp; Water</w:t>
            </w:r>
          </w:p>
          <w:p w14:paraId="00B19124"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Mold Remediation</w:t>
            </w:r>
          </w:p>
          <w:p w14:paraId="54E1AE54"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Plumbing</w:t>
            </w:r>
          </w:p>
          <w:p w14:paraId="74EFFAF4"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PRV</w:t>
            </w:r>
          </w:p>
          <w:p w14:paraId="55266B4E"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Roof tarping</w:t>
            </w:r>
          </w:p>
          <w:p w14:paraId="69A7FB3F" w14:textId="77777777" w:rsid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Roofing</w:t>
            </w:r>
          </w:p>
          <w:p w14:paraId="09CC7DD1" w14:textId="31D4E8C2" w:rsidR="000A6FA5" w:rsidRPr="000A6FA5" w:rsidRDefault="000A6FA5" w:rsidP="001640A1">
            <w:pPr>
              <w:pStyle w:val="ListParagraph"/>
              <w:numPr>
                <w:ilvl w:val="0"/>
                <w:numId w:val="11"/>
              </w:numPr>
              <w:ind w:left="459"/>
              <w:jc w:val="left"/>
              <w:cnfStyle w:val="000000000000" w:firstRow="0" w:lastRow="0" w:firstColumn="0" w:lastColumn="0" w:oddVBand="0" w:evenVBand="0" w:oddHBand="0" w:evenHBand="0" w:firstRowFirstColumn="0" w:firstRowLastColumn="0" w:lastRowFirstColumn="0" w:lastRowLastColumn="0"/>
            </w:pPr>
            <w:r>
              <w:t>Sanitization</w:t>
            </w:r>
          </w:p>
        </w:tc>
        <w:tc>
          <w:tcPr>
            <w:tcW w:w="4110" w:type="dxa"/>
          </w:tcPr>
          <w:p w14:paraId="6167A11D" w14:textId="77777777" w:rsidR="000A6FA5" w:rsidRDefault="000A6FA5" w:rsidP="000A6FA5">
            <w:pPr>
              <w:pStyle w:val="ListParagraph"/>
              <w:ind w:left="0"/>
              <w:cnfStyle w:val="000000000000" w:firstRow="0" w:lastRow="0" w:firstColumn="0" w:lastColumn="0" w:oddVBand="0" w:evenVBand="0" w:oddHBand="0" w:evenHBand="0" w:firstRowFirstColumn="0" w:firstRowLastColumn="0" w:lastRowFirstColumn="0" w:lastRowLastColumn="0"/>
            </w:pPr>
            <w:r>
              <w:t>Migration from: Service Type</w:t>
            </w:r>
          </w:p>
          <w:p w14:paraId="050368DC" w14:textId="587B7452" w:rsidR="000A6FA5" w:rsidRPr="0029386D" w:rsidRDefault="000A6FA5" w:rsidP="000A6FA5">
            <w:pPr>
              <w:pStyle w:val="ListParagraph"/>
              <w:ind w:left="0"/>
              <w:cnfStyle w:val="000000000000" w:firstRow="0" w:lastRow="0" w:firstColumn="0" w:lastColumn="0" w:oddVBand="0" w:evenVBand="0" w:oddHBand="0" w:evenHBand="0" w:firstRowFirstColumn="0" w:firstRowLastColumn="0" w:lastRowFirstColumn="0" w:lastRowLastColumn="0"/>
            </w:pPr>
          </w:p>
        </w:tc>
      </w:tr>
      <w:tr w:rsidR="00E65C3C" w:rsidRPr="0029386D" w14:paraId="35D0027F"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3352B81" w14:textId="6C5E9E83" w:rsidR="00E65C3C" w:rsidRPr="00A92358" w:rsidRDefault="000A6FA5" w:rsidP="00523B58">
            <w:pPr>
              <w:pStyle w:val="ListParagraph"/>
              <w:ind w:left="0"/>
              <w:jc w:val="left"/>
            </w:pPr>
            <w:r>
              <w:t>Note</w:t>
            </w:r>
          </w:p>
        </w:tc>
        <w:tc>
          <w:tcPr>
            <w:tcW w:w="1812" w:type="dxa"/>
          </w:tcPr>
          <w:p w14:paraId="79D2B173" w14:textId="760B5B9A" w:rsidR="00E65C3C" w:rsidRPr="0029386D" w:rsidRDefault="000A6FA5"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Large text</w:t>
            </w:r>
          </w:p>
        </w:tc>
        <w:tc>
          <w:tcPr>
            <w:tcW w:w="4110" w:type="dxa"/>
          </w:tcPr>
          <w:p w14:paraId="22EE94D2" w14:textId="75C94635" w:rsidR="00E65C3C" w:rsidRPr="0029386D" w:rsidRDefault="00E65C3C" w:rsidP="00E35101">
            <w:pPr>
              <w:pStyle w:val="ListParagraph"/>
              <w:ind w:left="0"/>
              <w:cnfStyle w:val="000000100000" w:firstRow="0" w:lastRow="0" w:firstColumn="0" w:lastColumn="0" w:oddVBand="0" w:evenVBand="0" w:oddHBand="1" w:evenHBand="0" w:firstRowFirstColumn="0" w:firstRowLastColumn="0" w:lastRowFirstColumn="0" w:lastRowLastColumn="0"/>
            </w:pPr>
          </w:p>
        </w:tc>
      </w:tr>
      <w:tr w:rsidR="00BD582A" w:rsidRPr="0029386D" w14:paraId="15E217C6"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42497A1C" w14:textId="386881C3" w:rsidR="00BD582A" w:rsidRPr="00A92358" w:rsidRDefault="00BD582A" w:rsidP="000E7799">
            <w:pPr>
              <w:pStyle w:val="ListParagraph"/>
              <w:ind w:left="0"/>
              <w:jc w:val="left"/>
            </w:pPr>
            <w:r>
              <w:t>Similar Cases</w:t>
            </w:r>
          </w:p>
        </w:tc>
        <w:tc>
          <w:tcPr>
            <w:tcW w:w="1812" w:type="dxa"/>
          </w:tcPr>
          <w:p w14:paraId="17DE4F41" w14:textId="70E5B1EF" w:rsidR="00BD582A" w:rsidRPr="0029386D" w:rsidRDefault="00BD582A" w:rsidP="0016545E">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Similar Cases</w:t>
            </w:r>
          </w:p>
        </w:tc>
        <w:tc>
          <w:tcPr>
            <w:tcW w:w="4110" w:type="dxa"/>
          </w:tcPr>
          <w:p w14:paraId="4693243D" w14:textId="1C67E3DD" w:rsidR="00BD582A" w:rsidRPr="0029386D" w:rsidRDefault="00BD582A"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5C5D7F" w:rsidRPr="0029386D" w14:paraId="24E1631C"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ADC9ECA" w14:textId="33ABDB7F" w:rsidR="005C5D7F" w:rsidRPr="000B37B5" w:rsidRDefault="005C5D7F" w:rsidP="00523B58">
            <w:pPr>
              <w:pStyle w:val="ListParagraph"/>
              <w:ind w:left="0"/>
              <w:jc w:val="left"/>
            </w:pPr>
            <w:r>
              <w:t>Attorneys</w:t>
            </w:r>
          </w:p>
        </w:tc>
        <w:tc>
          <w:tcPr>
            <w:tcW w:w="1812" w:type="dxa"/>
            <w:shd w:val="clear" w:color="auto" w:fill="FBD4B4" w:themeFill="accent6" w:themeFillTint="66"/>
          </w:tcPr>
          <w:p w14:paraId="5CC49E3F" w14:textId="77777777" w:rsidR="005C5D7F" w:rsidRPr="0029386D" w:rsidRDefault="005C5D7F" w:rsidP="00523B5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7DF7C22E" w14:textId="77777777" w:rsidR="005C5D7F" w:rsidRPr="0029386D" w:rsidRDefault="005C5D7F" w:rsidP="00523B58">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5C5D7F" w:rsidRPr="0029386D" w14:paraId="7CDE3DA1"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47B27A73" w14:textId="77777777" w:rsidR="005C5D7F" w:rsidRPr="007243C6" w:rsidRDefault="005C5D7F" w:rsidP="00523B58">
            <w:pPr>
              <w:pStyle w:val="ListParagraph"/>
              <w:ind w:left="0"/>
              <w:jc w:val="left"/>
            </w:pPr>
            <w:r>
              <w:t>Case Manager</w:t>
            </w:r>
          </w:p>
        </w:tc>
        <w:tc>
          <w:tcPr>
            <w:tcW w:w="1812" w:type="dxa"/>
          </w:tcPr>
          <w:p w14:paraId="25106931" w14:textId="77777777" w:rsidR="005C5D7F" w:rsidRPr="0029386D" w:rsidRDefault="005C5D7F"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p>
        </w:tc>
        <w:tc>
          <w:tcPr>
            <w:tcW w:w="4110" w:type="dxa"/>
          </w:tcPr>
          <w:p w14:paraId="01A0475C" w14:textId="77777777" w:rsidR="005C5D7F" w:rsidRPr="0029386D" w:rsidRDefault="005C5D7F"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5C5D7F" w:rsidRPr="0029386D" w14:paraId="390C46D8"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4EF45F1" w14:textId="77777777" w:rsidR="005C5D7F" w:rsidRPr="007243C6" w:rsidRDefault="005C5D7F" w:rsidP="00523B58">
            <w:pPr>
              <w:pStyle w:val="ListParagraph"/>
              <w:ind w:left="0"/>
              <w:jc w:val="left"/>
            </w:pPr>
            <w:r>
              <w:t>Attorney</w:t>
            </w:r>
          </w:p>
        </w:tc>
        <w:tc>
          <w:tcPr>
            <w:tcW w:w="1812" w:type="dxa"/>
          </w:tcPr>
          <w:p w14:paraId="1A5B2F0E" w14:textId="0954AF97" w:rsidR="005C5D7F" w:rsidRPr="0029386D" w:rsidRDefault="005C5D7F" w:rsidP="00EA52EA">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lastRenderedPageBreak/>
              <w:t>Attorneys</w:t>
            </w:r>
            <w:r w:rsidR="00EA52EA">
              <w:t>, with filter on Plaintiff Attorneys</w:t>
            </w:r>
          </w:p>
        </w:tc>
        <w:tc>
          <w:tcPr>
            <w:tcW w:w="4110" w:type="dxa"/>
          </w:tcPr>
          <w:p w14:paraId="3728F358" w14:textId="77777777" w:rsidR="005C5D7F" w:rsidRPr="0029386D" w:rsidRDefault="005C5D7F" w:rsidP="00523B58">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 xml:space="preserve">On change set Attorney (User) = </w:t>
            </w:r>
            <w:proofErr w:type="spellStart"/>
            <w:r>
              <w:lastRenderedPageBreak/>
              <w:t>Attorney.Attorney</w:t>
            </w:r>
            <w:proofErr w:type="spellEnd"/>
            <w:r>
              <w:t xml:space="preserve"> (User)</w:t>
            </w:r>
          </w:p>
        </w:tc>
      </w:tr>
      <w:tr w:rsidR="005C5D7F" w:rsidRPr="0029386D" w14:paraId="1FB5AC9F"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27069813" w14:textId="77777777" w:rsidR="005C5D7F" w:rsidRPr="007243C6" w:rsidRDefault="005C5D7F" w:rsidP="00523B58">
            <w:pPr>
              <w:pStyle w:val="ListParagraph"/>
              <w:ind w:left="0"/>
              <w:jc w:val="left"/>
            </w:pPr>
            <w:r>
              <w:lastRenderedPageBreak/>
              <w:t>Attorney (User)</w:t>
            </w:r>
          </w:p>
        </w:tc>
        <w:tc>
          <w:tcPr>
            <w:tcW w:w="1812" w:type="dxa"/>
          </w:tcPr>
          <w:p w14:paraId="4304CEF1" w14:textId="77777777" w:rsidR="005C5D7F" w:rsidRPr="0029386D" w:rsidRDefault="005C5D7F"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p>
        </w:tc>
        <w:tc>
          <w:tcPr>
            <w:tcW w:w="4110" w:type="dxa"/>
          </w:tcPr>
          <w:p w14:paraId="2A83DCAD" w14:textId="77777777" w:rsidR="005C5D7F" w:rsidRPr="0029386D" w:rsidRDefault="005C5D7F"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E65C3C" w:rsidRPr="0029386D" w14:paraId="6C213BF6"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FCA38C" w14:textId="67DFEF7C" w:rsidR="00E65C3C" w:rsidRPr="00A92358" w:rsidRDefault="005C5D7F" w:rsidP="00523B58">
            <w:pPr>
              <w:pStyle w:val="ListParagraph"/>
              <w:ind w:left="0"/>
              <w:jc w:val="left"/>
            </w:pPr>
            <w:r>
              <w:t>Attorney Fee</w:t>
            </w:r>
          </w:p>
        </w:tc>
        <w:tc>
          <w:tcPr>
            <w:tcW w:w="1812" w:type="dxa"/>
          </w:tcPr>
          <w:p w14:paraId="021AEA6F" w14:textId="58077B87" w:rsidR="00E65C3C" w:rsidRPr="0029386D" w:rsidRDefault="005C5D7F"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5DA05D1E" w14:textId="177CF2BA" w:rsidR="005C5D7F" w:rsidRPr="0029386D" w:rsidRDefault="005C5D7F" w:rsidP="00523B58">
            <w:pPr>
              <w:pStyle w:val="ListParagraph"/>
              <w:ind w:left="0"/>
              <w:cnfStyle w:val="000000100000" w:firstRow="0" w:lastRow="0" w:firstColumn="0" w:lastColumn="0" w:oddVBand="0" w:evenVBand="0" w:oddHBand="1" w:evenHBand="0" w:firstRowFirstColumn="0" w:firstRowLastColumn="0" w:lastRowFirstColumn="0" w:lastRowLastColumn="0"/>
            </w:pPr>
            <w:r>
              <w:t>Migration from the field with the same name</w:t>
            </w:r>
          </w:p>
        </w:tc>
      </w:tr>
      <w:tr w:rsidR="00EB4177" w:rsidRPr="0029386D" w14:paraId="13A08100"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4276846B" w14:textId="28B5B851" w:rsidR="00EB4177" w:rsidRPr="00A92358" w:rsidRDefault="005C5D7F" w:rsidP="00734675">
            <w:pPr>
              <w:pStyle w:val="ListParagraph"/>
              <w:ind w:left="0"/>
              <w:jc w:val="left"/>
            </w:pPr>
            <w:r>
              <w:t>Attorney File No</w:t>
            </w:r>
          </w:p>
        </w:tc>
        <w:tc>
          <w:tcPr>
            <w:tcW w:w="1812" w:type="dxa"/>
          </w:tcPr>
          <w:p w14:paraId="57C2C40D" w14:textId="0D64443A" w:rsidR="00EB4177" w:rsidRPr="0029386D" w:rsidRDefault="005C5D7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tcPr>
          <w:p w14:paraId="65E815FD" w14:textId="17E7177E" w:rsidR="00EB4177" w:rsidRPr="0029386D" w:rsidRDefault="005C5D7F" w:rsidP="00734675">
            <w:pPr>
              <w:pStyle w:val="ListParagraph"/>
              <w:ind w:left="0"/>
              <w:cnfStyle w:val="000000000000" w:firstRow="0" w:lastRow="0" w:firstColumn="0" w:lastColumn="0" w:oddVBand="0" w:evenVBand="0" w:oddHBand="0" w:evenHBand="0" w:firstRowFirstColumn="0" w:firstRowLastColumn="0" w:lastRowFirstColumn="0" w:lastRowLastColumn="0"/>
            </w:pPr>
            <w:r>
              <w:t>Migration from the field with the same name</w:t>
            </w:r>
          </w:p>
        </w:tc>
      </w:tr>
      <w:tr w:rsidR="00857F6C" w:rsidRPr="0029386D" w14:paraId="02D1963D"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F1B7514" w14:textId="508195B2" w:rsidR="00857F6C" w:rsidRPr="000B37B5" w:rsidRDefault="00A6558A" w:rsidP="00734675">
            <w:pPr>
              <w:pStyle w:val="ListParagraph"/>
              <w:ind w:left="0"/>
              <w:jc w:val="left"/>
            </w:pPr>
            <w:r>
              <w:t>Status</w:t>
            </w:r>
            <w:r w:rsidR="00E73812">
              <w:t>es</w:t>
            </w:r>
          </w:p>
        </w:tc>
        <w:tc>
          <w:tcPr>
            <w:tcW w:w="1812" w:type="dxa"/>
            <w:shd w:val="clear" w:color="auto" w:fill="FBD4B4" w:themeFill="accent6" w:themeFillTint="66"/>
          </w:tcPr>
          <w:p w14:paraId="5B676B09"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29823254"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857F6C" w:rsidRPr="0029386D" w14:paraId="5A5222FE"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3D7D4DD8" w14:textId="3A64FBCD" w:rsidR="00857F6C" w:rsidRPr="001640A1" w:rsidRDefault="00A6558A" w:rsidP="00734675">
            <w:pPr>
              <w:pStyle w:val="ListParagraph"/>
              <w:ind w:left="0"/>
              <w:jc w:val="left"/>
            </w:pPr>
            <w:r>
              <w:t>Stage</w:t>
            </w:r>
          </w:p>
        </w:tc>
        <w:tc>
          <w:tcPr>
            <w:tcW w:w="1812" w:type="dxa"/>
          </w:tcPr>
          <w:p w14:paraId="0B202D58" w14:textId="172BF14D" w:rsidR="00857F6C" w:rsidRPr="0029386D" w:rsidRDefault="00E7381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r w:rsidR="004874BB">
              <w:t>, mandatory</w:t>
            </w:r>
          </w:p>
        </w:tc>
        <w:tc>
          <w:tcPr>
            <w:tcW w:w="4110" w:type="dxa"/>
          </w:tcPr>
          <w:p w14:paraId="5BDE6C58"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Pre-Litigation</w:t>
            </w:r>
          </w:p>
          <w:p w14:paraId="7EEF5FCE"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Complaint</w:t>
            </w:r>
          </w:p>
          <w:p w14:paraId="403B5AFF"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Plaintiff Discovery</w:t>
            </w:r>
          </w:p>
          <w:p w14:paraId="401EB789"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Plaintiff Deposition</w:t>
            </w:r>
          </w:p>
          <w:p w14:paraId="7573E6DF"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Defendant Discovery</w:t>
            </w:r>
          </w:p>
          <w:p w14:paraId="7A6CEC9F"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Defendant Deposition</w:t>
            </w:r>
          </w:p>
          <w:p w14:paraId="3FBE9A74"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Mediation Arbitration</w:t>
            </w:r>
          </w:p>
          <w:p w14:paraId="0E383660"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Plaintiff MSJ</w:t>
            </w:r>
          </w:p>
          <w:p w14:paraId="1D8AB960"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Defendant MSJ</w:t>
            </w:r>
          </w:p>
          <w:p w14:paraId="6DF649B3"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Trial</w:t>
            </w:r>
          </w:p>
          <w:p w14:paraId="1C765037" w14:textId="77777777" w:rsidR="00E73812" w:rsidRPr="00E73812"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rsidRPr="00E73812">
              <w:t>Settlement</w:t>
            </w:r>
          </w:p>
          <w:p w14:paraId="6C78333A" w14:textId="01F00EF3" w:rsidR="00857F6C" w:rsidRPr="0029386D" w:rsidRDefault="00E73812" w:rsidP="00C542D6">
            <w:pPr>
              <w:pStyle w:val="ListParagraph"/>
              <w:numPr>
                <w:ilvl w:val="0"/>
                <w:numId w:val="41"/>
              </w:numPr>
              <w:cnfStyle w:val="000000000000" w:firstRow="0" w:lastRow="0" w:firstColumn="0" w:lastColumn="0" w:oddVBand="0" w:evenVBand="0" w:oddHBand="0" w:evenHBand="0" w:firstRowFirstColumn="0" w:firstRowLastColumn="0" w:lastRowFirstColumn="0" w:lastRowLastColumn="0"/>
            </w:pPr>
            <w:r>
              <w:t>Appeal</w:t>
            </w:r>
          </w:p>
        </w:tc>
      </w:tr>
      <w:tr w:rsidR="0060229E" w:rsidRPr="0029386D" w14:paraId="761CDCFC"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E45120" w14:textId="77777777" w:rsidR="0060229E" w:rsidRPr="006019B0" w:rsidRDefault="0060229E" w:rsidP="000E7799">
            <w:pPr>
              <w:pStyle w:val="ListParagraph"/>
              <w:ind w:left="0"/>
              <w:jc w:val="left"/>
            </w:pPr>
            <w:commentRangeStart w:id="596"/>
            <w:r>
              <w:t>Status</w:t>
            </w:r>
          </w:p>
        </w:tc>
        <w:tc>
          <w:tcPr>
            <w:tcW w:w="1812" w:type="dxa"/>
          </w:tcPr>
          <w:p w14:paraId="6908E415"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dependent on Stage, mandatory</w:t>
            </w:r>
          </w:p>
        </w:tc>
        <w:tc>
          <w:tcPr>
            <w:tcW w:w="4110" w:type="dxa"/>
          </w:tcPr>
          <w:p w14:paraId="1522E0F5" w14:textId="5921D5D9" w:rsidR="0060229E" w:rsidRPr="0029386D" w:rsidRDefault="005250F1" w:rsidP="000E7799">
            <w:pPr>
              <w:pStyle w:val="ListParagraph"/>
              <w:ind w:left="0"/>
              <w:cnfStyle w:val="000000100000" w:firstRow="0" w:lastRow="0" w:firstColumn="0" w:lastColumn="0" w:oddVBand="0" w:evenVBand="0" w:oddHBand="1" w:evenHBand="0" w:firstRowFirstColumn="0" w:firstRowLastColumn="0" w:lastRowFirstColumn="0" w:lastRowLastColumn="0"/>
            </w:pPr>
            <w:r>
              <w:t xml:space="preserve">See the text below this big table. </w:t>
            </w:r>
            <w:r w:rsidR="0060229E">
              <w:t xml:space="preserve">To be discussed with PMC </w:t>
            </w:r>
            <w:commentRangeEnd w:id="596"/>
            <w:r w:rsidR="0060229E">
              <w:rPr>
                <w:rStyle w:val="CommentReference"/>
                <w:szCs w:val="20"/>
              </w:rPr>
              <w:commentReference w:id="596"/>
            </w:r>
          </w:p>
        </w:tc>
      </w:tr>
      <w:tr w:rsidR="00857F6C" w:rsidRPr="0029386D" w14:paraId="7032CE4E"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1792F39F" w14:textId="2F85BA81" w:rsidR="00857F6C" w:rsidRPr="001640A1" w:rsidRDefault="006C1411" w:rsidP="00734675">
            <w:pPr>
              <w:pStyle w:val="ListParagraph"/>
              <w:ind w:left="0"/>
              <w:jc w:val="left"/>
            </w:pPr>
            <w:r>
              <w:t>Status</w:t>
            </w:r>
            <w:r w:rsidR="0060229E">
              <w:t xml:space="preserve"> date</w:t>
            </w:r>
          </w:p>
        </w:tc>
        <w:tc>
          <w:tcPr>
            <w:tcW w:w="1812" w:type="dxa"/>
          </w:tcPr>
          <w:p w14:paraId="7B98E802" w14:textId="4A223EE9" w:rsidR="00857F6C" w:rsidRPr="0029386D" w:rsidRDefault="0060229E" w:rsidP="0060229E">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Date and time </w:t>
            </w:r>
          </w:p>
        </w:tc>
        <w:tc>
          <w:tcPr>
            <w:tcW w:w="4110" w:type="dxa"/>
          </w:tcPr>
          <w:p w14:paraId="34099F58" w14:textId="23F45BF0" w:rsidR="00857F6C" w:rsidRPr="0029386D" w:rsidRDefault="0060229E" w:rsidP="005C5D7F">
            <w:pPr>
              <w:pStyle w:val="ListParagraph"/>
              <w:ind w:left="0"/>
              <w:cnfStyle w:val="000000000000" w:firstRow="0" w:lastRow="0" w:firstColumn="0" w:lastColumn="0" w:oddVBand="0" w:evenVBand="0" w:oddHBand="0" w:evenHBand="0" w:firstRowFirstColumn="0" w:firstRowLastColumn="0" w:lastRowFirstColumn="0" w:lastRowLastColumn="0"/>
            </w:pPr>
            <w:r>
              <w:t>Set automatically on change of Status, can be manually set</w:t>
            </w:r>
            <w:r w:rsidR="00734675">
              <w:t xml:space="preserve"> </w:t>
            </w:r>
          </w:p>
        </w:tc>
      </w:tr>
      <w:tr w:rsidR="00F93CBB" w:rsidRPr="0029386D" w14:paraId="55FB5D2D"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8BAC963" w14:textId="3BB14204" w:rsidR="00F93CBB" w:rsidRPr="00A92358" w:rsidRDefault="00F93CBB" w:rsidP="000E7799">
            <w:pPr>
              <w:pStyle w:val="ListParagraph"/>
              <w:ind w:left="0"/>
              <w:jc w:val="left"/>
            </w:pPr>
            <w:r>
              <w:t>Status age</w:t>
            </w:r>
          </w:p>
        </w:tc>
        <w:tc>
          <w:tcPr>
            <w:tcW w:w="1812" w:type="dxa"/>
          </w:tcPr>
          <w:p w14:paraId="10CCD134" w14:textId="4AB059D3" w:rsidR="00F93CBB" w:rsidRPr="0029386D" w:rsidRDefault="00F93CBB"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4110" w:type="dxa"/>
          </w:tcPr>
          <w:p w14:paraId="1C82837F" w14:textId="75723D83" w:rsidR="00F93CBB" w:rsidRPr="0029386D" w:rsidRDefault="00F93CBB" w:rsidP="00F93CBB">
            <w:pPr>
              <w:pStyle w:val="ListParagraph"/>
              <w:ind w:left="0"/>
              <w:cnfStyle w:val="000000100000" w:firstRow="0" w:lastRow="0" w:firstColumn="0" w:lastColumn="0" w:oddVBand="0" w:evenVBand="0" w:oddHBand="1" w:evenHBand="0" w:firstRowFirstColumn="0" w:firstRowLastColumn="0" w:lastRowFirstColumn="0" w:lastRowLastColumn="0"/>
            </w:pPr>
            <w:r>
              <w:t>Updated automatically each day. Aging update should not be noted in history.</w:t>
            </w:r>
          </w:p>
        </w:tc>
      </w:tr>
      <w:tr w:rsidR="0060229E" w:rsidRPr="0029386D" w14:paraId="1E886A99"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2A0A9D5F" w14:textId="77777777" w:rsidR="0060229E" w:rsidRPr="000B37B5" w:rsidRDefault="0060229E" w:rsidP="000E7799">
            <w:pPr>
              <w:pStyle w:val="ListParagraph"/>
              <w:ind w:left="0"/>
              <w:jc w:val="left"/>
            </w:pPr>
            <w:r>
              <w:t>Defense Status</w:t>
            </w:r>
          </w:p>
        </w:tc>
        <w:tc>
          <w:tcPr>
            <w:tcW w:w="1812" w:type="dxa"/>
          </w:tcPr>
          <w:p w14:paraId="744419E1"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values from LS</w:t>
            </w:r>
          </w:p>
        </w:tc>
        <w:tc>
          <w:tcPr>
            <w:tcW w:w="4110" w:type="dxa"/>
          </w:tcPr>
          <w:p w14:paraId="73A1BACE" w14:textId="77777777" w:rsidR="0060229E" w:rsidRPr="0029386D"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1AC9589E"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773F5A" w14:textId="1D432B7E" w:rsidR="0060229E" w:rsidRPr="000B37B5" w:rsidRDefault="0060229E" w:rsidP="000E7799">
            <w:pPr>
              <w:pStyle w:val="ListParagraph"/>
              <w:ind w:left="0"/>
              <w:jc w:val="left"/>
            </w:pPr>
            <w:r>
              <w:t>Defense Status Date</w:t>
            </w:r>
          </w:p>
        </w:tc>
        <w:tc>
          <w:tcPr>
            <w:tcW w:w="1812" w:type="dxa"/>
          </w:tcPr>
          <w:p w14:paraId="0BC63C29" w14:textId="60A62F87" w:rsidR="0060229E" w:rsidRPr="0029386D" w:rsidRDefault="0060229E" w:rsidP="0060229E">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Date </w:t>
            </w:r>
          </w:p>
        </w:tc>
        <w:tc>
          <w:tcPr>
            <w:tcW w:w="4110" w:type="dxa"/>
          </w:tcPr>
          <w:p w14:paraId="4EFEA9EA" w14:textId="6658F4E8" w:rsidR="0060229E" w:rsidRPr="0029386D"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602F562C"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7FF5F305" w14:textId="5E9841DD" w:rsidR="0060229E" w:rsidRPr="000B37B5" w:rsidRDefault="0060229E" w:rsidP="000E7799">
            <w:pPr>
              <w:pStyle w:val="ListParagraph"/>
              <w:ind w:left="0"/>
              <w:jc w:val="left"/>
            </w:pPr>
            <w:r>
              <w:t>Defense Status Age</w:t>
            </w:r>
          </w:p>
        </w:tc>
        <w:tc>
          <w:tcPr>
            <w:tcW w:w="1812" w:type="dxa"/>
          </w:tcPr>
          <w:p w14:paraId="19790E37"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231026" w14:textId="075C5445" w:rsidR="0060229E" w:rsidRPr="0029386D"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r>
              <w:t>Updated automatically each day. Aging update should not be noted in history.</w:t>
            </w:r>
          </w:p>
        </w:tc>
      </w:tr>
      <w:tr w:rsidR="00523B58" w:rsidRPr="0029386D" w14:paraId="461B5FA7"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E2D183" w14:textId="77777777" w:rsidR="00523B58" w:rsidRPr="00A92358" w:rsidRDefault="00523B58" w:rsidP="00523B58">
            <w:pPr>
              <w:pStyle w:val="ListParagraph"/>
              <w:ind w:left="0"/>
              <w:jc w:val="left"/>
            </w:pPr>
            <w:r>
              <w:t>LS Initial Status</w:t>
            </w:r>
          </w:p>
        </w:tc>
        <w:tc>
          <w:tcPr>
            <w:tcW w:w="1812" w:type="dxa"/>
          </w:tcPr>
          <w:p w14:paraId="228C382D" w14:textId="77777777" w:rsidR="00523B58" w:rsidRPr="0029386D" w:rsidRDefault="00523B58"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Text, Directly from </w:t>
            </w:r>
            <w:r>
              <w:lastRenderedPageBreak/>
              <w:t>migration</w:t>
            </w:r>
          </w:p>
        </w:tc>
        <w:tc>
          <w:tcPr>
            <w:tcW w:w="4110" w:type="dxa"/>
          </w:tcPr>
          <w:p w14:paraId="7853E8EA" w14:textId="77777777" w:rsidR="00523B58" w:rsidRPr="0029386D" w:rsidRDefault="00523B58" w:rsidP="00523B58">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From migration: Initial Status</w:t>
            </w:r>
          </w:p>
        </w:tc>
      </w:tr>
      <w:tr w:rsidR="00523B58" w:rsidRPr="0029386D" w14:paraId="6CA187B8"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2331733E" w14:textId="77777777" w:rsidR="00523B58" w:rsidRPr="00A92358" w:rsidRDefault="00523B58" w:rsidP="00523B58">
            <w:pPr>
              <w:pStyle w:val="ListParagraph"/>
              <w:ind w:left="0"/>
              <w:jc w:val="left"/>
            </w:pPr>
            <w:r>
              <w:lastRenderedPageBreak/>
              <w:t>LS Current Status</w:t>
            </w:r>
          </w:p>
        </w:tc>
        <w:tc>
          <w:tcPr>
            <w:tcW w:w="1812" w:type="dxa"/>
          </w:tcPr>
          <w:p w14:paraId="3B1EE8BE" w14:textId="77777777" w:rsidR="00523B58" w:rsidRPr="0029386D" w:rsidRDefault="00523B58"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5D7427">
              <w:t>Text, Directly from migration</w:t>
            </w:r>
          </w:p>
        </w:tc>
        <w:tc>
          <w:tcPr>
            <w:tcW w:w="4110" w:type="dxa"/>
          </w:tcPr>
          <w:p w14:paraId="2BD384FC" w14:textId="77777777" w:rsidR="00523B58" w:rsidRPr="0029386D" w:rsidRDefault="00523B58" w:rsidP="00523B58">
            <w:pPr>
              <w:pStyle w:val="ListParagraph"/>
              <w:ind w:left="0"/>
              <w:cnfStyle w:val="000000000000" w:firstRow="0" w:lastRow="0" w:firstColumn="0" w:lastColumn="0" w:oddVBand="0" w:evenVBand="0" w:oddHBand="0" w:evenHBand="0" w:firstRowFirstColumn="0" w:firstRowLastColumn="0" w:lastRowFirstColumn="0" w:lastRowLastColumn="0"/>
            </w:pPr>
            <w:r>
              <w:t>From migration: Status</w:t>
            </w:r>
          </w:p>
        </w:tc>
      </w:tr>
      <w:tr w:rsidR="00523B58" w:rsidRPr="0029386D" w14:paraId="0ED4B8D1"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E08553" w14:textId="77777777" w:rsidR="00523B58" w:rsidRPr="00A92358" w:rsidRDefault="00523B58" w:rsidP="00523B58">
            <w:pPr>
              <w:pStyle w:val="ListParagraph"/>
              <w:ind w:left="0"/>
              <w:jc w:val="left"/>
            </w:pPr>
            <w:r>
              <w:t>LS Secondary Status</w:t>
            </w:r>
          </w:p>
        </w:tc>
        <w:tc>
          <w:tcPr>
            <w:tcW w:w="1812" w:type="dxa"/>
          </w:tcPr>
          <w:p w14:paraId="3F676EC9" w14:textId="77777777" w:rsidR="00523B58" w:rsidRPr="0029386D" w:rsidRDefault="00523B58"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5D7427">
              <w:t>Text, Directly from migration</w:t>
            </w:r>
          </w:p>
        </w:tc>
        <w:tc>
          <w:tcPr>
            <w:tcW w:w="4110" w:type="dxa"/>
          </w:tcPr>
          <w:p w14:paraId="7E11E03E" w14:textId="77777777" w:rsidR="00523B58" w:rsidRPr="0029386D" w:rsidRDefault="00523B58" w:rsidP="00523B58">
            <w:pPr>
              <w:pStyle w:val="ListParagraph"/>
              <w:ind w:left="0"/>
              <w:cnfStyle w:val="000000100000" w:firstRow="0" w:lastRow="0" w:firstColumn="0" w:lastColumn="0" w:oddVBand="0" w:evenVBand="0" w:oddHBand="1" w:evenHBand="0" w:firstRowFirstColumn="0" w:firstRowLastColumn="0" w:lastRowFirstColumn="0" w:lastRowLastColumn="0"/>
            </w:pPr>
            <w:r>
              <w:t>From migration: Secondary Status</w:t>
            </w:r>
          </w:p>
        </w:tc>
      </w:tr>
      <w:tr w:rsidR="00523B58" w:rsidRPr="0029386D" w14:paraId="524F0033"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11C2DB02" w14:textId="77777777" w:rsidR="00523B58" w:rsidRPr="00A92358" w:rsidRDefault="00523B58" w:rsidP="00523B58">
            <w:pPr>
              <w:pStyle w:val="ListParagraph"/>
              <w:ind w:left="0"/>
              <w:jc w:val="left"/>
            </w:pPr>
            <w:r>
              <w:t>LS Final Status</w:t>
            </w:r>
          </w:p>
        </w:tc>
        <w:tc>
          <w:tcPr>
            <w:tcW w:w="1812" w:type="dxa"/>
          </w:tcPr>
          <w:p w14:paraId="7B588E3A" w14:textId="77777777" w:rsidR="00523B58" w:rsidRPr="0029386D" w:rsidRDefault="00523B58"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5D7427">
              <w:t>Text, Directly from migration</w:t>
            </w:r>
          </w:p>
        </w:tc>
        <w:tc>
          <w:tcPr>
            <w:tcW w:w="4110" w:type="dxa"/>
          </w:tcPr>
          <w:p w14:paraId="0F55313F" w14:textId="77777777" w:rsidR="00523B58" w:rsidRPr="0029386D" w:rsidRDefault="00523B58" w:rsidP="00523B58">
            <w:pPr>
              <w:pStyle w:val="ListParagraph"/>
              <w:ind w:left="0"/>
              <w:cnfStyle w:val="000000000000" w:firstRow="0" w:lastRow="0" w:firstColumn="0" w:lastColumn="0" w:oddVBand="0" w:evenVBand="0" w:oddHBand="0" w:evenHBand="0" w:firstRowFirstColumn="0" w:firstRowLastColumn="0" w:lastRowFirstColumn="0" w:lastRowLastColumn="0"/>
            </w:pPr>
            <w:r>
              <w:t>From migration: Final Status</w:t>
            </w:r>
          </w:p>
        </w:tc>
      </w:tr>
      <w:tr w:rsidR="00523B58" w:rsidRPr="0029386D" w14:paraId="486A59D6"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BC774DA" w14:textId="77777777" w:rsidR="00523B58" w:rsidRPr="000B37B5" w:rsidRDefault="00523B58" w:rsidP="00523B58">
            <w:pPr>
              <w:pStyle w:val="ListParagraph"/>
              <w:ind w:left="0"/>
              <w:jc w:val="left"/>
            </w:pPr>
            <w:r>
              <w:t>LS Old Status</w:t>
            </w:r>
          </w:p>
        </w:tc>
        <w:tc>
          <w:tcPr>
            <w:tcW w:w="1812" w:type="dxa"/>
          </w:tcPr>
          <w:p w14:paraId="6DDA9E3E" w14:textId="77777777" w:rsidR="00523B58" w:rsidRPr="0029386D" w:rsidRDefault="00523B58"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5D7427">
              <w:t>Text, Directly from migration</w:t>
            </w:r>
          </w:p>
        </w:tc>
        <w:tc>
          <w:tcPr>
            <w:tcW w:w="4110" w:type="dxa"/>
          </w:tcPr>
          <w:p w14:paraId="76F5A290" w14:textId="77777777" w:rsidR="00523B58" w:rsidRPr="0029386D" w:rsidRDefault="00523B58" w:rsidP="00523B58">
            <w:pPr>
              <w:pStyle w:val="ListParagraph"/>
              <w:ind w:left="0"/>
              <w:cnfStyle w:val="000000100000" w:firstRow="0" w:lastRow="0" w:firstColumn="0" w:lastColumn="0" w:oddVBand="0" w:evenVBand="0" w:oddHBand="1" w:evenHBand="0" w:firstRowFirstColumn="0" w:firstRowLastColumn="0" w:lastRowFirstColumn="0" w:lastRowLastColumn="0"/>
            </w:pPr>
            <w:r>
              <w:t>From migration: Old Status</w:t>
            </w:r>
          </w:p>
        </w:tc>
      </w:tr>
      <w:tr w:rsidR="00EA52EA" w:rsidRPr="0029386D" w14:paraId="3C915411"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5FBB7F46" w14:textId="77777777" w:rsidR="00EA52EA" w:rsidRPr="000B37B5" w:rsidRDefault="00EA52EA" w:rsidP="00DC2AF5">
            <w:pPr>
              <w:pStyle w:val="ListParagraph"/>
              <w:ind w:left="0"/>
              <w:jc w:val="left"/>
            </w:pPr>
            <w:r>
              <w:t>LS Status changed by</w:t>
            </w:r>
          </w:p>
        </w:tc>
        <w:tc>
          <w:tcPr>
            <w:tcW w:w="1812" w:type="dxa"/>
          </w:tcPr>
          <w:p w14:paraId="370E970B" w14:textId="77777777" w:rsidR="00EA52EA" w:rsidRPr="0029386D" w:rsidRDefault="00EA52EA"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5D7427">
              <w:t>Text, Directly from migration</w:t>
            </w:r>
          </w:p>
        </w:tc>
        <w:tc>
          <w:tcPr>
            <w:tcW w:w="4110" w:type="dxa"/>
          </w:tcPr>
          <w:p w14:paraId="45C54914" w14:textId="77777777" w:rsidR="00EA52EA" w:rsidRPr="0029386D" w:rsidRDefault="00EA52EA" w:rsidP="00DC2AF5">
            <w:pPr>
              <w:pStyle w:val="ListParagraph"/>
              <w:ind w:left="0"/>
              <w:cnfStyle w:val="000000000000" w:firstRow="0" w:lastRow="0" w:firstColumn="0" w:lastColumn="0" w:oddVBand="0" w:evenVBand="0" w:oddHBand="0" w:evenHBand="0" w:firstRowFirstColumn="0" w:firstRowLastColumn="0" w:lastRowFirstColumn="0" w:lastRowLastColumn="0"/>
            </w:pPr>
            <w:r>
              <w:t>From migration: Status changed by</w:t>
            </w:r>
          </w:p>
        </w:tc>
      </w:tr>
      <w:tr w:rsidR="00EA52EA" w:rsidRPr="0029386D" w14:paraId="220B24D7"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72C67B" w14:textId="241848BF" w:rsidR="00EA52EA" w:rsidRPr="000B37B5" w:rsidRDefault="00EA52EA" w:rsidP="00DC2AF5">
            <w:pPr>
              <w:pStyle w:val="ListParagraph"/>
              <w:ind w:left="0"/>
              <w:jc w:val="left"/>
            </w:pPr>
            <w:r>
              <w:t>LS Status disposition memo</w:t>
            </w:r>
          </w:p>
        </w:tc>
        <w:tc>
          <w:tcPr>
            <w:tcW w:w="1812" w:type="dxa"/>
          </w:tcPr>
          <w:p w14:paraId="60353A1E" w14:textId="1DED4606" w:rsidR="00EA52EA" w:rsidRPr="0029386D" w:rsidRDefault="00EA52EA"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text, </w:t>
            </w:r>
            <w:r w:rsidRPr="005D7427">
              <w:t>Directly from migration</w:t>
            </w:r>
          </w:p>
        </w:tc>
        <w:tc>
          <w:tcPr>
            <w:tcW w:w="4110" w:type="dxa"/>
          </w:tcPr>
          <w:p w14:paraId="75037E24" w14:textId="391B6B81" w:rsidR="00EA52EA" w:rsidRPr="0029386D" w:rsidRDefault="00EA52EA"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EA52EA" w:rsidRPr="0029386D" w14:paraId="107E0855"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5C959A5A" w14:textId="09D88C70" w:rsidR="00EA52EA" w:rsidRPr="000B37B5" w:rsidRDefault="00EA52EA" w:rsidP="00DC2AF5">
            <w:pPr>
              <w:pStyle w:val="ListParagraph"/>
              <w:ind w:left="0"/>
              <w:jc w:val="left"/>
            </w:pPr>
            <w:r>
              <w:t>LS DT Status Changed</w:t>
            </w:r>
          </w:p>
        </w:tc>
        <w:tc>
          <w:tcPr>
            <w:tcW w:w="1812" w:type="dxa"/>
          </w:tcPr>
          <w:p w14:paraId="724F6621" w14:textId="4C4E2DB2" w:rsidR="00EA52EA" w:rsidRPr="0029386D" w:rsidRDefault="00EA52EA"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Date, Directly from migration</w:t>
            </w:r>
          </w:p>
        </w:tc>
        <w:tc>
          <w:tcPr>
            <w:tcW w:w="4110" w:type="dxa"/>
          </w:tcPr>
          <w:p w14:paraId="6B0DEE5B" w14:textId="77777777" w:rsidR="00EA52EA" w:rsidRPr="0029386D" w:rsidRDefault="00EA52EA"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4A12A0" w:rsidRPr="0029386D" w14:paraId="71F0CCAE"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E64FF7" w14:textId="6DF43401" w:rsidR="004A12A0" w:rsidRPr="004A12A0" w:rsidRDefault="004A12A0" w:rsidP="000E7799">
            <w:pPr>
              <w:pStyle w:val="Attributes-SectionName"/>
              <w:rPr>
                <w:b/>
              </w:rPr>
            </w:pPr>
            <w:r w:rsidRPr="001640A1">
              <w:rPr>
                <w:b/>
              </w:rPr>
              <w:t>Pre-Litigation</w:t>
            </w:r>
          </w:p>
        </w:tc>
        <w:tc>
          <w:tcPr>
            <w:tcW w:w="1812" w:type="dxa"/>
            <w:shd w:val="clear" w:color="auto" w:fill="FBD4B4" w:themeFill="accent6" w:themeFillTint="66"/>
          </w:tcPr>
          <w:p w14:paraId="199697FD"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15195E8" w14:textId="785AD41F"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4A12A0" w:rsidRPr="0029386D" w14:paraId="01597F20" w14:textId="77777777" w:rsidTr="000E7799">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BE77796" w14:textId="3A31CC79" w:rsidR="004A12A0" w:rsidRPr="004A12A0" w:rsidRDefault="004A12A0" w:rsidP="001640A1">
            <w:pPr>
              <w:jc w:val="left"/>
            </w:pPr>
            <w:r w:rsidRPr="004A12A0">
              <w:t>Complaint</w:t>
            </w:r>
          </w:p>
        </w:tc>
        <w:tc>
          <w:tcPr>
            <w:tcW w:w="1812" w:type="dxa"/>
            <w:shd w:val="clear" w:color="auto" w:fill="FBD4B4" w:themeFill="accent6" w:themeFillTint="66"/>
          </w:tcPr>
          <w:p w14:paraId="59E3A01D"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0C826496" w14:textId="04EC1A60"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4A12A0" w:rsidRPr="0029386D" w14:paraId="30DAC5BC"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1D7CB18" w14:textId="3F127DC8" w:rsidR="004A12A0" w:rsidRPr="004A12A0" w:rsidRDefault="004A12A0" w:rsidP="000E7799">
            <w:pPr>
              <w:pStyle w:val="Attributes-SectionName"/>
              <w:rPr>
                <w:b/>
              </w:rPr>
            </w:pPr>
            <w:r w:rsidRPr="001640A1">
              <w:rPr>
                <w:b/>
              </w:rPr>
              <w:t>Plaintiff Discovery</w:t>
            </w:r>
          </w:p>
        </w:tc>
        <w:tc>
          <w:tcPr>
            <w:tcW w:w="1812" w:type="dxa"/>
            <w:shd w:val="clear" w:color="auto" w:fill="FBD4B4" w:themeFill="accent6" w:themeFillTint="66"/>
          </w:tcPr>
          <w:p w14:paraId="6E971B3A"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35FC7329" w14:textId="325D74F5"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4A12A0" w:rsidRPr="0029386D" w14:paraId="4F8206CF" w14:textId="77777777" w:rsidTr="000E7799">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B6720E7" w14:textId="22D0D17F" w:rsidR="004A12A0" w:rsidRPr="006019B0" w:rsidRDefault="004A12A0" w:rsidP="000E7799">
            <w:pPr>
              <w:pStyle w:val="Attributes-SectionName"/>
              <w:rPr>
                <w:b/>
              </w:rPr>
            </w:pPr>
            <w:r w:rsidRPr="004A12A0">
              <w:rPr>
                <w:b/>
              </w:rPr>
              <w:t>Plaintiff Deposition</w:t>
            </w:r>
          </w:p>
        </w:tc>
        <w:tc>
          <w:tcPr>
            <w:tcW w:w="1812" w:type="dxa"/>
            <w:shd w:val="clear" w:color="auto" w:fill="FBD4B4" w:themeFill="accent6" w:themeFillTint="66"/>
          </w:tcPr>
          <w:p w14:paraId="0E65E1E3"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75977C21" w14:textId="481C5CF1"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4A12A0" w:rsidRPr="0029386D" w14:paraId="1AD10A15"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29CD1F5" w14:textId="5EDBF643" w:rsidR="004A12A0" w:rsidRPr="006019B0" w:rsidRDefault="004A12A0" w:rsidP="000E7799">
            <w:pPr>
              <w:pStyle w:val="Attributes-SectionName"/>
              <w:rPr>
                <w:b/>
              </w:rPr>
            </w:pPr>
            <w:r w:rsidRPr="004A12A0">
              <w:rPr>
                <w:b/>
              </w:rPr>
              <w:t>Defendant Discovery</w:t>
            </w:r>
          </w:p>
        </w:tc>
        <w:tc>
          <w:tcPr>
            <w:tcW w:w="1812" w:type="dxa"/>
            <w:shd w:val="clear" w:color="auto" w:fill="FBD4B4" w:themeFill="accent6" w:themeFillTint="66"/>
          </w:tcPr>
          <w:p w14:paraId="552F432C"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1130DE69" w14:textId="5CF444CB"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4A12A0" w:rsidRPr="0029386D" w14:paraId="2962F66B" w14:textId="77777777" w:rsidTr="000E7799">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4A87D2" w14:textId="79522548" w:rsidR="004A12A0" w:rsidRPr="006019B0" w:rsidRDefault="004A12A0" w:rsidP="000E7799">
            <w:pPr>
              <w:pStyle w:val="Attributes-SectionName"/>
              <w:rPr>
                <w:b/>
              </w:rPr>
            </w:pPr>
            <w:r w:rsidRPr="004A12A0">
              <w:rPr>
                <w:b/>
              </w:rPr>
              <w:t>Defendant Deposition</w:t>
            </w:r>
          </w:p>
        </w:tc>
        <w:tc>
          <w:tcPr>
            <w:tcW w:w="1812" w:type="dxa"/>
            <w:shd w:val="clear" w:color="auto" w:fill="FBD4B4" w:themeFill="accent6" w:themeFillTint="66"/>
          </w:tcPr>
          <w:p w14:paraId="72493DF5"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7EDAC275" w14:textId="2F54EA65"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4A12A0" w:rsidRPr="0029386D" w14:paraId="63B130C3"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171C4C6" w14:textId="09A9AA3D" w:rsidR="004A12A0" w:rsidRPr="006019B0" w:rsidRDefault="004A12A0" w:rsidP="000E7799">
            <w:pPr>
              <w:pStyle w:val="Attributes-SectionName"/>
              <w:rPr>
                <w:b/>
              </w:rPr>
            </w:pPr>
            <w:r w:rsidRPr="004A12A0">
              <w:rPr>
                <w:b/>
              </w:rPr>
              <w:t>Mediation Arbitration</w:t>
            </w:r>
          </w:p>
        </w:tc>
        <w:tc>
          <w:tcPr>
            <w:tcW w:w="1812" w:type="dxa"/>
            <w:shd w:val="clear" w:color="auto" w:fill="FBD4B4" w:themeFill="accent6" w:themeFillTint="66"/>
          </w:tcPr>
          <w:p w14:paraId="3496CC21"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1821CC8E" w14:textId="1E82EF29"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4A12A0" w:rsidRPr="0029386D" w14:paraId="22983C96" w14:textId="77777777" w:rsidTr="000E7799">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2064E6" w14:textId="04B4A633" w:rsidR="004A12A0" w:rsidRPr="006019B0" w:rsidRDefault="004A12A0" w:rsidP="000E7799">
            <w:pPr>
              <w:pStyle w:val="Attributes-SectionName"/>
              <w:rPr>
                <w:b/>
              </w:rPr>
            </w:pPr>
            <w:r w:rsidRPr="004A12A0">
              <w:rPr>
                <w:b/>
              </w:rPr>
              <w:t>Plaintiff MSJ</w:t>
            </w:r>
          </w:p>
        </w:tc>
        <w:tc>
          <w:tcPr>
            <w:tcW w:w="1812" w:type="dxa"/>
            <w:shd w:val="clear" w:color="auto" w:fill="FBD4B4" w:themeFill="accent6" w:themeFillTint="66"/>
          </w:tcPr>
          <w:p w14:paraId="36CB8C72"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39D7B06E" w14:textId="3D237DF4"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4A12A0" w:rsidRPr="0029386D" w14:paraId="1AFD708B"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906B1AF" w14:textId="6FAEEF9A" w:rsidR="004A12A0" w:rsidRPr="006019B0" w:rsidRDefault="004A12A0" w:rsidP="000E7799">
            <w:pPr>
              <w:pStyle w:val="Attributes-SectionName"/>
              <w:rPr>
                <w:b/>
              </w:rPr>
            </w:pPr>
            <w:r w:rsidRPr="004A12A0">
              <w:rPr>
                <w:b/>
              </w:rPr>
              <w:t>Defendant MSJ</w:t>
            </w:r>
          </w:p>
        </w:tc>
        <w:tc>
          <w:tcPr>
            <w:tcW w:w="1812" w:type="dxa"/>
            <w:shd w:val="clear" w:color="auto" w:fill="FBD4B4" w:themeFill="accent6" w:themeFillTint="66"/>
          </w:tcPr>
          <w:p w14:paraId="40DB8102"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3FF0FBEC" w14:textId="77777777"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4A12A0" w:rsidRPr="0029386D" w14:paraId="72EA15C8" w14:textId="77777777" w:rsidTr="000E7799">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7D335E1" w14:textId="49387E14" w:rsidR="004A12A0" w:rsidRPr="006019B0" w:rsidRDefault="004A12A0" w:rsidP="000E7799">
            <w:pPr>
              <w:pStyle w:val="Attributes-SectionName"/>
              <w:rPr>
                <w:b/>
              </w:rPr>
            </w:pPr>
            <w:r w:rsidRPr="004A12A0">
              <w:rPr>
                <w:b/>
              </w:rPr>
              <w:t>Trial</w:t>
            </w:r>
          </w:p>
        </w:tc>
        <w:tc>
          <w:tcPr>
            <w:tcW w:w="1812" w:type="dxa"/>
            <w:shd w:val="clear" w:color="auto" w:fill="FBD4B4" w:themeFill="accent6" w:themeFillTint="66"/>
          </w:tcPr>
          <w:p w14:paraId="4CC6A0C0" w14:textId="77777777" w:rsidR="004A12A0" w:rsidRPr="0029386D"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7B11BF70" w14:textId="77777777" w:rsidR="004A12A0" w:rsidRPr="006019B0" w:rsidRDefault="004A12A0" w:rsidP="000E7799">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4A12A0" w:rsidRPr="0029386D" w14:paraId="3F06CF40"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8065D93" w14:textId="77777777" w:rsidR="004A12A0" w:rsidRPr="006019B0" w:rsidRDefault="004A12A0" w:rsidP="000E7799">
            <w:pPr>
              <w:pStyle w:val="Attributes-SectionName"/>
              <w:rPr>
                <w:b/>
              </w:rPr>
            </w:pPr>
            <w:r>
              <w:rPr>
                <w:b/>
              </w:rPr>
              <w:t>Settlement</w:t>
            </w:r>
          </w:p>
        </w:tc>
        <w:tc>
          <w:tcPr>
            <w:tcW w:w="1812" w:type="dxa"/>
            <w:shd w:val="clear" w:color="auto" w:fill="FBD4B4" w:themeFill="accent6" w:themeFillTint="66"/>
          </w:tcPr>
          <w:p w14:paraId="77408DC4"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028B8F58"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r>
      <w:tr w:rsidR="004A12A0" w:rsidRPr="0029386D" w14:paraId="12ADF6FB"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2F83BBB4" w14:textId="2D92CFF1" w:rsidR="004A12A0" w:rsidRPr="001E1C3B" w:rsidRDefault="004A12A0" w:rsidP="000E7799">
            <w:pPr>
              <w:pStyle w:val="ListParagraph"/>
              <w:ind w:left="0"/>
              <w:jc w:val="left"/>
            </w:pPr>
            <w:r w:rsidRPr="004A12A0">
              <w:t>Initial Demand Sent</w:t>
            </w:r>
          </w:p>
        </w:tc>
        <w:tc>
          <w:tcPr>
            <w:tcW w:w="1812" w:type="dxa"/>
          </w:tcPr>
          <w:p w14:paraId="6BC4BD95" w14:textId="72DC54BB"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75A9EB1F" w14:textId="0E87338D" w:rsidR="004A12A0" w:rsidRPr="0029386D" w:rsidRDefault="005250F1" w:rsidP="000E7799">
            <w:pPr>
              <w:pStyle w:val="ListParagraph"/>
              <w:ind w:left="0"/>
              <w:cnfStyle w:val="000000000000" w:firstRow="0" w:lastRow="0" w:firstColumn="0" w:lastColumn="0" w:oddVBand="0" w:evenVBand="0" w:oddHBand="0" w:evenHBand="0" w:firstRowFirstColumn="0" w:firstRowLastColumn="0" w:lastRowFirstColumn="0" w:lastRowLastColumn="0"/>
            </w:pPr>
            <w:r>
              <w:t>New field</w:t>
            </w:r>
          </w:p>
        </w:tc>
      </w:tr>
      <w:tr w:rsidR="004A12A0" w:rsidRPr="0029386D" w14:paraId="30C6B6A3"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6E8B242" w14:textId="30D7A321" w:rsidR="004A12A0" w:rsidRPr="001E1C3B" w:rsidRDefault="004A12A0" w:rsidP="004A12A0">
            <w:pPr>
              <w:pStyle w:val="ListParagraph"/>
              <w:ind w:left="0"/>
              <w:jc w:val="left"/>
            </w:pPr>
            <w:r w:rsidRPr="004A12A0">
              <w:t>Counter Offer Received</w:t>
            </w:r>
          </w:p>
        </w:tc>
        <w:tc>
          <w:tcPr>
            <w:tcW w:w="1812" w:type="dxa"/>
          </w:tcPr>
          <w:p w14:paraId="180B54DD" w14:textId="6B92D873"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05C34F52" w14:textId="554C8874" w:rsidR="004A12A0" w:rsidRPr="0029386D" w:rsidRDefault="005250F1" w:rsidP="000E7799">
            <w:pPr>
              <w:pStyle w:val="ListParagraph"/>
              <w:ind w:left="0"/>
              <w:cnfStyle w:val="000000100000" w:firstRow="0" w:lastRow="0" w:firstColumn="0" w:lastColumn="0" w:oddVBand="0" w:evenVBand="0" w:oddHBand="1" w:evenHBand="0" w:firstRowFirstColumn="0" w:firstRowLastColumn="0" w:lastRowFirstColumn="0" w:lastRowLastColumn="0"/>
            </w:pPr>
            <w:r>
              <w:t>New field</w:t>
            </w:r>
          </w:p>
        </w:tc>
      </w:tr>
      <w:tr w:rsidR="004A12A0" w:rsidRPr="0029386D" w14:paraId="4E918FC8"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0349B182" w14:textId="77777777" w:rsidR="004A12A0" w:rsidRPr="001E1C3B" w:rsidRDefault="004A12A0" w:rsidP="000E7799">
            <w:pPr>
              <w:pStyle w:val="ListParagraph"/>
              <w:ind w:left="0"/>
              <w:jc w:val="left"/>
            </w:pPr>
            <w:r>
              <w:t>Settlement Date</w:t>
            </w:r>
          </w:p>
        </w:tc>
        <w:tc>
          <w:tcPr>
            <w:tcW w:w="1812" w:type="dxa"/>
          </w:tcPr>
          <w:p w14:paraId="3D2B77E2" w14:textId="77777777"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47A2E0A9" w14:textId="77777777" w:rsidR="004A12A0" w:rsidRPr="0029386D" w:rsidRDefault="004A12A0" w:rsidP="000E7799">
            <w:pPr>
              <w:pStyle w:val="ListParagraph"/>
              <w:ind w:left="0"/>
              <w:cnfStyle w:val="000000000000" w:firstRow="0" w:lastRow="0" w:firstColumn="0" w:lastColumn="0" w:oddVBand="0" w:evenVBand="0" w:oddHBand="0" w:evenHBand="0" w:firstRowFirstColumn="0" w:firstRowLastColumn="0" w:lastRowFirstColumn="0" w:lastRowLastColumn="0"/>
            </w:pPr>
            <w:r>
              <w:t>From migration: Sett. Date</w:t>
            </w:r>
          </w:p>
        </w:tc>
      </w:tr>
      <w:tr w:rsidR="004A12A0" w:rsidRPr="0029386D" w14:paraId="1BD85B3B"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45C412" w14:textId="77777777" w:rsidR="004A12A0" w:rsidRPr="001E1C3B" w:rsidRDefault="004A12A0" w:rsidP="000E7799">
            <w:pPr>
              <w:pStyle w:val="ListParagraph"/>
              <w:ind w:left="0"/>
              <w:jc w:val="left"/>
            </w:pPr>
            <w:r>
              <w:t>Settlement Amount</w:t>
            </w:r>
          </w:p>
        </w:tc>
        <w:tc>
          <w:tcPr>
            <w:tcW w:w="1812" w:type="dxa"/>
          </w:tcPr>
          <w:p w14:paraId="2C7FCD44" w14:textId="77777777"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3DF284AB" w14:textId="77777777" w:rsidR="004A12A0" w:rsidRPr="0029386D" w:rsidRDefault="004A12A0" w:rsidP="000E7799">
            <w:pPr>
              <w:pStyle w:val="ListParagraph"/>
              <w:ind w:left="0"/>
              <w:cnfStyle w:val="000000100000" w:firstRow="0" w:lastRow="0" w:firstColumn="0" w:lastColumn="0" w:oddVBand="0" w:evenVBand="0" w:oddHBand="1" w:evenHBand="0" w:firstRowFirstColumn="0" w:firstRowLastColumn="0" w:lastRowFirstColumn="0" w:lastRowLastColumn="0"/>
            </w:pPr>
            <w:r>
              <w:t>From migration: Sett. Amount</w:t>
            </w:r>
          </w:p>
        </w:tc>
      </w:tr>
      <w:tr w:rsidR="004A12A0" w:rsidRPr="0029386D" w14:paraId="40F1BC49"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5630A85F" w14:textId="77777777" w:rsidR="004A12A0" w:rsidRPr="001E1C3B" w:rsidRDefault="004A12A0" w:rsidP="000E7799">
            <w:pPr>
              <w:pStyle w:val="ListParagraph"/>
              <w:ind w:left="0"/>
              <w:jc w:val="left"/>
            </w:pPr>
            <w:r>
              <w:t>Settlement Principal %</w:t>
            </w:r>
          </w:p>
        </w:tc>
        <w:tc>
          <w:tcPr>
            <w:tcW w:w="1812" w:type="dxa"/>
          </w:tcPr>
          <w:p w14:paraId="23B8185C" w14:textId="77777777"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688B3EB6" w14:textId="77777777" w:rsidR="004A12A0" w:rsidRPr="0029386D" w:rsidRDefault="004A12A0" w:rsidP="000E7799">
            <w:pPr>
              <w:pStyle w:val="ListParagraph"/>
              <w:ind w:left="0"/>
              <w:cnfStyle w:val="000000000000" w:firstRow="0" w:lastRow="0" w:firstColumn="0" w:lastColumn="0" w:oddVBand="0" w:evenVBand="0" w:oddHBand="0" w:evenHBand="0" w:firstRowFirstColumn="0" w:firstRowLastColumn="0" w:lastRowFirstColumn="0" w:lastRowLastColumn="0"/>
            </w:pPr>
            <w:r>
              <w:t>From migration: Sett. Principal</w:t>
            </w:r>
          </w:p>
        </w:tc>
      </w:tr>
      <w:tr w:rsidR="004A12A0" w:rsidRPr="0029386D" w14:paraId="59E097C2"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4D11324" w14:textId="77777777" w:rsidR="004A12A0" w:rsidRPr="001E1C3B" w:rsidRDefault="004A12A0" w:rsidP="000E7799">
            <w:pPr>
              <w:pStyle w:val="ListParagraph"/>
              <w:ind w:left="0"/>
              <w:jc w:val="left"/>
            </w:pPr>
            <w:r>
              <w:lastRenderedPageBreak/>
              <w:t>Settlement Type</w:t>
            </w:r>
          </w:p>
        </w:tc>
        <w:tc>
          <w:tcPr>
            <w:tcW w:w="1812" w:type="dxa"/>
          </w:tcPr>
          <w:p w14:paraId="33D7FEA8" w14:textId="77777777" w:rsidR="004A12A0"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p w14:paraId="00513DD0" w14:textId="77777777" w:rsidR="004A12A0"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 CMO</w:t>
            </w:r>
          </w:p>
          <w:p w14:paraId="47BD12AE" w14:textId="77777777" w:rsidR="004A12A0"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 Litigation</w:t>
            </w:r>
          </w:p>
          <w:p w14:paraId="3B8266F1" w14:textId="77777777"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 Voluntary Payment</w:t>
            </w:r>
          </w:p>
        </w:tc>
        <w:tc>
          <w:tcPr>
            <w:tcW w:w="4110" w:type="dxa"/>
          </w:tcPr>
          <w:p w14:paraId="14B40997" w14:textId="77777777" w:rsidR="004A12A0" w:rsidRPr="0029386D" w:rsidRDefault="004A12A0" w:rsidP="000E7799">
            <w:pPr>
              <w:pStyle w:val="ListParagraph"/>
              <w:ind w:left="0"/>
              <w:cnfStyle w:val="000000100000" w:firstRow="0" w:lastRow="0" w:firstColumn="0" w:lastColumn="0" w:oddVBand="0" w:evenVBand="0" w:oddHBand="1" w:evenHBand="0" w:firstRowFirstColumn="0" w:firstRowLastColumn="0" w:lastRowFirstColumn="0" w:lastRowLastColumn="0"/>
            </w:pPr>
            <w:r>
              <w:t>From migration: Settlement Type</w:t>
            </w:r>
          </w:p>
        </w:tc>
      </w:tr>
      <w:tr w:rsidR="004A12A0" w:rsidRPr="0029386D" w14:paraId="20510558"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182AC645" w14:textId="77777777" w:rsidR="004A12A0" w:rsidRPr="001E1C3B" w:rsidRDefault="004A12A0" w:rsidP="000E7799">
            <w:pPr>
              <w:pStyle w:val="ListParagraph"/>
              <w:ind w:left="0"/>
              <w:jc w:val="left"/>
            </w:pPr>
            <w:r>
              <w:t>Sett. AF</w:t>
            </w:r>
          </w:p>
        </w:tc>
        <w:tc>
          <w:tcPr>
            <w:tcW w:w="1812" w:type="dxa"/>
          </w:tcPr>
          <w:p w14:paraId="3C0501E9" w14:textId="77777777"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27270E01" w14:textId="77777777" w:rsidR="004A12A0" w:rsidRPr="0029386D" w:rsidRDefault="004A12A0" w:rsidP="000E7799">
            <w:pPr>
              <w:pStyle w:val="ListParagraph"/>
              <w:ind w:left="0"/>
              <w:cnfStyle w:val="000000000000" w:firstRow="0" w:lastRow="0" w:firstColumn="0" w:lastColumn="0" w:oddVBand="0" w:evenVBand="0" w:oddHBand="0" w:evenHBand="0" w:firstRowFirstColumn="0" w:firstRowLastColumn="0" w:lastRowFirstColumn="0" w:lastRowLastColumn="0"/>
            </w:pPr>
            <w:r>
              <w:t>From migration: Sett. AF</w:t>
            </w:r>
          </w:p>
        </w:tc>
      </w:tr>
      <w:tr w:rsidR="004A12A0" w:rsidRPr="0029386D" w14:paraId="0F991121"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F46D7A9" w14:textId="77777777" w:rsidR="004A12A0" w:rsidRPr="001E1C3B" w:rsidRDefault="004A12A0" w:rsidP="000E7799">
            <w:pPr>
              <w:pStyle w:val="ListParagraph"/>
              <w:ind w:left="0"/>
              <w:jc w:val="left"/>
            </w:pPr>
            <w:r>
              <w:t>Settlement AF</w:t>
            </w:r>
          </w:p>
        </w:tc>
        <w:tc>
          <w:tcPr>
            <w:tcW w:w="1812" w:type="dxa"/>
          </w:tcPr>
          <w:p w14:paraId="3BCC4E4E" w14:textId="77777777" w:rsidR="004A12A0" w:rsidRPr="0029386D" w:rsidRDefault="004A12A0"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27E4CCFF" w14:textId="77777777" w:rsidR="004A12A0" w:rsidRPr="0029386D" w:rsidRDefault="004A12A0" w:rsidP="000E7799">
            <w:pPr>
              <w:pStyle w:val="ListParagraph"/>
              <w:ind w:left="0"/>
              <w:cnfStyle w:val="000000100000" w:firstRow="0" w:lastRow="0" w:firstColumn="0" w:lastColumn="0" w:oddVBand="0" w:evenVBand="0" w:oddHBand="1" w:evenHBand="0" w:firstRowFirstColumn="0" w:firstRowLastColumn="0" w:lastRowFirstColumn="0" w:lastRowLastColumn="0"/>
            </w:pPr>
            <w:r>
              <w:t>From migration: Settlement AF</w:t>
            </w:r>
          </w:p>
        </w:tc>
      </w:tr>
      <w:tr w:rsidR="004A12A0" w:rsidRPr="0029386D" w14:paraId="4633A29E"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7E32E531" w14:textId="77777777" w:rsidR="004A12A0" w:rsidRPr="001E1C3B" w:rsidRDefault="004A12A0" w:rsidP="000E7799">
            <w:pPr>
              <w:pStyle w:val="ListParagraph"/>
              <w:ind w:left="0"/>
              <w:jc w:val="left"/>
            </w:pPr>
            <w:r>
              <w:t>Sett. FF</w:t>
            </w:r>
          </w:p>
        </w:tc>
        <w:tc>
          <w:tcPr>
            <w:tcW w:w="1812" w:type="dxa"/>
          </w:tcPr>
          <w:p w14:paraId="018F9093" w14:textId="77777777" w:rsidR="004A12A0" w:rsidRPr="0029386D" w:rsidRDefault="004A12A0"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7BAA0FF8" w14:textId="77777777" w:rsidR="004A12A0" w:rsidRPr="0029386D" w:rsidRDefault="004A12A0" w:rsidP="000E7799">
            <w:pPr>
              <w:pStyle w:val="ListParagraph"/>
              <w:ind w:left="0"/>
              <w:cnfStyle w:val="000000000000" w:firstRow="0" w:lastRow="0" w:firstColumn="0" w:lastColumn="0" w:oddVBand="0" w:evenVBand="0" w:oddHBand="0" w:evenHBand="0" w:firstRowFirstColumn="0" w:firstRowLastColumn="0" w:lastRowFirstColumn="0" w:lastRowLastColumn="0"/>
            </w:pPr>
            <w:r>
              <w:t>From migration: Sett. FF</w:t>
            </w:r>
          </w:p>
        </w:tc>
      </w:tr>
      <w:tr w:rsidR="005250F1" w:rsidRPr="0029386D" w14:paraId="3DBC43FA"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040425" w14:textId="77777777" w:rsidR="005250F1" w:rsidRPr="001E1C3B" w:rsidRDefault="005250F1" w:rsidP="000E7799">
            <w:pPr>
              <w:pStyle w:val="ListParagraph"/>
              <w:ind w:left="0"/>
              <w:jc w:val="left"/>
            </w:pPr>
            <w:r w:rsidRPr="004A12A0">
              <w:t>Release Sent to client</w:t>
            </w:r>
          </w:p>
        </w:tc>
        <w:tc>
          <w:tcPr>
            <w:tcW w:w="1812" w:type="dxa"/>
          </w:tcPr>
          <w:p w14:paraId="521FCBDE" w14:textId="4889EF61" w:rsidR="005250F1" w:rsidRPr="0029386D" w:rsidRDefault="005250F1"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28DCE7FB" w14:textId="6A1E8F4C" w:rsidR="005250F1" w:rsidRPr="0029386D" w:rsidRDefault="005250F1" w:rsidP="000E7799">
            <w:pPr>
              <w:pStyle w:val="ListParagraph"/>
              <w:ind w:left="0"/>
              <w:cnfStyle w:val="000000100000" w:firstRow="0" w:lastRow="0" w:firstColumn="0" w:lastColumn="0" w:oddVBand="0" w:evenVBand="0" w:oddHBand="1" w:evenHBand="0" w:firstRowFirstColumn="0" w:firstRowLastColumn="0" w:lastRowFirstColumn="0" w:lastRowLastColumn="0"/>
            </w:pPr>
            <w:r>
              <w:t>New field</w:t>
            </w:r>
          </w:p>
        </w:tc>
      </w:tr>
      <w:tr w:rsidR="005250F1" w:rsidRPr="0029386D" w14:paraId="445F64A1"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7A88A5B5" w14:textId="522CC30A" w:rsidR="005250F1" w:rsidRPr="001E1C3B" w:rsidRDefault="005250F1" w:rsidP="000E7799">
            <w:pPr>
              <w:pStyle w:val="ListParagraph"/>
              <w:ind w:left="0"/>
              <w:jc w:val="left"/>
            </w:pPr>
            <w:r w:rsidRPr="005250F1">
              <w:t>Executed Release Sent to OC</w:t>
            </w:r>
          </w:p>
        </w:tc>
        <w:tc>
          <w:tcPr>
            <w:tcW w:w="1812" w:type="dxa"/>
          </w:tcPr>
          <w:p w14:paraId="674A136D" w14:textId="1146918B" w:rsidR="005250F1" w:rsidRPr="0029386D" w:rsidRDefault="005250F1"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1FD83469" w14:textId="3C92CAEE" w:rsidR="005250F1" w:rsidRPr="0029386D" w:rsidRDefault="005250F1" w:rsidP="000E7799">
            <w:pPr>
              <w:pStyle w:val="ListParagraph"/>
              <w:ind w:left="0"/>
              <w:cnfStyle w:val="000000000000" w:firstRow="0" w:lastRow="0" w:firstColumn="0" w:lastColumn="0" w:oddVBand="0" w:evenVBand="0" w:oddHBand="0" w:evenHBand="0" w:firstRowFirstColumn="0" w:firstRowLastColumn="0" w:lastRowFirstColumn="0" w:lastRowLastColumn="0"/>
            </w:pPr>
            <w:r>
              <w:t>New field</w:t>
            </w:r>
          </w:p>
        </w:tc>
      </w:tr>
      <w:tr w:rsidR="005250F1" w:rsidRPr="0029386D" w14:paraId="58CB8544"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A44F14" w14:textId="113B5F45" w:rsidR="005250F1" w:rsidRPr="001E1C3B" w:rsidRDefault="005250F1" w:rsidP="000E7799">
            <w:pPr>
              <w:pStyle w:val="ListParagraph"/>
              <w:ind w:left="0"/>
              <w:jc w:val="left"/>
            </w:pPr>
            <w:r w:rsidRPr="005250F1">
              <w:t>Motion to Compel Settlement</w:t>
            </w:r>
          </w:p>
        </w:tc>
        <w:tc>
          <w:tcPr>
            <w:tcW w:w="1812" w:type="dxa"/>
          </w:tcPr>
          <w:p w14:paraId="2C7A7CE5" w14:textId="62A469D5" w:rsidR="005250F1" w:rsidRPr="0029386D" w:rsidRDefault="005250F1"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721633BB" w14:textId="2D088C34" w:rsidR="005250F1" w:rsidRPr="0029386D" w:rsidRDefault="005250F1" w:rsidP="000E7799">
            <w:pPr>
              <w:pStyle w:val="ListParagraph"/>
              <w:ind w:left="0"/>
              <w:cnfStyle w:val="000000100000" w:firstRow="0" w:lastRow="0" w:firstColumn="0" w:lastColumn="0" w:oddVBand="0" w:evenVBand="0" w:oddHBand="1" w:evenHBand="0" w:firstRowFirstColumn="0" w:firstRowLastColumn="0" w:lastRowFirstColumn="0" w:lastRowLastColumn="0"/>
            </w:pPr>
            <w:r>
              <w:t>New field</w:t>
            </w:r>
          </w:p>
        </w:tc>
      </w:tr>
      <w:tr w:rsidR="004A12A0" w:rsidRPr="0029386D" w14:paraId="6AD1327C"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316DC126" w14:textId="17EBE458" w:rsidR="004A12A0" w:rsidRPr="001E1C3B" w:rsidRDefault="005250F1" w:rsidP="000E7799">
            <w:pPr>
              <w:pStyle w:val="ListParagraph"/>
              <w:ind w:left="0"/>
              <w:jc w:val="left"/>
            </w:pPr>
            <w:r w:rsidRPr="005250F1">
              <w:t>Settlement Payment Received</w:t>
            </w:r>
          </w:p>
        </w:tc>
        <w:tc>
          <w:tcPr>
            <w:tcW w:w="1812" w:type="dxa"/>
          </w:tcPr>
          <w:p w14:paraId="5A97A68B" w14:textId="36A003F6" w:rsidR="004A12A0" w:rsidRPr="0029386D" w:rsidRDefault="005250F1"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06DD173D" w14:textId="731CD08E" w:rsidR="004A12A0" w:rsidRPr="0029386D" w:rsidRDefault="005250F1" w:rsidP="000E7799">
            <w:pPr>
              <w:pStyle w:val="ListParagraph"/>
              <w:ind w:left="0"/>
              <w:cnfStyle w:val="000000000000" w:firstRow="0" w:lastRow="0" w:firstColumn="0" w:lastColumn="0" w:oddVBand="0" w:evenVBand="0" w:oddHBand="0" w:evenHBand="0" w:firstRowFirstColumn="0" w:firstRowLastColumn="0" w:lastRowFirstColumn="0" w:lastRowLastColumn="0"/>
            </w:pPr>
            <w:r>
              <w:t>New field</w:t>
            </w:r>
          </w:p>
        </w:tc>
      </w:tr>
      <w:tr w:rsidR="004A12A0" w:rsidRPr="0029386D" w14:paraId="0EA4B09D" w14:textId="77777777" w:rsidTr="000E7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6CF3DE4" w14:textId="395B715F" w:rsidR="004A12A0" w:rsidRPr="006019B0" w:rsidRDefault="004A12A0" w:rsidP="000E7799">
            <w:pPr>
              <w:pStyle w:val="Attributes-SectionName"/>
              <w:rPr>
                <w:b/>
              </w:rPr>
            </w:pPr>
            <w:r w:rsidRPr="004A12A0">
              <w:rPr>
                <w:b/>
              </w:rPr>
              <w:t>Appeal</w:t>
            </w:r>
          </w:p>
        </w:tc>
        <w:tc>
          <w:tcPr>
            <w:tcW w:w="1812" w:type="dxa"/>
            <w:shd w:val="clear" w:color="auto" w:fill="FBD4B4" w:themeFill="accent6" w:themeFillTint="66"/>
          </w:tcPr>
          <w:p w14:paraId="5785FB50" w14:textId="77777777" w:rsidR="004A12A0" w:rsidRPr="0029386D"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A0721B3" w14:textId="77777777" w:rsidR="004A12A0" w:rsidRPr="006019B0" w:rsidRDefault="004A12A0" w:rsidP="000E7799">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5250F1" w:rsidRPr="0029386D" w14:paraId="3A6A92D9" w14:textId="77777777" w:rsidTr="000E7799">
        <w:tc>
          <w:tcPr>
            <w:cnfStyle w:val="001000000000" w:firstRow="0" w:lastRow="0" w:firstColumn="1" w:lastColumn="0" w:oddVBand="0" w:evenVBand="0" w:oddHBand="0" w:evenHBand="0" w:firstRowFirstColumn="0" w:firstRowLastColumn="0" w:lastRowFirstColumn="0" w:lastRowLastColumn="0"/>
            <w:tcW w:w="2093" w:type="dxa"/>
          </w:tcPr>
          <w:p w14:paraId="1D069D63" w14:textId="74F2B3BB" w:rsidR="005250F1" w:rsidRPr="001E1C3B" w:rsidRDefault="005250F1" w:rsidP="000E7799">
            <w:pPr>
              <w:pStyle w:val="ListParagraph"/>
              <w:ind w:left="0"/>
              <w:jc w:val="left"/>
            </w:pPr>
            <w:r w:rsidRPr="005250F1">
              <w:t>Notice of Appeal</w:t>
            </w:r>
          </w:p>
        </w:tc>
        <w:tc>
          <w:tcPr>
            <w:tcW w:w="1812" w:type="dxa"/>
          </w:tcPr>
          <w:p w14:paraId="21D093A4" w14:textId="77777777" w:rsidR="005250F1" w:rsidRPr="0029386D" w:rsidRDefault="005250F1"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59BCC8A7" w14:textId="77777777" w:rsidR="005250F1" w:rsidRPr="0029386D" w:rsidRDefault="005250F1" w:rsidP="000E7799">
            <w:pPr>
              <w:pStyle w:val="ListParagraph"/>
              <w:ind w:left="0"/>
              <w:cnfStyle w:val="000000000000" w:firstRow="0" w:lastRow="0" w:firstColumn="0" w:lastColumn="0" w:oddVBand="0" w:evenVBand="0" w:oddHBand="0" w:evenHBand="0" w:firstRowFirstColumn="0" w:firstRowLastColumn="0" w:lastRowFirstColumn="0" w:lastRowLastColumn="0"/>
            </w:pPr>
            <w:r>
              <w:t>New field</w:t>
            </w:r>
          </w:p>
        </w:tc>
      </w:tr>
      <w:tr w:rsidR="0060229E" w:rsidRPr="0029386D" w14:paraId="647C210D"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964CB79" w14:textId="6A184A4E" w:rsidR="0060229E" w:rsidRPr="006019B0" w:rsidRDefault="0060229E" w:rsidP="00523B58">
            <w:pPr>
              <w:pStyle w:val="Attributes-SectionName"/>
              <w:rPr>
                <w:b/>
              </w:rPr>
            </w:pPr>
            <w:r>
              <w:rPr>
                <w:b/>
              </w:rPr>
              <w:t>Migration</w:t>
            </w:r>
          </w:p>
        </w:tc>
        <w:tc>
          <w:tcPr>
            <w:tcW w:w="1812" w:type="dxa"/>
            <w:shd w:val="clear" w:color="auto" w:fill="FBD4B4" w:themeFill="accent6" w:themeFillTint="66"/>
          </w:tcPr>
          <w:p w14:paraId="1ADEAD16" w14:textId="77777777" w:rsidR="0060229E" w:rsidRPr="0029386D" w:rsidRDefault="0060229E" w:rsidP="00523B58">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6BA2ED72" w14:textId="05789582" w:rsidR="0060229E" w:rsidRPr="001640A1" w:rsidRDefault="0060229E" w:rsidP="00EA52EA">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1640A1">
              <w:rPr>
                <w:b w:val="0"/>
              </w:rPr>
              <w:t xml:space="preserve">Only </w:t>
            </w:r>
            <w:r>
              <w:rPr>
                <w:b w:val="0"/>
              </w:rPr>
              <w:t>fields that are not listed in other sections are copied here. Migrate from fields with the same names (without “LS” prefix)</w:t>
            </w:r>
          </w:p>
        </w:tc>
      </w:tr>
      <w:tr w:rsidR="0060229E" w:rsidRPr="0029386D" w14:paraId="205FEA3E"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1A2FAB7F" w14:textId="77777777" w:rsidR="0060229E" w:rsidRPr="00A92358" w:rsidRDefault="0060229E" w:rsidP="00DC2AF5">
            <w:pPr>
              <w:pStyle w:val="ListParagraph"/>
              <w:ind w:left="0"/>
              <w:jc w:val="left"/>
            </w:pPr>
            <w:r>
              <w:t>LS Adjuster email</w:t>
            </w:r>
          </w:p>
        </w:tc>
        <w:tc>
          <w:tcPr>
            <w:tcW w:w="1812" w:type="dxa"/>
          </w:tcPr>
          <w:p w14:paraId="31D2E375"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Text, Directly from migration</w:t>
            </w:r>
          </w:p>
        </w:tc>
        <w:tc>
          <w:tcPr>
            <w:tcW w:w="4110" w:type="dxa"/>
          </w:tcPr>
          <w:p w14:paraId="026CBB73" w14:textId="48671456"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r>
              <w:t>Not used in normal flow, as this email is accessible through reference to Adjuster</w:t>
            </w:r>
          </w:p>
        </w:tc>
      </w:tr>
      <w:tr w:rsidR="0060229E" w:rsidRPr="0029386D" w14:paraId="692500E8"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5FC5F2A" w14:textId="77777777" w:rsidR="0060229E" w:rsidRPr="00A92358" w:rsidRDefault="0060229E" w:rsidP="00DC2AF5">
            <w:pPr>
              <w:pStyle w:val="ListParagraph"/>
              <w:ind w:left="0"/>
              <w:jc w:val="left"/>
            </w:pPr>
            <w:r>
              <w:t>LS Insured email</w:t>
            </w:r>
          </w:p>
        </w:tc>
        <w:tc>
          <w:tcPr>
            <w:tcW w:w="1812" w:type="dxa"/>
          </w:tcPr>
          <w:p w14:paraId="1DDBC28D"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Text, Directly from migration</w:t>
            </w:r>
          </w:p>
        </w:tc>
        <w:tc>
          <w:tcPr>
            <w:tcW w:w="4110" w:type="dxa"/>
          </w:tcPr>
          <w:p w14:paraId="12C34B1B" w14:textId="425AF5E6"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r>
              <w:t>Not used in normal flow, as this email is accessible through reference to Insured</w:t>
            </w:r>
          </w:p>
        </w:tc>
      </w:tr>
      <w:tr w:rsidR="0060229E" w:rsidRPr="0029386D" w14:paraId="0A718670"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48AC14E3" w14:textId="7C6A7154" w:rsidR="0060229E" w:rsidRPr="00A92358" w:rsidRDefault="0060229E" w:rsidP="00DC2AF5">
            <w:pPr>
              <w:pStyle w:val="ListParagraph"/>
              <w:ind w:left="0"/>
              <w:jc w:val="left"/>
            </w:pPr>
            <w:r>
              <w:t>LS OC email</w:t>
            </w:r>
          </w:p>
        </w:tc>
        <w:tc>
          <w:tcPr>
            <w:tcW w:w="1812" w:type="dxa"/>
          </w:tcPr>
          <w:p w14:paraId="0CAA2FCB" w14:textId="77777777"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Text, Directly from migration</w:t>
            </w:r>
          </w:p>
        </w:tc>
        <w:tc>
          <w:tcPr>
            <w:tcW w:w="4110" w:type="dxa"/>
          </w:tcPr>
          <w:p w14:paraId="77F844BA" w14:textId="2525CDC1" w:rsidR="0060229E" w:rsidRPr="0029386D" w:rsidRDefault="0060229E" w:rsidP="00523B58">
            <w:pPr>
              <w:pStyle w:val="ListParagraph"/>
              <w:ind w:left="0"/>
              <w:cnfStyle w:val="000000000000" w:firstRow="0" w:lastRow="0" w:firstColumn="0" w:lastColumn="0" w:oddVBand="0" w:evenVBand="0" w:oddHBand="0" w:evenHBand="0" w:firstRowFirstColumn="0" w:firstRowLastColumn="0" w:lastRowFirstColumn="0" w:lastRowLastColumn="0"/>
            </w:pPr>
            <w:r>
              <w:t>Not used in normal flow, as this email is accessible through reference to Opposing Counsel</w:t>
            </w:r>
          </w:p>
        </w:tc>
      </w:tr>
      <w:tr w:rsidR="0060229E" w:rsidRPr="0029386D" w14:paraId="284C823B"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823F26" w14:textId="5E4868F7" w:rsidR="0060229E" w:rsidRPr="00A92358" w:rsidRDefault="0060229E" w:rsidP="00523B58">
            <w:pPr>
              <w:pStyle w:val="ListParagraph"/>
              <w:ind w:left="0"/>
              <w:jc w:val="left"/>
            </w:pPr>
            <w:r>
              <w:t>LS Suit Balance</w:t>
            </w:r>
          </w:p>
        </w:tc>
        <w:tc>
          <w:tcPr>
            <w:tcW w:w="1812" w:type="dxa"/>
          </w:tcPr>
          <w:p w14:paraId="57BD40DD" w14:textId="3762AEF9"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Directly from migration</w:t>
            </w:r>
          </w:p>
        </w:tc>
        <w:tc>
          <w:tcPr>
            <w:tcW w:w="4110" w:type="dxa"/>
          </w:tcPr>
          <w:p w14:paraId="126E30A2" w14:textId="77777777" w:rsidR="0060229E" w:rsidRPr="0029386D" w:rsidRDefault="0060229E"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5C6B47FC"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1A2CE0EF" w14:textId="735624EA" w:rsidR="0060229E" w:rsidRPr="00A92358" w:rsidRDefault="0060229E" w:rsidP="00523B58">
            <w:pPr>
              <w:pStyle w:val="ListParagraph"/>
              <w:ind w:left="0"/>
              <w:jc w:val="left"/>
            </w:pPr>
            <w:r>
              <w:t xml:space="preserve">LS </w:t>
            </w:r>
            <w:r w:rsidRPr="00523B58">
              <w:t>Claim Balance</w:t>
            </w:r>
          </w:p>
        </w:tc>
        <w:tc>
          <w:tcPr>
            <w:tcW w:w="1812" w:type="dxa"/>
          </w:tcPr>
          <w:p w14:paraId="46BDFFF3" w14:textId="7A6209EA"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 Directly from migration</w:t>
            </w:r>
          </w:p>
        </w:tc>
        <w:tc>
          <w:tcPr>
            <w:tcW w:w="4110" w:type="dxa"/>
          </w:tcPr>
          <w:p w14:paraId="0210DFED" w14:textId="77777777" w:rsidR="0060229E" w:rsidRPr="0029386D" w:rsidRDefault="0060229E"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5F1FAFE2"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E5DC695" w14:textId="44980F17" w:rsidR="0060229E" w:rsidRPr="00A92358" w:rsidRDefault="0060229E" w:rsidP="00523B58">
            <w:pPr>
              <w:pStyle w:val="ListParagraph"/>
              <w:ind w:left="0"/>
              <w:jc w:val="left"/>
            </w:pPr>
            <w:r>
              <w:lastRenderedPageBreak/>
              <w:t xml:space="preserve">LS </w:t>
            </w:r>
            <w:r w:rsidRPr="00523B58">
              <w:t>Collection Payment</w:t>
            </w:r>
          </w:p>
        </w:tc>
        <w:tc>
          <w:tcPr>
            <w:tcW w:w="1812" w:type="dxa"/>
          </w:tcPr>
          <w:p w14:paraId="1E983BE4" w14:textId="0B3C558B"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Directly from migration</w:t>
            </w:r>
          </w:p>
        </w:tc>
        <w:tc>
          <w:tcPr>
            <w:tcW w:w="4110" w:type="dxa"/>
          </w:tcPr>
          <w:p w14:paraId="513E53BF" w14:textId="77777777" w:rsidR="0060229E" w:rsidRPr="0029386D" w:rsidRDefault="0060229E"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7BE03455"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6FECCB5B" w14:textId="6F21ED8C" w:rsidR="0060229E" w:rsidRPr="00A92358" w:rsidRDefault="0060229E" w:rsidP="00523B58">
            <w:pPr>
              <w:pStyle w:val="ListParagraph"/>
              <w:ind w:left="0"/>
              <w:jc w:val="left"/>
            </w:pPr>
            <w:r>
              <w:t>LS Date Opened</w:t>
            </w:r>
          </w:p>
        </w:tc>
        <w:tc>
          <w:tcPr>
            <w:tcW w:w="1812" w:type="dxa"/>
          </w:tcPr>
          <w:p w14:paraId="6A42457C" w14:textId="5306076B"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Date, Directly from migration</w:t>
            </w:r>
          </w:p>
        </w:tc>
        <w:tc>
          <w:tcPr>
            <w:tcW w:w="4110" w:type="dxa"/>
          </w:tcPr>
          <w:p w14:paraId="0B70A7C0" w14:textId="12920AD1" w:rsidR="0060229E" w:rsidRPr="0029386D" w:rsidRDefault="0060229E"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6FD13DFB"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4F63587" w14:textId="77777777" w:rsidR="0060229E" w:rsidRPr="00A92358" w:rsidRDefault="0060229E" w:rsidP="00DC2AF5">
            <w:pPr>
              <w:pStyle w:val="ListParagraph"/>
              <w:ind w:left="0"/>
              <w:jc w:val="left"/>
            </w:pPr>
            <w:r>
              <w:t xml:space="preserve">LS </w:t>
            </w:r>
            <w:r w:rsidRPr="00EA52EA">
              <w:t>Fee Schedule</w:t>
            </w:r>
          </w:p>
        </w:tc>
        <w:tc>
          <w:tcPr>
            <w:tcW w:w="1812" w:type="dxa"/>
          </w:tcPr>
          <w:p w14:paraId="0470689E"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Directly from migration</w:t>
            </w:r>
          </w:p>
        </w:tc>
        <w:tc>
          <w:tcPr>
            <w:tcW w:w="4110" w:type="dxa"/>
          </w:tcPr>
          <w:p w14:paraId="676A3071"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25CD85B7"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4943CBB5" w14:textId="46E85BF2" w:rsidR="0060229E" w:rsidRPr="00A92358" w:rsidRDefault="0060229E" w:rsidP="00DC2AF5">
            <w:pPr>
              <w:pStyle w:val="ListParagraph"/>
              <w:ind w:left="0"/>
              <w:jc w:val="left"/>
            </w:pPr>
            <w:r>
              <w:t>LS Hearing Date</w:t>
            </w:r>
          </w:p>
        </w:tc>
        <w:tc>
          <w:tcPr>
            <w:tcW w:w="1812" w:type="dxa"/>
          </w:tcPr>
          <w:p w14:paraId="48EAAC9B" w14:textId="27508DEB"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Date, Directly from migration</w:t>
            </w:r>
          </w:p>
        </w:tc>
        <w:tc>
          <w:tcPr>
            <w:tcW w:w="4110" w:type="dxa"/>
          </w:tcPr>
          <w:p w14:paraId="6DEC8595" w14:textId="7894D04C"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r>
              <w:t>In normal flow Hearings are added as Events</w:t>
            </w:r>
          </w:p>
        </w:tc>
      </w:tr>
      <w:tr w:rsidR="0060229E" w:rsidRPr="0029386D" w14:paraId="46ECD8E8"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EEF1A1" w14:textId="13F5B714" w:rsidR="0060229E" w:rsidRPr="00A92358" w:rsidRDefault="0060229E" w:rsidP="00DC2AF5">
            <w:pPr>
              <w:pStyle w:val="ListParagraph"/>
              <w:ind w:left="0"/>
              <w:jc w:val="left"/>
            </w:pPr>
            <w:r>
              <w:t>LS Opened by</w:t>
            </w:r>
          </w:p>
        </w:tc>
        <w:tc>
          <w:tcPr>
            <w:tcW w:w="1812" w:type="dxa"/>
          </w:tcPr>
          <w:p w14:paraId="39B869CE" w14:textId="213C6B9C"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Text, Directly from migration</w:t>
            </w:r>
          </w:p>
        </w:tc>
        <w:tc>
          <w:tcPr>
            <w:tcW w:w="4110" w:type="dxa"/>
          </w:tcPr>
          <w:p w14:paraId="72BFE624" w14:textId="12770C2E"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r>
              <w:t>In normal flow Created by is used</w:t>
            </w:r>
          </w:p>
        </w:tc>
      </w:tr>
      <w:tr w:rsidR="0060229E" w:rsidRPr="0029386D" w14:paraId="5D8AE211"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695B8C58" w14:textId="77777777" w:rsidR="0060229E" w:rsidRPr="00A92358" w:rsidRDefault="0060229E" w:rsidP="000E7799">
            <w:pPr>
              <w:pStyle w:val="ListParagraph"/>
              <w:ind w:left="0"/>
              <w:jc w:val="left"/>
            </w:pPr>
            <w:r>
              <w:t>LS Portfolio Name</w:t>
            </w:r>
          </w:p>
        </w:tc>
        <w:tc>
          <w:tcPr>
            <w:tcW w:w="1812" w:type="dxa"/>
          </w:tcPr>
          <w:p w14:paraId="782404FA"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Text, Directly from migration</w:t>
            </w:r>
          </w:p>
        </w:tc>
        <w:tc>
          <w:tcPr>
            <w:tcW w:w="4110" w:type="dxa"/>
          </w:tcPr>
          <w:p w14:paraId="18DFD213" w14:textId="77777777" w:rsidR="0060229E" w:rsidRPr="0029386D"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r>
              <w:t>In normal flow Portfolios are added on Portfolios tab (many to one)</w:t>
            </w:r>
          </w:p>
        </w:tc>
      </w:tr>
      <w:tr w:rsidR="0060229E" w:rsidRPr="0029386D" w14:paraId="23C37CED"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FE40D63" w14:textId="0C24CCA0" w:rsidR="0060229E" w:rsidRPr="00A92358" w:rsidRDefault="0060229E" w:rsidP="005C5D7F">
            <w:pPr>
              <w:pStyle w:val="ListParagraph"/>
              <w:ind w:left="0"/>
              <w:jc w:val="left"/>
            </w:pPr>
            <w:r>
              <w:t xml:space="preserve">LS </w:t>
            </w:r>
            <w:r w:rsidRPr="008575C0">
              <w:t>Voluntary Principal Payment</w:t>
            </w:r>
          </w:p>
        </w:tc>
        <w:tc>
          <w:tcPr>
            <w:tcW w:w="1812" w:type="dxa"/>
          </w:tcPr>
          <w:p w14:paraId="2AE2631C" w14:textId="573B5651"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Directly from migration</w:t>
            </w:r>
          </w:p>
        </w:tc>
        <w:tc>
          <w:tcPr>
            <w:tcW w:w="4110" w:type="dxa"/>
          </w:tcPr>
          <w:p w14:paraId="4A010256" w14:textId="6B79523F" w:rsidR="0060229E" w:rsidRPr="0029386D" w:rsidRDefault="0060229E" w:rsidP="0016545E">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064B1443" w14:textId="77777777" w:rsidTr="005A2F1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97375F6" w14:textId="05BD2ED0" w:rsidR="0060229E" w:rsidRPr="006019B0" w:rsidRDefault="0060229E" w:rsidP="00EA52EA">
            <w:pPr>
              <w:pStyle w:val="Attributes-SectionName"/>
              <w:rPr>
                <w:b/>
              </w:rPr>
            </w:pPr>
            <w:r>
              <w:rPr>
                <w:b/>
              </w:rPr>
              <w:t>Other - Litigation</w:t>
            </w:r>
          </w:p>
        </w:tc>
        <w:tc>
          <w:tcPr>
            <w:tcW w:w="1812" w:type="dxa"/>
            <w:shd w:val="clear" w:color="auto" w:fill="FBD4B4" w:themeFill="accent6" w:themeFillTint="66"/>
          </w:tcPr>
          <w:p w14:paraId="6D812B64" w14:textId="77777777" w:rsidR="0060229E" w:rsidRPr="001640A1" w:rsidRDefault="0060229E" w:rsidP="00523B58">
            <w:pPr>
              <w:pStyle w:val="Attributes-SectionName"/>
              <w:cnfStyle w:val="000000000000" w:firstRow="0" w:lastRow="0" w:firstColumn="0" w:lastColumn="0" w:oddVBand="0" w:evenVBand="0" w:oddHBand="0" w:evenHBand="0" w:firstRowFirstColumn="0" w:firstRowLastColumn="0" w:lastRowFirstColumn="0" w:lastRowLastColumn="0"/>
              <w:rPr>
                <w:b w:val="0"/>
              </w:rPr>
            </w:pPr>
          </w:p>
        </w:tc>
        <w:tc>
          <w:tcPr>
            <w:tcW w:w="4110" w:type="dxa"/>
            <w:shd w:val="clear" w:color="auto" w:fill="FBD4B4" w:themeFill="accent6" w:themeFillTint="66"/>
          </w:tcPr>
          <w:p w14:paraId="0F6A910B" w14:textId="420A9627" w:rsidR="0060229E" w:rsidRPr="001640A1" w:rsidRDefault="0060229E" w:rsidP="00DC2AF5">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1640A1">
              <w:rPr>
                <w:b w:val="0"/>
              </w:rPr>
              <w:t xml:space="preserve">There are </w:t>
            </w:r>
            <w:r>
              <w:rPr>
                <w:b w:val="0"/>
              </w:rPr>
              <w:t xml:space="preserve">some </w:t>
            </w:r>
            <w:r w:rsidRPr="001640A1">
              <w:rPr>
                <w:b w:val="0"/>
              </w:rPr>
              <w:t>fields from LS Advanced Case Search – in which section should they be placed?</w:t>
            </w:r>
          </w:p>
        </w:tc>
      </w:tr>
      <w:tr w:rsidR="0060229E" w:rsidRPr="0029386D" w14:paraId="1A6A1261"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95509D6" w14:textId="4E38C9AC" w:rsidR="0060229E" w:rsidRPr="001E1C3B" w:rsidRDefault="0060229E" w:rsidP="005C5D7F">
            <w:pPr>
              <w:pStyle w:val="ListParagraph"/>
              <w:ind w:left="0"/>
              <w:jc w:val="left"/>
            </w:pPr>
            <w:r>
              <w:t>P</w:t>
            </w:r>
            <w:r w:rsidRPr="00354E9E">
              <w:t>retrial Conf Date</w:t>
            </w:r>
          </w:p>
        </w:tc>
        <w:tc>
          <w:tcPr>
            <w:tcW w:w="1812" w:type="dxa"/>
          </w:tcPr>
          <w:p w14:paraId="1E6712C3" w14:textId="289E58F0"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73478945" w14:textId="3B27EAFC" w:rsidR="0060229E" w:rsidRPr="0029386D" w:rsidRDefault="0060229E" w:rsidP="005C5D7F">
            <w:pPr>
              <w:pStyle w:val="ListParagraph"/>
              <w:ind w:left="0"/>
              <w:cnfStyle w:val="000000100000" w:firstRow="0" w:lastRow="0" w:firstColumn="0" w:lastColumn="0" w:oddVBand="0" w:evenVBand="0" w:oddHBand="1" w:evenHBand="0" w:firstRowFirstColumn="0" w:firstRowLastColumn="0" w:lastRowFirstColumn="0" w:lastRowLastColumn="0"/>
            </w:pPr>
            <w:r>
              <w:t>From migration: P</w:t>
            </w:r>
            <w:r w:rsidRPr="00354E9E">
              <w:t>retrial Conf Date</w:t>
            </w:r>
          </w:p>
        </w:tc>
      </w:tr>
      <w:tr w:rsidR="0060229E" w:rsidRPr="0029386D" w14:paraId="1DD82958"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724FE5E2" w14:textId="7235D598" w:rsidR="0060229E" w:rsidRPr="001E1C3B" w:rsidRDefault="0060229E" w:rsidP="00523B58">
            <w:pPr>
              <w:pStyle w:val="ListParagraph"/>
              <w:ind w:left="0"/>
              <w:jc w:val="left"/>
            </w:pPr>
            <w:r>
              <w:t>Denial Reasons</w:t>
            </w:r>
          </w:p>
        </w:tc>
        <w:tc>
          <w:tcPr>
            <w:tcW w:w="1812" w:type="dxa"/>
          </w:tcPr>
          <w:p w14:paraId="7E32F659" w14:textId="1650225B" w:rsidR="0060229E" w:rsidRPr="0029386D" w:rsidRDefault="0060229E" w:rsidP="00523B58">
            <w:pPr>
              <w:pStyle w:val="ListParagraph"/>
              <w:ind w:left="0"/>
              <w:jc w:val="left"/>
              <w:cnfStyle w:val="000000000000" w:firstRow="0" w:lastRow="0" w:firstColumn="0" w:lastColumn="0" w:oddVBand="0" w:evenVBand="0" w:oddHBand="0" w:evenHBand="0" w:firstRowFirstColumn="0" w:firstRowLastColumn="0" w:lastRowFirstColumn="0" w:lastRowLastColumn="0"/>
            </w:pPr>
            <w:r>
              <w:t>Multiple choice picklist</w:t>
            </w:r>
          </w:p>
        </w:tc>
        <w:tc>
          <w:tcPr>
            <w:tcW w:w="4110" w:type="dxa"/>
          </w:tcPr>
          <w:p w14:paraId="0421C03A" w14:textId="7EFA38AB" w:rsidR="0060229E" w:rsidRPr="0029386D" w:rsidRDefault="0060229E" w:rsidP="00523B58">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1434509D"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8B6D842" w14:textId="5F2A169F" w:rsidR="0060229E" w:rsidRPr="001E1C3B" w:rsidRDefault="0060229E" w:rsidP="00523B58">
            <w:pPr>
              <w:pStyle w:val="ListParagraph"/>
              <w:ind w:left="0"/>
              <w:jc w:val="left"/>
            </w:pPr>
            <w:r>
              <w:t>Opposing Counsel</w:t>
            </w:r>
          </w:p>
        </w:tc>
        <w:tc>
          <w:tcPr>
            <w:tcW w:w="1812" w:type="dxa"/>
          </w:tcPr>
          <w:p w14:paraId="699313CC" w14:textId="2BDDB1F3" w:rsidR="0060229E" w:rsidRPr="0029386D" w:rsidRDefault="0060229E" w:rsidP="00523B5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Attorneys, with filter on Opposing Counsels</w:t>
            </w:r>
          </w:p>
        </w:tc>
        <w:tc>
          <w:tcPr>
            <w:tcW w:w="4110" w:type="dxa"/>
          </w:tcPr>
          <w:p w14:paraId="4A6B5F50" w14:textId="42FDEBCB" w:rsidR="0060229E" w:rsidRPr="0029386D" w:rsidRDefault="0060229E" w:rsidP="00523B58">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302B1D" w14:paraId="6889C1B5" w14:textId="77777777" w:rsidTr="001640A1">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581F345" w14:textId="77777777" w:rsidR="0060229E" w:rsidRPr="00302B1D" w:rsidRDefault="0060229E" w:rsidP="000E7799">
            <w:pPr>
              <w:pStyle w:val="Attributes-SectionName"/>
              <w:rPr>
                <w:b/>
              </w:rPr>
            </w:pPr>
            <w:r>
              <w:rPr>
                <w:b/>
              </w:rPr>
              <w:t>Litigation Results</w:t>
            </w:r>
          </w:p>
        </w:tc>
        <w:tc>
          <w:tcPr>
            <w:tcW w:w="1812" w:type="dxa"/>
            <w:shd w:val="clear" w:color="auto" w:fill="FBD4B4" w:themeFill="accent6" w:themeFillTint="66"/>
          </w:tcPr>
          <w:p w14:paraId="155E99AA" w14:textId="77777777" w:rsidR="0060229E" w:rsidRPr="00302B1D" w:rsidRDefault="0060229E" w:rsidP="000E7799">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6939C6BA" w14:textId="64A1F165" w:rsidR="0060229E" w:rsidRPr="00F22B88" w:rsidRDefault="0060229E" w:rsidP="005A2F14">
            <w:pPr>
              <w:pStyle w:val="Attributes-SectionName"/>
              <w:cnfStyle w:val="000000000000" w:firstRow="0" w:lastRow="0" w:firstColumn="0" w:lastColumn="0" w:oddVBand="0" w:evenVBand="0" w:oddHBand="0" w:evenHBand="0" w:firstRowFirstColumn="0" w:firstRowLastColumn="0" w:lastRowFirstColumn="0" w:lastRowLastColumn="0"/>
              <w:rPr>
                <w:b w:val="0"/>
              </w:rPr>
            </w:pPr>
            <w:r>
              <w:rPr>
                <w:b w:val="0"/>
              </w:rPr>
              <w:t xml:space="preserve">There is no such data in </w:t>
            </w:r>
            <w:proofErr w:type="spellStart"/>
            <w:r>
              <w:rPr>
                <w:b w:val="0"/>
              </w:rPr>
              <w:t>LawSpades</w:t>
            </w:r>
            <w:proofErr w:type="spellEnd"/>
            <w:r>
              <w:rPr>
                <w:b w:val="0"/>
              </w:rPr>
              <w:t>. Should the section be created? Would it be useful?</w:t>
            </w:r>
          </w:p>
        </w:tc>
      </w:tr>
      <w:tr w:rsidR="0060229E" w:rsidRPr="0029386D" w14:paraId="6B3884F0"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D92B6D" w14:textId="77777777" w:rsidR="0060229E" w:rsidRPr="0029386D" w:rsidRDefault="0060229E" w:rsidP="000E7799">
            <w:pPr>
              <w:pStyle w:val="ListParagraph"/>
              <w:ind w:left="0"/>
              <w:jc w:val="left"/>
              <w:rPr>
                <w:b w:val="0"/>
              </w:rPr>
            </w:pPr>
            <w:r>
              <w:t>Principal Amount Settled</w:t>
            </w:r>
          </w:p>
        </w:tc>
        <w:tc>
          <w:tcPr>
            <w:tcW w:w="1812" w:type="dxa"/>
          </w:tcPr>
          <w:p w14:paraId="3163B2F0"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58D47FD2"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12070243" w14:textId="77777777" w:rsidTr="001640A1">
        <w:tc>
          <w:tcPr>
            <w:cnfStyle w:val="001000000000" w:firstRow="0" w:lastRow="0" w:firstColumn="1" w:lastColumn="0" w:oddVBand="0" w:evenVBand="0" w:oddHBand="0" w:evenHBand="0" w:firstRowFirstColumn="0" w:firstRowLastColumn="0" w:lastRowFirstColumn="0" w:lastRowLastColumn="0"/>
            <w:tcW w:w="2093" w:type="dxa"/>
          </w:tcPr>
          <w:p w14:paraId="7250C95F" w14:textId="77777777" w:rsidR="0060229E" w:rsidRPr="0029386D" w:rsidRDefault="0060229E" w:rsidP="000E7799">
            <w:pPr>
              <w:pStyle w:val="ListParagraph"/>
              <w:ind w:left="0"/>
              <w:jc w:val="left"/>
              <w:rPr>
                <w:b w:val="0"/>
              </w:rPr>
            </w:pPr>
            <w:r>
              <w:t>Interest Amount Settled</w:t>
            </w:r>
          </w:p>
        </w:tc>
        <w:tc>
          <w:tcPr>
            <w:tcW w:w="1812" w:type="dxa"/>
          </w:tcPr>
          <w:p w14:paraId="204A27CB"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57E547F9"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0EE5B096"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EE7FE9" w14:textId="77777777" w:rsidR="0060229E" w:rsidRPr="0029386D" w:rsidRDefault="0060229E" w:rsidP="000E7799">
            <w:pPr>
              <w:pStyle w:val="ListParagraph"/>
              <w:ind w:left="0"/>
              <w:jc w:val="left"/>
              <w:rPr>
                <w:b w:val="0"/>
              </w:rPr>
            </w:pPr>
            <w:r>
              <w:lastRenderedPageBreak/>
              <w:t>Attorney Fee Settled</w:t>
            </w:r>
          </w:p>
        </w:tc>
        <w:tc>
          <w:tcPr>
            <w:tcW w:w="1812" w:type="dxa"/>
          </w:tcPr>
          <w:p w14:paraId="25ADD0A2"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1829992A"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15967440" w14:textId="77777777" w:rsidTr="001640A1">
        <w:tc>
          <w:tcPr>
            <w:cnfStyle w:val="001000000000" w:firstRow="0" w:lastRow="0" w:firstColumn="1" w:lastColumn="0" w:oddVBand="0" w:evenVBand="0" w:oddHBand="0" w:evenHBand="0" w:firstRowFirstColumn="0" w:firstRowLastColumn="0" w:lastRowFirstColumn="0" w:lastRowLastColumn="0"/>
            <w:tcW w:w="2093" w:type="dxa"/>
          </w:tcPr>
          <w:p w14:paraId="1CB4132E" w14:textId="77777777" w:rsidR="0060229E" w:rsidRPr="0029386D" w:rsidRDefault="0060229E" w:rsidP="000E7799">
            <w:pPr>
              <w:pStyle w:val="ListParagraph"/>
              <w:ind w:left="0"/>
              <w:jc w:val="left"/>
              <w:rPr>
                <w:b w:val="0"/>
              </w:rPr>
            </w:pPr>
            <w:r>
              <w:t>Filling Fee Settled</w:t>
            </w:r>
          </w:p>
        </w:tc>
        <w:tc>
          <w:tcPr>
            <w:tcW w:w="1812" w:type="dxa"/>
          </w:tcPr>
          <w:p w14:paraId="43509763"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05CC9C57"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4524E5D3"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F66908" w14:textId="77777777" w:rsidR="0060229E" w:rsidRPr="0029386D" w:rsidRDefault="0060229E" w:rsidP="000E7799">
            <w:pPr>
              <w:pStyle w:val="ListParagraph"/>
              <w:ind w:left="0"/>
              <w:jc w:val="left"/>
              <w:rPr>
                <w:b w:val="0"/>
              </w:rPr>
            </w:pPr>
            <w:r>
              <w:t>Interest</w:t>
            </w:r>
          </w:p>
        </w:tc>
        <w:tc>
          <w:tcPr>
            <w:tcW w:w="1812" w:type="dxa"/>
          </w:tcPr>
          <w:p w14:paraId="53283112"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47EF5F39"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2BAB5296" w14:textId="77777777" w:rsidTr="001640A1">
        <w:tc>
          <w:tcPr>
            <w:cnfStyle w:val="001000000000" w:firstRow="0" w:lastRow="0" w:firstColumn="1" w:lastColumn="0" w:oddVBand="0" w:evenVBand="0" w:oddHBand="0" w:evenHBand="0" w:firstRowFirstColumn="0" w:firstRowLastColumn="0" w:lastRowFirstColumn="0" w:lastRowLastColumn="0"/>
            <w:tcW w:w="2093" w:type="dxa"/>
          </w:tcPr>
          <w:p w14:paraId="33919A82" w14:textId="77777777" w:rsidR="0060229E" w:rsidRPr="0029386D" w:rsidRDefault="0060229E" w:rsidP="000E7799">
            <w:pPr>
              <w:pStyle w:val="ListParagraph"/>
              <w:ind w:left="0"/>
              <w:jc w:val="left"/>
              <w:rPr>
                <w:b w:val="0"/>
              </w:rPr>
            </w:pPr>
            <w:r>
              <w:t>Date of Award (Interest)</w:t>
            </w:r>
          </w:p>
        </w:tc>
        <w:tc>
          <w:tcPr>
            <w:tcW w:w="1812" w:type="dxa"/>
          </w:tcPr>
          <w:p w14:paraId="73E1324F"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2153ECAC"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5792B57D"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68BFEA2" w14:textId="77777777" w:rsidR="0060229E" w:rsidRPr="0029386D" w:rsidRDefault="0060229E" w:rsidP="000E7799">
            <w:pPr>
              <w:pStyle w:val="ListParagraph"/>
              <w:ind w:left="0"/>
              <w:jc w:val="left"/>
              <w:rPr>
                <w:b w:val="0"/>
              </w:rPr>
            </w:pPr>
            <w:r>
              <w:t>Penalties</w:t>
            </w:r>
          </w:p>
        </w:tc>
        <w:tc>
          <w:tcPr>
            <w:tcW w:w="1812" w:type="dxa"/>
          </w:tcPr>
          <w:p w14:paraId="23B48B42"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604F26DC"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41642AE8" w14:textId="77777777" w:rsidTr="001640A1">
        <w:tc>
          <w:tcPr>
            <w:cnfStyle w:val="001000000000" w:firstRow="0" w:lastRow="0" w:firstColumn="1" w:lastColumn="0" w:oddVBand="0" w:evenVBand="0" w:oddHBand="0" w:evenHBand="0" w:firstRowFirstColumn="0" w:firstRowLastColumn="0" w:lastRowFirstColumn="0" w:lastRowLastColumn="0"/>
            <w:tcW w:w="2093" w:type="dxa"/>
          </w:tcPr>
          <w:p w14:paraId="32496802" w14:textId="77777777" w:rsidR="0060229E" w:rsidRPr="0029386D" w:rsidRDefault="0060229E" w:rsidP="000E7799">
            <w:pPr>
              <w:pStyle w:val="ListParagraph"/>
              <w:ind w:left="0"/>
              <w:jc w:val="left"/>
              <w:rPr>
                <w:b w:val="0"/>
              </w:rPr>
            </w:pPr>
            <w:r>
              <w:t>Date of Award (Penalties)</w:t>
            </w:r>
          </w:p>
        </w:tc>
        <w:tc>
          <w:tcPr>
            <w:tcW w:w="1812" w:type="dxa"/>
          </w:tcPr>
          <w:p w14:paraId="4527E846"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27068D36"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7915176E"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ACEDB67" w14:textId="77777777" w:rsidR="0060229E" w:rsidRPr="0029386D" w:rsidRDefault="0060229E" w:rsidP="000E7799">
            <w:pPr>
              <w:pStyle w:val="ListParagraph"/>
              <w:ind w:left="0"/>
              <w:jc w:val="left"/>
              <w:rPr>
                <w:b w:val="0"/>
              </w:rPr>
            </w:pPr>
            <w:r>
              <w:t>Legal Fee Awarded</w:t>
            </w:r>
          </w:p>
        </w:tc>
        <w:tc>
          <w:tcPr>
            <w:tcW w:w="1812" w:type="dxa"/>
          </w:tcPr>
          <w:p w14:paraId="2CC3BF15" w14:textId="77777777" w:rsidR="0060229E" w:rsidRPr="0029386D" w:rsidRDefault="0060229E" w:rsidP="000E7799">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6C865919" w14:textId="77777777" w:rsidR="0060229E" w:rsidRPr="005421F4" w:rsidRDefault="0060229E" w:rsidP="000E7799">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03494CE4" w14:textId="77777777" w:rsidTr="001640A1">
        <w:tc>
          <w:tcPr>
            <w:cnfStyle w:val="001000000000" w:firstRow="0" w:lastRow="0" w:firstColumn="1" w:lastColumn="0" w:oddVBand="0" w:evenVBand="0" w:oddHBand="0" w:evenHBand="0" w:firstRowFirstColumn="0" w:firstRowLastColumn="0" w:lastRowFirstColumn="0" w:lastRowLastColumn="0"/>
            <w:tcW w:w="2093" w:type="dxa"/>
          </w:tcPr>
          <w:p w14:paraId="3930C0D6" w14:textId="77777777" w:rsidR="0060229E" w:rsidRPr="0029386D" w:rsidRDefault="0060229E" w:rsidP="000E7799">
            <w:pPr>
              <w:pStyle w:val="ListParagraph"/>
              <w:ind w:left="0"/>
              <w:jc w:val="left"/>
              <w:rPr>
                <w:b w:val="0"/>
              </w:rPr>
            </w:pPr>
            <w:r>
              <w:t>Date of Award (Legal Fees)</w:t>
            </w:r>
          </w:p>
        </w:tc>
        <w:tc>
          <w:tcPr>
            <w:tcW w:w="1812" w:type="dxa"/>
          </w:tcPr>
          <w:p w14:paraId="1E629E8C" w14:textId="77777777" w:rsidR="0060229E" w:rsidRPr="0029386D" w:rsidRDefault="0060229E" w:rsidP="000E7799">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110" w:type="dxa"/>
          </w:tcPr>
          <w:p w14:paraId="48691B4E" w14:textId="77777777" w:rsidR="0060229E" w:rsidRPr="005421F4" w:rsidRDefault="0060229E" w:rsidP="000E7799">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6EC448E9"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D136F3F" w14:textId="77777777" w:rsidR="0060229E" w:rsidRPr="005C5D7F" w:rsidRDefault="0060229E" w:rsidP="00734675">
            <w:pPr>
              <w:pStyle w:val="Attributes-SectionName"/>
              <w:rPr>
                <w:b/>
              </w:rPr>
            </w:pPr>
            <w:r w:rsidRPr="001640A1">
              <w:rPr>
                <w:b/>
              </w:rPr>
              <w:t>Collections Summary</w:t>
            </w:r>
          </w:p>
        </w:tc>
        <w:tc>
          <w:tcPr>
            <w:tcW w:w="1812" w:type="dxa"/>
            <w:shd w:val="clear" w:color="auto" w:fill="FBD4B4" w:themeFill="accent6" w:themeFillTint="66"/>
          </w:tcPr>
          <w:p w14:paraId="6D9FCA3B" w14:textId="77777777" w:rsidR="0060229E" w:rsidRPr="0029386D" w:rsidRDefault="0060229E"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261E2D80" w14:textId="77777777" w:rsidR="0060229E" w:rsidRPr="0029386D" w:rsidRDefault="0060229E"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60229E" w:rsidRPr="0029386D" w14:paraId="1F62654E"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7B2E026F" w14:textId="77777777" w:rsidR="0060229E" w:rsidRPr="001E1C3B" w:rsidRDefault="0060229E" w:rsidP="00734675">
            <w:pPr>
              <w:pStyle w:val="ListParagraph"/>
              <w:ind w:left="0"/>
              <w:jc w:val="left"/>
            </w:pPr>
            <w:r w:rsidRPr="000B37B5">
              <w:t>Total Bill Amount</w:t>
            </w:r>
          </w:p>
        </w:tc>
        <w:tc>
          <w:tcPr>
            <w:tcW w:w="1812" w:type="dxa"/>
          </w:tcPr>
          <w:p w14:paraId="2F205CD4" w14:textId="77777777" w:rsidR="0060229E" w:rsidRPr="0029386D" w:rsidRDefault="0060229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0795F847" w14:textId="386192D8" w:rsidR="0060229E" w:rsidRPr="0029386D" w:rsidRDefault="0060229E"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Calculated once a day as a sum of related Claim’s Total Bill Amount. Migration from: </w:t>
            </w:r>
            <w:r w:rsidRPr="00681BC3">
              <w:t>Claim Amount</w:t>
            </w:r>
          </w:p>
        </w:tc>
      </w:tr>
      <w:tr w:rsidR="0060229E" w:rsidRPr="0029386D" w14:paraId="6C0604F3"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D52CF1" w14:textId="77777777" w:rsidR="0060229E" w:rsidRPr="001E1C3B" w:rsidRDefault="0060229E" w:rsidP="00734675">
            <w:pPr>
              <w:pStyle w:val="ListParagraph"/>
              <w:ind w:left="0"/>
              <w:jc w:val="left"/>
            </w:pPr>
            <w:r w:rsidRPr="000B37B5">
              <w:t>PMC Collections Limit</w:t>
            </w:r>
          </w:p>
        </w:tc>
        <w:tc>
          <w:tcPr>
            <w:tcW w:w="1812" w:type="dxa"/>
          </w:tcPr>
          <w:p w14:paraId="3929D798" w14:textId="77777777" w:rsidR="0060229E" w:rsidRPr="0029386D" w:rsidRDefault="0060229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1540A4FC" w14:textId="77777777" w:rsidR="0060229E" w:rsidRPr="0029386D" w:rsidRDefault="0060229E" w:rsidP="00734675">
            <w:pPr>
              <w:pStyle w:val="ListParagraph"/>
              <w:ind w:left="0"/>
              <w:cnfStyle w:val="000000100000" w:firstRow="0" w:lastRow="0" w:firstColumn="0" w:lastColumn="0" w:oddVBand="0" w:evenVBand="0" w:oddHBand="1" w:evenHBand="0" w:firstRowFirstColumn="0" w:firstRowLastColumn="0" w:lastRowFirstColumn="0" w:lastRowLastColumn="0"/>
            </w:pPr>
            <w:r>
              <w:t>Calculated once a day as a sum of related Claim’s Adjusted Face Value, only if Claim-&gt;Status=Purchased (0 otherwise)</w:t>
            </w:r>
          </w:p>
        </w:tc>
      </w:tr>
      <w:tr w:rsidR="0060229E" w:rsidRPr="0029386D" w14:paraId="08D4FD9A"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3DF8E154" w14:textId="77777777" w:rsidR="0060229E" w:rsidRPr="001E1C3B" w:rsidRDefault="0060229E" w:rsidP="00734675">
            <w:pPr>
              <w:pStyle w:val="ListParagraph"/>
              <w:ind w:left="0"/>
              <w:jc w:val="left"/>
            </w:pPr>
            <w:r w:rsidRPr="000B37B5">
              <w:t>Total Collections</w:t>
            </w:r>
          </w:p>
        </w:tc>
        <w:tc>
          <w:tcPr>
            <w:tcW w:w="1812" w:type="dxa"/>
          </w:tcPr>
          <w:p w14:paraId="0FE92185" w14:textId="77777777" w:rsidR="0060229E" w:rsidRPr="0029386D" w:rsidRDefault="0060229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7DB7A229" w14:textId="77777777" w:rsidR="0060229E" w:rsidRPr="0029386D" w:rsidRDefault="0060229E" w:rsidP="00734675">
            <w:pPr>
              <w:pStyle w:val="ListParagraph"/>
              <w:ind w:left="0"/>
              <w:cnfStyle w:val="000000000000" w:firstRow="0" w:lastRow="0" w:firstColumn="0" w:lastColumn="0" w:oddVBand="0" w:evenVBand="0" w:oddHBand="0" w:evenHBand="0" w:firstRowFirstColumn="0" w:firstRowLastColumn="0" w:lastRowFirstColumn="0" w:lastRowLastColumn="0"/>
            </w:pPr>
            <w:r>
              <w:t>Calculated automatically on change of Collection data</w:t>
            </w:r>
          </w:p>
        </w:tc>
      </w:tr>
      <w:tr w:rsidR="0060229E" w:rsidRPr="0029386D" w14:paraId="10499FF6"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767795" w14:textId="77777777" w:rsidR="0060229E" w:rsidRPr="00A92358" w:rsidRDefault="0060229E" w:rsidP="00734675">
            <w:pPr>
              <w:pStyle w:val="ListParagraph"/>
              <w:ind w:left="0"/>
              <w:jc w:val="left"/>
            </w:pPr>
            <w:r w:rsidRPr="00A92358">
              <w:t>PMC Collections Limit Filled</w:t>
            </w:r>
          </w:p>
        </w:tc>
        <w:tc>
          <w:tcPr>
            <w:tcW w:w="1812" w:type="dxa"/>
          </w:tcPr>
          <w:p w14:paraId="27D652CA" w14:textId="77777777" w:rsidR="0060229E" w:rsidRPr="0029386D" w:rsidRDefault="0060229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6432EA0B" w14:textId="77777777" w:rsidR="0060229E" w:rsidRPr="0029386D" w:rsidRDefault="0060229E" w:rsidP="00734675">
            <w:pPr>
              <w:pStyle w:val="ListParagraph"/>
              <w:ind w:left="0"/>
              <w:cnfStyle w:val="000000100000" w:firstRow="0" w:lastRow="0" w:firstColumn="0" w:lastColumn="0" w:oddVBand="0" w:evenVBand="0" w:oddHBand="1" w:evenHBand="0" w:firstRowFirstColumn="0" w:firstRowLastColumn="0" w:lastRowFirstColumn="0" w:lastRowLastColumn="0"/>
            </w:pPr>
            <w:r>
              <w:t>Calculated automatically on change of Collection data</w:t>
            </w:r>
          </w:p>
        </w:tc>
      </w:tr>
      <w:tr w:rsidR="0060229E" w:rsidRPr="0029386D" w14:paraId="4F3CDDAC"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6E11B66A" w14:textId="77777777" w:rsidR="0060229E" w:rsidRPr="001E1C3B" w:rsidRDefault="0060229E" w:rsidP="00734675">
            <w:pPr>
              <w:pStyle w:val="ListParagraph"/>
              <w:ind w:left="0"/>
              <w:jc w:val="left"/>
            </w:pPr>
            <w:r w:rsidRPr="000B37B5">
              <w:t>PMC Collections Limit Filled</w:t>
            </w:r>
          </w:p>
        </w:tc>
        <w:tc>
          <w:tcPr>
            <w:tcW w:w="1812" w:type="dxa"/>
          </w:tcPr>
          <w:p w14:paraId="388FE690" w14:textId="77777777" w:rsidR="0060229E" w:rsidRPr="0029386D" w:rsidRDefault="0060229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110" w:type="dxa"/>
          </w:tcPr>
          <w:p w14:paraId="038CE514" w14:textId="77777777" w:rsidR="0060229E" w:rsidRPr="0029386D" w:rsidRDefault="0060229E" w:rsidP="00734675">
            <w:pPr>
              <w:pStyle w:val="ListParagraph"/>
              <w:ind w:left="0"/>
              <w:cnfStyle w:val="000000000000" w:firstRow="0" w:lastRow="0" w:firstColumn="0" w:lastColumn="0" w:oddVBand="0" w:evenVBand="0" w:oddHBand="0" w:evenHBand="0" w:firstRowFirstColumn="0" w:firstRowLastColumn="0" w:lastRowFirstColumn="0" w:lastRowLastColumn="0"/>
            </w:pPr>
            <w:r>
              <w:t>Calculated automatically on change of Collection data</w:t>
            </w:r>
          </w:p>
        </w:tc>
      </w:tr>
      <w:tr w:rsidR="0060229E" w:rsidRPr="0029386D" w14:paraId="3196D1EF"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1046ACE" w14:textId="77777777" w:rsidR="0060229E" w:rsidRPr="00A92358" w:rsidRDefault="0060229E" w:rsidP="00734675">
            <w:pPr>
              <w:pStyle w:val="ListParagraph"/>
              <w:ind w:left="0"/>
              <w:jc w:val="left"/>
            </w:pPr>
            <w:r>
              <w:t>Total Balance</w:t>
            </w:r>
          </w:p>
        </w:tc>
        <w:tc>
          <w:tcPr>
            <w:tcW w:w="1812" w:type="dxa"/>
          </w:tcPr>
          <w:p w14:paraId="11822CD1" w14:textId="77777777" w:rsidR="0060229E" w:rsidRPr="0029386D" w:rsidRDefault="0060229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110" w:type="dxa"/>
          </w:tcPr>
          <w:p w14:paraId="49FE0872" w14:textId="61E609DA" w:rsidR="0060229E" w:rsidRPr="0029386D" w:rsidRDefault="0060229E" w:rsidP="00734675">
            <w:pPr>
              <w:pStyle w:val="ListParagraph"/>
              <w:ind w:left="0"/>
              <w:cnfStyle w:val="000000100000" w:firstRow="0" w:lastRow="0" w:firstColumn="0" w:lastColumn="0" w:oddVBand="0" w:evenVBand="0" w:oddHBand="1" w:evenHBand="0" w:firstRowFirstColumn="0" w:firstRowLastColumn="0" w:lastRowFirstColumn="0" w:lastRowLastColumn="0"/>
            </w:pPr>
            <w:r>
              <w:t>Calculated automatically as Total Bill Amount – Total Collections; migration from: Total Balance</w:t>
            </w:r>
          </w:p>
        </w:tc>
      </w:tr>
      <w:tr w:rsidR="0060229E" w:rsidRPr="0029386D" w14:paraId="5E8789ED" w14:textId="77777777" w:rsidTr="005A2F1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D10EC2B" w14:textId="77777777" w:rsidR="0060229E" w:rsidRPr="00523B58" w:rsidRDefault="0060229E" w:rsidP="00734675">
            <w:pPr>
              <w:pStyle w:val="Attributes-SectionName"/>
              <w:rPr>
                <w:b/>
              </w:rPr>
            </w:pPr>
            <w:r w:rsidRPr="001640A1">
              <w:rPr>
                <w:b/>
              </w:rPr>
              <w:t>Other</w:t>
            </w:r>
          </w:p>
        </w:tc>
        <w:tc>
          <w:tcPr>
            <w:tcW w:w="1812" w:type="dxa"/>
            <w:shd w:val="clear" w:color="auto" w:fill="FBD4B4" w:themeFill="accent6" w:themeFillTint="66"/>
          </w:tcPr>
          <w:p w14:paraId="3D4121E9" w14:textId="77777777" w:rsidR="0060229E" w:rsidRPr="0029386D" w:rsidRDefault="0060229E" w:rsidP="00734675">
            <w:pPr>
              <w:pStyle w:val="Attributes-SectionName"/>
              <w:cnfStyle w:val="000000000000" w:firstRow="0" w:lastRow="0" w:firstColumn="0" w:lastColumn="0" w:oddVBand="0" w:evenVBand="0" w:oddHBand="0" w:evenHBand="0" w:firstRowFirstColumn="0" w:firstRowLastColumn="0" w:lastRowFirstColumn="0" w:lastRowLastColumn="0"/>
            </w:pPr>
          </w:p>
        </w:tc>
        <w:tc>
          <w:tcPr>
            <w:tcW w:w="4110" w:type="dxa"/>
            <w:shd w:val="clear" w:color="auto" w:fill="FBD4B4" w:themeFill="accent6" w:themeFillTint="66"/>
          </w:tcPr>
          <w:p w14:paraId="06BEBDE4" w14:textId="77777777" w:rsidR="0060229E" w:rsidRPr="0029386D" w:rsidRDefault="0060229E" w:rsidP="00734675">
            <w:pPr>
              <w:pStyle w:val="Attributes-SectionName"/>
              <w:cnfStyle w:val="000000000000" w:firstRow="0" w:lastRow="0" w:firstColumn="0" w:lastColumn="0" w:oddVBand="0" w:evenVBand="0" w:oddHBand="0" w:evenHBand="0" w:firstRowFirstColumn="0" w:firstRowLastColumn="0" w:lastRowFirstColumn="0" w:lastRowLastColumn="0"/>
            </w:pPr>
          </w:p>
        </w:tc>
      </w:tr>
      <w:tr w:rsidR="0060229E" w:rsidRPr="0029386D" w14:paraId="0EF3B114"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97946AD" w14:textId="77777777" w:rsidR="0060229E" w:rsidRPr="001E1C3B" w:rsidRDefault="0060229E" w:rsidP="00DC2AF5">
            <w:pPr>
              <w:pStyle w:val="ListParagraph"/>
              <w:ind w:left="0"/>
              <w:jc w:val="left"/>
            </w:pPr>
            <w:r>
              <w:t xml:space="preserve">Created time </w:t>
            </w:r>
          </w:p>
        </w:tc>
        <w:tc>
          <w:tcPr>
            <w:tcW w:w="1812" w:type="dxa"/>
          </w:tcPr>
          <w:p w14:paraId="1C995176"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0D6E3F3"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302868E5"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35DD10E7" w14:textId="77777777" w:rsidR="0060229E" w:rsidRPr="001E1C3B" w:rsidRDefault="0060229E" w:rsidP="00DC2AF5">
            <w:pPr>
              <w:pStyle w:val="ListParagraph"/>
              <w:ind w:left="0"/>
              <w:jc w:val="left"/>
            </w:pPr>
            <w:r>
              <w:t xml:space="preserve">Created by </w:t>
            </w:r>
          </w:p>
        </w:tc>
        <w:tc>
          <w:tcPr>
            <w:tcW w:w="1812" w:type="dxa"/>
          </w:tcPr>
          <w:p w14:paraId="7CDE3014"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0" w:type="dxa"/>
          </w:tcPr>
          <w:p w14:paraId="72E75803"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2094B910"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1EBF40" w14:textId="4232E26E" w:rsidR="0060229E" w:rsidRPr="001E1C3B" w:rsidRDefault="0060229E" w:rsidP="00DC2AF5">
            <w:pPr>
              <w:pStyle w:val="ListParagraph"/>
              <w:ind w:left="0"/>
              <w:jc w:val="left"/>
            </w:pPr>
            <w:r>
              <w:t xml:space="preserve">Modified time </w:t>
            </w:r>
          </w:p>
        </w:tc>
        <w:tc>
          <w:tcPr>
            <w:tcW w:w="1812" w:type="dxa"/>
          </w:tcPr>
          <w:p w14:paraId="4A9BBD63"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53BD4F36"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79EB860D"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57EF884D" w14:textId="77777777" w:rsidR="0060229E" w:rsidRPr="001E1C3B" w:rsidRDefault="0060229E" w:rsidP="00DC2AF5">
            <w:pPr>
              <w:pStyle w:val="ListParagraph"/>
              <w:ind w:left="0"/>
              <w:jc w:val="left"/>
            </w:pPr>
            <w:r>
              <w:t xml:space="preserve">Last modified by </w:t>
            </w:r>
          </w:p>
        </w:tc>
        <w:tc>
          <w:tcPr>
            <w:tcW w:w="1812" w:type="dxa"/>
          </w:tcPr>
          <w:p w14:paraId="1B4CD8ED"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0" w:type="dxa"/>
          </w:tcPr>
          <w:p w14:paraId="6E2AC59A"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2FC414CD"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C9B7AD" w14:textId="77777777" w:rsidR="0060229E" w:rsidRPr="001E1C3B" w:rsidRDefault="0060229E" w:rsidP="00DC2AF5">
            <w:pPr>
              <w:pStyle w:val="ListParagraph"/>
              <w:ind w:left="0"/>
              <w:jc w:val="left"/>
            </w:pPr>
            <w:r>
              <w:t xml:space="preserve">Assigned to </w:t>
            </w:r>
          </w:p>
        </w:tc>
        <w:tc>
          <w:tcPr>
            <w:tcW w:w="1812" w:type="dxa"/>
          </w:tcPr>
          <w:p w14:paraId="24982883"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w:t>
            </w:r>
          </w:p>
        </w:tc>
        <w:tc>
          <w:tcPr>
            <w:tcW w:w="4110" w:type="dxa"/>
          </w:tcPr>
          <w:p w14:paraId="7C56FA0F"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2593C578"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6608D1B5" w14:textId="02200FDD" w:rsidR="0060229E" w:rsidRPr="001E1C3B" w:rsidRDefault="0060229E" w:rsidP="00DC2AF5">
            <w:pPr>
              <w:pStyle w:val="ListParagraph"/>
              <w:ind w:left="0"/>
              <w:jc w:val="left"/>
            </w:pPr>
            <w:r>
              <w:t xml:space="preserve">Share with users </w:t>
            </w:r>
          </w:p>
        </w:tc>
        <w:tc>
          <w:tcPr>
            <w:tcW w:w="1812" w:type="dxa"/>
          </w:tcPr>
          <w:p w14:paraId="7B61EE02" w14:textId="279CB63E"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lastRenderedPageBreak/>
              <w:t>multiple Users</w:t>
            </w:r>
          </w:p>
        </w:tc>
        <w:tc>
          <w:tcPr>
            <w:tcW w:w="4110" w:type="dxa"/>
          </w:tcPr>
          <w:p w14:paraId="76F4BA16"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r w:rsidR="0060229E" w:rsidRPr="0029386D" w14:paraId="3DEFDBEA" w14:textId="77777777" w:rsidTr="005A2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BC2D90" w14:textId="77777777" w:rsidR="0060229E" w:rsidRPr="001E1C3B" w:rsidRDefault="0060229E" w:rsidP="00DC2AF5">
            <w:pPr>
              <w:pStyle w:val="ListParagraph"/>
              <w:ind w:left="0"/>
              <w:jc w:val="left"/>
            </w:pPr>
            <w:r w:rsidRPr="000B37B5">
              <w:lastRenderedPageBreak/>
              <w:t>Lock automation</w:t>
            </w:r>
          </w:p>
        </w:tc>
        <w:tc>
          <w:tcPr>
            <w:tcW w:w="1812" w:type="dxa"/>
          </w:tcPr>
          <w:p w14:paraId="482CC162" w14:textId="77777777" w:rsidR="0060229E" w:rsidRPr="0029386D" w:rsidRDefault="0060229E" w:rsidP="00DC2AF5">
            <w:pPr>
              <w:pStyle w:val="ListParagraph"/>
              <w:ind w:left="0"/>
              <w:jc w:val="left"/>
              <w:cnfStyle w:val="000000100000" w:firstRow="0" w:lastRow="0" w:firstColumn="0" w:lastColumn="0" w:oddVBand="0" w:evenVBand="0" w:oddHBand="1" w:evenHBand="0" w:firstRowFirstColumn="0" w:firstRowLastColumn="0" w:lastRowFirstColumn="0" w:lastRowLastColumn="0"/>
            </w:pPr>
            <w:r>
              <w:t>Yes/No</w:t>
            </w:r>
          </w:p>
        </w:tc>
        <w:tc>
          <w:tcPr>
            <w:tcW w:w="4110" w:type="dxa"/>
          </w:tcPr>
          <w:p w14:paraId="78039ECB" w14:textId="77777777" w:rsidR="0060229E" w:rsidRPr="0029386D" w:rsidRDefault="0060229E" w:rsidP="00DC2AF5">
            <w:pPr>
              <w:pStyle w:val="ListParagraph"/>
              <w:ind w:left="0"/>
              <w:cnfStyle w:val="000000100000" w:firstRow="0" w:lastRow="0" w:firstColumn="0" w:lastColumn="0" w:oddVBand="0" w:evenVBand="0" w:oddHBand="1" w:evenHBand="0" w:firstRowFirstColumn="0" w:firstRowLastColumn="0" w:lastRowFirstColumn="0" w:lastRowLastColumn="0"/>
            </w:pPr>
          </w:p>
        </w:tc>
      </w:tr>
      <w:tr w:rsidR="0060229E" w:rsidRPr="0029386D" w14:paraId="20075F2A" w14:textId="77777777" w:rsidTr="005A2F14">
        <w:tc>
          <w:tcPr>
            <w:cnfStyle w:val="001000000000" w:firstRow="0" w:lastRow="0" w:firstColumn="1" w:lastColumn="0" w:oddVBand="0" w:evenVBand="0" w:oddHBand="0" w:evenHBand="0" w:firstRowFirstColumn="0" w:firstRowLastColumn="0" w:lastRowFirstColumn="0" w:lastRowLastColumn="0"/>
            <w:tcW w:w="2093" w:type="dxa"/>
          </w:tcPr>
          <w:p w14:paraId="35D477C0" w14:textId="77777777" w:rsidR="0060229E" w:rsidRPr="001E1C3B" w:rsidRDefault="0060229E" w:rsidP="00DC2AF5">
            <w:pPr>
              <w:pStyle w:val="ListParagraph"/>
              <w:ind w:left="0"/>
              <w:jc w:val="left"/>
            </w:pPr>
            <w:r>
              <w:t>Is Active</w:t>
            </w:r>
          </w:p>
        </w:tc>
        <w:tc>
          <w:tcPr>
            <w:tcW w:w="1812" w:type="dxa"/>
          </w:tcPr>
          <w:p w14:paraId="3302CF20" w14:textId="77777777" w:rsidR="0060229E" w:rsidRPr="0029386D" w:rsidRDefault="0060229E" w:rsidP="00DC2AF5">
            <w:pPr>
              <w:pStyle w:val="ListParagraph"/>
              <w:ind w:left="0"/>
              <w:jc w:val="left"/>
              <w:cnfStyle w:val="000000000000" w:firstRow="0" w:lastRow="0" w:firstColumn="0" w:lastColumn="0" w:oddVBand="0" w:evenVBand="0" w:oddHBand="0" w:evenHBand="0" w:firstRowFirstColumn="0" w:firstRowLastColumn="0" w:lastRowFirstColumn="0" w:lastRowLastColumn="0"/>
            </w:pPr>
            <w:r>
              <w:t>Yes/No</w:t>
            </w:r>
          </w:p>
        </w:tc>
        <w:tc>
          <w:tcPr>
            <w:tcW w:w="4110" w:type="dxa"/>
          </w:tcPr>
          <w:p w14:paraId="0DD0D851" w14:textId="77777777" w:rsidR="0060229E" w:rsidRPr="0029386D" w:rsidRDefault="0060229E" w:rsidP="00DC2AF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2252CD0" w14:textId="77777777" w:rsidR="00B01C1D" w:rsidRDefault="00B01C1D" w:rsidP="00E865D7"/>
    <w:p w14:paraId="66BD7309" w14:textId="6215DB00" w:rsidR="005250F1" w:rsidRDefault="005250F1" w:rsidP="00E865D7">
      <w:r>
        <w:t>“Stage – Status” values:</w:t>
      </w:r>
    </w:p>
    <w:tbl>
      <w:tblPr>
        <w:tblStyle w:val="LightList-Accent6"/>
        <w:tblW w:w="7740" w:type="dxa"/>
        <w:tblLook w:val="04A0" w:firstRow="1" w:lastRow="0" w:firstColumn="1" w:lastColumn="0" w:noHBand="0" w:noVBand="1"/>
      </w:tblPr>
      <w:tblGrid>
        <w:gridCol w:w="2200"/>
        <w:gridCol w:w="5540"/>
      </w:tblGrid>
      <w:tr w:rsidR="00675C8D" w:rsidRPr="00675C8D" w14:paraId="33C2CDEF" w14:textId="77777777" w:rsidTr="001640A1">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18F102B"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Stage</w:t>
            </w:r>
          </w:p>
        </w:tc>
        <w:tc>
          <w:tcPr>
            <w:tcW w:w="5540" w:type="dxa"/>
            <w:noWrap/>
            <w:hideMark/>
          </w:tcPr>
          <w:p w14:paraId="086C09DB" w14:textId="77777777" w:rsidR="00675C8D" w:rsidRPr="00675C8D" w:rsidRDefault="00675C8D" w:rsidP="00675C8D">
            <w:pPr>
              <w:spacing w:line="240" w:lineRule="auto"/>
              <w:jc w:val="lef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Status</w:t>
            </w:r>
          </w:p>
        </w:tc>
      </w:tr>
      <w:tr w:rsidR="00675C8D" w:rsidRPr="00675C8D" w14:paraId="23BD805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3630637"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18F2554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UNDECIDED</w:t>
            </w:r>
          </w:p>
        </w:tc>
      </w:tr>
      <w:tr w:rsidR="00675C8D" w:rsidRPr="00675C8D" w14:paraId="20E41B2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F09E3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24F33279"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New Case Entered - HO</w:t>
            </w:r>
          </w:p>
        </w:tc>
      </w:tr>
      <w:tr w:rsidR="00675C8D" w:rsidRPr="00675C8D" w14:paraId="1AF8DBC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9F2A72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1D031993"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New Case Entered - AOB</w:t>
            </w:r>
          </w:p>
        </w:tc>
      </w:tr>
      <w:tr w:rsidR="00675C8D" w:rsidRPr="001640A1" w14:paraId="2E49E33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14C7D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3043A62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New Case Entered - Missing info</w:t>
            </w:r>
          </w:p>
        </w:tc>
      </w:tr>
      <w:tr w:rsidR="00675C8D" w:rsidRPr="001640A1" w14:paraId="34CE7DC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39F500F"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71CF326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New Case Entered - Not Ripe</w:t>
            </w:r>
          </w:p>
        </w:tc>
      </w:tr>
      <w:tr w:rsidR="00675C8D" w:rsidRPr="00675C8D" w14:paraId="4AF86D4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BC10A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79D712C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Contact Pending</w:t>
            </w:r>
          </w:p>
        </w:tc>
      </w:tr>
      <w:tr w:rsidR="00675C8D" w:rsidRPr="00675C8D" w14:paraId="5703D96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8528E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0A7F76F9"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Retainer Agreement - Pending</w:t>
            </w:r>
          </w:p>
        </w:tc>
      </w:tr>
      <w:tr w:rsidR="00675C8D" w:rsidRPr="00675C8D" w14:paraId="05C4A62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B7AE3D"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26A43CF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Retainer Agreement - Received</w:t>
            </w:r>
          </w:p>
        </w:tc>
      </w:tr>
      <w:tr w:rsidR="00675C8D" w:rsidRPr="00675C8D" w14:paraId="58B3B6F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2703C0"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47C7D7EF"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Presuit - Demand Sent</w:t>
            </w:r>
          </w:p>
        </w:tc>
      </w:tr>
      <w:tr w:rsidR="00675C8D" w:rsidRPr="001640A1" w14:paraId="60CD802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17F75C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11D62EC9"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proofErr w:type="spellStart"/>
            <w:r w:rsidRPr="001640A1">
              <w:rPr>
                <w:rFonts w:ascii="Calibri" w:hAnsi="Calibri" w:cs="Calibri"/>
                <w:color w:val="000000"/>
                <w:szCs w:val="22"/>
                <w:lang w:eastAsia="pl-PL"/>
              </w:rPr>
              <w:t>Presuit</w:t>
            </w:r>
            <w:proofErr w:type="spellEnd"/>
            <w:r w:rsidRPr="001640A1">
              <w:rPr>
                <w:rFonts w:ascii="Calibri" w:hAnsi="Calibri" w:cs="Calibri"/>
                <w:color w:val="000000"/>
                <w:szCs w:val="22"/>
                <w:lang w:eastAsia="pl-PL"/>
              </w:rPr>
              <w:t xml:space="preserve"> - Fees Owed by Provider</w:t>
            </w:r>
          </w:p>
        </w:tc>
      </w:tr>
      <w:tr w:rsidR="00675C8D" w:rsidRPr="001640A1" w14:paraId="72A445B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6BB3BA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17ECCDE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proofErr w:type="spellStart"/>
            <w:r w:rsidRPr="001640A1">
              <w:rPr>
                <w:rFonts w:ascii="Calibri" w:hAnsi="Calibri" w:cs="Calibri"/>
                <w:color w:val="000000"/>
                <w:szCs w:val="22"/>
                <w:lang w:eastAsia="pl-PL"/>
              </w:rPr>
              <w:t>Presuit</w:t>
            </w:r>
            <w:proofErr w:type="spellEnd"/>
            <w:r w:rsidRPr="001640A1">
              <w:rPr>
                <w:rFonts w:ascii="Calibri" w:hAnsi="Calibri" w:cs="Calibri"/>
                <w:color w:val="000000"/>
                <w:szCs w:val="22"/>
                <w:lang w:eastAsia="pl-PL"/>
              </w:rPr>
              <w:t xml:space="preserve"> - Offer to Pay in Full</w:t>
            </w:r>
          </w:p>
        </w:tc>
      </w:tr>
      <w:tr w:rsidR="00675C8D" w:rsidRPr="00675C8D" w14:paraId="4B69C55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313C17F"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47F2DF3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Presuit - Paid and Closed</w:t>
            </w:r>
          </w:p>
        </w:tc>
      </w:tr>
      <w:tr w:rsidR="00675C8D" w:rsidRPr="00675C8D" w14:paraId="74285A5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3C3EF86"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7EC8B08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Presuit - Paid No Fees</w:t>
            </w:r>
          </w:p>
        </w:tc>
      </w:tr>
      <w:tr w:rsidR="00675C8D" w:rsidRPr="00675C8D" w14:paraId="60E1204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B1ECA3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773FAD1D"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Presuit - Partial Offer</w:t>
            </w:r>
          </w:p>
        </w:tc>
      </w:tr>
      <w:tr w:rsidR="00675C8D" w:rsidRPr="00675C8D" w14:paraId="604DB0D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A02F9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174F827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Presuit - Settlement with fees</w:t>
            </w:r>
          </w:p>
        </w:tc>
      </w:tr>
      <w:tr w:rsidR="00675C8D" w:rsidRPr="00675C8D" w14:paraId="1855158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F85906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6202968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10-Day Demand - Error</w:t>
            </w:r>
          </w:p>
        </w:tc>
      </w:tr>
      <w:tr w:rsidR="00675C8D" w:rsidRPr="00675C8D" w14:paraId="452786C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327B223"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74E9B73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10-Day Demand - Missing info</w:t>
            </w:r>
          </w:p>
        </w:tc>
      </w:tr>
      <w:tr w:rsidR="00675C8D" w:rsidRPr="001640A1" w14:paraId="0E9AA7C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86AAEF4"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4FC689A0"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Non-Conforming AOB</w:t>
            </w:r>
          </w:p>
        </w:tc>
      </w:tr>
      <w:tr w:rsidR="00675C8D" w:rsidRPr="00675C8D" w14:paraId="1B4E389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E2433CB"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2DE3E829"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10-Day Demand - Not Ripe</w:t>
            </w:r>
          </w:p>
        </w:tc>
      </w:tr>
      <w:tr w:rsidR="00675C8D" w:rsidRPr="001640A1" w14:paraId="339446F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2DD246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18CAB52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Paid Through Client</w:t>
            </w:r>
          </w:p>
        </w:tc>
      </w:tr>
      <w:tr w:rsidR="00675C8D" w:rsidRPr="001640A1" w14:paraId="214AD36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A72B171"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7D0E1BBB"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Paid Without Suit</w:t>
            </w:r>
          </w:p>
        </w:tc>
      </w:tr>
      <w:tr w:rsidR="00675C8D" w:rsidRPr="00675C8D" w14:paraId="7724889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E9D545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04BA38DF"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10-Day Demand - Partial Payment</w:t>
            </w:r>
          </w:p>
        </w:tc>
      </w:tr>
      <w:tr w:rsidR="00675C8D" w:rsidRPr="001640A1" w14:paraId="49A0051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F9A0BC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63C2F78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Payment Rcvd by Client</w:t>
            </w:r>
          </w:p>
        </w:tc>
      </w:tr>
      <w:tr w:rsidR="00675C8D" w:rsidRPr="001640A1" w14:paraId="7336CFD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AF0ED0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27C2B216"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Possible Payment Rcvd - Review</w:t>
            </w:r>
          </w:p>
        </w:tc>
      </w:tr>
      <w:tr w:rsidR="00675C8D" w:rsidRPr="00675C8D" w14:paraId="3132728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8CFF00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7C38FC4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10-Day Demand - Prepared</w:t>
            </w:r>
          </w:p>
        </w:tc>
      </w:tr>
      <w:tr w:rsidR="00675C8D" w:rsidRPr="00675C8D" w14:paraId="1481E6B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75F828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261F295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10-Day Demand - Requested Mediation</w:t>
            </w:r>
          </w:p>
        </w:tc>
      </w:tr>
      <w:tr w:rsidR="00675C8D" w:rsidRPr="001640A1" w14:paraId="63B3C7B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7CDAD6"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0EE43436"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Resent NO AOB</w:t>
            </w:r>
          </w:p>
        </w:tc>
      </w:tr>
      <w:tr w:rsidR="00675C8D" w:rsidRPr="00675C8D" w14:paraId="575579C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302B2D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1993D4C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10-Day Demand - Sent</w:t>
            </w:r>
          </w:p>
        </w:tc>
      </w:tr>
      <w:tr w:rsidR="00675C8D" w:rsidRPr="001640A1" w14:paraId="6A3690D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2DC8B3"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487922B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 Settled Awaiting Payment</w:t>
            </w:r>
          </w:p>
        </w:tc>
      </w:tr>
      <w:tr w:rsidR="00675C8D" w:rsidRPr="001640A1" w14:paraId="24F5181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A5F5C53"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4765BC49"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Response - Denied (failure to cooperate)</w:t>
            </w:r>
          </w:p>
        </w:tc>
      </w:tr>
      <w:tr w:rsidR="00675C8D" w:rsidRPr="001640A1" w14:paraId="121DC01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9A9B61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2EBC8A9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Response - Offer pay in full</w:t>
            </w:r>
          </w:p>
        </w:tc>
      </w:tr>
      <w:tr w:rsidR="00675C8D" w:rsidRPr="001640A1" w14:paraId="66963AC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A5DED4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20653B0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10-Day Demand Response - Partial offer</w:t>
            </w:r>
          </w:p>
        </w:tc>
      </w:tr>
      <w:tr w:rsidR="00675C8D" w:rsidRPr="00675C8D" w14:paraId="2EC43E8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C59F030"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lastRenderedPageBreak/>
              <w:t>Pre-litigation</w:t>
            </w:r>
          </w:p>
        </w:tc>
        <w:tc>
          <w:tcPr>
            <w:tcW w:w="5540" w:type="dxa"/>
            <w:noWrap/>
            <w:hideMark/>
          </w:tcPr>
          <w:p w14:paraId="116019A3"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NOI - Appraisal Requested</w:t>
            </w:r>
          </w:p>
        </w:tc>
      </w:tr>
      <w:tr w:rsidR="00675C8D" w:rsidRPr="00675C8D" w14:paraId="1C0487F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99FC9B6"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420A30F2"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NOI - Filed</w:t>
            </w:r>
          </w:p>
        </w:tc>
      </w:tr>
      <w:tr w:rsidR="00675C8D" w:rsidRPr="00675C8D" w14:paraId="5521A8C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4E1A0B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0EE07CD5"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NOI - Information Requested</w:t>
            </w:r>
          </w:p>
        </w:tc>
      </w:tr>
      <w:tr w:rsidR="00675C8D" w:rsidRPr="00675C8D" w14:paraId="0778E43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53E8DB"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3918CCE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NOI - Inspection Requested</w:t>
            </w:r>
          </w:p>
        </w:tc>
      </w:tr>
      <w:tr w:rsidR="00675C8D" w:rsidRPr="00675C8D" w14:paraId="2870A34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D75A2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37AAA45F"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NOI – Mediation Requested</w:t>
            </w:r>
          </w:p>
        </w:tc>
      </w:tr>
      <w:tr w:rsidR="00675C8D" w:rsidRPr="00675C8D" w14:paraId="0F9F6C4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435DC87"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2159DDD1"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NOI - Offer Made</w:t>
            </w:r>
          </w:p>
        </w:tc>
      </w:tr>
      <w:tr w:rsidR="00675C8D" w:rsidRPr="00675C8D" w14:paraId="30603C8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20A837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1863311F"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NOI - Proceed with filing</w:t>
            </w:r>
          </w:p>
        </w:tc>
      </w:tr>
      <w:tr w:rsidR="00675C8D" w:rsidRPr="00675C8D" w14:paraId="46EFDE0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6FE6E04"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19CF760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NOI - Resubmitted</w:t>
            </w:r>
          </w:p>
        </w:tc>
      </w:tr>
      <w:tr w:rsidR="00675C8D" w:rsidRPr="00675C8D" w14:paraId="6701C6E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B24C90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4D418E6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HOLD</w:t>
            </w:r>
          </w:p>
        </w:tc>
      </w:tr>
      <w:tr w:rsidR="00675C8D" w:rsidRPr="00675C8D" w14:paraId="78BBDAD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A39A8C6"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210C87A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Appraisal - Award Entered</w:t>
            </w:r>
          </w:p>
        </w:tc>
      </w:tr>
      <w:tr w:rsidR="00675C8D" w:rsidRPr="00675C8D" w14:paraId="1C3C332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9C76284"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511B37E5"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Appraisal - Demanded</w:t>
            </w:r>
          </w:p>
        </w:tc>
      </w:tr>
      <w:tr w:rsidR="00675C8D" w:rsidRPr="00675C8D" w14:paraId="5AD30D3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C82DBF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533CB40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Mediation - Demanded</w:t>
            </w:r>
          </w:p>
        </w:tc>
      </w:tr>
      <w:tr w:rsidR="00675C8D" w:rsidRPr="00675C8D" w14:paraId="11F09A2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DAFCCCD"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0C50C70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Mediation - Settled Awaiting Payment</w:t>
            </w:r>
          </w:p>
        </w:tc>
      </w:tr>
      <w:tr w:rsidR="00675C8D" w:rsidRPr="00675C8D" w14:paraId="24F6BDF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55D97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3684EFF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Apraissal - Paid and Closed</w:t>
            </w:r>
          </w:p>
        </w:tc>
      </w:tr>
      <w:tr w:rsidR="00675C8D" w:rsidRPr="00675C8D" w14:paraId="77A2D2B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8E32B90"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2E0B03F0"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Declined</w:t>
            </w:r>
          </w:p>
        </w:tc>
      </w:tr>
      <w:tr w:rsidR="00675C8D" w:rsidRPr="00675C8D" w14:paraId="5AC301E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C7BCAF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74256C92"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DO NOT FILE</w:t>
            </w:r>
          </w:p>
        </w:tc>
      </w:tr>
      <w:tr w:rsidR="00675C8D" w:rsidRPr="001640A1" w14:paraId="35ADB79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62C748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72800E33"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DO NOT FILE - Collect </w:t>
            </w:r>
            <w:proofErr w:type="spellStart"/>
            <w:r w:rsidRPr="001640A1">
              <w:rPr>
                <w:rFonts w:ascii="Calibri" w:hAnsi="Calibri" w:cs="Calibri"/>
                <w:color w:val="000000"/>
                <w:szCs w:val="22"/>
                <w:lang w:eastAsia="pl-PL"/>
              </w:rPr>
              <w:t>presuit</w:t>
            </w:r>
            <w:proofErr w:type="spellEnd"/>
            <w:r w:rsidRPr="001640A1">
              <w:rPr>
                <w:rFonts w:ascii="Calibri" w:hAnsi="Calibri" w:cs="Calibri"/>
                <w:color w:val="000000"/>
                <w:szCs w:val="22"/>
                <w:lang w:eastAsia="pl-PL"/>
              </w:rPr>
              <w:t xml:space="preserve"> only</w:t>
            </w:r>
          </w:p>
        </w:tc>
      </w:tr>
      <w:tr w:rsidR="00675C8D" w:rsidRPr="00675C8D" w14:paraId="2C563AA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68AF1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1F12B92A"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Mediation - Settled &amp; Paid</w:t>
            </w:r>
          </w:p>
        </w:tc>
      </w:tr>
      <w:tr w:rsidR="00675C8D" w:rsidRPr="00675C8D" w14:paraId="2FA7F0E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313F913"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3047056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Ready for Litigation</w:t>
            </w:r>
          </w:p>
        </w:tc>
      </w:tr>
      <w:tr w:rsidR="00675C8D" w:rsidRPr="001640A1" w14:paraId="34D8E04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D2AC2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25226DBE"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Voluntary Payment in Full -10-day - 10%</w:t>
            </w:r>
          </w:p>
        </w:tc>
      </w:tr>
      <w:tr w:rsidR="00675C8D" w:rsidRPr="001640A1" w14:paraId="1AA0EFA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1FC300"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Pre-litigation</w:t>
            </w:r>
          </w:p>
        </w:tc>
        <w:tc>
          <w:tcPr>
            <w:tcW w:w="5540" w:type="dxa"/>
            <w:noWrap/>
            <w:hideMark/>
          </w:tcPr>
          <w:p w14:paraId="0088C95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Voluntary Payment Offer - No fees</w:t>
            </w:r>
          </w:p>
        </w:tc>
      </w:tr>
      <w:tr w:rsidR="00675C8D" w:rsidRPr="00675C8D" w14:paraId="3D38257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1622A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0B3CF964"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Answer</w:t>
            </w:r>
          </w:p>
        </w:tc>
      </w:tr>
      <w:tr w:rsidR="00675C8D" w:rsidRPr="00675C8D" w14:paraId="3EDAFD4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01336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7F1E0CB8"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Case Filed</w:t>
            </w:r>
          </w:p>
        </w:tc>
      </w:tr>
      <w:tr w:rsidR="00675C8D" w:rsidRPr="00675C8D" w14:paraId="1303374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233988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406F906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Case Filed - Pending Summons</w:t>
            </w:r>
          </w:p>
        </w:tc>
      </w:tr>
      <w:tr w:rsidR="00675C8D" w:rsidRPr="001640A1" w14:paraId="147700C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D6B73C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1E4692B6"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Case in LSOP Queue - Pending </w:t>
            </w:r>
            <w:proofErr w:type="spellStart"/>
            <w:r w:rsidRPr="001640A1">
              <w:rPr>
                <w:rFonts w:ascii="Calibri" w:hAnsi="Calibri" w:cs="Calibri"/>
                <w:color w:val="000000"/>
                <w:szCs w:val="22"/>
                <w:lang w:eastAsia="pl-PL"/>
              </w:rPr>
              <w:t>Pmt</w:t>
            </w:r>
            <w:proofErr w:type="spellEnd"/>
          </w:p>
        </w:tc>
      </w:tr>
      <w:tr w:rsidR="00675C8D" w:rsidRPr="00675C8D" w14:paraId="504325D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46474C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0CE1DF6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Complaint Printed</w:t>
            </w:r>
          </w:p>
        </w:tc>
      </w:tr>
      <w:tr w:rsidR="00675C8D" w:rsidRPr="001640A1" w14:paraId="17415C3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106DC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004FFA4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Complaint Printed in Peru Queue</w:t>
            </w:r>
          </w:p>
        </w:tc>
      </w:tr>
      <w:tr w:rsidR="00675C8D" w:rsidRPr="00675C8D" w14:paraId="376C2B0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17BB5C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41FA3911"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Correction Queue - in Eportal</w:t>
            </w:r>
          </w:p>
        </w:tc>
      </w:tr>
      <w:tr w:rsidR="00675C8D" w:rsidRPr="001640A1" w14:paraId="167BEE1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BBC5E73"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14803B9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Dismissed - Failure to Appear PTC</w:t>
            </w:r>
          </w:p>
        </w:tc>
      </w:tr>
      <w:tr w:rsidR="00675C8D" w:rsidRPr="00675C8D" w14:paraId="07C18CB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6901E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767BD5AF"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Dismissed - Not Served</w:t>
            </w:r>
          </w:p>
        </w:tc>
      </w:tr>
      <w:tr w:rsidR="00675C8D" w:rsidRPr="001640A1" w14:paraId="26213D4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73F2E5B"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hideMark/>
          </w:tcPr>
          <w:p w14:paraId="3DE21A8C"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Motion for Extension of Time to File Answer</w:t>
            </w:r>
          </w:p>
        </w:tc>
      </w:tr>
      <w:tr w:rsidR="00675C8D" w:rsidRPr="001640A1" w14:paraId="1E08FB8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37E2F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4F0C1831"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FWOP - need to set aside</w:t>
            </w:r>
          </w:p>
        </w:tc>
      </w:tr>
      <w:tr w:rsidR="00675C8D" w:rsidRPr="00675C8D" w14:paraId="394CCC4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9A70B57"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786AEE81"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LSOP Case Served</w:t>
            </w:r>
          </w:p>
        </w:tc>
      </w:tr>
      <w:tr w:rsidR="00675C8D" w:rsidRPr="00675C8D" w14:paraId="4160E81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2451AD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4024085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LSOP Package Prepared</w:t>
            </w:r>
          </w:p>
        </w:tc>
      </w:tr>
      <w:tr w:rsidR="00675C8D" w:rsidRPr="00675C8D" w14:paraId="2ED7F24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DB3B4AF"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3227759E"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Motion to Compel Answer</w:t>
            </w:r>
          </w:p>
        </w:tc>
      </w:tr>
      <w:tr w:rsidR="00675C8D" w:rsidRPr="00675C8D" w14:paraId="66C4416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76A3B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3B73DBC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Motion to Dismiss Date</w:t>
            </w:r>
          </w:p>
        </w:tc>
      </w:tr>
      <w:tr w:rsidR="00675C8D" w:rsidRPr="001640A1" w14:paraId="4A8E78F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20D1463"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1AD3CDE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Motion to Set Aside Dismissal - Filed</w:t>
            </w:r>
          </w:p>
        </w:tc>
      </w:tr>
      <w:tr w:rsidR="00675C8D" w:rsidRPr="001640A1" w14:paraId="654C8B2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C2C2F0"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08BD680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Motion to Set Aside Dismissal - Hearing Set</w:t>
            </w:r>
          </w:p>
        </w:tc>
      </w:tr>
      <w:tr w:rsidR="00675C8D" w:rsidRPr="001640A1" w14:paraId="7D93F43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483B40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0B9F6936"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Motion to Set Aside Dismissal- Prepared</w:t>
            </w:r>
          </w:p>
        </w:tc>
      </w:tr>
      <w:tr w:rsidR="00675C8D" w:rsidRPr="001640A1" w14:paraId="16D3C71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00CB347"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lastRenderedPageBreak/>
              <w:t>Complaint</w:t>
            </w:r>
          </w:p>
        </w:tc>
        <w:tc>
          <w:tcPr>
            <w:tcW w:w="5540" w:type="dxa"/>
            <w:noWrap/>
            <w:hideMark/>
          </w:tcPr>
          <w:p w14:paraId="724687C7"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Motion to Strike </w:t>
            </w:r>
            <w:proofErr w:type="spellStart"/>
            <w:r w:rsidRPr="001640A1">
              <w:rPr>
                <w:rFonts w:ascii="Calibri" w:hAnsi="Calibri" w:cs="Calibri"/>
                <w:color w:val="000000"/>
                <w:szCs w:val="22"/>
                <w:lang w:eastAsia="pl-PL"/>
              </w:rPr>
              <w:t>Aff</w:t>
            </w:r>
            <w:proofErr w:type="spellEnd"/>
            <w:r w:rsidRPr="001640A1">
              <w:rPr>
                <w:rFonts w:ascii="Calibri" w:hAnsi="Calibri" w:cs="Calibri"/>
                <w:color w:val="000000"/>
                <w:szCs w:val="22"/>
                <w:lang w:eastAsia="pl-PL"/>
              </w:rPr>
              <w:t xml:space="preserve">. </w:t>
            </w:r>
            <w:proofErr w:type="spellStart"/>
            <w:r w:rsidRPr="001640A1">
              <w:rPr>
                <w:rFonts w:ascii="Calibri" w:hAnsi="Calibri" w:cs="Calibri"/>
                <w:color w:val="000000"/>
                <w:szCs w:val="22"/>
                <w:lang w:eastAsia="pl-PL"/>
              </w:rPr>
              <w:t>Defs</w:t>
            </w:r>
            <w:proofErr w:type="spellEnd"/>
            <w:r w:rsidRPr="001640A1">
              <w:rPr>
                <w:rFonts w:ascii="Calibri" w:hAnsi="Calibri" w:cs="Calibri"/>
                <w:color w:val="000000"/>
                <w:szCs w:val="22"/>
                <w:lang w:eastAsia="pl-PL"/>
              </w:rPr>
              <w:t>.</w:t>
            </w:r>
          </w:p>
        </w:tc>
      </w:tr>
      <w:tr w:rsidR="00675C8D" w:rsidRPr="001640A1" w14:paraId="76E71A7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589A97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1D378B4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Need to Reissue or Pay for Summons</w:t>
            </w:r>
          </w:p>
        </w:tc>
      </w:tr>
      <w:tr w:rsidR="00675C8D" w:rsidRPr="00675C8D" w14:paraId="10396B7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AEEB10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520B228D"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Notice of Appearance </w:t>
            </w:r>
          </w:p>
        </w:tc>
      </w:tr>
      <w:tr w:rsidR="00675C8D" w:rsidRPr="001640A1" w14:paraId="2812118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DC91D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79D2D3BE"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Order or Agreed Order to File Answer Date</w:t>
            </w:r>
          </w:p>
        </w:tc>
      </w:tr>
      <w:tr w:rsidR="00675C8D" w:rsidRPr="00675C8D" w14:paraId="775C2EE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37BC2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6D3A79B6"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Pending Filing</w:t>
            </w:r>
          </w:p>
        </w:tc>
      </w:tr>
      <w:tr w:rsidR="00675C8D" w:rsidRPr="001640A1" w14:paraId="40B5BC4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67F6001"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7F92E05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Possible Paid Prior to Filing</w:t>
            </w:r>
          </w:p>
        </w:tc>
      </w:tr>
      <w:tr w:rsidR="00675C8D" w:rsidRPr="00675C8D" w14:paraId="6D33F3E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705CD7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54A8DD0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Pretrial Conference </w:t>
            </w:r>
          </w:p>
        </w:tc>
      </w:tr>
      <w:tr w:rsidR="00675C8D" w:rsidRPr="001640A1" w14:paraId="284BF79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D203AF4"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5882ADA2"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Ps Motion to Set Aside Dismissal - Hearing</w:t>
            </w:r>
          </w:p>
        </w:tc>
      </w:tr>
      <w:tr w:rsidR="00675C8D" w:rsidRPr="00675C8D" w14:paraId="37459E6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66509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412EB0E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PTC</w:t>
            </w:r>
          </w:p>
        </w:tc>
      </w:tr>
      <w:tr w:rsidR="00675C8D" w:rsidRPr="00675C8D" w14:paraId="24CE363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4D9D0E0"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332EC87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Ready for Filing</w:t>
            </w:r>
          </w:p>
        </w:tc>
      </w:tr>
      <w:tr w:rsidR="00675C8D" w:rsidRPr="00675C8D" w14:paraId="73C8FAC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6025E1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73E00266"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Summons - Executed</w:t>
            </w:r>
          </w:p>
        </w:tc>
      </w:tr>
      <w:tr w:rsidR="00675C8D" w:rsidRPr="00675C8D" w14:paraId="52EC28A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49FB6B"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313ED7DE"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Summons - Reissued</w:t>
            </w:r>
          </w:p>
        </w:tc>
      </w:tr>
      <w:tr w:rsidR="00675C8D" w:rsidRPr="00675C8D" w14:paraId="0E77F06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8DF8D91"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4346CECA"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Summons - Reissued Miami Dade</w:t>
            </w:r>
          </w:p>
        </w:tc>
      </w:tr>
      <w:tr w:rsidR="00675C8D" w:rsidRPr="00675C8D" w14:paraId="4D0080B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A4F65A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Complaint</w:t>
            </w:r>
          </w:p>
        </w:tc>
        <w:tc>
          <w:tcPr>
            <w:tcW w:w="5540" w:type="dxa"/>
            <w:noWrap/>
            <w:hideMark/>
          </w:tcPr>
          <w:p w14:paraId="42FBB2A0"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Summons Circuit Court Executed</w:t>
            </w:r>
          </w:p>
        </w:tc>
      </w:tr>
      <w:tr w:rsidR="00675C8D" w:rsidRPr="001640A1" w14:paraId="1A3540E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757999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66AD1CC3"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MFET</w:t>
            </w:r>
          </w:p>
        </w:tc>
      </w:tr>
      <w:tr w:rsidR="00675C8D" w:rsidRPr="001640A1" w14:paraId="268ACB1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808A70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4EFBA236"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MFET Due Date</w:t>
            </w:r>
          </w:p>
        </w:tc>
      </w:tr>
      <w:tr w:rsidR="00675C8D" w:rsidRPr="001640A1" w14:paraId="22C80BE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59DB9D3"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7EEE9B48"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MFET Hearing Set</w:t>
            </w:r>
          </w:p>
        </w:tc>
      </w:tr>
      <w:tr w:rsidR="00675C8D" w:rsidRPr="001640A1" w14:paraId="2B579FF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F7C477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0DCDCDA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MTC Better Responses</w:t>
            </w:r>
          </w:p>
        </w:tc>
      </w:tr>
      <w:tr w:rsidR="00675C8D" w:rsidRPr="001640A1" w14:paraId="672C09B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B9FA85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17099F2C"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MTC Responses</w:t>
            </w:r>
          </w:p>
        </w:tc>
      </w:tr>
      <w:tr w:rsidR="00675C8D" w:rsidRPr="00675C8D" w14:paraId="68CFF72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F7E7EB0"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52CEF669"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1st Disco Set - Prepared</w:t>
            </w:r>
          </w:p>
        </w:tc>
      </w:tr>
      <w:tr w:rsidR="00675C8D" w:rsidRPr="001640A1" w14:paraId="4C13080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D4896C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34CD8924"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Response Received</w:t>
            </w:r>
          </w:p>
        </w:tc>
      </w:tr>
      <w:tr w:rsidR="00675C8D" w:rsidRPr="001640A1" w14:paraId="21B2225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12838EF"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4F1CDF5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Response Reviewed</w:t>
            </w:r>
          </w:p>
        </w:tc>
      </w:tr>
      <w:tr w:rsidR="00675C8D" w:rsidRPr="00675C8D" w14:paraId="4B69A2B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DC53D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2489896B"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1st Disco Set - Served</w:t>
            </w:r>
          </w:p>
        </w:tc>
      </w:tr>
      <w:tr w:rsidR="00675C8D" w:rsidRPr="001640A1" w14:paraId="404CB49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932B7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5EF6E21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Ds MFET</w:t>
            </w:r>
          </w:p>
        </w:tc>
      </w:tr>
      <w:tr w:rsidR="00675C8D" w:rsidRPr="001640A1" w14:paraId="5487FEAB"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9B8168F"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06465DC5"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Ds MFET Due Date</w:t>
            </w:r>
          </w:p>
        </w:tc>
      </w:tr>
      <w:tr w:rsidR="00675C8D" w:rsidRPr="001640A1" w14:paraId="5D14C4B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41D77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78F4A96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Ds MFET Hearing Set</w:t>
            </w:r>
          </w:p>
        </w:tc>
      </w:tr>
      <w:tr w:rsidR="00675C8D" w:rsidRPr="001640A1" w14:paraId="42EB394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CA998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7770F16F"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MTC Better Responses</w:t>
            </w:r>
          </w:p>
        </w:tc>
      </w:tr>
      <w:tr w:rsidR="00675C8D" w:rsidRPr="001640A1" w14:paraId="538E78A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500DA84"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1CCBDA9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MTC Responses</w:t>
            </w:r>
          </w:p>
        </w:tc>
      </w:tr>
      <w:tr w:rsidR="00675C8D" w:rsidRPr="00675C8D" w14:paraId="66FF730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BB75A50"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64107904"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2nd Disco Set - Prepared</w:t>
            </w:r>
          </w:p>
        </w:tc>
      </w:tr>
      <w:tr w:rsidR="00675C8D" w:rsidRPr="001640A1" w14:paraId="3416AA1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EBE46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24A6F521"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Response Received</w:t>
            </w:r>
          </w:p>
        </w:tc>
      </w:tr>
      <w:tr w:rsidR="00675C8D" w:rsidRPr="001640A1" w14:paraId="730F7DA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86EEB1"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277FF610"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2nd Disco Set - Response Reviewed</w:t>
            </w:r>
          </w:p>
        </w:tc>
      </w:tr>
      <w:tr w:rsidR="00675C8D" w:rsidRPr="00675C8D" w14:paraId="0D03E12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4547890"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27A200C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2nd Disco Set - Served</w:t>
            </w:r>
          </w:p>
        </w:tc>
      </w:tr>
      <w:tr w:rsidR="00675C8D" w:rsidRPr="001640A1" w14:paraId="4F3872F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8E1645D"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29D443C4"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Ds MFET</w:t>
            </w:r>
          </w:p>
        </w:tc>
      </w:tr>
      <w:tr w:rsidR="00675C8D" w:rsidRPr="001640A1" w14:paraId="5038152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9F79D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581246E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Ds MFET Due Date</w:t>
            </w:r>
          </w:p>
        </w:tc>
      </w:tr>
      <w:tr w:rsidR="00675C8D" w:rsidRPr="001640A1" w14:paraId="6BA5CD6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28FE983"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35FDFB7D"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Ds MFET Hearing Set</w:t>
            </w:r>
          </w:p>
        </w:tc>
      </w:tr>
      <w:tr w:rsidR="00675C8D" w:rsidRPr="001640A1" w14:paraId="44DA499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2C54D2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762D59C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MTC Better Responses</w:t>
            </w:r>
          </w:p>
        </w:tc>
      </w:tr>
      <w:tr w:rsidR="00675C8D" w:rsidRPr="001640A1" w14:paraId="5827991F"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45EA1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66334694"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MTC Responses</w:t>
            </w:r>
          </w:p>
        </w:tc>
      </w:tr>
      <w:tr w:rsidR="00675C8D" w:rsidRPr="00675C8D" w14:paraId="30E11FB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22A0FAF"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22A862C0"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3rd Disco Set - Prepared</w:t>
            </w:r>
          </w:p>
        </w:tc>
      </w:tr>
      <w:tr w:rsidR="00675C8D" w:rsidRPr="001640A1" w14:paraId="179F3A0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78B8B26"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4F660373"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Response Received</w:t>
            </w:r>
          </w:p>
        </w:tc>
      </w:tr>
      <w:tr w:rsidR="00675C8D" w:rsidRPr="001640A1" w14:paraId="23BA9EF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28203E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lastRenderedPageBreak/>
              <w:t>Plaintiff Discovery</w:t>
            </w:r>
          </w:p>
        </w:tc>
        <w:tc>
          <w:tcPr>
            <w:tcW w:w="5540" w:type="dxa"/>
            <w:noWrap/>
            <w:hideMark/>
          </w:tcPr>
          <w:p w14:paraId="60DD455B"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3rd Disco Set - Response Reviewed</w:t>
            </w:r>
          </w:p>
        </w:tc>
      </w:tr>
      <w:tr w:rsidR="00675C8D" w:rsidRPr="00675C8D" w14:paraId="74371F5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71E4BD"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3161138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3rd Disco Set - Served</w:t>
            </w:r>
          </w:p>
        </w:tc>
      </w:tr>
      <w:tr w:rsidR="00675C8D" w:rsidRPr="00675C8D" w14:paraId="5B51C6C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1B9819B"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44ADD1AE"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Discovery Complete</w:t>
            </w:r>
          </w:p>
        </w:tc>
      </w:tr>
      <w:tr w:rsidR="00675C8D" w:rsidRPr="001640A1" w14:paraId="54AC1E4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B444EA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3689847A"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Request for Update to Discovery Responses</w:t>
            </w:r>
          </w:p>
        </w:tc>
      </w:tr>
      <w:tr w:rsidR="00675C8D" w:rsidRPr="001640A1" w14:paraId="02D6884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A11669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3899E442"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MFET</w:t>
            </w:r>
          </w:p>
        </w:tc>
      </w:tr>
      <w:tr w:rsidR="00675C8D" w:rsidRPr="001640A1" w14:paraId="5EB0AA0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B37C10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24F4CEDD"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MFET Due Date</w:t>
            </w:r>
          </w:p>
        </w:tc>
      </w:tr>
      <w:tr w:rsidR="00675C8D" w:rsidRPr="001640A1" w14:paraId="7F5B407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A76F1A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0020A4B4"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MFET Hearing Set</w:t>
            </w:r>
          </w:p>
        </w:tc>
      </w:tr>
      <w:tr w:rsidR="00675C8D" w:rsidRPr="001640A1" w14:paraId="6E4A260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AC5F6F7"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47A05E30"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MTC Better Responses</w:t>
            </w:r>
          </w:p>
        </w:tc>
      </w:tr>
      <w:tr w:rsidR="00675C8D" w:rsidRPr="001640A1" w14:paraId="76EDAB9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A215DD"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3E2D9D0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MTC Responses</w:t>
            </w:r>
          </w:p>
        </w:tc>
      </w:tr>
      <w:tr w:rsidR="00675C8D" w:rsidRPr="00675C8D" w14:paraId="48D8D0E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6DBE951"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0D9283D9"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Expert Disco Set - Prepared</w:t>
            </w:r>
          </w:p>
        </w:tc>
      </w:tr>
      <w:tr w:rsidR="00675C8D" w:rsidRPr="001640A1" w14:paraId="7BBE946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0D238A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5BD4549B"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Response Received</w:t>
            </w:r>
          </w:p>
        </w:tc>
      </w:tr>
      <w:tr w:rsidR="00675C8D" w:rsidRPr="001640A1" w14:paraId="322E3A3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95001F1"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6D67622D"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Response Reviewed</w:t>
            </w:r>
          </w:p>
        </w:tc>
      </w:tr>
      <w:tr w:rsidR="00675C8D" w:rsidRPr="00675C8D" w14:paraId="434C100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27BBF6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Discovery</w:t>
            </w:r>
          </w:p>
        </w:tc>
        <w:tc>
          <w:tcPr>
            <w:tcW w:w="5540" w:type="dxa"/>
            <w:noWrap/>
            <w:hideMark/>
          </w:tcPr>
          <w:p w14:paraId="506B669A"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Expert Disco Set - Served</w:t>
            </w:r>
          </w:p>
        </w:tc>
      </w:tr>
      <w:tr w:rsidR="00675C8D" w:rsidRPr="001640A1" w14:paraId="7085C54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0F3CC6"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5B9B512B"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Contractor Depo - Motion for Protective Order  </w:t>
            </w:r>
          </w:p>
        </w:tc>
      </w:tr>
      <w:tr w:rsidR="00675C8D" w:rsidRPr="00675C8D" w14:paraId="4624787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EDE26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7F143AE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Contractor Depo - MTC Filed</w:t>
            </w:r>
          </w:p>
        </w:tc>
      </w:tr>
      <w:tr w:rsidR="00675C8D" w:rsidRPr="001640A1" w14:paraId="698D1D8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2DA707"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726D6373"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Contractor Depo - MTC Hearing Set</w:t>
            </w:r>
          </w:p>
        </w:tc>
      </w:tr>
      <w:tr w:rsidR="00675C8D" w:rsidRPr="00675C8D" w14:paraId="72788D6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5B38C4D"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341A5D4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Contractor Depo - Requested</w:t>
            </w:r>
          </w:p>
        </w:tc>
      </w:tr>
      <w:tr w:rsidR="00675C8D" w:rsidRPr="00675C8D" w14:paraId="485F774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5D5C63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45221A8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Contractor Depo - Set</w:t>
            </w:r>
          </w:p>
        </w:tc>
      </w:tr>
      <w:tr w:rsidR="00675C8D" w:rsidRPr="001640A1" w14:paraId="3A1ABEF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16F529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76BFE0A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CR Depo - Motion for Protective Order  </w:t>
            </w:r>
          </w:p>
        </w:tc>
      </w:tr>
      <w:tr w:rsidR="00675C8D" w:rsidRPr="00675C8D" w14:paraId="6BB34E4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F1DB2A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215C4442"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CR Depo - MTC Filed</w:t>
            </w:r>
          </w:p>
        </w:tc>
      </w:tr>
      <w:tr w:rsidR="00675C8D" w:rsidRPr="001640A1" w14:paraId="21903C9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8CFADE6"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324F26CC"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CR Depo - MTC Hearing Set</w:t>
            </w:r>
          </w:p>
        </w:tc>
      </w:tr>
      <w:tr w:rsidR="00675C8D" w:rsidRPr="00675C8D" w14:paraId="45FC2C7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5708C6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39C7EDD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CR Depo - Requested</w:t>
            </w:r>
          </w:p>
        </w:tc>
      </w:tr>
      <w:tr w:rsidR="00675C8D" w:rsidRPr="00675C8D" w14:paraId="3513667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641D4FF"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569534B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CR Depo - Set</w:t>
            </w:r>
          </w:p>
        </w:tc>
      </w:tr>
      <w:tr w:rsidR="00675C8D" w:rsidRPr="00675C8D" w14:paraId="2CFD2D2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44E6F8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10191311"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Depos Complete</w:t>
            </w:r>
          </w:p>
        </w:tc>
      </w:tr>
      <w:tr w:rsidR="00675C8D" w:rsidRPr="001640A1" w14:paraId="4BE5B68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BABB1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21A82D7C"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Engineer Depo - Motion for Protective Order  </w:t>
            </w:r>
          </w:p>
        </w:tc>
      </w:tr>
      <w:tr w:rsidR="00675C8D" w:rsidRPr="00675C8D" w14:paraId="3CC3CBF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6973F24"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335E1E79"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Engineer Depo - MTC Filed</w:t>
            </w:r>
          </w:p>
        </w:tc>
      </w:tr>
      <w:tr w:rsidR="00675C8D" w:rsidRPr="001640A1" w14:paraId="79CCD99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E75A66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427E13DD"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Engineer Depo - MTC Hearing Set</w:t>
            </w:r>
          </w:p>
        </w:tc>
      </w:tr>
      <w:tr w:rsidR="00675C8D" w:rsidRPr="00675C8D" w14:paraId="38CF683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2C3E9D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70EFC116"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Engineer Depo - Requested</w:t>
            </w:r>
          </w:p>
        </w:tc>
      </w:tr>
      <w:tr w:rsidR="00675C8D" w:rsidRPr="00675C8D" w14:paraId="3A4C1AB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7DE16A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6E186E4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Engineer Depo - Set</w:t>
            </w:r>
          </w:p>
        </w:tc>
      </w:tr>
      <w:tr w:rsidR="00675C8D" w:rsidRPr="001640A1" w14:paraId="7B8C1BD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4A9FF34"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58B0391E"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FA Depo - Motion for Protective Order  </w:t>
            </w:r>
          </w:p>
        </w:tc>
      </w:tr>
      <w:tr w:rsidR="00675C8D" w:rsidRPr="00675C8D" w14:paraId="457CCE2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914450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29A8A2D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FA Depo - MTC Filed</w:t>
            </w:r>
          </w:p>
        </w:tc>
      </w:tr>
      <w:tr w:rsidR="00675C8D" w:rsidRPr="001640A1" w14:paraId="3759BB7B"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FFD8E26"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1D433BCC"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FA Depo - MTC Hearing Set</w:t>
            </w:r>
          </w:p>
        </w:tc>
      </w:tr>
      <w:tr w:rsidR="00675C8D" w:rsidRPr="00675C8D" w14:paraId="0F11C53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87A244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50CE229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FA Depo - Requested</w:t>
            </w:r>
          </w:p>
        </w:tc>
      </w:tr>
      <w:tr w:rsidR="00675C8D" w:rsidRPr="00675C8D" w14:paraId="0BB2991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C67D1B"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54BA574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FA Depo - Set</w:t>
            </w:r>
          </w:p>
        </w:tc>
      </w:tr>
      <w:tr w:rsidR="00675C8D" w:rsidRPr="001640A1" w14:paraId="74140DA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DA86CA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215C7C2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Insured Depo - Motion for Protective Order  </w:t>
            </w:r>
          </w:p>
        </w:tc>
      </w:tr>
      <w:tr w:rsidR="00675C8D" w:rsidRPr="00675C8D" w14:paraId="6C8B690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05CBAED"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407BE84B"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Insured Depo - MTC Filed</w:t>
            </w:r>
          </w:p>
        </w:tc>
      </w:tr>
      <w:tr w:rsidR="00675C8D" w:rsidRPr="001640A1" w14:paraId="74F9D1D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49EF77"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1E7476A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Insured Depo - MTC Hearing Set</w:t>
            </w:r>
          </w:p>
        </w:tc>
      </w:tr>
      <w:tr w:rsidR="00675C8D" w:rsidRPr="00675C8D" w14:paraId="698ABD2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F517A1"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0B983736"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Insured Depo - Requested</w:t>
            </w:r>
          </w:p>
        </w:tc>
      </w:tr>
      <w:tr w:rsidR="00675C8D" w:rsidRPr="00675C8D" w14:paraId="2DF491F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A8847C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293694B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Insured Depo - Set</w:t>
            </w:r>
          </w:p>
        </w:tc>
      </w:tr>
      <w:tr w:rsidR="00675C8D" w:rsidRPr="001640A1" w14:paraId="0F268E36"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A8F936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lastRenderedPageBreak/>
              <w:t>Plaintiff Deposition</w:t>
            </w:r>
          </w:p>
        </w:tc>
        <w:tc>
          <w:tcPr>
            <w:tcW w:w="5540" w:type="dxa"/>
            <w:noWrap/>
            <w:hideMark/>
          </w:tcPr>
          <w:p w14:paraId="1115DF5C"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Pricing Expert Depo - Motion for Protective Order  </w:t>
            </w:r>
          </w:p>
        </w:tc>
      </w:tr>
      <w:tr w:rsidR="00675C8D" w:rsidRPr="001640A1" w14:paraId="5E5B41D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52A7386"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589EC793"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Pricing Expert Depo - MTC Filed</w:t>
            </w:r>
          </w:p>
        </w:tc>
      </w:tr>
      <w:tr w:rsidR="00675C8D" w:rsidRPr="001640A1" w14:paraId="7D79C34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DF8F2F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028D301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Pricing Expert Depo - MTC Hearing Set</w:t>
            </w:r>
          </w:p>
        </w:tc>
      </w:tr>
      <w:tr w:rsidR="00675C8D" w:rsidRPr="00675C8D" w14:paraId="58FC8F2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45897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5DB7386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Pricing Expert Depo - Requested</w:t>
            </w:r>
          </w:p>
        </w:tc>
      </w:tr>
      <w:tr w:rsidR="00675C8D" w:rsidRPr="00675C8D" w14:paraId="11EFA5A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C0CB80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Deposition</w:t>
            </w:r>
          </w:p>
        </w:tc>
        <w:tc>
          <w:tcPr>
            <w:tcW w:w="5540" w:type="dxa"/>
            <w:noWrap/>
            <w:hideMark/>
          </w:tcPr>
          <w:p w14:paraId="3EFD2E8D"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Pricing Expert Depo - Set</w:t>
            </w:r>
          </w:p>
        </w:tc>
      </w:tr>
      <w:tr w:rsidR="00675C8D" w:rsidRPr="001640A1" w14:paraId="2D10921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1B3982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51E0830E"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Motion for Extension of Time 1st Set</w:t>
            </w:r>
          </w:p>
        </w:tc>
      </w:tr>
      <w:tr w:rsidR="00675C8D" w:rsidRPr="001640A1" w14:paraId="55163B7B"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FC16CA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6A72E709"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Motion for Extension of Time 2nd Set</w:t>
            </w:r>
          </w:p>
        </w:tc>
      </w:tr>
      <w:tr w:rsidR="00675C8D" w:rsidRPr="001640A1" w14:paraId="751081A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0F4B726"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572301F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Motion for Extension of Time 1st Due Date</w:t>
            </w:r>
          </w:p>
        </w:tc>
      </w:tr>
      <w:tr w:rsidR="00675C8D" w:rsidRPr="00675C8D" w14:paraId="5FC7D56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549F03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5090D85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Expert (1) Name </w:t>
            </w:r>
          </w:p>
        </w:tc>
      </w:tr>
      <w:tr w:rsidR="00675C8D" w:rsidRPr="00675C8D" w14:paraId="67319A1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0527D74"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47A384FC"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Ds Expert (2) Name </w:t>
            </w:r>
          </w:p>
        </w:tc>
      </w:tr>
      <w:tr w:rsidR="00675C8D" w:rsidRPr="00675C8D" w14:paraId="0AE7C22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4F0C5A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53DAC5E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Ds Expert (1) Disc. Sent</w:t>
            </w:r>
          </w:p>
        </w:tc>
      </w:tr>
      <w:tr w:rsidR="00675C8D" w:rsidRPr="00675C8D" w14:paraId="3AED0D1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80F4C31"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7DEAFCB1"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Ds Expert (2) Disc. Sent</w:t>
            </w:r>
          </w:p>
        </w:tc>
      </w:tr>
      <w:tr w:rsidR="00675C8D" w:rsidRPr="001640A1" w14:paraId="00663B6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31CB9E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701568E6"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Ds Expert (1) Disc. Responses Due Date </w:t>
            </w:r>
          </w:p>
        </w:tc>
      </w:tr>
      <w:tr w:rsidR="00675C8D" w:rsidRPr="001640A1" w14:paraId="0DDE56E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D020EB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02FBB86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Ds Expert (2) Disc. Responses Due Date </w:t>
            </w:r>
          </w:p>
        </w:tc>
      </w:tr>
      <w:tr w:rsidR="00675C8D" w:rsidRPr="001640A1" w14:paraId="63C83B5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5B8D60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3EF8A46A"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Expert (1) Disc. Responses Date</w:t>
            </w:r>
          </w:p>
        </w:tc>
      </w:tr>
      <w:tr w:rsidR="00675C8D" w:rsidRPr="001640A1" w14:paraId="11BF9C9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39A5C3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23D0865E"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Expert (2) Disc. Responses Date</w:t>
            </w:r>
          </w:p>
        </w:tc>
      </w:tr>
      <w:tr w:rsidR="00675C8D" w:rsidRPr="00675C8D" w14:paraId="373605D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EE6270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5E748598"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Discovery Status</w:t>
            </w:r>
          </w:p>
        </w:tc>
      </w:tr>
      <w:tr w:rsidR="00675C8D" w:rsidRPr="001640A1" w14:paraId="2C66636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8AD8FB"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1FB2E0CA"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Ps MFET Filed</w:t>
            </w:r>
          </w:p>
        </w:tc>
      </w:tr>
      <w:tr w:rsidR="00675C8D" w:rsidRPr="001640A1" w14:paraId="07F504A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F010F5B"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16B7103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Ps MFET Due Date</w:t>
            </w:r>
          </w:p>
        </w:tc>
      </w:tr>
      <w:tr w:rsidR="00675C8D" w:rsidRPr="001640A1" w14:paraId="7556EBE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DBFBD13"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1FC5764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Ps MFET Hearing Set</w:t>
            </w:r>
          </w:p>
        </w:tc>
      </w:tr>
      <w:tr w:rsidR="00675C8D" w:rsidRPr="001640A1" w14:paraId="498A574F"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2A5485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39D55E2B"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MTC Better Responses</w:t>
            </w:r>
          </w:p>
        </w:tc>
      </w:tr>
      <w:tr w:rsidR="00675C8D" w:rsidRPr="001640A1" w14:paraId="7BBE4C2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B445AA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685764AE"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Ds MTC Responses</w:t>
            </w:r>
          </w:p>
        </w:tc>
      </w:tr>
      <w:tr w:rsidR="00675C8D" w:rsidRPr="00675C8D" w14:paraId="0591C69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E7BCE41"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7EA4710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1st Disco Set - Received</w:t>
            </w:r>
          </w:p>
        </w:tc>
      </w:tr>
      <w:tr w:rsidR="00675C8D" w:rsidRPr="001640A1" w14:paraId="0FD08BE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47CFBDB"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09D6C85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Response Pending</w:t>
            </w:r>
          </w:p>
        </w:tc>
      </w:tr>
      <w:tr w:rsidR="00675C8D" w:rsidRPr="001640A1" w14:paraId="6CF0E60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E93A54F"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1139AEBB"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1st Disco Set - Response Served</w:t>
            </w:r>
          </w:p>
        </w:tc>
      </w:tr>
      <w:tr w:rsidR="00675C8D" w:rsidRPr="001640A1" w14:paraId="5536A74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B610FB"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13B6570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Ps MFET Filed</w:t>
            </w:r>
          </w:p>
        </w:tc>
      </w:tr>
      <w:tr w:rsidR="00675C8D" w:rsidRPr="001640A1" w14:paraId="10380DC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CBB230F"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223CC401"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Ps MFET Due Date</w:t>
            </w:r>
          </w:p>
        </w:tc>
      </w:tr>
      <w:tr w:rsidR="00675C8D" w:rsidRPr="001640A1" w14:paraId="6AFE289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174E2E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0C31BBCC"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Ps MFET Hearing Set</w:t>
            </w:r>
          </w:p>
        </w:tc>
      </w:tr>
      <w:tr w:rsidR="00675C8D" w:rsidRPr="001640A1" w14:paraId="562F11D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36844DB"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4226664B"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MTC Better Responses</w:t>
            </w:r>
          </w:p>
        </w:tc>
      </w:tr>
      <w:tr w:rsidR="00675C8D" w:rsidRPr="001640A1" w14:paraId="2397A0E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6CBCFE6"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33F39B3F"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Ds MTC Responses</w:t>
            </w:r>
          </w:p>
        </w:tc>
      </w:tr>
      <w:tr w:rsidR="00675C8D" w:rsidRPr="00675C8D" w14:paraId="21289FB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B0539D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6288476A"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Expert Disco Set - Received</w:t>
            </w:r>
          </w:p>
        </w:tc>
      </w:tr>
      <w:tr w:rsidR="00675C8D" w:rsidRPr="001640A1" w14:paraId="0FF23A3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E8368F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025EF53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Response Pending</w:t>
            </w:r>
          </w:p>
        </w:tc>
      </w:tr>
      <w:tr w:rsidR="00675C8D" w:rsidRPr="001640A1" w14:paraId="58C7FA6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AB1084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Discovery</w:t>
            </w:r>
          </w:p>
        </w:tc>
        <w:tc>
          <w:tcPr>
            <w:tcW w:w="5540" w:type="dxa"/>
            <w:noWrap/>
            <w:hideMark/>
          </w:tcPr>
          <w:p w14:paraId="5497A5FF"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Expert Disco Set - Response Served</w:t>
            </w:r>
          </w:p>
        </w:tc>
      </w:tr>
      <w:tr w:rsidR="00675C8D" w:rsidRPr="00675C8D" w14:paraId="0CC51FE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ADF4327"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321FE5F1"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CR Depo - MPO Filed  </w:t>
            </w:r>
          </w:p>
        </w:tc>
      </w:tr>
      <w:tr w:rsidR="00675C8D" w:rsidRPr="001640A1" w14:paraId="2351BEA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166849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54FA59BE"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CR Depo - MPO Hearing Set</w:t>
            </w:r>
          </w:p>
        </w:tc>
      </w:tr>
      <w:tr w:rsidR="00675C8D" w:rsidRPr="00675C8D" w14:paraId="5BC5B1D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20B7F1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5E180D5E"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CR Depo - Requested</w:t>
            </w:r>
          </w:p>
        </w:tc>
      </w:tr>
      <w:tr w:rsidR="00675C8D" w:rsidRPr="00675C8D" w14:paraId="36C3287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A43F45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2C00D39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CR Depo - Set</w:t>
            </w:r>
          </w:p>
        </w:tc>
      </w:tr>
      <w:tr w:rsidR="00675C8D" w:rsidRPr="00675C8D" w14:paraId="5E6FAB2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7F455C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738C0A2F"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Depos Complete</w:t>
            </w:r>
          </w:p>
        </w:tc>
      </w:tr>
      <w:tr w:rsidR="00675C8D" w:rsidRPr="00675C8D" w14:paraId="252DBA5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D06D22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09B94F8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Engineer Depo - MPO Filed </w:t>
            </w:r>
          </w:p>
        </w:tc>
      </w:tr>
      <w:tr w:rsidR="00675C8D" w:rsidRPr="001640A1" w14:paraId="1421832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652D846"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lastRenderedPageBreak/>
              <w:t>Defendant Deposition</w:t>
            </w:r>
          </w:p>
        </w:tc>
        <w:tc>
          <w:tcPr>
            <w:tcW w:w="5540" w:type="dxa"/>
            <w:noWrap/>
            <w:hideMark/>
          </w:tcPr>
          <w:p w14:paraId="133FDD82"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Engineer Depo - MPO Hearing Set</w:t>
            </w:r>
          </w:p>
        </w:tc>
      </w:tr>
      <w:tr w:rsidR="00675C8D" w:rsidRPr="00675C8D" w14:paraId="7251212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4B1D246"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14DCB67A"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Engineer Expert Depo - Requested</w:t>
            </w:r>
          </w:p>
        </w:tc>
      </w:tr>
      <w:tr w:rsidR="00675C8D" w:rsidRPr="00675C8D" w14:paraId="0444D076"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712C1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69B5F354"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Engineer Expert Depo - Set</w:t>
            </w:r>
          </w:p>
        </w:tc>
      </w:tr>
      <w:tr w:rsidR="00675C8D" w:rsidRPr="001640A1" w14:paraId="4FA1DC4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EFDE46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4D3043B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Ins Expert Depo - MPO Filed </w:t>
            </w:r>
          </w:p>
        </w:tc>
      </w:tr>
      <w:tr w:rsidR="00675C8D" w:rsidRPr="001640A1" w14:paraId="41F153E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F8D719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404C15E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Ins Expert Depo - MPO Hearing Set</w:t>
            </w:r>
          </w:p>
        </w:tc>
      </w:tr>
      <w:tr w:rsidR="00675C8D" w:rsidRPr="00675C8D" w14:paraId="2553776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22B961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3D2A92E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Ins Expert Depo - Requested</w:t>
            </w:r>
          </w:p>
        </w:tc>
      </w:tr>
      <w:tr w:rsidR="00675C8D" w:rsidRPr="00675C8D" w14:paraId="4C3A4D0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E17593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30C68DCA"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Ins Expert Depo - Set</w:t>
            </w:r>
          </w:p>
        </w:tc>
      </w:tr>
      <w:tr w:rsidR="00675C8D" w:rsidRPr="00675C8D" w14:paraId="5FCDCE80"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3AB07A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035144E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Insured Depo - MPO Filed </w:t>
            </w:r>
          </w:p>
        </w:tc>
      </w:tr>
      <w:tr w:rsidR="00675C8D" w:rsidRPr="001640A1" w14:paraId="272F9719"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577EA41"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1462A3B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Insured Depo - MPO Hearing Set</w:t>
            </w:r>
          </w:p>
        </w:tc>
      </w:tr>
      <w:tr w:rsidR="00675C8D" w:rsidRPr="00675C8D" w14:paraId="452483F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7C457F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726FC6A4"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Insured Depo - Requested</w:t>
            </w:r>
          </w:p>
        </w:tc>
      </w:tr>
      <w:tr w:rsidR="00675C8D" w:rsidRPr="00675C8D" w14:paraId="6CC51A6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4E70394"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4D8119BC"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Insured Depo - Set</w:t>
            </w:r>
          </w:p>
        </w:tc>
      </w:tr>
      <w:tr w:rsidR="00675C8D" w:rsidRPr="001640A1" w14:paraId="5417F94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09220A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60FC8F7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Pricing Expert Depo - MPO Filed </w:t>
            </w:r>
          </w:p>
        </w:tc>
      </w:tr>
      <w:tr w:rsidR="00675C8D" w:rsidRPr="001640A1" w14:paraId="1F7E9D1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6C2219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508F2B5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Pricing Expert Depo - MPO Hearing Set</w:t>
            </w:r>
          </w:p>
        </w:tc>
      </w:tr>
      <w:tr w:rsidR="00675C8D" w:rsidRPr="00675C8D" w14:paraId="3BA46003"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75E730B"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5D70637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Pricing Expert Depo - Requested</w:t>
            </w:r>
          </w:p>
        </w:tc>
      </w:tr>
      <w:tr w:rsidR="00675C8D" w:rsidRPr="00675C8D" w14:paraId="4F3F9C5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C042B2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Deposition</w:t>
            </w:r>
          </w:p>
        </w:tc>
        <w:tc>
          <w:tcPr>
            <w:tcW w:w="5540" w:type="dxa"/>
            <w:noWrap/>
            <w:hideMark/>
          </w:tcPr>
          <w:p w14:paraId="36F77B3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Pricing Expert Depo - Set</w:t>
            </w:r>
          </w:p>
        </w:tc>
      </w:tr>
      <w:tr w:rsidR="00675C8D" w:rsidRPr="00675C8D" w14:paraId="5C660F96"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65E876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Mediation Arbitration</w:t>
            </w:r>
          </w:p>
        </w:tc>
        <w:tc>
          <w:tcPr>
            <w:tcW w:w="5540" w:type="dxa"/>
            <w:noWrap/>
            <w:hideMark/>
          </w:tcPr>
          <w:p w14:paraId="037C8E2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Arbitration - Award Entered</w:t>
            </w:r>
          </w:p>
        </w:tc>
      </w:tr>
      <w:tr w:rsidR="00675C8D" w:rsidRPr="00675C8D" w14:paraId="4A9C4AF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270C7C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Mediation Arbitration</w:t>
            </w:r>
          </w:p>
        </w:tc>
        <w:tc>
          <w:tcPr>
            <w:tcW w:w="5540" w:type="dxa"/>
            <w:noWrap/>
            <w:hideMark/>
          </w:tcPr>
          <w:p w14:paraId="4BAD18C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Arbitration - Deadline</w:t>
            </w:r>
          </w:p>
        </w:tc>
      </w:tr>
      <w:tr w:rsidR="00675C8D" w:rsidRPr="001640A1" w14:paraId="45527C2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8F4697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Mediation Arbitration</w:t>
            </w:r>
          </w:p>
        </w:tc>
        <w:tc>
          <w:tcPr>
            <w:tcW w:w="5540" w:type="dxa"/>
            <w:noWrap/>
            <w:hideMark/>
          </w:tcPr>
          <w:p w14:paraId="037F4A4F"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Arbitration - Mtn for Trial De Novo</w:t>
            </w:r>
          </w:p>
        </w:tc>
      </w:tr>
      <w:tr w:rsidR="00675C8D" w:rsidRPr="00675C8D" w14:paraId="18E23BA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871107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Mediation Arbitration</w:t>
            </w:r>
          </w:p>
        </w:tc>
        <w:tc>
          <w:tcPr>
            <w:tcW w:w="5540" w:type="dxa"/>
            <w:noWrap/>
            <w:hideMark/>
          </w:tcPr>
          <w:p w14:paraId="7491CFEA"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Arbitration - Set</w:t>
            </w:r>
          </w:p>
        </w:tc>
      </w:tr>
      <w:tr w:rsidR="00675C8D" w:rsidRPr="00675C8D" w14:paraId="4EAF736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A17EC1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Mediation Arbitration</w:t>
            </w:r>
          </w:p>
        </w:tc>
        <w:tc>
          <w:tcPr>
            <w:tcW w:w="5540" w:type="dxa"/>
            <w:noWrap/>
            <w:hideMark/>
          </w:tcPr>
          <w:p w14:paraId="42C9B19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Mediation - Deadline</w:t>
            </w:r>
          </w:p>
        </w:tc>
      </w:tr>
      <w:tr w:rsidR="00675C8D" w:rsidRPr="00675C8D" w14:paraId="628E42D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EC20E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Mediation Arbitration</w:t>
            </w:r>
          </w:p>
        </w:tc>
        <w:tc>
          <w:tcPr>
            <w:tcW w:w="5540" w:type="dxa"/>
            <w:noWrap/>
            <w:hideMark/>
          </w:tcPr>
          <w:p w14:paraId="6CB7CF07"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Mediation - Set</w:t>
            </w:r>
          </w:p>
        </w:tc>
      </w:tr>
      <w:tr w:rsidR="00675C8D" w:rsidRPr="00675C8D" w14:paraId="6A678AA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6A62EC3"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Mediation Arbitration</w:t>
            </w:r>
          </w:p>
        </w:tc>
        <w:tc>
          <w:tcPr>
            <w:tcW w:w="5540" w:type="dxa"/>
            <w:noWrap/>
            <w:hideMark/>
          </w:tcPr>
          <w:p w14:paraId="305C925B"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Mediation - Settled</w:t>
            </w:r>
          </w:p>
        </w:tc>
      </w:tr>
      <w:tr w:rsidR="00675C8D" w:rsidRPr="00675C8D" w14:paraId="6810383B"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13EB0C3"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Mediation Arbitration</w:t>
            </w:r>
          </w:p>
        </w:tc>
        <w:tc>
          <w:tcPr>
            <w:tcW w:w="5540" w:type="dxa"/>
            <w:noWrap/>
            <w:hideMark/>
          </w:tcPr>
          <w:p w14:paraId="7D0FF3FD"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Mediaiton - Impasse</w:t>
            </w:r>
          </w:p>
        </w:tc>
      </w:tr>
      <w:tr w:rsidR="00675C8D" w:rsidRPr="00675C8D" w14:paraId="71A2703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14A0B12"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MSJ</w:t>
            </w:r>
          </w:p>
        </w:tc>
        <w:tc>
          <w:tcPr>
            <w:tcW w:w="5540" w:type="dxa"/>
            <w:noWrap/>
            <w:hideMark/>
          </w:tcPr>
          <w:p w14:paraId="2097910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Ps MSJ Drafted</w:t>
            </w:r>
          </w:p>
        </w:tc>
      </w:tr>
      <w:tr w:rsidR="00675C8D" w:rsidRPr="00675C8D" w14:paraId="5AE038A3"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B79ED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MSJ</w:t>
            </w:r>
          </w:p>
        </w:tc>
        <w:tc>
          <w:tcPr>
            <w:tcW w:w="5540" w:type="dxa"/>
            <w:noWrap/>
            <w:hideMark/>
          </w:tcPr>
          <w:p w14:paraId="42553BB4"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Ps MSJ Filed</w:t>
            </w:r>
          </w:p>
        </w:tc>
      </w:tr>
      <w:tr w:rsidR="00675C8D" w:rsidRPr="001640A1" w14:paraId="04C584CD"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6E9B3A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MSJ</w:t>
            </w:r>
          </w:p>
        </w:tc>
        <w:tc>
          <w:tcPr>
            <w:tcW w:w="5540" w:type="dxa"/>
            <w:noWrap/>
            <w:hideMark/>
          </w:tcPr>
          <w:p w14:paraId="2E9E2A3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Ps MSJ Set for Hearing</w:t>
            </w:r>
          </w:p>
        </w:tc>
      </w:tr>
      <w:tr w:rsidR="00675C8D" w:rsidRPr="001640A1" w14:paraId="23D05C3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8846EA3"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MSJ</w:t>
            </w:r>
          </w:p>
        </w:tc>
        <w:tc>
          <w:tcPr>
            <w:tcW w:w="5540" w:type="dxa"/>
            <w:noWrap/>
            <w:hideMark/>
          </w:tcPr>
          <w:p w14:paraId="7B95259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 Response to MSJ Received</w:t>
            </w:r>
          </w:p>
        </w:tc>
      </w:tr>
      <w:tr w:rsidR="00675C8D" w:rsidRPr="00675C8D" w14:paraId="5D1AE085"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B6F5B2B"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MSJ</w:t>
            </w:r>
          </w:p>
        </w:tc>
        <w:tc>
          <w:tcPr>
            <w:tcW w:w="5540" w:type="dxa"/>
            <w:noWrap/>
            <w:hideMark/>
          </w:tcPr>
          <w:p w14:paraId="4A092D4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 MSJ Granted</w:t>
            </w:r>
          </w:p>
        </w:tc>
      </w:tr>
      <w:tr w:rsidR="00675C8D" w:rsidRPr="00675C8D" w14:paraId="5241579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B244573"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Plaintiff MSJ</w:t>
            </w:r>
          </w:p>
        </w:tc>
        <w:tc>
          <w:tcPr>
            <w:tcW w:w="5540" w:type="dxa"/>
            <w:noWrap/>
            <w:hideMark/>
          </w:tcPr>
          <w:p w14:paraId="698945A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 MSJ Denied</w:t>
            </w:r>
          </w:p>
        </w:tc>
      </w:tr>
      <w:tr w:rsidR="00675C8D" w:rsidRPr="00675C8D" w14:paraId="25FF02A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FCAA38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MSJ</w:t>
            </w:r>
          </w:p>
        </w:tc>
        <w:tc>
          <w:tcPr>
            <w:tcW w:w="5540" w:type="dxa"/>
            <w:noWrap/>
            <w:hideMark/>
          </w:tcPr>
          <w:p w14:paraId="0BF08A8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Ds MSJ Received</w:t>
            </w:r>
          </w:p>
        </w:tc>
      </w:tr>
      <w:tr w:rsidR="00675C8D" w:rsidRPr="001640A1" w14:paraId="508980AF"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15C7E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MSJ</w:t>
            </w:r>
          </w:p>
        </w:tc>
        <w:tc>
          <w:tcPr>
            <w:tcW w:w="5540" w:type="dxa"/>
            <w:noWrap/>
            <w:hideMark/>
          </w:tcPr>
          <w:p w14:paraId="35A33087"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Ds MSJ Set for Hearing</w:t>
            </w:r>
          </w:p>
        </w:tc>
      </w:tr>
      <w:tr w:rsidR="00675C8D" w:rsidRPr="001640A1" w14:paraId="3E41D8A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61AAB04"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MSJ</w:t>
            </w:r>
          </w:p>
        </w:tc>
        <w:tc>
          <w:tcPr>
            <w:tcW w:w="5540" w:type="dxa"/>
            <w:noWrap/>
            <w:hideMark/>
          </w:tcPr>
          <w:p w14:paraId="081F9272"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 Response to MSJ Drafted</w:t>
            </w:r>
          </w:p>
        </w:tc>
      </w:tr>
      <w:tr w:rsidR="00675C8D" w:rsidRPr="001640A1" w14:paraId="7A1899D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F219C8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MSJ</w:t>
            </w:r>
          </w:p>
        </w:tc>
        <w:tc>
          <w:tcPr>
            <w:tcW w:w="5540" w:type="dxa"/>
            <w:noWrap/>
            <w:hideMark/>
          </w:tcPr>
          <w:p w14:paraId="477F4F78"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P Response to MSJ Filed</w:t>
            </w:r>
          </w:p>
        </w:tc>
      </w:tr>
      <w:tr w:rsidR="00675C8D" w:rsidRPr="00675C8D" w14:paraId="07EA0C8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CD1BDFF"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MSJ</w:t>
            </w:r>
          </w:p>
        </w:tc>
        <w:tc>
          <w:tcPr>
            <w:tcW w:w="5540" w:type="dxa"/>
            <w:noWrap/>
            <w:hideMark/>
          </w:tcPr>
          <w:p w14:paraId="357295D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 MSJ Granted</w:t>
            </w:r>
          </w:p>
        </w:tc>
      </w:tr>
      <w:tr w:rsidR="00675C8D" w:rsidRPr="00675C8D" w14:paraId="74CD5DA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8F05BB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Defendant MSJ</w:t>
            </w:r>
          </w:p>
        </w:tc>
        <w:tc>
          <w:tcPr>
            <w:tcW w:w="5540" w:type="dxa"/>
            <w:noWrap/>
            <w:hideMark/>
          </w:tcPr>
          <w:p w14:paraId="77FB0A77"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D MSJ Denied</w:t>
            </w:r>
          </w:p>
        </w:tc>
      </w:tr>
      <w:tr w:rsidR="00675C8D" w:rsidRPr="00675C8D" w14:paraId="47B9CCC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58EDB90"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5489DB95"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Notice of Trial </w:t>
            </w:r>
          </w:p>
        </w:tc>
      </w:tr>
      <w:tr w:rsidR="00675C8D" w:rsidRPr="00675C8D" w14:paraId="70BDC73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DF1CC7A"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003E4A87"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Trial Status Conference</w:t>
            </w:r>
          </w:p>
        </w:tc>
      </w:tr>
      <w:tr w:rsidR="00675C8D" w:rsidRPr="00675C8D" w14:paraId="579A4439"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90E007"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3FEF3A3E"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Trial Package</w:t>
            </w:r>
          </w:p>
        </w:tc>
      </w:tr>
      <w:tr w:rsidR="00675C8D" w:rsidRPr="00675C8D" w14:paraId="1375E8EE"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5438278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09516AA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Pre-trial Catalog</w:t>
            </w:r>
          </w:p>
        </w:tc>
      </w:tr>
      <w:tr w:rsidR="00675C8D" w:rsidRPr="00675C8D" w14:paraId="525DC3E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D75BEE4"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lastRenderedPageBreak/>
              <w:t>Trial</w:t>
            </w:r>
          </w:p>
        </w:tc>
        <w:tc>
          <w:tcPr>
            <w:tcW w:w="5540" w:type="dxa"/>
            <w:noWrap/>
            <w:hideMark/>
          </w:tcPr>
          <w:p w14:paraId="1928EEC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Motion in Limine </w:t>
            </w:r>
          </w:p>
        </w:tc>
      </w:tr>
      <w:tr w:rsidR="00675C8D" w:rsidRPr="00675C8D" w14:paraId="3F47DC0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2314CC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685C7D8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Proposed Verdict Form </w:t>
            </w:r>
          </w:p>
        </w:tc>
      </w:tr>
      <w:tr w:rsidR="00675C8D" w:rsidRPr="00675C8D" w14:paraId="3A518B0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2D1301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6E2FC97C"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Jury Instructions</w:t>
            </w:r>
          </w:p>
        </w:tc>
      </w:tr>
      <w:tr w:rsidR="00675C8D" w:rsidRPr="00675C8D" w14:paraId="3F83A5B0"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54FD52C"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Trial</w:t>
            </w:r>
          </w:p>
        </w:tc>
        <w:tc>
          <w:tcPr>
            <w:tcW w:w="5540" w:type="dxa"/>
            <w:noWrap/>
            <w:hideMark/>
          </w:tcPr>
          <w:p w14:paraId="42B1F152"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 xml:space="preserve">Trial Date </w:t>
            </w:r>
          </w:p>
        </w:tc>
      </w:tr>
      <w:tr w:rsidR="00675C8D" w:rsidRPr="00675C8D" w14:paraId="34EAB924"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878350B"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7697B43F"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Settlement Negotiation - Demand Sent</w:t>
            </w:r>
          </w:p>
        </w:tc>
      </w:tr>
      <w:tr w:rsidR="00675C8D" w:rsidRPr="00675C8D" w14:paraId="198E553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BCD756B"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041E4D7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Settlement Negotiation - Offer Received</w:t>
            </w:r>
          </w:p>
        </w:tc>
      </w:tr>
      <w:tr w:rsidR="00675C8D" w:rsidRPr="00675C8D" w14:paraId="686813B1"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4675B40"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0C2451F0"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SETTLED - Awaiting Release</w:t>
            </w:r>
          </w:p>
        </w:tc>
      </w:tr>
      <w:tr w:rsidR="00675C8D" w:rsidRPr="00675C8D" w14:paraId="7D03E72C"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BC84D48"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4E49B725"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SETTLED - Global Awaiting Release</w:t>
            </w:r>
          </w:p>
        </w:tc>
      </w:tr>
      <w:tr w:rsidR="00675C8D" w:rsidRPr="001640A1" w14:paraId="39436F6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19C86FEF"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397ADB7F"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 Global Proposed Release Rcvd</w:t>
            </w:r>
          </w:p>
        </w:tc>
      </w:tr>
      <w:tr w:rsidR="00675C8D" w:rsidRPr="00675C8D" w14:paraId="358D2C3A"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6B159B3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36F02376"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SETTLED - Proposed Release Rcvd</w:t>
            </w:r>
          </w:p>
        </w:tc>
      </w:tr>
      <w:tr w:rsidR="00675C8D" w:rsidRPr="001640A1" w14:paraId="60626D6A"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3E6760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3B4BA76A"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 Global Release Sent to Client</w:t>
            </w:r>
          </w:p>
        </w:tc>
      </w:tr>
      <w:tr w:rsidR="00675C8D" w:rsidRPr="001640A1" w14:paraId="7E5728C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B0C6887"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6612E7E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 Release Sent to Client</w:t>
            </w:r>
          </w:p>
        </w:tc>
      </w:tr>
      <w:tr w:rsidR="00675C8D" w:rsidRPr="00675C8D" w14:paraId="18353C8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0C3A23E"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1C3429D3"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SETTLED - Executed Release Sent</w:t>
            </w:r>
          </w:p>
        </w:tc>
      </w:tr>
      <w:tr w:rsidR="00675C8D" w:rsidRPr="001640A1" w14:paraId="4BF2A5D8"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D5FB55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6BBCFAE9"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 Global Executed Release Sent</w:t>
            </w:r>
          </w:p>
        </w:tc>
      </w:tr>
      <w:tr w:rsidR="00675C8D" w:rsidRPr="001640A1" w14:paraId="53CB4597"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6D12A3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114D0BD3"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&amp; PAID - Benefits Only - Pending Fees</w:t>
            </w:r>
          </w:p>
        </w:tc>
      </w:tr>
      <w:tr w:rsidR="00675C8D" w:rsidRPr="001640A1" w14:paraId="3ED25A05"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8398494"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119FE9A0"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SETTLED &amp; PAID - Fees Only - Pending Benefits</w:t>
            </w:r>
          </w:p>
        </w:tc>
      </w:tr>
      <w:tr w:rsidR="00675C8D" w:rsidRPr="00675C8D" w14:paraId="74422CAE"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6D442D1"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38140CF7"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Settlement Payment Reminder Letter</w:t>
            </w:r>
          </w:p>
        </w:tc>
      </w:tr>
      <w:tr w:rsidR="00675C8D" w:rsidRPr="00675C8D" w14:paraId="6C884851"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29B8FDF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38F36577"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Settlement Payment Reminder Letter - 2</w:t>
            </w:r>
          </w:p>
        </w:tc>
      </w:tr>
      <w:tr w:rsidR="00675C8D" w:rsidRPr="001640A1" w14:paraId="713EBB8B"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434B2D3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361225BE"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Settlement Payment Reminder Letter - Final</w:t>
            </w:r>
          </w:p>
        </w:tc>
      </w:tr>
      <w:tr w:rsidR="00675C8D" w:rsidRPr="00675C8D" w14:paraId="727ED047"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EADB551"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3911949B"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Motion to Compel Settlement</w:t>
            </w:r>
          </w:p>
        </w:tc>
      </w:tr>
      <w:tr w:rsidR="00675C8D" w:rsidRPr="001640A1" w14:paraId="408D1EEC"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609290F"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2878E244" w14:textId="77777777" w:rsidR="00675C8D" w:rsidRPr="001640A1"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Motion to Compel Settlement - Hearing Set</w:t>
            </w:r>
          </w:p>
        </w:tc>
      </w:tr>
      <w:tr w:rsidR="00675C8D" w:rsidRPr="00675C8D" w14:paraId="08B10B1D"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0E823DF"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64B4D735" w14:textId="77777777" w:rsidR="00675C8D" w:rsidRPr="00675C8D"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SETTLED &amp; PAID - Global</w:t>
            </w:r>
          </w:p>
        </w:tc>
      </w:tr>
      <w:tr w:rsidR="00675C8D" w:rsidRPr="00675C8D" w14:paraId="40848782"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0B0403F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34190FEB"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SETTLED &amp; PAID</w:t>
            </w:r>
          </w:p>
        </w:tc>
      </w:tr>
      <w:tr w:rsidR="00675C8D" w:rsidRPr="001640A1" w14:paraId="31ADC994"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74F5799"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Settlement</w:t>
            </w:r>
          </w:p>
        </w:tc>
        <w:tc>
          <w:tcPr>
            <w:tcW w:w="5540" w:type="dxa"/>
            <w:noWrap/>
            <w:hideMark/>
          </w:tcPr>
          <w:p w14:paraId="79E06C75"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r w:rsidRPr="001640A1">
              <w:rPr>
                <w:rFonts w:ascii="Calibri" w:hAnsi="Calibri" w:cs="Calibri"/>
                <w:color w:val="000000"/>
                <w:szCs w:val="22"/>
                <w:lang w:eastAsia="pl-PL"/>
              </w:rPr>
              <w:t xml:space="preserve">SETTLED &amp; PAID - </w:t>
            </w:r>
            <w:proofErr w:type="spellStart"/>
            <w:r w:rsidRPr="001640A1">
              <w:rPr>
                <w:rFonts w:ascii="Calibri" w:hAnsi="Calibri" w:cs="Calibri"/>
                <w:color w:val="000000"/>
                <w:szCs w:val="22"/>
                <w:lang w:eastAsia="pl-PL"/>
              </w:rPr>
              <w:t>Presuit</w:t>
            </w:r>
            <w:proofErr w:type="spellEnd"/>
            <w:r w:rsidRPr="001640A1">
              <w:rPr>
                <w:rFonts w:ascii="Calibri" w:hAnsi="Calibri" w:cs="Calibri"/>
                <w:color w:val="000000"/>
                <w:szCs w:val="22"/>
                <w:lang w:eastAsia="pl-PL"/>
              </w:rPr>
              <w:t xml:space="preserve"> w Fees</w:t>
            </w:r>
          </w:p>
        </w:tc>
      </w:tr>
      <w:tr w:rsidR="00675C8D" w:rsidRPr="00675C8D" w14:paraId="03CED878" w14:textId="77777777" w:rsidTr="001640A1">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731AFD04"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Appeal</w:t>
            </w:r>
          </w:p>
        </w:tc>
        <w:tc>
          <w:tcPr>
            <w:tcW w:w="5540" w:type="dxa"/>
            <w:noWrap/>
            <w:hideMark/>
          </w:tcPr>
          <w:p w14:paraId="6D6982E1" w14:textId="77777777" w:rsidR="00675C8D" w:rsidRPr="00675C8D" w:rsidRDefault="00675C8D" w:rsidP="00675C8D">
            <w:pPr>
              <w:spacing w:line="240" w:lineRule="auto"/>
              <w:jc w:val="left"/>
              <w:cnfStyle w:val="000000000000" w:firstRow="0" w:lastRow="0" w:firstColumn="0" w:lastColumn="0" w:oddVBand="0" w:evenVBand="0" w:oddHBand="0" w:evenHBand="0" w:firstRowFirstColumn="0" w:firstRowLastColumn="0" w:lastRowFirstColumn="0" w:lastRowLastColumn="0"/>
              <w:rPr>
                <w:rFonts w:ascii="Calibri" w:hAnsi="Calibri" w:cs="Calibri"/>
                <w:color w:val="000000"/>
                <w:szCs w:val="22"/>
                <w:lang w:val="pl-PL" w:eastAsia="pl-PL"/>
              </w:rPr>
            </w:pPr>
            <w:r w:rsidRPr="00675C8D">
              <w:rPr>
                <w:rFonts w:ascii="Calibri" w:hAnsi="Calibri" w:cs="Calibri"/>
                <w:color w:val="000000"/>
                <w:szCs w:val="22"/>
                <w:lang w:val="pl-PL" w:eastAsia="pl-PL"/>
              </w:rPr>
              <w:t>Notice of Appeal Filed</w:t>
            </w:r>
          </w:p>
        </w:tc>
      </w:tr>
      <w:tr w:rsidR="00675C8D" w:rsidRPr="001640A1" w14:paraId="58CB2242" w14:textId="77777777" w:rsidTr="001640A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14:paraId="31532845" w14:textId="77777777" w:rsidR="00675C8D" w:rsidRPr="00675C8D" w:rsidRDefault="00675C8D" w:rsidP="00675C8D">
            <w:pPr>
              <w:spacing w:line="240" w:lineRule="auto"/>
              <w:jc w:val="left"/>
              <w:rPr>
                <w:rFonts w:ascii="Calibri" w:hAnsi="Calibri" w:cs="Calibri"/>
                <w:color w:val="000000"/>
                <w:szCs w:val="22"/>
                <w:lang w:val="pl-PL" w:eastAsia="pl-PL"/>
              </w:rPr>
            </w:pPr>
            <w:r w:rsidRPr="00675C8D">
              <w:rPr>
                <w:rFonts w:ascii="Calibri" w:hAnsi="Calibri" w:cs="Calibri"/>
                <w:color w:val="000000"/>
                <w:szCs w:val="22"/>
                <w:lang w:val="pl-PL" w:eastAsia="pl-PL"/>
              </w:rPr>
              <w:t>Appeal</w:t>
            </w:r>
          </w:p>
        </w:tc>
        <w:tc>
          <w:tcPr>
            <w:tcW w:w="5540" w:type="dxa"/>
            <w:noWrap/>
            <w:hideMark/>
          </w:tcPr>
          <w:p w14:paraId="5E3CAD24" w14:textId="77777777" w:rsidR="00675C8D" w:rsidRPr="001640A1" w:rsidRDefault="00675C8D" w:rsidP="00675C8D">
            <w:pPr>
              <w:spacing w:line="240" w:lineRule="auto"/>
              <w:jc w:val="left"/>
              <w:cnfStyle w:val="000000100000" w:firstRow="0" w:lastRow="0" w:firstColumn="0" w:lastColumn="0" w:oddVBand="0" w:evenVBand="0" w:oddHBand="1" w:evenHBand="0" w:firstRowFirstColumn="0" w:firstRowLastColumn="0" w:lastRowFirstColumn="0" w:lastRowLastColumn="0"/>
              <w:rPr>
                <w:rFonts w:ascii="Calibri" w:hAnsi="Calibri" w:cs="Calibri"/>
                <w:color w:val="000000"/>
                <w:szCs w:val="22"/>
                <w:lang w:eastAsia="pl-PL"/>
              </w:rPr>
            </w:pPr>
            <w:proofErr w:type="spellStart"/>
            <w:r w:rsidRPr="001640A1">
              <w:rPr>
                <w:rFonts w:ascii="Calibri" w:hAnsi="Calibri" w:cs="Calibri"/>
                <w:color w:val="000000"/>
                <w:szCs w:val="22"/>
                <w:lang w:eastAsia="pl-PL"/>
              </w:rPr>
              <w:t>Apeeal</w:t>
            </w:r>
            <w:proofErr w:type="spellEnd"/>
            <w:r w:rsidRPr="001640A1">
              <w:rPr>
                <w:rFonts w:ascii="Calibri" w:hAnsi="Calibri" w:cs="Calibri"/>
                <w:color w:val="000000"/>
                <w:szCs w:val="22"/>
                <w:lang w:eastAsia="pl-PL"/>
              </w:rPr>
              <w:t xml:space="preserve"> Assigned to Outside Counsel</w:t>
            </w:r>
          </w:p>
        </w:tc>
      </w:tr>
    </w:tbl>
    <w:p w14:paraId="56EAA9A3" w14:textId="77777777" w:rsidR="005250F1" w:rsidRDefault="005250F1" w:rsidP="00E865D7"/>
    <w:p w14:paraId="4093036F" w14:textId="2846110F" w:rsidR="00675C8D" w:rsidRDefault="00675C8D" w:rsidP="00E865D7">
      <w:r>
        <w:t>Questions to PMC</w:t>
      </w:r>
      <w:r w:rsidR="00415C6A">
        <w:t xml:space="preserve"> regarding understanding of “Status”</w:t>
      </w:r>
      <w:r>
        <w:t xml:space="preserve">: </w:t>
      </w:r>
    </w:p>
    <w:p w14:paraId="30E0DFBA" w14:textId="2FFA0786" w:rsidR="00675C8D" w:rsidRDefault="00675C8D" w:rsidP="00C542D6">
      <w:pPr>
        <w:pStyle w:val="ListParagraph"/>
        <w:numPr>
          <w:ilvl w:val="0"/>
          <w:numId w:val="43"/>
        </w:numPr>
      </w:pPr>
      <w:r>
        <w:t xml:space="preserve">Which specification </w:t>
      </w:r>
      <w:r w:rsidR="00415C6A">
        <w:t xml:space="preserve">of Statuses </w:t>
      </w:r>
      <w:r>
        <w:t>should be used? We have:</w:t>
      </w:r>
    </w:p>
    <w:p w14:paraId="567F6BF9" w14:textId="5CA0BC72" w:rsidR="00675C8D" w:rsidRDefault="000E7799" w:rsidP="00C542D6">
      <w:pPr>
        <w:pStyle w:val="ListParagraph"/>
        <w:numPr>
          <w:ilvl w:val="0"/>
          <w:numId w:val="44"/>
        </w:numPr>
      </w:pPr>
      <w:r>
        <w:object w:dxaOrig="1532" w:dyaOrig="991" w14:anchorId="21569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0" o:title=""/>
          </v:shape>
          <o:OLEObject Type="Embed" ProgID="Excel.Sheet.12" ShapeID="_x0000_i1025" DrawAspect="Icon" ObjectID="_1708182357" r:id="rId11"/>
        </w:object>
      </w:r>
      <w:r>
        <w:t xml:space="preserve"> - old logic, used only if not defined other way in </w:t>
      </w:r>
      <w:r w:rsidR="00415C6A">
        <w:t xml:space="preserve">a </w:t>
      </w:r>
      <w:r>
        <w:t>newer document</w:t>
      </w:r>
    </w:p>
    <w:p w14:paraId="729F59E5" w14:textId="3DFEFD66" w:rsidR="000E7799" w:rsidRDefault="000E7799" w:rsidP="00C542D6">
      <w:pPr>
        <w:pStyle w:val="ListParagraph"/>
        <w:numPr>
          <w:ilvl w:val="0"/>
          <w:numId w:val="44"/>
        </w:numPr>
      </w:pPr>
      <w:r>
        <w:object w:dxaOrig="1532" w:dyaOrig="991" w14:anchorId="5136414B">
          <v:shape id="_x0000_i1026" type="#_x0000_t75" style="width:76.5pt;height:49.5pt" o:ole="">
            <v:imagedata r:id="rId12" o:title=""/>
          </v:shape>
          <o:OLEObject Type="Embed" ProgID="Excel.Sheet.12" ShapeID="_x0000_i1026" DrawAspect="Icon" ObjectID="_1708182358" r:id="rId13"/>
        </w:object>
      </w:r>
      <w:r w:rsidR="00415C6A">
        <w:t xml:space="preserve"> by Carlos</w:t>
      </w:r>
    </w:p>
    <w:p w14:paraId="38C9BFE7" w14:textId="14565833" w:rsidR="000E7799" w:rsidRDefault="00415C6A" w:rsidP="00C542D6">
      <w:pPr>
        <w:pStyle w:val="ListParagraph"/>
        <w:numPr>
          <w:ilvl w:val="0"/>
          <w:numId w:val="44"/>
        </w:numPr>
      </w:pPr>
      <w:r>
        <w:object w:dxaOrig="1532" w:dyaOrig="991" w14:anchorId="33DEA5E3">
          <v:shape id="_x0000_i1027" type="#_x0000_t75" style="width:76.5pt;height:49.5pt" o:ole="">
            <v:imagedata r:id="rId14" o:title=""/>
          </v:shape>
          <o:OLEObject Type="Embed" ProgID="Excel.Sheet.12" ShapeID="_x0000_i1027" DrawAspect="Icon" ObjectID="_1708182359" r:id="rId15"/>
        </w:object>
      </w:r>
      <w:r>
        <w:t>by Robert, the newest document, but not finished yet, c.a.250 statuses; the list of statuses (a big table above) was created from this file – please verify if my understanding of what is “a status” and what is “a field” is right on the example of Statuses and Fields in Settlement Stage</w:t>
      </w:r>
    </w:p>
    <w:p w14:paraId="187BEC39" w14:textId="0DA6DB26" w:rsidR="00415C6A" w:rsidRDefault="00415C6A" w:rsidP="00C542D6">
      <w:pPr>
        <w:pStyle w:val="ListParagraph"/>
        <w:numPr>
          <w:ilvl w:val="0"/>
          <w:numId w:val="44"/>
        </w:numPr>
      </w:pPr>
      <w:r>
        <w:t xml:space="preserve">Current Status field in </w:t>
      </w:r>
      <w:proofErr w:type="spellStart"/>
      <w:r>
        <w:t>LawSpades</w:t>
      </w:r>
      <w:proofErr w:type="spellEnd"/>
      <w:r>
        <w:t xml:space="preserve"> (there are c.a. 150 statuses)</w:t>
      </w:r>
    </w:p>
    <w:p w14:paraId="3FF82630" w14:textId="1A2565F9" w:rsidR="00675C8D" w:rsidRDefault="00415C6A" w:rsidP="00C542D6">
      <w:pPr>
        <w:pStyle w:val="ListParagraph"/>
        <w:numPr>
          <w:ilvl w:val="0"/>
          <w:numId w:val="43"/>
        </w:numPr>
      </w:pPr>
      <w:r>
        <w:t>Should there be one “Status” for the whole process (like described in Attributes table) or one “Status” in each Stage, i.e. Pre-litigation Status, Complaint Status, …, Settlement Status, Appeal Status (every such “status” will be visible as a separate field)</w:t>
      </w:r>
    </w:p>
    <w:p w14:paraId="14B9F621" w14:textId="77777777" w:rsidR="005C5D7F" w:rsidRDefault="005C5D7F" w:rsidP="005C5D7F">
      <w:pPr>
        <w:pStyle w:val="Heading3"/>
      </w:pPr>
      <w:r>
        <w:t>Related modules:</w:t>
      </w:r>
    </w:p>
    <w:p w14:paraId="63F4E7B5" w14:textId="77777777" w:rsidR="005C5D7F" w:rsidRPr="0029386D" w:rsidRDefault="005C5D7F" w:rsidP="00C542D6">
      <w:pPr>
        <w:pStyle w:val="ListParagraph"/>
        <w:numPr>
          <w:ilvl w:val="0"/>
          <w:numId w:val="42"/>
        </w:numPr>
      </w:pPr>
      <w:r w:rsidRPr="0029386D">
        <w:t>Updates (audit of all changes)</w:t>
      </w:r>
    </w:p>
    <w:p w14:paraId="4569EF4F" w14:textId="77777777" w:rsidR="005C5D7F" w:rsidRPr="0029386D" w:rsidRDefault="005C5D7F" w:rsidP="00C542D6">
      <w:pPr>
        <w:pStyle w:val="ListParagraph"/>
        <w:numPr>
          <w:ilvl w:val="2"/>
          <w:numId w:val="42"/>
        </w:numPr>
      </w:pPr>
      <w:r w:rsidRPr="0029386D">
        <w:t>Read-only register of all changes (who, what, when)</w:t>
      </w:r>
    </w:p>
    <w:p w14:paraId="6D83AA59" w14:textId="62B25904" w:rsidR="005C5D7F" w:rsidRDefault="005C5D7F" w:rsidP="00C542D6">
      <w:pPr>
        <w:pStyle w:val="ListParagraph"/>
        <w:numPr>
          <w:ilvl w:val="0"/>
          <w:numId w:val="42"/>
        </w:numPr>
      </w:pPr>
      <w:r>
        <w:t>Claims</w:t>
      </w:r>
    </w:p>
    <w:p w14:paraId="227A6696" w14:textId="77777777" w:rsidR="005C5D7F" w:rsidRDefault="005C5D7F" w:rsidP="00C542D6">
      <w:pPr>
        <w:pStyle w:val="ListParagraph"/>
        <w:numPr>
          <w:ilvl w:val="0"/>
          <w:numId w:val="42"/>
        </w:numPr>
      </w:pPr>
      <w:r>
        <w:t>Collections</w:t>
      </w:r>
    </w:p>
    <w:p w14:paraId="4CBE3F90" w14:textId="77777777" w:rsidR="005C5D7F" w:rsidRDefault="005C5D7F" w:rsidP="00C542D6">
      <w:pPr>
        <w:pStyle w:val="ListParagraph"/>
        <w:numPr>
          <w:ilvl w:val="0"/>
          <w:numId w:val="42"/>
        </w:numPr>
      </w:pPr>
      <w:r>
        <w:t>Documents</w:t>
      </w:r>
    </w:p>
    <w:p w14:paraId="3999648F" w14:textId="3E311961" w:rsidR="005C5D7F" w:rsidRDefault="005C5D7F" w:rsidP="00C542D6">
      <w:pPr>
        <w:pStyle w:val="ListParagraph"/>
        <w:numPr>
          <w:ilvl w:val="2"/>
          <w:numId w:val="42"/>
        </w:numPr>
      </w:pPr>
      <w:r>
        <w:t>Documents attached to lower-level modules (i.e. Collections, Claims) are also visible here</w:t>
      </w:r>
    </w:p>
    <w:p w14:paraId="4CB39558" w14:textId="77777777" w:rsidR="005C5D7F" w:rsidRPr="0029386D" w:rsidRDefault="005C5D7F" w:rsidP="00C542D6">
      <w:pPr>
        <w:pStyle w:val="ListParagraph"/>
        <w:numPr>
          <w:ilvl w:val="0"/>
          <w:numId w:val="42"/>
        </w:numPr>
      </w:pPr>
      <w:r w:rsidRPr="0029386D">
        <w:t>E-mails</w:t>
      </w:r>
    </w:p>
    <w:p w14:paraId="2075312E" w14:textId="2EA9A57A" w:rsidR="005C5D7F" w:rsidRDefault="005C5D7F" w:rsidP="00C542D6">
      <w:pPr>
        <w:pStyle w:val="ListParagraph"/>
        <w:numPr>
          <w:ilvl w:val="2"/>
          <w:numId w:val="42"/>
        </w:numPr>
      </w:pPr>
      <w:r w:rsidRPr="0029386D">
        <w:t xml:space="preserve">A list of e-mails referring the </w:t>
      </w:r>
      <w:r>
        <w:t>Case</w:t>
      </w:r>
      <w:r w:rsidRPr="0029386D">
        <w:t xml:space="preserve"> – both automatically sent from the system and incoming mails imported from mail server; </w:t>
      </w:r>
    </w:p>
    <w:p w14:paraId="4AEC6DE1" w14:textId="30CCDBAE" w:rsidR="005C5D7F" w:rsidRDefault="005C5D7F" w:rsidP="00C542D6">
      <w:pPr>
        <w:pStyle w:val="ListParagraph"/>
        <w:numPr>
          <w:ilvl w:val="2"/>
          <w:numId w:val="42"/>
        </w:numPr>
      </w:pPr>
      <w:r>
        <w:t xml:space="preserve">If the subject of the e-mail contains the text “[Case ID]” </w:t>
      </w:r>
      <w:r>
        <w:sym w:font="Wingdings" w:char="F0E0"/>
      </w:r>
      <w:r>
        <w:t xml:space="preserve"> assign this e-mail to this Case</w:t>
      </w:r>
    </w:p>
    <w:p w14:paraId="6B40251B" w14:textId="72BD315A" w:rsidR="005C5D7F" w:rsidRPr="0029386D" w:rsidRDefault="005C5D7F" w:rsidP="00C542D6">
      <w:pPr>
        <w:pStyle w:val="ListParagraph"/>
        <w:numPr>
          <w:ilvl w:val="2"/>
          <w:numId w:val="42"/>
        </w:numPr>
      </w:pPr>
      <w:r w:rsidRPr="0029386D">
        <w:t xml:space="preserve">user can manually assign a mail to a </w:t>
      </w:r>
      <w:r>
        <w:t>Case</w:t>
      </w:r>
    </w:p>
    <w:p w14:paraId="16DC6AE2" w14:textId="0C08FC5A" w:rsidR="005C5D7F" w:rsidRPr="0029386D" w:rsidRDefault="005C5D7F" w:rsidP="00C542D6">
      <w:pPr>
        <w:pStyle w:val="ListParagraph"/>
        <w:numPr>
          <w:ilvl w:val="0"/>
          <w:numId w:val="42"/>
        </w:numPr>
      </w:pPr>
      <w:r>
        <w:t>Events (Activities)</w:t>
      </w:r>
    </w:p>
    <w:p w14:paraId="20FD0D23" w14:textId="5F1B4FD1" w:rsidR="005C5D7F" w:rsidRDefault="005C5D7F" w:rsidP="00C542D6">
      <w:pPr>
        <w:pStyle w:val="ListParagraph"/>
        <w:numPr>
          <w:ilvl w:val="2"/>
          <w:numId w:val="42"/>
        </w:numPr>
      </w:pPr>
      <w:r w:rsidRPr="0029386D">
        <w:t xml:space="preserve">A list of </w:t>
      </w:r>
      <w:r>
        <w:t xml:space="preserve">hearings, meetings, </w:t>
      </w:r>
      <w:r w:rsidRPr="0029386D">
        <w:t>telephone calls – managed manually by users</w:t>
      </w:r>
    </w:p>
    <w:p w14:paraId="26EDB190" w14:textId="77777777" w:rsidR="005C5D7F" w:rsidRDefault="005C5D7F" w:rsidP="00C542D6">
      <w:pPr>
        <w:pStyle w:val="ListParagraph"/>
        <w:numPr>
          <w:ilvl w:val="0"/>
          <w:numId w:val="42"/>
        </w:numPr>
      </w:pPr>
      <w:r>
        <w:t>Tasks</w:t>
      </w:r>
    </w:p>
    <w:p w14:paraId="07C19D7C" w14:textId="77777777" w:rsidR="005C5D7F" w:rsidRPr="0029386D" w:rsidRDefault="005C5D7F" w:rsidP="00C542D6">
      <w:pPr>
        <w:pStyle w:val="ListParagraph"/>
        <w:numPr>
          <w:ilvl w:val="0"/>
          <w:numId w:val="42"/>
        </w:numPr>
      </w:pPr>
      <w:r>
        <w:t>Comments</w:t>
      </w:r>
    </w:p>
    <w:p w14:paraId="4C5AE445" w14:textId="77777777" w:rsidR="00857F6C" w:rsidRDefault="00857F6C" w:rsidP="00857F6C">
      <w:pPr>
        <w:pStyle w:val="Heading3"/>
      </w:pPr>
      <w:r>
        <w:t>Manual and automatic actions (workflows)</w:t>
      </w:r>
    </w:p>
    <w:tbl>
      <w:tblPr>
        <w:tblStyle w:val="LightList-Accent6"/>
        <w:tblW w:w="9747" w:type="dxa"/>
        <w:tblLook w:val="04A0" w:firstRow="1" w:lastRow="0" w:firstColumn="1" w:lastColumn="0" w:noHBand="0" w:noVBand="1"/>
      </w:tblPr>
      <w:tblGrid>
        <w:gridCol w:w="3244"/>
        <w:gridCol w:w="1698"/>
        <w:gridCol w:w="1691"/>
        <w:gridCol w:w="3114"/>
      </w:tblGrid>
      <w:tr w:rsidR="00857F6C" w:rsidRPr="0029386D" w14:paraId="1A2E29BB"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14:paraId="55F3FD1D" w14:textId="77777777" w:rsidR="00857F6C" w:rsidRPr="0029386D" w:rsidRDefault="00857F6C" w:rsidP="00734675">
            <w:pPr>
              <w:pStyle w:val="ListParagraph"/>
              <w:ind w:left="0"/>
              <w:jc w:val="left"/>
            </w:pPr>
            <w:r>
              <w:t>Workflow name</w:t>
            </w:r>
          </w:p>
        </w:tc>
        <w:tc>
          <w:tcPr>
            <w:tcW w:w="1698" w:type="dxa"/>
          </w:tcPr>
          <w:p w14:paraId="0C421768" w14:textId="77777777" w:rsidR="00857F6C"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691" w:type="dxa"/>
          </w:tcPr>
          <w:p w14:paraId="5E88AA66" w14:textId="77777777" w:rsidR="00857F6C" w:rsidRPr="0029386D"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114" w:type="dxa"/>
          </w:tcPr>
          <w:p w14:paraId="3BFDFF0B" w14:textId="77777777" w:rsidR="00857F6C" w:rsidRPr="0029386D" w:rsidRDefault="00857F6C" w:rsidP="00734675">
            <w:pPr>
              <w:pStyle w:val="ListParagraph"/>
              <w:tabs>
                <w:tab w:val="left" w:pos="405"/>
              </w:tabs>
              <w:ind w:left="0"/>
              <w:cnfStyle w:val="100000000000" w:firstRow="1" w:lastRow="0" w:firstColumn="0" w:lastColumn="0" w:oddVBand="0" w:evenVBand="0" w:oddHBand="0" w:evenHBand="0" w:firstRowFirstColumn="0" w:firstRowLastColumn="0" w:lastRowFirstColumn="0" w:lastRowLastColumn="0"/>
            </w:pPr>
            <w:r>
              <w:t>Tasks</w:t>
            </w:r>
          </w:p>
        </w:tc>
      </w:tr>
      <w:tr w:rsidR="00857F6C" w:rsidRPr="0029386D" w14:paraId="62A7D50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14:paraId="7803B183" w14:textId="77777777" w:rsidR="00857F6C" w:rsidRPr="007243C6" w:rsidRDefault="00857F6C" w:rsidP="00734675">
            <w:pPr>
              <w:pStyle w:val="ListParagraph"/>
              <w:ind w:left="0"/>
              <w:jc w:val="left"/>
            </w:pPr>
            <w:r>
              <w:lastRenderedPageBreak/>
              <w:t>RECALCULATE_FROM_CLAIMS</w:t>
            </w:r>
          </w:p>
        </w:tc>
        <w:tc>
          <w:tcPr>
            <w:tcW w:w="1698" w:type="dxa"/>
          </w:tcPr>
          <w:p w14:paraId="40BDF2D7"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On schedule, once a day, 1 AM</w:t>
            </w:r>
          </w:p>
        </w:tc>
        <w:tc>
          <w:tcPr>
            <w:tcW w:w="1691" w:type="dxa"/>
          </w:tcPr>
          <w:p w14:paraId="5219EC82"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114" w:type="dxa"/>
          </w:tcPr>
          <w:p w14:paraId="47931F3A" w14:textId="77777777" w:rsidR="00857F6C" w:rsidRPr="00152AE9" w:rsidRDefault="00857F6C" w:rsidP="00C542D6">
            <w:pPr>
              <w:pStyle w:val="ListParagraph"/>
              <w:numPr>
                <w:ilvl w:val="2"/>
                <w:numId w:val="38"/>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t>If Lock automation = Yes, do nothing</w:t>
            </w:r>
          </w:p>
          <w:p w14:paraId="7221D267" w14:textId="77777777" w:rsidR="00857F6C" w:rsidRDefault="00857F6C" w:rsidP="00C542D6">
            <w:pPr>
              <w:pStyle w:val="ListParagraph"/>
              <w:numPr>
                <w:ilvl w:val="2"/>
                <w:numId w:val="38"/>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Total Bill Amount=</w:t>
            </w:r>
            <w:r>
              <w:t xml:space="preserve"> sum of related Claim’s Total Bill Amount (</w:t>
            </w:r>
            <w:r>
              <w:rPr>
                <w:lang w:eastAsia="ja-JP"/>
              </w:rPr>
              <w:t>no matter what is their status, purchased or not)</w:t>
            </w:r>
          </w:p>
          <w:p w14:paraId="1691AD8F" w14:textId="77777777" w:rsidR="00857F6C" w:rsidRDefault="00857F6C" w:rsidP="00C542D6">
            <w:pPr>
              <w:pStyle w:val="ListParagraph"/>
              <w:numPr>
                <w:ilvl w:val="2"/>
                <w:numId w:val="38"/>
              </w:numPr>
              <w:tabs>
                <w:tab w:val="left" w:pos="306"/>
                <w:tab w:val="left" w:pos="405"/>
              </w:tabs>
              <w:ind w:left="156"/>
              <w:cnfStyle w:val="000000100000" w:firstRow="0" w:lastRow="0" w:firstColumn="0" w:lastColumn="0" w:oddVBand="0" w:evenVBand="0" w:oddHBand="1" w:evenHBand="0" w:firstRowFirstColumn="0" w:firstRowLastColumn="0" w:lastRowFirstColumn="0" w:lastRowLastColumn="0"/>
            </w:pPr>
            <w:r w:rsidRPr="009B3FD2">
              <w:rPr>
                <w:bCs/>
              </w:rPr>
              <w:t>Calculate</w:t>
            </w:r>
            <w:r>
              <w:rPr>
                <w:b/>
              </w:rPr>
              <w:t xml:space="preserve"> </w:t>
            </w:r>
            <w:r w:rsidRPr="00152AE9">
              <w:rPr>
                <w:b/>
                <w:bCs/>
              </w:rPr>
              <w:t>PMC Collections Limit</w:t>
            </w:r>
            <w:r>
              <w:rPr>
                <w:b/>
              </w:rPr>
              <w:t xml:space="preserve"> =</w:t>
            </w:r>
            <w:r>
              <w:t xml:space="preserve"> sum of related Claim’s Adjusted Face Value, only if </w:t>
            </w:r>
            <w:proofErr w:type="spellStart"/>
            <w:r>
              <w:t>Claim.Status</w:t>
            </w:r>
            <w:proofErr w:type="spellEnd"/>
            <w:r>
              <w:t>=Open, Paid or Closed (use 0 otherwise) (i.e. purchased, not buyback)</w:t>
            </w:r>
          </w:p>
          <w:p w14:paraId="6DBC0F67" w14:textId="77777777" w:rsidR="00857F6C" w:rsidRPr="0029386D" w:rsidRDefault="00857F6C" w:rsidP="00C542D6">
            <w:pPr>
              <w:pStyle w:val="ListParagraph"/>
              <w:numPr>
                <w:ilvl w:val="2"/>
                <w:numId w:val="38"/>
              </w:numPr>
              <w:tabs>
                <w:tab w:val="left" w:pos="306"/>
                <w:tab w:val="left" w:pos="405"/>
              </w:tabs>
              <w:ind w:left="138"/>
              <w:cnfStyle w:val="000000100000" w:firstRow="0" w:lastRow="0" w:firstColumn="0" w:lastColumn="0" w:oddVBand="0" w:evenVBand="0" w:oddHBand="1" w:evenHBand="0" w:firstRowFirstColumn="0" w:firstRowLastColumn="0" w:lastRowFirstColumn="0" w:lastRowLastColumn="0"/>
            </w:pPr>
            <w:r>
              <w:t>If any new value has changed and Total Collections &gt; 0, send a Notification to Case-&gt;Assigned to: “Case Collections Summary data was changed: &lt;link to the Case&gt;”.</w:t>
            </w:r>
          </w:p>
        </w:tc>
      </w:tr>
      <w:tr w:rsidR="00857F6C" w:rsidRPr="0029386D" w14:paraId="413EC6BF" w14:textId="77777777" w:rsidTr="00734675">
        <w:tc>
          <w:tcPr>
            <w:cnfStyle w:val="001000000000" w:firstRow="0" w:lastRow="0" w:firstColumn="1" w:lastColumn="0" w:oddVBand="0" w:evenVBand="0" w:oddHBand="0" w:evenHBand="0" w:firstRowFirstColumn="0" w:firstRowLastColumn="0" w:lastRowFirstColumn="0" w:lastRowLastColumn="0"/>
            <w:tcW w:w="3244" w:type="dxa"/>
          </w:tcPr>
          <w:p w14:paraId="5BA576FD" w14:textId="3B6E6C1A" w:rsidR="00857F6C" w:rsidRPr="007243C6" w:rsidRDefault="00E65C3C" w:rsidP="00734675">
            <w:pPr>
              <w:pStyle w:val="ListParagraph"/>
              <w:ind w:left="0"/>
              <w:jc w:val="left"/>
            </w:pPr>
            <w:r>
              <w:t>Find County</w:t>
            </w:r>
          </w:p>
        </w:tc>
        <w:tc>
          <w:tcPr>
            <w:tcW w:w="1698" w:type="dxa"/>
          </w:tcPr>
          <w:p w14:paraId="75D2C03E" w14:textId="7778A4B0" w:rsidR="00857F6C" w:rsidRPr="0029386D" w:rsidRDefault="00E65C3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691" w:type="dxa"/>
          </w:tcPr>
          <w:p w14:paraId="3125FFCA" w14:textId="6AE9920D" w:rsidR="00857F6C" w:rsidRPr="0029386D" w:rsidRDefault="00E65C3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County is empty</w:t>
            </w:r>
          </w:p>
        </w:tc>
        <w:tc>
          <w:tcPr>
            <w:tcW w:w="3114" w:type="dxa"/>
          </w:tcPr>
          <w:p w14:paraId="34CF259C" w14:textId="77777777" w:rsidR="00857F6C" w:rsidRDefault="00E65C3C" w:rsidP="00734675">
            <w:pPr>
              <w:pStyle w:val="ListParagraph"/>
              <w:tabs>
                <w:tab w:val="left" w:pos="306"/>
                <w:tab w:val="left" w:pos="405"/>
              </w:tabs>
              <w:ind w:left="0"/>
              <w:cnfStyle w:val="000000000000" w:firstRow="0" w:lastRow="0" w:firstColumn="0" w:lastColumn="0" w:oddVBand="0" w:evenVBand="0" w:oddHBand="0" w:evenHBand="0" w:firstRowFirstColumn="0" w:firstRowLastColumn="0" w:lastRowFirstColumn="0" w:lastRowLastColumn="0"/>
            </w:pPr>
            <w:r>
              <w:t xml:space="preserve">Open a link to find Insured’s address on Realtor site: </w:t>
            </w:r>
          </w:p>
          <w:p w14:paraId="1204A874" w14:textId="5E00EE7F" w:rsidR="00E65C3C" w:rsidRDefault="00E65C3C" w:rsidP="00C542D6">
            <w:pPr>
              <w:pStyle w:val="ListParagraph"/>
              <w:numPr>
                <w:ilvl w:val="3"/>
                <w:numId w:val="43"/>
              </w:numPr>
              <w:tabs>
                <w:tab w:val="left" w:pos="306"/>
                <w:tab w:val="left" w:pos="405"/>
              </w:tabs>
              <w:ind w:left="375"/>
              <w:cnfStyle w:val="000000000000" w:firstRow="0" w:lastRow="0" w:firstColumn="0" w:lastColumn="0" w:oddVBand="0" w:evenVBand="0" w:oddHBand="0" w:evenHBand="0" w:firstRowFirstColumn="0" w:firstRowLastColumn="0" w:lastRowFirstColumn="0" w:lastRowLastColumn="0"/>
            </w:pPr>
            <w:r>
              <w:t xml:space="preserve">Open </w:t>
            </w:r>
            <w:r w:rsidRPr="001640A1">
              <w:t>www.realtor.com</w:t>
            </w:r>
          </w:p>
          <w:p w14:paraId="07EF9E53" w14:textId="77777777" w:rsidR="00E65C3C" w:rsidRDefault="00E65C3C" w:rsidP="00C542D6">
            <w:pPr>
              <w:pStyle w:val="ListParagraph"/>
              <w:numPr>
                <w:ilvl w:val="3"/>
                <w:numId w:val="43"/>
              </w:numPr>
              <w:tabs>
                <w:tab w:val="left" w:pos="306"/>
                <w:tab w:val="left" w:pos="405"/>
              </w:tabs>
              <w:ind w:left="375"/>
              <w:cnfStyle w:val="000000000000" w:firstRow="0" w:lastRow="0" w:firstColumn="0" w:lastColumn="0" w:oddVBand="0" w:evenVBand="0" w:oddHBand="0" w:evenHBand="0" w:firstRowFirstColumn="0" w:firstRowLastColumn="0" w:lastRowFirstColumn="0" w:lastRowLastColumn="0"/>
            </w:pPr>
            <w:r>
              <w:t>Paste Insured’s address in the search box</w:t>
            </w:r>
          </w:p>
          <w:p w14:paraId="19D2A634" w14:textId="66FF0E17" w:rsidR="00E65C3C" w:rsidRPr="005C5D7F" w:rsidRDefault="00E65C3C" w:rsidP="00C542D6">
            <w:pPr>
              <w:pStyle w:val="ListParagraph"/>
              <w:numPr>
                <w:ilvl w:val="3"/>
                <w:numId w:val="43"/>
              </w:numPr>
              <w:tabs>
                <w:tab w:val="left" w:pos="306"/>
                <w:tab w:val="left" w:pos="405"/>
              </w:tabs>
              <w:ind w:left="375"/>
              <w:cnfStyle w:val="000000000000" w:firstRow="0" w:lastRow="0" w:firstColumn="0" w:lastColumn="0" w:oddVBand="0" w:evenVBand="0" w:oddHBand="0" w:evenHBand="0" w:firstRowFirstColumn="0" w:firstRowLastColumn="0" w:lastRowFirstColumn="0" w:lastRowLastColumn="0"/>
            </w:pPr>
            <w:r>
              <w:t>Navigate to results</w:t>
            </w:r>
          </w:p>
        </w:tc>
      </w:tr>
      <w:tr w:rsidR="00857F6C" w:rsidRPr="0029386D" w14:paraId="728575EA"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4" w:type="dxa"/>
          </w:tcPr>
          <w:p w14:paraId="205B6D86" w14:textId="29E20174" w:rsidR="00857F6C" w:rsidRPr="007243C6" w:rsidRDefault="00415C6A" w:rsidP="00734675">
            <w:pPr>
              <w:pStyle w:val="ListParagraph"/>
              <w:ind w:left="0"/>
              <w:jc w:val="left"/>
            </w:pPr>
            <w:r>
              <w:t>Workflows described in “New Status (1).xlsx” file</w:t>
            </w:r>
          </w:p>
        </w:tc>
        <w:tc>
          <w:tcPr>
            <w:tcW w:w="1698" w:type="dxa"/>
          </w:tcPr>
          <w:p w14:paraId="6E8562E0"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691" w:type="dxa"/>
          </w:tcPr>
          <w:p w14:paraId="0E2F2A3B"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114" w:type="dxa"/>
          </w:tcPr>
          <w:p w14:paraId="4273E0D7" w14:textId="77777777" w:rsidR="00857F6C" w:rsidRPr="0029386D" w:rsidRDefault="00857F6C" w:rsidP="00734675">
            <w:pPr>
              <w:pStyle w:val="ListParagraph"/>
              <w:tabs>
                <w:tab w:val="left" w:pos="306"/>
                <w:tab w:val="left" w:pos="405"/>
              </w:tabs>
              <w:ind w:left="0"/>
              <w:cnfStyle w:val="000000100000" w:firstRow="0" w:lastRow="0" w:firstColumn="0" w:lastColumn="0" w:oddVBand="0" w:evenVBand="0" w:oddHBand="1" w:evenHBand="0" w:firstRowFirstColumn="0" w:firstRowLastColumn="0" w:lastRowFirstColumn="0" w:lastRowLastColumn="0"/>
            </w:pPr>
          </w:p>
        </w:tc>
      </w:tr>
      <w:tr w:rsidR="00857F6C" w:rsidRPr="0029386D" w14:paraId="4788544A" w14:textId="77777777" w:rsidTr="00734675">
        <w:tc>
          <w:tcPr>
            <w:cnfStyle w:val="001000000000" w:firstRow="0" w:lastRow="0" w:firstColumn="1" w:lastColumn="0" w:oddVBand="0" w:evenVBand="0" w:oddHBand="0" w:evenHBand="0" w:firstRowFirstColumn="0" w:firstRowLastColumn="0" w:lastRowFirstColumn="0" w:lastRowLastColumn="0"/>
            <w:tcW w:w="3244" w:type="dxa"/>
          </w:tcPr>
          <w:p w14:paraId="05097BBC" w14:textId="77777777" w:rsidR="00857F6C" w:rsidRPr="007243C6" w:rsidRDefault="00857F6C" w:rsidP="00734675">
            <w:pPr>
              <w:pStyle w:val="ListParagraph"/>
              <w:ind w:left="0"/>
              <w:jc w:val="left"/>
            </w:pPr>
          </w:p>
        </w:tc>
        <w:tc>
          <w:tcPr>
            <w:tcW w:w="1698" w:type="dxa"/>
          </w:tcPr>
          <w:p w14:paraId="57DC9A29"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691" w:type="dxa"/>
          </w:tcPr>
          <w:p w14:paraId="4512FFF2"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114" w:type="dxa"/>
          </w:tcPr>
          <w:p w14:paraId="04F1B3B8" w14:textId="77777777" w:rsidR="00857F6C" w:rsidRPr="0029386D" w:rsidRDefault="00857F6C" w:rsidP="00734675">
            <w:pPr>
              <w:pStyle w:val="ListParagraph"/>
              <w:tabs>
                <w:tab w:val="left" w:pos="306"/>
                <w:tab w:val="left" w:pos="405"/>
              </w:tabs>
              <w:ind w:left="0"/>
              <w:cnfStyle w:val="000000000000" w:firstRow="0" w:lastRow="0" w:firstColumn="0" w:lastColumn="0" w:oddVBand="0" w:evenVBand="0" w:oddHBand="0" w:evenHBand="0" w:firstRowFirstColumn="0" w:firstRowLastColumn="0" w:lastRowFirstColumn="0" w:lastRowLastColumn="0"/>
            </w:pPr>
          </w:p>
        </w:tc>
      </w:tr>
    </w:tbl>
    <w:p w14:paraId="5416686F" w14:textId="77777777" w:rsidR="00857F6C" w:rsidRPr="008C2DC1" w:rsidRDefault="00857F6C" w:rsidP="00857F6C"/>
    <w:p w14:paraId="59039BFB" w14:textId="0E4D67E1" w:rsidR="00BD582A" w:rsidRDefault="00BD582A" w:rsidP="00BD582A">
      <w:pPr>
        <w:pStyle w:val="Heading2"/>
      </w:pPr>
      <w:bookmarkStart w:id="597" w:name="_Toc96949510"/>
      <w:r>
        <w:t>Similar Cases</w:t>
      </w:r>
      <w:bookmarkEnd w:id="597"/>
    </w:p>
    <w:p w14:paraId="7A83D501" w14:textId="441246CD" w:rsidR="00BD582A" w:rsidRPr="00D62AE2" w:rsidRDefault="00BD582A" w:rsidP="00BD582A">
      <w:pPr>
        <w:ind w:left="576"/>
      </w:pPr>
      <w:r>
        <w:rPr>
          <w:lang w:eastAsia="ja-JP"/>
        </w:rPr>
        <w:t>A module dedicated to automatic detection of “similar” Cases (the same Claim Number, the same Policy Number, the same Insured, similar name of Insured).</w:t>
      </w:r>
    </w:p>
    <w:p w14:paraId="2B7B5E95" w14:textId="77777777" w:rsidR="00857F6C" w:rsidRDefault="00857F6C" w:rsidP="00857F6C">
      <w:pPr>
        <w:pStyle w:val="Heading2"/>
      </w:pPr>
      <w:bookmarkStart w:id="598" w:name="_Toc96949511"/>
      <w:r>
        <w:t>Investors</w:t>
      </w:r>
      <w:bookmarkEnd w:id="598"/>
    </w:p>
    <w:p w14:paraId="36E85013" w14:textId="77777777" w:rsidR="00857F6C" w:rsidRPr="008A4E26" w:rsidRDefault="00857F6C" w:rsidP="00857F6C">
      <w:pPr>
        <w:rPr>
          <w:lang w:eastAsia="ja-JP"/>
        </w:rPr>
      </w:pPr>
      <w:r>
        <w:rPr>
          <w:lang w:eastAsia="ja-JP"/>
        </w:rPr>
        <w:t>These questions were answered during online meetings:</w:t>
      </w:r>
    </w:p>
    <w:p w14:paraId="0954A97F" w14:textId="77777777" w:rsidR="00857F6C" w:rsidRDefault="00857F6C" w:rsidP="00C542D6">
      <w:pPr>
        <w:pStyle w:val="ListParagraph"/>
        <w:numPr>
          <w:ilvl w:val="3"/>
          <w:numId w:val="38"/>
        </w:numPr>
        <w:ind w:left="709"/>
        <w:rPr>
          <w:lang w:eastAsia="ja-JP"/>
        </w:rPr>
      </w:pPr>
      <w:r>
        <w:rPr>
          <w:lang w:eastAsia="ja-JP"/>
        </w:rPr>
        <w:lastRenderedPageBreak/>
        <w:t>Shall the relation between Investors and Portfolios/Claims be on the level of each claim (so we know on behalf of which investor each claim has been purchased) or is it enough to model it on the level of portfolio (so all claims within one portfolio are purchased on behalf of single investor)?</w:t>
      </w:r>
    </w:p>
    <w:p w14:paraId="0FF71048" w14:textId="77777777" w:rsidR="00857F6C" w:rsidRDefault="00857F6C" w:rsidP="00857F6C">
      <w:pPr>
        <w:ind w:left="720"/>
        <w:rPr>
          <w:lang w:eastAsia="ja-JP"/>
        </w:rPr>
      </w:pPr>
      <w:r>
        <w:rPr>
          <w:lang w:eastAsia="ja-JP"/>
        </w:rPr>
        <w:t xml:space="preserve">&gt;&gt; On the level of Portfolio (one Portfolio </w:t>
      </w:r>
      <w:r>
        <w:rPr>
          <w:lang w:eastAsia="ja-JP"/>
        </w:rPr>
        <w:sym w:font="Wingdings" w:char="F0E0"/>
      </w:r>
      <w:r>
        <w:rPr>
          <w:lang w:eastAsia="ja-JP"/>
        </w:rPr>
        <w:t>one Investor)</w:t>
      </w:r>
    </w:p>
    <w:p w14:paraId="143854E7" w14:textId="77777777" w:rsidR="00857F6C" w:rsidRDefault="00857F6C" w:rsidP="00C542D6">
      <w:pPr>
        <w:pStyle w:val="ListParagraph"/>
        <w:numPr>
          <w:ilvl w:val="0"/>
          <w:numId w:val="38"/>
        </w:numPr>
        <w:rPr>
          <w:lang w:eastAsia="ja-JP"/>
        </w:rPr>
      </w:pPr>
      <w:r>
        <w:rPr>
          <w:lang w:eastAsia="ja-JP"/>
        </w:rPr>
        <w:t xml:space="preserve">When you mentioned that a portfolio can be purchased in several steps (several purchase dates), actually, you meant buying parts of a portfolio on behalf of several investors?  </w:t>
      </w:r>
    </w:p>
    <w:p w14:paraId="501DE4FA" w14:textId="097AE1D7" w:rsidR="00857F6C" w:rsidRDefault="00857F6C" w:rsidP="00857F6C">
      <w:pPr>
        <w:ind w:left="720"/>
        <w:rPr>
          <w:lang w:eastAsia="ja-JP"/>
        </w:rPr>
      </w:pPr>
      <w:r>
        <w:rPr>
          <w:lang w:eastAsia="ja-JP"/>
        </w:rPr>
        <w:t>&gt;&gt; No, the partial Purchases are done by one Investor, and the need of separate purchases comes from iterative nature of onboarding process, funding capabilities of Investor, other reasons out of the scope of system design.</w:t>
      </w:r>
      <w:ins w:id="599" w:author="Paul Soberon" w:date="2022-03-01T19:16:00Z">
        <w:r w:rsidR="007944C1">
          <w:rPr>
            <w:lang w:eastAsia="ja-JP"/>
          </w:rPr>
          <w:t xml:space="preserve"> You can have a scenario where portfolio is purchased over s</w:t>
        </w:r>
      </w:ins>
      <w:ins w:id="600" w:author="Paul Soberon" w:date="2022-03-01T19:17:00Z">
        <w:r w:rsidR="007944C1">
          <w:rPr>
            <w:lang w:eastAsia="ja-JP"/>
          </w:rPr>
          <w:t>everal dates; meaning 10 claims purchased week 1 and 10 claims purchased week 2. Both purchases considered to be one portfolio.</w:t>
        </w:r>
      </w:ins>
    </w:p>
    <w:p w14:paraId="25E63A77" w14:textId="77777777" w:rsidR="00857F6C" w:rsidRDefault="00857F6C" w:rsidP="00857F6C">
      <w:pPr>
        <w:rPr>
          <w:lang w:eastAsia="ja-JP"/>
        </w:rPr>
      </w:pPr>
    </w:p>
    <w:p w14:paraId="0C5DB370" w14:textId="77777777" w:rsidR="00857F6C" w:rsidRDefault="00857F6C" w:rsidP="00857F6C">
      <w:pPr>
        <w:rPr>
          <w:lang w:eastAsia="ja-JP"/>
        </w:rPr>
      </w:pPr>
      <w:r>
        <w:rPr>
          <w:lang w:eastAsia="ja-JP"/>
        </w:rPr>
        <w:t xml:space="preserve">Future: transactions between Investors (another investor buys some old portfolio (as a whole)). </w:t>
      </w:r>
    </w:p>
    <w:p w14:paraId="01B978C1" w14:textId="77777777" w:rsidR="00857F6C" w:rsidRDefault="00857F6C" w:rsidP="00857F6C">
      <w:pPr>
        <w:rPr>
          <w:lang w:eastAsia="ja-JP"/>
        </w:rPr>
      </w:pPr>
    </w:p>
    <w:p w14:paraId="435A25E8" w14:textId="77777777" w:rsidR="00857F6C" w:rsidRPr="008A4E26" w:rsidRDefault="00857F6C" w:rsidP="00857F6C">
      <w:pPr>
        <w:rPr>
          <w:lang w:eastAsia="ja-JP"/>
        </w:rPr>
      </w:pPr>
      <w:r>
        <w:rPr>
          <w:lang w:eastAsia="ja-JP"/>
        </w:rPr>
        <w:t>Issue to solve now: sharing one Portfolio between 2 investors (or more): e.g. 20% investor1, 80% investor2</w:t>
      </w:r>
    </w:p>
    <w:p w14:paraId="746D0C0C" w14:textId="77777777" w:rsidR="00857F6C" w:rsidRDefault="00857F6C" w:rsidP="00857F6C">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857F6C" w:rsidRPr="0029386D" w14:paraId="4E94D021"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74263E" w14:textId="77777777" w:rsidR="00857F6C" w:rsidRPr="0029386D" w:rsidRDefault="00857F6C" w:rsidP="00734675">
            <w:pPr>
              <w:pStyle w:val="ListParagraph"/>
              <w:ind w:left="0"/>
              <w:jc w:val="left"/>
            </w:pPr>
            <w:r w:rsidRPr="0029386D">
              <w:t>Section and Attribute</w:t>
            </w:r>
          </w:p>
        </w:tc>
        <w:tc>
          <w:tcPr>
            <w:tcW w:w="1701" w:type="dxa"/>
          </w:tcPr>
          <w:p w14:paraId="00EBD1FF" w14:textId="77777777" w:rsidR="00857F6C" w:rsidRPr="0029386D" w:rsidRDefault="00857F6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71E3E353" w14:textId="77777777" w:rsidR="00857F6C" w:rsidRPr="0029386D" w:rsidRDefault="00857F6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857F6C" w:rsidRPr="0029386D" w14:paraId="4A4A9008"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015370" w14:textId="77777777" w:rsidR="00857F6C" w:rsidRPr="0029386D" w:rsidRDefault="00857F6C" w:rsidP="00734675">
            <w:pPr>
              <w:pStyle w:val="ListParagraph"/>
              <w:ind w:left="0"/>
              <w:jc w:val="left"/>
              <w:rPr>
                <w:b w:val="0"/>
              </w:rPr>
            </w:pPr>
            <w:r>
              <w:t>Investors</w:t>
            </w:r>
          </w:p>
        </w:tc>
        <w:tc>
          <w:tcPr>
            <w:tcW w:w="1701" w:type="dxa"/>
          </w:tcPr>
          <w:p w14:paraId="53EAB42C"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E0ED692"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62877A68"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9845973" w14:textId="77777777" w:rsidR="00857F6C" w:rsidRPr="0029386D" w:rsidRDefault="00857F6C" w:rsidP="00734675">
            <w:pPr>
              <w:pStyle w:val="ListParagraph"/>
              <w:ind w:left="0"/>
              <w:jc w:val="left"/>
            </w:pPr>
            <w:r w:rsidRPr="0029386D">
              <w:t>Basic Information</w:t>
            </w:r>
          </w:p>
        </w:tc>
        <w:tc>
          <w:tcPr>
            <w:tcW w:w="1701" w:type="dxa"/>
            <w:shd w:val="clear" w:color="auto" w:fill="FBD4B4" w:themeFill="accent6" w:themeFillTint="66"/>
          </w:tcPr>
          <w:p w14:paraId="556862BF"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20A12EA7"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2A39187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6FDB66" w14:textId="77777777" w:rsidR="00857F6C" w:rsidRPr="0029386D" w:rsidRDefault="00857F6C" w:rsidP="00734675">
            <w:pPr>
              <w:pStyle w:val="ListParagraph"/>
              <w:ind w:left="0"/>
              <w:jc w:val="left"/>
              <w:rPr>
                <w:b w:val="0"/>
              </w:rPr>
            </w:pPr>
            <w:r>
              <w:t>Investor</w:t>
            </w:r>
            <w:r w:rsidRPr="0029386D">
              <w:t xml:space="preserve"> Name</w:t>
            </w:r>
          </w:p>
        </w:tc>
        <w:tc>
          <w:tcPr>
            <w:tcW w:w="1701" w:type="dxa"/>
          </w:tcPr>
          <w:p w14:paraId="184095F3"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00C5401C"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3F8A924D"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B6C39BD" w14:textId="77777777" w:rsidR="00857F6C" w:rsidRPr="0029386D" w:rsidRDefault="00857F6C" w:rsidP="00734675">
            <w:pPr>
              <w:pStyle w:val="ListParagraph"/>
              <w:ind w:left="0"/>
              <w:jc w:val="left"/>
            </w:pPr>
            <w:r w:rsidRPr="0029386D">
              <w:t>Address</w:t>
            </w:r>
          </w:p>
        </w:tc>
        <w:tc>
          <w:tcPr>
            <w:tcW w:w="1701" w:type="dxa"/>
            <w:shd w:val="clear" w:color="auto" w:fill="FBD4B4" w:themeFill="accent6" w:themeFillTint="66"/>
          </w:tcPr>
          <w:p w14:paraId="31EFE8F5"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BC8C06A"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7F6C" w:rsidRPr="0029386D" w14:paraId="5E222179"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1B6E1D" w14:textId="77777777" w:rsidR="00857F6C" w:rsidRPr="0029386D" w:rsidRDefault="00857F6C" w:rsidP="00734675">
            <w:pPr>
              <w:pStyle w:val="ListParagraph"/>
              <w:ind w:left="0"/>
              <w:jc w:val="left"/>
              <w:rPr>
                <w:b w:val="0"/>
              </w:rPr>
            </w:pPr>
            <w:r w:rsidRPr="0029386D">
              <w:t>Street, number, etc.</w:t>
            </w:r>
          </w:p>
        </w:tc>
        <w:tc>
          <w:tcPr>
            <w:tcW w:w="1701" w:type="dxa"/>
          </w:tcPr>
          <w:p w14:paraId="315C15B8"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34B9FCC0"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2152132A"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5E6B02FC" w14:textId="77777777" w:rsidR="00857F6C" w:rsidRPr="0029386D" w:rsidRDefault="00857F6C" w:rsidP="00734675">
            <w:pPr>
              <w:pStyle w:val="ListParagraph"/>
              <w:ind w:left="0"/>
              <w:jc w:val="left"/>
              <w:rPr>
                <w:b w:val="0"/>
              </w:rPr>
            </w:pPr>
            <w:r>
              <w:t>ZIP</w:t>
            </w:r>
          </w:p>
        </w:tc>
        <w:tc>
          <w:tcPr>
            <w:tcW w:w="1701" w:type="dxa"/>
          </w:tcPr>
          <w:p w14:paraId="4A5E6A3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4110" w:type="dxa"/>
          </w:tcPr>
          <w:p w14:paraId="231CC22E"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0DD167B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4B5EB6D" w14:textId="77777777" w:rsidR="00857F6C" w:rsidRPr="0029386D" w:rsidRDefault="00857F6C" w:rsidP="00734675">
            <w:pPr>
              <w:pStyle w:val="ListParagraph"/>
              <w:ind w:left="0"/>
              <w:jc w:val="left"/>
              <w:rPr>
                <w:b w:val="0"/>
              </w:rPr>
            </w:pPr>
            <w:r w:rsidRPr="0029386D">
              <w:t>City</w:t>
            </w:r>
          </w:p>
        </w:tc>
        <w:tc>
          <w:tcPr>
            <w:tcW w:w="1701" w:type="dxa"/>
          </w:tcPr>
          <w:p w14:paraId="3215A524"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036D292D"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01685FFD"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583713A" w14:textId="77777777" w:rsidR="00857F6C" w:rsidRPr="001838A3" w:rsidRDefault="00857F6C" w:rsidP="00734675">
            <w:pPr>
              <w:pStyle w:val="ListParagraph"/>
              <w:ind w:left="0"/>
              <w:jc w:val="left"/>
            </w:pPr>
            <w:r w:rsidRPr="001838A3">
              <w:t>State</w:t>
            </w:r>
          </w:p>
        </w:tc>
        <w:tc>
          <w:tcPr>
            <w:tcW w:w="1701" w:type="dxa"/>
          </w:tcPr>
          <w:p w14:paraId="0E9B90F2"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01144359"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01BB658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7184C" w14:textId="77777777" w:rsidR="00857F6C" w:rsidRPr="001838A3" w:rsidRDefault="00857F6C" w:rsidP="00734675">
            <w:pPr>
              <w:pStyle w:val="Attributes-SectionName"/>
              <w:rPr>
                <w:b/>
              </w:rPr>
            </w:pPr>
            <w:r w:rsidRPr="001838A3">
              <w:rPr>
                <w:b/>
              </w:rPr>
              <w:t xml:space="preserve">Contact </w:t>
            </w:r>
          </w:p>
        </w:tc>
        <w:tc>
          <w:tcPr>
            <w:tcW w:w="1701" w:type="dxa"/>
            <w:shd w:val="clear" w:color="auto" w:fill="FBD4B4" w:themeFill="accent6" w:themeFillTint="66"/>
          </w:tcPr>
          <w:p w14:paraId="08ABE11B" w14:textId="77777777" w:rsidR="00857F6C" w:rsidRPr="0029386D" w:rsidRDefault="00857F6C" w:rsidP="00734675">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4E78A8F" w14:textId="77777777" w:rsidR="00857F6C" w:rsidRPr="0029386D" w:rsidRDefault="00857F6C" w:rsidP="00734675">
            <w:pPr>
              <w:pStyle w:val="Attributes-SectionName"/>
              <w:cnfStyle w:val="000000100000" w:firstRow="0" w:lastRow="0" w:firstColumn="0" w:lastColumn="0" w:oddVBand="0" w:evenVBand="0" w:oddHBand="1" w:evenHBand="0" w:firstRowFirstColumn="0" w:firstRowLastColumn="0" w:lastRowFirstColumn="0" w:lastRowLastColumn="0"/>
            </w:pPr>
          </w:p>
        </w:tc>
      </w:tr>
      <w:tr w:rsidR="00857F6C" w:rsidRPr="0029386D" w14:paraId="4EBEAEB0"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D33D367" w14:textId="77777777" w:rsidR="00857F6C" w:rsidRPr="0029386D" w:rsidRDefault="00857F6C" w:rsidP="00734675">
            <w:pPr>
              <w:pStyle w:val="ListParagraph"/>
              <w:ind w:left="0"/>
              <w:jc w:val="left"/>
              <w:rPr>
                <w:b w:val="0"/>
              </w:rPr>
            </w:pPr>
            <w:r>
              <w:t>Contact Person</w:t>
            </w:r>
          </w:p>
        </w:tc>
        <w:tc>
          <w:tcPr>
            <w:tcW w:w="1701" w:type="dxa"/>
          </w:tcPr>
          <w:p w14:paraId="1841CF98"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FC5B508"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3BB2353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4406FAB" w14:textId="77777777" w:rsidR="00857F6C" w:rsidRPr="0029386D" w:rsidRDefault="00857F6C" w:rsidP="00734675">
            <w:pPr>
              <w:pStyle w:val="ListParagraph"/>
              <w:ind w:left="0"/>
              <w:jc w:val="left"/>
              <w:rPr>
                <w:b w:val="0"/>
              </w:rPr>
            </w:pPr>
            <w:r>
              <w:t>WWW</w:t>
            </w:r>
          </w:p>
        </w:tc>
        <w:tc>
          <w:tcPr>
            <w:tcW w:w="1701" w:type="dxa"/>
          </w:tcPr>
          <w:p w14:paraId="3708A71F"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62002C59"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57F6C" w:rsidRPr="0029386D" w14:paraId="6A15DE44"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EB13602" w14:textId="77777777" w:rsidR="00857F6C" w:rsidRPr="0029386D" w:rsidRDefault="00857F6C" w:rsidP="00734675">
            <w:pPr>
              <w:pStyle w:val="ListParagraph"/>
              <w:ind w:left="0"/>
              <w:jc w:val="left"/>
              <w:rPr>
                <w:b w:val="0"/>
              </w:rPr>
            </w:pPr>
            <w:r>
              <w:t>E-mail</w:t>
            </w:r>
          </w:p>
        </w:tc>
        <w:tc>
          <w:tcPr>
            <w:tcW w:w="1701" w:type="dxa"/>
          </w:tcPr>
          <w:p w14:paraId="2F71C431" w14:textId="77777777" w:rsidR="00857F6C" w:rsidRPr="0029386D" w:rsidRDefault="00857F6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3A8060FF" w14:textId="77777777" w:rsidR="00857F6C" w:rsidRPr="0029386D" w:rsidRDefault="00857F6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857F6C" w:rsidRPr="0029386D" w14:paraId="019249B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3FCC96B" w14:textId="77777777" w:rsidR="00857F6C" w:rsidRPr="0029386D" w:rsidRDefault="00857F6C" w:rsidP="00734675">
            <w:pPr>
              <w:pStyle w:val="ListParagraph"/>
              <w:ind w:left="0"/>
              <w:jc w:val="left"/>
              <w:rPr>
                <w:b w:val="0"/>
              </w:rPr>
            </w:pPr>
            <w:r>
              <w:t>Phone</w:t>
            </w:r>
          </w:p>
        </w:tc>
        <w:tc>
          <w:tcPr>
            <w:tcW w:w="1701" w:type="dxa"/>
          </w:tcPr>
          <w:p w14:paraId="73C7EB3B" w14:textId="77777777" w:rsidR="00857F6C" w:rsidRPr="0029386D" w:rsidRDefault="00857F6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57981CB6" w14:textId="77777777" w:rsidR="00857F6C" w:rsidRPr="0029386D" w:rsidRDefault="00857F6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64228B8E" w14:textId="77777777" w:rsidR="00857F6C" w:rsidRDefault="00857F6C" w:rsidP="00857F6C"/>
    <w:p w14:paraId="74C79D50" w14:textId="6B93E3EC" w:rsidR="00887493" w:rsidRDefault="00887493" w:rsidP="00BC7D7A">
      <w:pPr>
        <w:pStyle w:val="Heading2"/>
      </w:pPr>
      <w:bookmarkStart w:id="601" w:name="_Toc96949512"/>
      <w:r>
        <w:lastRenderedPageBreak/>
        <w:t>Contacts</w:t>
      </w:r>
      <w:bookmarkEnd w:id="601"/>
    </w:p>
    <w:p w14:paraId="239BB685" w14:textId="18C9120C" w:rsidR="0024277D" w:rsidRDefault="0024277D" w:rsidP="0024277D">
      <w:pPr>
        <w:rPr>
          <w:lang w:eastAsia="ja-JP"/>
        </w:rPr>
      </w:pPr>
      <w:r>
        <w:rPr>
          <w:lang w:eastAsia="ja-JP"/>
        </w:rPr>
        <w:t xml:space="preserve">“Light” contacts, </w:t>
      </w:r>
      <w:r w:rsidR="00F9127B">
        <w:rPr>
          <w:lang w:eastAsia="ja-JP"/>
        </w:rPr>
        <w:t>a list of people that could become Leads (interested in)</w:t>
      </w:r>
      <w:r w:rsidR="005169D8">
        <w:rPr>
          <w:lang w:eastAsia="ja-JP"/>
        </w:rPr>
        <w:t xml:space="preserve">, but usually will not. </w:t>
      </w:r>
    </w:p>
    <w:p w14:paraId="74C60EED" w14:textId="1D6C41A9" w:rsidR="006C6359" w:rsidRDefault="006C6359" w:rsidP="00CA0B4D">
      <w:pPr>
        <w:rPr>
          <w:lang w:eastAsia="ja-JP"/>
        </w:rPr>
      </w:pPr>
      <w:r>
        <w:rPr>
          <w:lang w:eastAsia="ja-JP"/>
        </w:rPr>
        <w:t xml:space="preserve">Data from this module will used to send a </w:t>
      </w:r>
      <w:r w:rsidR="00CA0B4D">
        <w:rPr>
          <w:lang w:eastAsia="ja-JP"/>
        </w:rPr>
        <w:t>serial correspondence (choose list of contacts with checkboxes, send e-mail from template, templates have to be flexible, edited by users, e</w:t>
      </w:r>
      <w:r w:rsidR="00CA0B4D">
        <w:t>mail footer should have a “Unsubscribe option”</w:t>
      </w:r>
      <w:r w:rsidR="00CA0B4D">
        <w:rPr>
          <w:lang w:eastAsia="ja-JP"/>
        </w:rPr>
        <w:t>).</w:t>
      </w:r>
    </w:p>
    <w:p w14:paraId="5D1FB327" w14:textId="4D33CD28" w:rsidR="00E47EBB" w:rsidRDefault="00E47EBB" w:rsidP="00CA0B4D">
      <w:r>
        <w:t>S</w:t>
      </w:r>
      <w:r w:rsidRPr="00A91AAC">
        <w:t xml:space="preserve">ent and received e-mails to </w:t>
      </w:r>
      <w:r>
        <w:t>will be automatically a</w:t>
      </w:r>
      <w:r w:rsidRPr="00A91AAC">
        <w:t>ttach</w:t>
      </w:r>
      <w:r>
        <w:t>ed</w:t>
      </w:r>
      <w:r w:rsidRPr="00A91AAC">
        <w:t xml:space="preserve"> </w:t>
      </w:r>
      <w:r>
        <w:t>to the Contact. When attached, send a notification to Assigned to.</w:t>
      </w:r>
    </w:p>
    <w:p w14:paraId="57524D9F" w14:textId="43CC70DF" w:rsidR="006C572E" w:rsidRPr="005A5BF2" w:rsidRDefault="006C572E" w:rsidP="001640A1">
      <w:r>
        <w:t>A contact can be converted to a Lead</w:t>
      </w:r>
      <w:r w:rsidR="007615E2">
        <w:t>.</w:t>
      </w:r>
    </w:p>
    <w:p w14:paraId="100811DE" w14:textId="77777777" w:rsidR="0024277D" w:rsidRDefault="0024277D" w:rsidP="0024277D">
      <w:pPr>
        <w:pStyle w:val="Heading3"/>
      </w:pPr>
      <w:r>
        <w:t>Attributes:</w:t>
      </w:r>
    </w:p>
    <w:tbl>
      <w:tblPr>
        <w:tblStyle w:val="LightList-Accent6"/>
        <w:tblW w:w="0" w:type="auto"/>
        <w:tblLook w:val="04A0" w:firstRow="1" w:lastRow="0" w:firstColumn="1" w:lastColumn="0" w:noHBand="0" w:noVBand="1"/>
      </w:tblPr>
      <w:tblGrid>
        <w:gridCol w:w="2093"/>
        <w:gridCol w:w="222"/>
        <w:gridCol w:w="1701"/>
        <w:gridCol w:w="165"/>
        <w:gridCol w:w="3945"/>
      </w:tblGrid>
      <w:tr w:rsidR="0024277D" w:rsidRPr="0029386D" w14:paraId="2FDB9C1F"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0A227AD" w14:textId="77777777" w:rsidR="0024277D" w:rsidRPr="0029386D" w:rsidRDefault="0024277D" w:rsidP="00734675">
            <w:pPr>
              <w:pStyle w:val="ListParagraph"/>
              <w:ind w:left="0"/>
              <w:jc w:val="left"/>
            </w:pPr>
            <w:r w:rsidRPr="0029386D">
              <w:t>Section and Attribute</w:t>
            </w:r>
          </w:p>
        </w:tc>
        <w:tc>
          <w:tcPr>
            <w:tcW w:w="1701" w:type="dxa"/>
            <w:gridSpan w:val="2"/>
          </w:tcPr>
          <w:p w14:paraId="07D8C9E7" w14:textId="77777777" w:rsidR="0024277D" w:rsidRPr="0029386D" w:rsidRDefault="0024277D"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gridSpan w:val="2"/>
          </w:tcPr>
          <w:p w14:paraId="22C66349" w14:textId="77777777" w:rsidR="0024277D" w:rsidRPr="0029386D" w:rsidRDefault="0024277D"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24277D" w:rsidRPr="0031539A" w14:paraId="38C7106B"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701185F" w14:textId="78191CFC" w:rsidR="0024277D" w:rsidRPr="0031539A" w:rsidRDefault="003F6085" w:rsidP="00734675">
            <w:pPr>
              <w:pStyle w:val="ListParagraph"/>
              <w:ind w:left="0"/>
              <w:jc w:val="left"/>
              <w:rPr>
                <w:b w:val="0"/>
              </w:rPr>
            </w:pPr>
            <w:r>
              <w:t>Contacts</w:t>
            </w:r>
          </w:p>
        </w:tc>
        <w:tc>
          <w:tcPr>
            <w:tcW w:w="1701" w:type="dxa"/>
            <w:gridSpan w:val="2"/>
          </w:tcPr>
          <w:p w14:paraId="2010B673" w14:textId="77777777" w:rsidR="0024277D" w:rsidRPr="0031539A" w:rsidRDefault="0024277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3C342D9F" w14:textId="77777777" w:rsidR="0024277D" w:rsidRPr="0031539A" w:rsidRDefault="0024277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4277D" w:rsidRPr="0029386D" w14:paraId="0306DDC4"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7CDA2AD" w14:textId="77777777" w:rsidR="0024277D" w:rsidRPr="0029386D" w:rsidRDefault="0024277D" w:rsidP="00734675">
            <w:pPr>
              <w:pStyle w:val="ListParagraph"/>
              <w:ind w:left="0"/>
              <w:jc w:val="left"/>
            </w:pPr>
            <w:r w:rsidRPr="0029386D">
              <w:t>Basic Information</w:t>
            </w:r>
          </w:p>
        </w:tc>
        <w:tc>
          <w:tcPr>
            <w:tcW w:w="1701" w:type="dxa"/>
            <w:gridSpan w:val="2"/>
            <w:shd w:val="clear" w:color="auto" w:fill="FBD4B4" w:themeFill="accent6" w:themeFillTint="66"/>
          </w:tcPr>
          <w:p w14:paraId="36E69D77" w14:textId="77777777" w:rsidR="0024277D" w:rsidRPr="0029386D" w:rsidRDefault="0024277D"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4833B72C" w14:textId="77777777" w:rsidR="0024277D" w:rsidRPr="0029386D" w:rsidRDefault="0024277D"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24277D" w:rsidRPr="0029386D" w14:paraId="7D4DEB1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766652" w14:textId="65CDCFD6" w:rsidR="0024277D" w:rsidRPr="0029386D" w:rsidRDefault="00747EE0" w:rsidP="00734675">
            <w:pPr>
              <w:pStyle w:val="ListParagraph"/>
              <w:ind w:left="0"/>
              <w:jc w:val="left"/>
              <w:rPr>
                <w:b w:val="0"/>
              </w:rPr>
            </w:pPr>
            <w:r>
              <w:t>Name</w:t>
            </w:r>
          </w:p>
        </w:tc>
        <w:tc>
          <w:tcPr>
            <w:tcW w:w="1701" w:type="dxa"/>
            <w:gridSpan w:val="2"/>
          </w:tcPr>
          <w:p w14:paraId="0E402186" w14:textId="77777777" w:rsidR="0024277D" w:rsidRPr="0029386D" w:rsidRDefault="0024277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gridSpan w:val="2"/>
          </w:tcPr>
          <w:p w14:paraId="4D52D1F8" w14:textId="77777777" w:rsidR="0024277D" w:rsidRPr="0029386D" w:rsidRDefault="0024277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4277D" w:rsidRPr="0029386D" w14:paraId="4A6E3EB4"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31409C96" w14:textId="635C88F4" w:rsidR="0024277D" w:rsidRPr="0029386D" w:rsidRDefault="00A4360D" w:rsidP="00734675">
            <w:pPr>
              <w:pStyle w:val="ListParagraph"/>
              <w:ind w:left="0"/>
              <w:jc w:val="left"/>
              <w:rPr>
                <w:b w:val="0"/>
              </w:rPr>
            </w:pPr>
            <w:r>
              <w:t>Person/Company</w:t>
            </w:r>
          </w:p>
        </w:tc>
        <w:tc>
          <w:tcPr>
            <w:tcW w:w="0" w:type="dxa"/>
            <w:gridSpan w:val="2"/>
          </w:tcPr>
          <w:p w14:paraId="16C3E80F" w14:textId="77777777" w:rsidR="0024277D" w:rsidRPr="0029386D" w:rsidRDefault="0024277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0" w:type="dxa"/>
            <w:gridSpan w:val="2"/>
          </w:tcPr>
          <w:p w14:paraId="41448C0A" w14:textId="7D0B241C" w:rsidR="0024277D" w:rsidRDefault="00F37FD6" w:rsidP="0024277D">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Person</w:t>
            </w:r>
          </w:p>
          <w:p w14:paraId="7CAE6BE6" w14:textId="3939BD63" w:rsidR="0024277D" w:rsidRPr="000E4D0F" w:rsidRDefault="00F37FD6" w:rsidP="000E4D0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Company</w:t>
            </w:r>
          </w:p>
        </w:tc>
      </w:tr>
      <w:tr w:rsidR="00123700" w:rsidRPr="0029386D" w14:paraId="4ECBE356"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1EC5EC3" w14:textId="77777777" w:rsidR="00123700" w:rsidRPr="007243C6" w:rsidRDefault="00123700" w:rsidP="00734675">
            <w:pPr>
              <w:pStyle w:val="ListParagraph"/>
              <w:ind w:left="0"/>
              <w:jc w:val="left"/>
            </w:pPr>
            <w:r>
              <w:t>E-mail</w:t>
            </w:r>
          </w:p>
        </w:tc>
        <w:tc>
          <w:tcPr>
            <w:tcW w:w="1701" w:type="dxa"/>
            <w:gridSpan w:val="2"/>
          </w:tcPr>
          <w:p w14:paraId="13FC40ED" w14:textId="77777777" w:rsidR="00123700" w:rsidRPr="0029386D" w:rsidRDefault="0012370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gridSpan w:val="2"/>
          </w:tcPr>
          <w:p w14:paraId="4F536EBB" w14:textId="01A0ED0E" w:rsidR="00123700" w:rsidRPr="0029386D" w:rsidRDefault="00123700" w:rsidP="00734675">
            <w:pPr>
              <w:pStyle w:val="ListParagraph"/>
              <w:ind w:left="0"/>
              <w:cnfStyle w:val="000000100000" w:firstRow="0" w:lastRow="0" w:firstColumn="0" w:lastColumn="0" w:oddVBand="0" w:evenVBand="0" w:oddHBand="1" w:evenHBand="0" w:firstRowFirstColumn="0" w:firstRowLastColumn="0" w:lastRowFirstColumn="0" w:lastRowLastColumn="0"/>
            </w:pPr>
            <w:r>
              <w:t xml:space="preserve">E-mails received to this e-mail address will be automatically assigned to the </w:t>
            </w:r>
            <w:r w:rsidR="00143046">
              <w:t>Contact</w:t>
            </w:r>
            <w:r>
              <w:t xml:space="preserve"> </w:t>
            </w:r>
          </w:p>
        </w:tc>
      </w:tr>
      <w:tr w:rsidR="00123700" w:rsidRPr="0029386D" w14:paraId="533E84E0" w14:textId="77777777" w:rsidTr="001640A1">
        <w:tc>
          <w:tcPr>
            <w:cnfStyle w:val="001000000000" w:firstRow="0" w:lastRow="0" w:firstColumn="1" w:lastColumn="0" w:oddVBand="0" w:evenVBand="0" w:oddHBand="0" w:evenHBand="0" w:firstRowFirstColumn="0" w:firstRowLastColumn="0" w:lastRowFirstColumn="0" w:lastRowLastColumn="0"/>
            <w:tcW w:w="2093" w:type="dxa"/>
          </w:tcPr>
          <w:p w14:paraId="7EDD2731" w14:textId="77777777" w:rsidR="00123700" w:rsidRPr="0029386D" w:rsidRDefault="00123700" w:rsidP="00734675">
            <w:pPr>
              <w:pStyle w:val="ListParagraph"/>
              <w:ind w:left="0"/>
              <w:jc w:val="left"/>
              <w:rPr>
                <w:b w:val="0"/>
              </w:rPr>
            </w:pPr>
            <w:r>
              <w:t>Phone</w:t>
            </w:r>
          </w:p>
        </w:tc>
        <w:tc>
          <w:tcPr>
            <w:tcW w:w="1701" w:type="dxa"/>
            <w:gridSpan w:val="2"/>
          </w:tcPr>
          <w:p w14:paraId="0535718C" w14:textId="77777777" w:rsidR="00123700" w:rsidRPr="0029386D" w:rsidRDefault="0012370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gridSpan w:val="2"/>
          </w:tcPr>
          <w:p w14:paraId="6E51CD51" w14:textId="77777777" w:rsidR="00123700" w:rsidRPr="0029386D" w:rsidRDefault="0012370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F92552" w:rsidRPr="0029386D" w14:paraId="2E572F85"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shd w:val="clear" w:color="auto" w:fill="FBD4B4" w:themeFill="accent6" w:themeFillTint="66"/>
          </w:tcPr>
          <w:p w14:paraId="63C8C965" w14:textId="77777777" w:rsidR="00F92552" w:rsidRPr="0029386D" w:rsidRDefault="00F92552" w:rsidP="00734675">
            <w:pPr>
              <w:pStyle w:val="ListParagraph"/>
              <w:ind w:left="0"/>
              <w:jc w:val="left"/>
            </w:pPr>
            <w:r w:rsidRPr="0029386D">
              <w:t>Address</w:t>
            </w:r>
          </w:p>
        </w:tc>
        <w:tc>
          <w:tcPr>
            <w:tcW w:w="0" w:type="dxa"/>
            <w:shd w:val="clear" w:color="auto" w:fill="FBD4B4" w:themeFill="accent6" w:themeFillTint="66"/>
          </w:tcPr>
          <w:p w14:paraId="28E325F3" w14:textId="77777777" w:rsidR="00F92552" w:rsidRPr="0029386D" w:rsidRDefault="00F92552"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700" w:type="dxa"/>
            <w:gridSpan w:val="3"/>
            <w:shd w:val="clear" w:color="auto" w:fill="FBD4B4" w:themeFill="accent6" w:themeFillTint="66"/>
          </w:tcPr>
          <w:p w14:paraId="2D33913A" w14:textId="77777777" w:rsidR="00F92552" w:rsidRPr="0029386D" w:rsidRDefault="00F92552"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F92552" w:rsidRPr="0029386D" w14:paraId="70497997"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61C6C5CD" w14:textId="77777777" w:rsidR="00F92552" w:rsidRPr="0029386D" w:rsidRDefault="00F92552" w:rsidP="00734675">
            <w:pPr>
              <w:pStyle w:val="ListParagraph"/>
              <w:ind w:left="0"/>
              <w:jc w:val="left"/>
              <w:rPr>
                <w:b w:val="0"/>
              </w:rPr>
            </w:pPr>
            <w:r w:rsidRPr="0029386D">
              <w:t>Street, number, etc.</w:t>
            </w:r>
          </w:p>
        </w:tc>
        <w:tc>
          <w:tcPr>
            <w:tcW w:w="1866" w:type="dxa"/>
            <w:gridSpan w:val="3"/>
          </w:tcPr>
          <w:p w14:paraId="219F2410" w14:textId="77777777" w:rsidR="00F92552" w:rsidRPr="0029386D" w:rsidRDefault="00F9255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3945" w:type="dxa"/>
          </w:tcPr>
          <w:p w14:paraId="71374470" w14:textId="77777777" w:rsidR="00F92552" w:rsidRPr="0029386D" w:rsidRDefault="00F92552"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F92552" w:rsidRPr="0029386D" w14:paraId="1A00B6D9"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DCA8E44" w14:textId="77777777" w:rsidR="00F92552" w:rsidRPr="0029386D" w:rsidRDefault="00F92552" w:rsidP="00734675">
            <w:pPr>
              <w:pStyle w:val="ListParagraph"/>
              <w:ind w:left="0"/>
              <w:jc w:val="left"/>
              <w:rPr>
                <w:b w:val="0"/>
              </w:rPr>
            </w:pPr>
            <w:r>
              <w:t>ZIP</w:t>
            </w:r>
          </w:p>
        </w:tc>
        <w:tc>
          <w:tcPr>
            <w:tcW w:w="1866" w:type="dxa"/>
            <w:gridSpan w:val="3"/>
          </w:tcPr>
          <w:p w14:paraId="6EC09CA5" w14:textId="77777777" w:rsidR="00F92552" w:rsidRPr="0029386D" w:rsidRDefault="00F9255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ZIP format, </w:t>
            </w:r>
          </w:p>
        </w:tc>
        <w:tc>
          <w:tcPr>
            <w:tcW w:w="3945" w:type="dxa"/>
          </w:tcPr>
          <w:p w14:paraId="6E464CE4" w14:textId="77777777" w:rsidR="00F92552" w:rsidRPr="0029386D" w:rsidRDefault="00F92552"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F92552" w:rsidRPr="0029386D" w14:paraId="3BA19CCE"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28736B97" w14:textId="77777777" w:rsidR="00F92552" w:rsidRPr="0029386D" w:rsidRDefault="00F92552" w:rsidP="00734675">
            <w:pPr>
              <w:pStyle w:val="ListParagraph"/>
              <w:ind w:left="0"/>
              <w:jc w:val="left"/>
              <w:rPr>
                <w:b w:val="0"/>
              </w:rPr>
            </w:pPr>
            <w:r w:rsidRPr="0029386D">
              <w:t>City</w:t>
            </w:r>
          </w:p>
        </w:tc>
        <w:tc>
          <w:tcPr>
            <w:tcW w:w="1866" w:type="dxa"/>
            <w:gridSpan w:val="3"/>
          </w:tcPr>
          <w:p w14:paraId="6EF341A4" w14:textId="77777777" w:rsidR="00F92552" w:rsidRPr="0029386D" w:rsidRDefault="00F9255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w:t>
            </w:r>
          </w:p>
        </w:tc>
        <w:tc>
          <w:tcPr>
            <w:tcW w:w="3945" w:type="dxa"/>
          </w:tcPr>
          <w:p w14:paraId="052A1CDA" w14:textId="77777777" w:rsidR="00F92552" w:rsidRPr="0029386D" w:rsidRDefault="00F92552"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F92552" w:rsidRPr="0029386D" w14:paraId="5D8D5091"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42095ADC" w14:textId="77777777" w:rsidR="00F92552" w:rsidRPr="001838A3" w:rsidRDefault="00F92552" w:rsidP="00734675">
            <w:pPr>
              <w:pStyle w:val="ListParagraph"/>
              <w:ind w:left="0"/>
              <w:jc w:val="left"/>
            </w:pPr>
            <w:r w:rsidRPr="001838A3">
              <w:t>State</w:t>
            </w:r>
          </w:p>
        </w:tc>
        <w:tc>
          <w:tcPr>
            <w:tcW w:w="1866" w:type="dxa"/>
            <w:gridSpan w:val="3"/>
          </w:tcPr>
          <w:p w14:paraId="7BEF8375" w14:textId="77777777" w:rsidR="00F92552" w:rsidRPr="0029386D" w:rsidRDefault="00F9255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US states, </w:t>
            </w:r>
          </w:p>
        </w:tc>
        <w:tc>
          <w:tcPr>
            <w:tcW w:w="3945" w:type="dxa"/>
          </w:tcPr>
          <w:p w14:paraId="2E932208" w14:textId="77777777" w:rsidR="00F92552" w:rsidRPr="0029386D" w:rsidRDefault="00F92552"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43E60" w:rsidRPr="0029386D" w14:paraId="0D2D5FBD"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5A10B28" w14:textId="5971B0F4" w:rsidR="00143E60" w:rsidRPr="0029386D" w:rsidRDefault="00405D3F" w:rsidP="00734675">
            <w:pPr>
              <w:pStyle w:val="ListParagraph"/>
              <w:ind w:left="0"/>
              <w:jc w:val="left"/>
            </w:pPr>
            <w:r>
              <w:t>Additional</w:t>
            </w:r>
            <w:r w:rsidR="00143E60" w:rsidRPr="0029386D">
              <w:t xml:space="preserve"> Information</w:t>
            </w:r>
          </w:p>
        </w:tc>
        <w:tc>
          <w:tcPr>
            <w:tcW w:w="1701" w:type="dxa"/>
            <w:gridSpan w:val="2"/>
            <w:shd w:val="clear" w:color="auto" w:fill="FBD4B4" w:themeFill="accent6" w:themeFillTint="66"/>
          </w:tcPr>
          <w:p w14:paraId="0E35A5D9" w14:textId="77777777" w:rsidR="00143E60" w:rsidRPr="0029386D" w:rsidRDefault="00143E60"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3B281EAB" w14:textId="77777777" w:rsidR="00143E60" w:rsidRPr="0029386D" w:rsidRDefault="00143E60"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A4360D" w:rsidRPr="0029386D" w14:paraId="4107CEFB"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dxa"/>
          </w:tcPr>
          <w:p w14:paraId="2DB89BAA" w14:textId="7116D28C" w:rsidR="00A4360D" w:rsidRPr="0029386D" w:rsidRDefault="00A4360D" w:rsidP="00734675">
            <w:pPr>
              <w:pStyle w:val="ListParagraph"/>
              <w:ind w:left="0"/>
              <w:jc w:val="left"/>
              <w:rPr>
                <w:b w:val="0"/>
              </w:rPr>
            </w:pPr>
            <w:r>
              <w:t>Contact Type</w:t>
            </w:r>
          </w:p>
        </w:tc>
        <w:tc>
          <w:tcPr>
            <w:tcW w:w="0" w:type="dxa"/>
            <w:gridSpan w:val="2"/>
          </w:tcPr>
          <w:p w14:paraId="1E388BD2" w14:textId="77777777" w:rsidR="00A4360D" w:rsidRPr="0029386D" w:rsidRDefault="00A4360D"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0" w:type="dxa"/>
            <w:gridSpan w:val="2"/>
          </w:tcPr>
          <w:p w14:paraId="2E9FBC4E" w14:textId="61A2DBC9" w:rsidR="00A4360D" w:rsidRPr="00647C64" w:rsidRDefault="00150596" w:rsidP="001640A1">
            <w:pPr>
              <w:cnfStyle w:val="000000100000" w:firstRow="0" w:lastRow="0" w:firstColumn="0" w:lastColumn="0" w:oddVBand="0" w:evenVBand="0" w:oddHBand="1" w:evenHBand="0" w:firstRowFirstColumn="0" w:firstRowLastColumn="0" w:lastRowFirstColumn="0" w:lastRowLastColumn="0"/>
            </w:pPr>
            <w:r>
              <w:t>To be defined</w:t>
            </w:r>
          </w:p>
        </w:tc>
      </w:tr>
      <w:tr w:rsidR="0024277D" w:rsidRPr="0029386D" w14:paraId="4F8F00AC" w14:textId="77777777" w:rsidTr="001640A1">
        <w:tc>
          <w:tcPr>
            <w:cnfStyle w:val="001000000000" w:firstRow="0" w:lastRow="0" w:firstColumn="1" w:lastColumn="0" w:oddVBand="0" w:evenVBand="0" w:oddHBand="0" w:evenHBand="0" w:firstRowFirstColumn="0" w:firstRowLastColumn="0" w:lastRowFirstColumn="0" w:lastRowLastColumn="0"/>
            <w:tcW w:w="0" w:type="dxa"/>
          </w:tcPr>
          <w:p w14:paraId="02686BD1" w14:textId="77777777" w:rsidR="0024277D" w:rsidRPr="0029386D" w:rsidRDefault="0024277D" w:rsidP="00734675">
            <w:pPr>
              <w:pStyle w:val="ListParagraph"/>
              <w:ind w:left="0"/>
              <w:jc w:val="left"/>
              <w:rPr>
                <w:b w:val="0"/>
              </w:rPr>
            </w:pPr>
            <w:r>
              <w:t>Status</w:t>
            </w:r>
          </w:p>
        </w:tc>
        <w:tc>
          <w:tcPr>
            <w:tcW w:w="0" w:type="dxa"/>
            <w:gridSpan w:val="2"/>
          </w:tcPr>
          <w:p w14:paraId="7AFCDE08" w14:textId="232EF1C0" w:rsidR="0024277D" w:rsidRPr="0029386D" w:rsidRDefault="0024277D"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0" w:type="dxa"/>
            <w:gridSpan w:val="2"/>
          </w:tcPr>
          <w:p w14:paraId="51DEC016" w14:textId="7340B44A" w:rsidR="0024277D" w:rsidRDefault="00420B1B"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New</w:t>
            </w:r>
          </w:p>
          <w:p w14:paraId="4B738F0C" w14:textId="77777777" w:rsidR="0024277D" w:rsidRDefault="00420B1B"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Contacted</w:t>
            </w:r>
          </w:p>
          <w:p w14:paraId="78DF77B3" w14:textId="77777777" w:rsidR="00420B1B" w:rsidRDefault="00420B1B"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Converted to Lead</w:t>
            </w:r>
          </w:p>
          <w:p w14:paraId="697BDB0A" w14:textId="26FF1D35" w:rsidR="000E4D0F" w:rsidRPr="00BC7D7A" w:rsidRDefault="000E4D0F"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Not Interested</w:t>
            </w:r>
          </w:p>
        </w:tc>
      </w:tr>
      <w:tr w:rsidR="0024277D" w:rsidRPr="0029386D" w14:paraId="47F0A1A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19B1DB" w14:textId="67AD3B26" w:rsidR="0024277D" w:rsidRPr="0029386D" w:rsidRDefault="000E4D0F" w:rsidP="00734675">
            <w:pPr>
              <w:pStyle w:val="ListParagraph"/>
              <w:ind w:left="0"/>
              <w:jc w:val="left"/>
              <w:rPr>
                <w:b w:val="0"/>
              </w:rPr>
            </w:pPr>
            <w:r>
              <w:t>Lead</w:t>
            </w:r>
          </w:p>
        </w:tc>
        <w:tc>
          <w:tcPr>
            <w:tcW w:w="1701" w:type="dxa"/>
            <w:gridSpan w:val="2"/>
          </w:tcPr>
          <w:p w14:paraId="40C90390" w14:textId="37F42EB5" w:rsidR="0024277D" w:rsidRPr="0029386D" w:rsidRDefault="000E4D0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Leads</w:t>
            </w:r>
          </w:p>
        </w:tc>
        <w:tc>
          <w:tcPr>
            <w:tcW w:w="4110" w:type="dxa"/>
            <w:gridSpan w:val="2"/>
          </w:tcPr>
          <w:p w14:paraId="293A9847" w14:textId="031B5BA3" w:rsidR="0024277D" w:rsidRPr="000E4D0F" w:rsidRDefault="0024277D" w:rsidP="001640A1">
            <w:pPr>
              <w:cnfStyle w:val="000000100000" w:firstRow="0" w:lastRow="0" w:firstColumn="0" w:lastColumn="0" w:oddVBand="0" w:evenVBand="0" w:oddHBand="1" w:evenHBand="0" w:firstRowFirstColumn="0" w:firstRowLastColumn="0" w:lastRowFirstColumn="0" w:lastRowLastColumn="0"/>
            </w:pPr>
          </w:p>
        </w:tc>
      </w:tr>
      <w:tr w:rsidR="007615E2" w:rsidRPr="0029386D" w14:paraId="0502EA7D"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AFBC8D4" w14:textId="77777777" w:rsidR="007615E2" w:rsidRPr="0029386D" w:rsidRDefault="007615E2" w:rsidP="00734675">
            <w:pPr>
              <w:pStyle w:val="ListParagraph"/>
              <w:ind w:left="0"/>
              <w:jc w:val="left"/>
              <w:rPr>
                <w:b w:val="0"/>
              </w:rPr>
            </w:pPr>
            <w:r>
              <w:lastRenderedPageBreak/>
              <w:t>Note</w:t>
            </w:r>
          </w:p>
        </w:tc>
        <w:tc>
          <w:tcPr>
            <w:tcW w:w="1701" w:type="dxa"/>
            <w:gridSpan w:val="2"/>
          </w:tcPr>
          <w:p w14:paraId="285470E4" w14:textId="77777777" w:rsidR="007615E2" w:rsidRPr="0029386D" w:rsidRDefault="007615E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gridSpan w:val="2"/>
          </w:tcPr>
          <w:p w14:paraId="4A7BA8AE" w14:textId="77777777" w:rsidR="007615E2" w:rsidRPr="0029386D" w:rsidRDefault="007615E2"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24277D" w:rsidRPr="0029386D" w14:paraId="25ED618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A47178" w14:textId="159E752E" w:rsidR="0024277D" w:rsidRPr="0029386D" w:rsidRDefault="007615E2" w:rsidP="00734675">
            <w:pPr>
              <w:pStyle w:val="ListParagraph"/>
              <w:ind w:left="0"/>
              <w:jc w:val="left"/>
              <w:rPr>
                <w:b w:val="0"/>
              </w:rPr>
            </w:pPr>
            <w:r>
              <w:t>Assigned to</w:t>
            </w:r>
          </w:p>
        </w:tc>
        <w:tc>
          <w:tcPr>
            <w:tcW w:w="1701" w:type="dxa"/>
            <w:gridSpan w:val="2"/>
          </w:tcPr>
          <w:p w14:paraId="32A1C549" w14:textId="033DE9D3" w:rsidR="0024277D" w:rsidRPr="0029386D" w:rsidRDefault="007615E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w:t>
            </w:r>
          </w:p>
        </w:tc>
        <w:tc>
          <w:tcPr>
            <w:tcW w:w="4110" w:type="dxa"/>
            <w:gridSpan w:val="2"/>
          </w:tcPr>
          <w:p w14:paraId="031A604F" w14:textId="77777777" w:rsidR="0024277D" w:rsidRPr="0029386D" w:rsidRDefault="0024277D"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63B2DA45" w14:textId="77777777" w:rsidR="0024277D" w:rsidRDefault="0024277D" w:rsidP="0024277D"/>
    <w:p w14:paraId="66AEFD0F" w14:textId="6B427062" w:rsidR="00B367BE" w:rsidRDefault="00B367BE" w:rsidP="0024277D">
      <w:pPr>
        <w:pStyle w:val="Heading3"/>
      </w:pPr>
      <w:r>
        <w:t>Related data</w:t>
      </w:r>
    </w:p>
    <w:p w14:paraId="6EDE5DEE" w14:textId="2D1AE086" w:rsidR="00B367BE" w:rsidRDefault="00B367BE" w:rsidP="00C542D6">
      <w:pPr>
        <w:pStyle w:val="ListParagraph"/>
        <w:numPr>
          <w:ilvl w:val="0"/>
          <w:numId w:val="21"/>
        </w:numPr>
        <w:rPr>
          <w:lang w:eastAsia="ja-JP"/>
        </w:rPr>
      </w:pPr>
      <w:r>
        <w:rPr>
          <w:lang w:eastAsia="ja-JP"/>
        </w:rPr>
        <w:t>Email history</w:t>
      </w:r>
    </w:p>
    <w:p w14:paraId="7B244ED1" w14:textId="6B0BD3C3" w:rsidR="00B367BE" w:rsidRDefault="00B367BE" w:rsidP="00C542D6">
      <w:pPr>
        <w:pStyle w:val="ListParagraph"/>
        <w:numPr>
          <w:ilvl w:val="0"/>
          <w:numId w:val="21"/>
        </w:numPr>
        <w:rPr>
          <w:lang w:eastAsia="ja-JP"/>
        </w:rPr>
      </w:pPr>
      <w:r>
        <w:rPr>
          <w:lang w:eastAsia="ja-JP"/>
        </w:rPr>
        <w:t>Documents</w:t>
      </w:r>
    </w:p>
    <w:p w14:paraId="3FC7BD0D" w14:textId="1E91C5FE" w:rsidR="00B22177" w:rsidRPr="005A5BF2" w:rsidRDefault="00B22177" w:rsidP="00C542D6">
      <w:pPr>
        <w:pStyle w:val="ListParagraph"/>
        <w:numPr>
          <w:ilvl w:val="0"/>
          <w:numId w:val="21"/>
        </w:numPr>
      </w:pPr>
      <w:r>
        <w:rPr>
          <w:lang w:eastAsia="ja-JP"/>
        </w:rPr>
        <w:t>Comments</w:t>
      </w:r>
    </w:p>
    <w:p w14:paraId="5F6C8093" w14:textId="047063BD" w:rsidR="0024277D" w:rsidRDefault="0024277D" w:rsidP="0024277D">
      <w:pPr>
        <w:pStyle w:val="Heading3"/>
      </w:pPr>
      <w:r>
        <w:t>Manual and automatic actions (workflows)</w:t>
      </w:r>
    </w:p>
    <w:p w14:paraId="00E90FB8" w14:textId="77777777" w:rsidR="00DF5DC5" w:rsidRPr="00A91AAC" w:rsidRDefault="00DF5DC5" w:rsidP="00C542D6">
      <w:pPr>
        <w:pStyle w:val="ListParagraph"/>
        <w:numPr>
          <w:ilvl w:val="1"/>
          <w:numId w:val="39"/>
        </w:numPr>
        <w:spacing w:after="160" w:line="259" w:lineRule="auto"/>
        <w:contextualSpacing/>
        <w:jc w:val="left"/>
      </w:pPr>
      <w:r>
        <w:t>Automatically a</w:t>
      </w:r>
      <w:r w:rsidRPr="00A91AAC">
        <w:t>ttach sent and received e-mails to the Contact</w:t>
      </w:r>
      <w:r>
        <w:t>, send a notification to Assigned to</w:t>
      </w:r>
    </w:p>
    <w:p w14:paraId="080CB8E0" w14:textId="77777777" w:rsidR="00DF5DC5" w:rsidRPr="00A91AAC" w:rsidRDefault="00DF5DC5" w:rsidP="00C542D6">
      <w:pPr>
        <w:pStyle w:val="ListParagraph"/>
        <w:numPr>
          <w:ilvl w:val="1"/>
          <w:numId w:val="39"/>
        </w:numPr>
        <w:spacing w:after="160" w:line="259" w:lineRule="auto"/>
        <w:contextualSpacing/>
        <w:jc w:val="left"/>
      </w:pPr>
      <w:r w:rsidRPr="00A91AAC">
        <w:t>Convert to a Lead</w:t>
      </w:r>
    </w:p>
    <w:p w14:paraId="6B1D113C" w14:textId="77777777" w:rsidR="00DF5DC5" w:rsidRPr="00A91AAC" w:rsidRDefault="00DF5DC5" w:rsidP="00C542D6">
      <w:pPr>
        <w:pStyle w:val="ListParagraph"/>
        <w:numPr>
          <w:ilvl w:val="1"/>
          <w:numId w:val="39"/>
        </w:numPr>
        <w:spacing w:after="160" w:line="259" w:lineRule="auto"/>
        <w:contextualSpacing/>
        <w:jc w:val="left"/>
      </w:pPr>
      <w:r w:rsidRPr="00A91AAC">
        <w:t>Nothing more (no reminders etc</w:t>
      </w:r>
      <w:r>
        <w:t>.</w:t>
      </w:r>
      <w:r w:rsidRPr="00A91AAC">
        <w:t>)</w:t>
      </w:r>
    </w:p>
    <w:p w14:paraId="118FD849" w14:textId="40333AA2" w:rsidR="00594F83" w:rsidRDefault="00594F83" w:rsidP="00BC7D7A">
      <w:pPr>
        <w:pStyle w:val="Heading2"/>
      </w:pPr>
      <w:bookmarkStart w:id="602" w:name="_Toc96949513"/>
      <w:r>
        <w:t>Leads</w:t>
      </w:r>
      <w:bookmarkEnd w:id="602"/>
    </w:p>
    <w:p w14:paraId="751FB0CD" w14:textId="2116923B" w:rsidR="00594F83" w:rsidRDefault="00651D01" w:rsidP="00594F83">
      <w:pPr>
        <w:rPr>
          <w:lang w:eastAsia="ja-JP"/>
        </w:rPr>
      </w:pPr>
      <w:r>
        <w:rPr>
          <w:lang w:eastAsia="ja-JP"/>
        </w:rPr>
        <w:t>People or companies</w:t>
      </w:r>
      <w:r w:rsidR="00D043BF">
        <w:rPr>
          <w:lang w:eastAsia="ja-JP"/>
        </w:rPr>
        <w:t>, n</w:t>
      </w:r>
      <w:r w:rsidR="00E95701">
        <w:rPr>
          <w:lang w:eastAsia="ja-JP"/>
        </w:rPr>
        <w:t xml:space="preserve">ot yet </w:t>
      </w:r>
      <w:r>
        <w:rPr>
          <w:lang w:eastAsia="ja-JP"/>
        </w:rPr>
        <w:t>Providers but</w:t>
      </w:r>
      <w:r w:rsidR="00E95701">
        <w:rPr>
          <w:lang w:eastAsia="ja-JP"/>
        </w:rPr>
        <w:t xml:space="preserve"> having a high probability potential to become a Provider.</w:t>
      </w:r>
    </w:p>
    <w:p w14:paraId="63018C43" w14:textId="77777777" w:rsidR="00594F83" w:rsidRDefault="00594F83" w:rsidP="00594F83">
      <w:pPr>
        <w:pStyle w:val="Heading3"/>
      </w:pPr>
      <w:r>
        <w:t>Attributes:</w:t>
      </w:r>
    </w:p>
    <w:tbl>
      <w:tblPr>
        <w:tblStyle w:val="LightList-Accent6"/>
        <w:tblW w:w="0" w:type="auto"/>
        <w:tblLook w:val="04A0" w:firstRow="1" w:lastRow="0" w:firstColumn="1" w:lastColumn="0" w:noHBand="0" w:noVBand="1"/>
      </w:tblPr>
      <w:tblGrid>
        <w:gridCol w:w="2093"/>
        <w:gridCol w:w="1111"/>
        <w:gridCol w:w="590"/>
        <w:gridCol w:w="165"/>
        <w:gridCol w:w="3945"/>
      </w:tblGrid>
      <w:tr w:rsidR="00594F83" w:rsidRPr="0029386D" w14:paraId="174E55E7"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D6EDB4D" w14:textId="77777777" w:rsidR="00594F83" w:rsidRPr="0029386D" w:rsidRDefault="00594F83" w:rsidP="00734675">
            <w:pPr>
              <w:pStyle w:val="ListParagraph"/>
              <w:ind w:left="0"/>
              <w:jc w:val="left"/>
            </w:pPr>
            <w:r w:rsidRPr="0029386D">
              <w:t>Section and Attribute</w:t>
            </w:r>
          </w:p>
        </w:tc>
        <w:tc>
          <w:tcPr>
            <w:tcW w:w="1701" w:type="dxa"/>
            <w:gridSpan w:val="2"/>
          </w:tcPr>
          <w:p w14:paraId="30E00791" w14:textId="77777777" w:rsidR="00594F83" w:rsidRPr="0029386D" w:rsidRDefault="00594F83"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gridSpan w:val="2"/>
          </w:tcPr>
          <w:p w14:paraId="1D8F236A" w14:textId="77777777" w:rsidR="00594F83" w:rsidRPr="0029386D" w:rsidRDefault="00594F83"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94F83" w:rsidRPr="0031539A" w14:paraId="7A7EA95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4241D4" w14:textId="106EFE04" w:rsidR="00594F83" w:rsidRPr="0031539A" w:rsidRDefault="00A86A26" w:rsidP="00734675">
            <w:pPr>
              <w:pStyle w:val="ListParagraph"/>
              <w:ind w:left="0"/>
              <w:jc w:val="left"/>
              <w:rPr>
                <w:b w:val="0"/>
              </w:rPr>
            </w:pPr>
            <w:r>
              <w:t>Leads</w:t>
            </w:r>
          </w:p>
        </w:tc>
        <w:tc>
          <w:tcPr>
            <w:tcW w:w="1701" w:type="dxa"/>
            <w:gridSpan w:val="2"/>
          </w:tcPr>
          <w:p w14:paraId="0FE443BA" w14:textId="77777777" w:rsidR="00594F83" w:rsidRPr="0031539A"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4306E4A7" w14:textId="77777777" w:rsidR="00594F83" w:rsidRPr="0031539A"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94F83" w:rsidRPr="0029386D" w14:paraId="304F0ABE"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833642A" w14:textId="77777777" w:rsidR="00594F83" w:rsidRPr="0029386D" w:rsidRDefault="00594F83" w:rsidP="00734675">
            <w:pPr>
              <w:pStyle w:val="ListParagraph"/>
              <w:ind w:left="0"/>
              <w:jc w:val="left"/>
            </w:pPr>
            <w:r w:rsidRPr="0029386D">
              <w:t>Basic Information</w:t>
            </w:r>
          </w:p>
        </w:tc>
        <w:tc>
          <w:tcPr>
            <w:tcW w:w="1701" w:type="dxa"/>
            <w:gridSpan w:val="2"/>
            <w:shd w:val="clear" w:color="auto" w:fill="FBD4B4" w:themeFill="accent6" w:themeFillTint="66"/>
          </w:tcPr>
          <w:p w14:paraId="16969F50" w14:textId="77777777" w:rsidR="00594F83" w:rsidRPr="0029386D" w:rsidRDefault="00594F83"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2B6A83CD" w14:textId="77777777" w:rsidR="00594F83" w:rsidRPr="0029386D" w:rsidRDefault="00594F83"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94F83" w:rsidRPr="0029386D" w14:paraId="2C3CFA7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35BE87F" w14:textId="77777777" w:rsidR="00594F83" w:rsidRPr="0029386D" w:rsidRDefault="00594F83" w:rsidP="00734675">
            <w:pPr>
              <w:pStyle w:val="ListParagraph"/>
              <w:ind w:left="0"/>
              <w:jc w:val="left"/>
              <w:rPr>
                <w:b w:val="0"/>
              </w:rPr>
            </w:pPr>
            <w:r>
              <w:t>Name</w:t>
            </w:r>
          </w:p>
        </w:tc>
        <w:tc>
          <w:tcPr>
            <w:tcW w:w="1701" w:type="dxa"/>
            <w:gridSpan w:val="2"/>
          </w:tcPr>
          <w:p w14:paraId="57F3494B" w14:textId="7777777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gridSpan w:val="2"/>
          </w:tcPr>
          <w:p w14:paraId="2B4FB76F" w14:textId="77777777" w:rsidR="00594F83" w:rsidRPr="0029386D"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94F83" w:rsidRPr="0029386D" w14:paraId="316F1EC6"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A61523D" w14:textId="77777777" w:rsidR="00594F83" w:rsidRPr="0029386D" w:rsidRDefault="00594F83" w:rsidP="00734675">
            <w:pPr>
              <w:pStyle w:val="ListParagraph"/>
              <w:ind w:left="0"/>
              <w:jc w:val="left"/>
              <w:rPr>
                <w:b w:val="0"/>
              </w:rPr>
            </w:pPr>
            <w:r>
              <w:t>Person/Company</w:t>
            </w:r>
          </w:p>
        </w:tc>
        <w:tc>
          <w:tcPr>
            <w:tcW w:w="1701" w:type="dxa"/>
            <w:gridSpan w:val="2"/>
          </w:tcPr>
          <w:p w14:paraId="429CD20A" w14:textId="77777777" w:rsidR="00594F83" w:rsidRPr="0029386D" w:rsidRDefault="00594F8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gridSpan w:val="2"/>
          </w:tcPr>
          <w:p w14:paraId="1532A858" w14:textId="77777777" w:rsidR="00594F83" w:rsidRDefault="00594F83" w:rsidP="007346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Person</w:t>
            </w:r>
          </w:p>
          <w:p w14:paraId="53710239" w14:textId="77777777" w:rsidR="00594F83" w:rsidRPr="000E4D0F" w:rsidRDefault="00594F83" w:rsidP="00734675">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Company</w:t>
            </w:r>
          </w:p>
        </w:tc>
      </w:tr>
      <w:tr w:rsidR="00594F83" w:rsidRPr="0029386D" w14:paraId="7CB91919"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EFC5226" w14:textId="77777777" w:rsidR="00594F83" w:rsidRPr="007243C6" w:rsidRDefault="00594F83" w:rsidP="00734675">
            <w:pPr>
              <w:pStyle w:val="ListParagraph"/>
              <w:ind w:left="0"/>
              <w:jc w:val="left"/>
            </w:pPr>
            <w:r>
              <w:t>Address</w:t>
            </w:r>
          </w:p>
        </w:tc>
        <w:tc>
          <w:tcPr>
            <w:tcW w:w="1701" w:type="dxa"/>
            <w:gridSpan w:val="2"/>
          </w:tcPr>
          <w:p w14:paraId="00E82279" w14:textId="7777777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Large text</w:t>
            </w:r>
          </w:p>
        </w:tc>
        <w:tc>
          <w:tcPr>
            <w:tcW w:w="4110" w:type="dxa"/>
            <w:gridSpan w:val="2"/>
          </w:tcPr>
          <w:p w14:paraId="647F24F1" w14:textId="77777777" w:rsidR="00594F83" w:rsidRPr="0029386D"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594F83" w:rsidRPr="0029386D" w14:paraId="779E8EAB"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6404E0CC" w14:textId="77777777" w:rsidR="00594F83" w:rsidRPr="007243C6" w:rsidRDefault="00594F83" w:rsidP="00734675">
            <w:pPr>
              <w:pStyle w:val="ListParagraph"/>
              <w:ind w:left="0"/>
              <w:jc w:val="left"/>
            </w:pPr>
            <w:r>
              <w:t>E-mail</w:t>
            </w:r>
          </w:p>
        </w:tc>
        <w:tc>
          <w:tcPr>
            <w:tcW w:w="1701" w:type="dxa"/>
            <w:gridSpan w:val="2"/>
          </w:tcPr>
          <w:p w14:paraId="2A30D0BF" w14:textId="77777777" w:rsidR="00594F83" w:rsidRPr="0029386D" w:rsidRDefault="00594F8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gridSpan w:val="2"/>
          </w:tcPr>
          <w:p w14:paraId="2DC4F2AC" w14:textId="77777777" w:rsidR="00594F83" w:rsidRPr="0029386D" w:rsidRDefault="00594F83" w:rsidP="00734675">
            <w:pPr>
              <w:pStyle w:val="ListParagraph"/>
              <w:ind w:left="0"/>
              <w:cnfStyle w:val="000000000000" w:firstRow="0" w:lastRow="0" w:firstColumn="0" w:lastColumn="0" w:oddVBand="0" w:evenVBand="0" w:oddHBand="0" w:evenHBand="0" w:firstRowFirstColumn="0" w:firstRowLastColumn="0" w:lastRowFirstColumn="0" w:lastRowLastColumn="0"/>
            </w:pPr>
            <w:r>
              <w:t xml:space="preserve">E-mails received to this e-mail address will be automatically assigned to the Contact </w:t>
            </w:r>
          </w:p>
        </w:tc>
      </w:tr>
      <w:tr w:rsidR="00594F83" w:rsidRPr="0029386D" w14:paraId="4EBB6CDC"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8D41C53" w14:textId="77777777" w:rsidR="00594F83" w:rsidRPr="0029386D" w:rsidRDefault="00594F83" w:rsidP="00734675">
            <w:pPr>
              <w:pStyle w:val="ListParagraph"/>
              <w:ind w:left="0"/>
              <w:jc w:val="left"/>
              <w:rPr>
                <w:b w:val="0"/>
              </w:rPr>
            </w:pPr>
            <w:r>
              <w:t>Phone</w:t>
            </w:r>
          </w:p>
        </w:tc>
        <w:tc>
          <w:tcPr>
            <w:tcW w:w="1701" w:type="dxa"/>
            <w:gridSpan w:val="2"/>
          </w:tcPr>
          <w:p w14:paraId="1C4F6CB4" w14:textId="7777777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gridSpan w:val="2"/>
          </w:tcPr>
          <w:p w14:paraId="2E09F2FC" w14:textId="77777777" w:rsidR="00594F83" w:rsidRPr="0029386D"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05D3F" w:rsidRPr="0029386D" w14:paraId="0C67F815"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B344BBB" w14:textId="77777777" w:rsidR="00405D3F" w:rsidRPr="0029386D" w:rsidRDefault="00405D3F" w:rsidP="00734675">
            <w:pPr>
              <w:pStyle w:val="ListParagraph"/>
              <w:ind w:left="0"/>
              <w:jc w:val="left"/>
            </w:pPr>
            <w:r w:rsidRPr="0029386D">
              <w:t>Address</w:t>
            </w:r>
          </w:p>
        </w:tc>
        <w:tc>
          <w:tcPr>
            <w:tcW w:w="1111" w:type="dxa"/>
            <w:shd w:val="clear" w:color="auto" w:fill="FBD4B4" w:themeFill="accent6" w:themeFillTint="66"/>
          </w:tcPr>
          <w:p w14:paraId="004A2B4A" w14:textId="77777777" w:rsidR="00405D3F" w:rsidRPr="0029386D" w:rsidRDefault="00405D3F"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700" w:type="dxa"/>
            <w:gridSpan w:val="3"/>
            <w:shd w:val="clear" w:color="auto" w:fill="FBD4B4" w:themeFill="accent6" w:themeFillTint="66"/>
          </w:tcPr>
          <w:p w14:paraId="386B6E01" w14:textId="77777777" w:rsidR="00405D3F" w:rsidRPr="0029386D" w:rsidRDefault="00405D3F"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405D3F" w:rsidRPr="0029386D" w14:paraId="74B46A4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BA4E5B8" w14:textId="77777777" w:rsidR="00405D3F" w:rsidRPr="0029386D" w:rsidRDefault="00405D3F" w:rsidP="00734675">
            <w:pPr>
              <w:pStyle w:val="ListParagraph"/>
              <w:ind w:left="0"/>
              <w:jc w:val="left"/>
              <w:rPr>
                <w:b w:val="0"/>
              </w:rPr>
            </w:pPr>
            <w:r w:rsidRPr="0029386D">
              <w:t>Street, number, etc.</w:t>
            </w:r>
          </w:p>
        </w:tc>
        <w:tc>
          <w:tcPr>
            <w:tcW w:w="1866" w:type="dxa"/>
            <w:gridSpan w:val="3"/>
          </w:tcPr>
          <w:p w14:paraId="500D7E23" w14:textId="77777777" w:rsidR="00405D3F" w:rsidRPr="0029386D" w:rsidRDefault="00405D3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3945" w:type="dxa"/>
          </w:tcPr>
          <w:p w14:paraId="30ACEAB2" w14:textId="77777777" w:rsidR="00405D3F" w:rsidRPr="0029386D" w:rsidRDefault="00405D3F"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05D3F" w:rsidRPr="0029386D" w14:paraId="7257073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485F22A7" w14:textId="77777777" w:rsidR="00405D3F" w:rsidRPr="0029386D" w:rsidRDefault="00405D3F" w:rsidP="00734675">
            <w:pPr>
              <w:pStyle w:val="ListParagraph"/>
              <w:ind w:left="0"/>
              <w:jc w:val="left"/>
              <w:rPr>
                <w:b w:val="0"/>
              </w:rPr>
            </w:pPr>
            <w:r>
              <w:t>ZIP</w:t>
            </w:r>
          </w:p>
        </w:tc>
        <w:tc>
          <w:tcPr>
            <w:tcW w:w="1866" w:type="dxa"/>
            <w:gridSpan w:val="3"/>
          </w:tcPr>
          <w:p w14:paraId="04C1454D" w14:textId="77777777" w:rsidR="00405D3F" w:rsidRPr="0029386D" w:rsidRDefault="00405D3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3945" w:type="dxa"/>
          </w:tcPr>
          <w:p w14:paraId="058C4C48" w14:textId="77777777" w:rsidR="00405D3F" w:rsidRPr="0029386D" w:rsidRDefault="00405D3F"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05D3F" w:rsidRPr="0029386D" w14:paraId="5B71752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BC0D57" w14:textId="77777777" w:rsidR="00405D3F" w:rsidRPr="0029386D" w:rsidRDefault="00405D3F" w:rsidP="00734675">
            <w:pPr>
              <w:pStyle w:val="ListParagraph"/>
              <w:ind w:left="0"/>
              <w:jc w:val="left"/>
              <w:rPr>
                <w:b w:val="0"/>
              </w:rPr>
            </w:pPr>
            <w:r w:rsidRPr="0029386D">
              <w:t>City</w:t>
            </w:r>
          </w:p>
        </w:tc>
        <w:tc>
          <w:tcPr>
            <w:tcW w:w="1866" w:type="dxa"/>
            <w:gridSpan w:val="3"/>
          </w:tcPr>
          <w:p w14:paraId="3C5885F7" w14:textId="77777777" w:rsidR="00405D3F" w:rsidRPr="0029386D" w:rsidRDefault="00405D3F"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3945" w:type="dxa"/>
          </w:tcPr>
          <w:p w14:paraId="2B1839E3" w14:textId="77777777" w:rsidR="00405D3F" w:rsidRPr="0029386D" w:rsidRDefault="00405D3F"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405D3F" w:rsidRPr="0029386D" w14:paraId="727FC10A"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2AA95D00" w14:textId="77777777" w:rsidR="00405D3F" w:rsidRPr="001838A3" w:rsidRDefault="00405D3F" w:rsidP="00734675">
            <w:pPr>
              <w:pStyle w:val="ListParagraph"/>
              <w:ind w:left="0"/>
              <w:jc w:val="left"/>
            </w:pPr>
            <w:r w:rsidRPr="001838A3">
              <w:t>State</w:t>
            </w:r>
          </w:p>
        </w:tc>
        <w:tc>
          <w:tcPr>
            <w:tcW w:w="1866" w:type="dxa"/>
            <w:gridSpan w:val="3"/>
          </w:tcPr>
          <w:p w14:paraId="3E618312" w14:textId="77777777" w:rsidR="00405D3F" w:rsidRPr="0029386D" w:rsidRDefault="00405D3F"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3945" w:type="dxa"/>
          </w:tcPr>
          <w:p w14:paraId="3DEE1A9D" w14:textId="77777777" w:rsidR="00405D3F" w:rsidRPr="0029386D" w:rsidRDefault="00405D3F"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405D3F" w:rsidRPr="0029386D" w14:paraId="2AFF5DC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A1D8BD4" w14:textId="0BA2C600" w:rsidR="00405D3F" w:rsidRPr="0029386D" w:rsidRDefault="00D93BA7" w:rsidP="00734675">
            <w:pPr>
              <w:pStyle w:val="ListParagraph"/>
              <w:ind w:left="0"/>
              <w:jc w:val="left"/>
            </w:pPr>
            <w:r>
              <w:lastRenderedPageBreak/>
              <w:t>Proposal Data</w:t>
            </w:r>
          </w:p>
        </w:tc>
        <w:tc>
          <w:tcPr>
            <w:tcW w:w="1701" w:type="dxa"/>
            <w:gridSpan w:val="2"/>
            <w:shd w:val="clear" w:color="auto" w:fill="FBD4B4" w:themeFill="accent6" w:themeFillTint="66"/>
          </w:tcPr>
          <w:p w14:paraId="4A8A0CC5" w14:textId="77777777" w:rsidR="00405D3F" w:rsidRPr="0029386D" w:rsidRDefault="00405D3F"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gridSpan w:val="2"/>
            <w:shd w:val="clear" w:color="auto" w:fill="FBD4B4" w:themeFill="accent6" w:themeFillTint="66"/>
          </w:tcPr>
          <w:p w14:paraId="2D18C9B8" w14:textId="77777777" w:rsidR="00405D3F" w:rsidRPr="0029386D" w:rsidRDefault="00405D3F"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594F83" w:rsidRPr="0029386D" w14:paraId="165CDAE7"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74C206C" w14:textId="3800D858" w:rsidR="00594F83" w:rsidRPr="0029386D" w:rsidRDefault="00F3581E" w:rsidP="00734675">
            <w:pPr>
              <w:pStyle w:val="ListParagraph"/>
              <w:ind w:left="0"/>
              <w:jc w:val="left"/>
              <w:rPr>
                <w:b w:val="0"/>
              </w:rPr>
            </w:pPr>
            <w:r>
              <w:t xml:space="preserve">Proposal </w:t>
            </w:r>
            <w:r w:rsidR="00546DEA">
              <w:t>template</w:t>
            </w:r>
          </w:p>
        </w:tc>
        <w:tc>
          <w:tcPr>
            <w:tcW w:w="1701" w:type="dxa"/>
            <w:gridSpan w:val="2"/>
          </w:tcPr>
          <w:p w14:paraId="0E848350" w14:textId="7D88C10D" w:rsidR="00594F83" w:rsidRPr="0029386D" w:rsidRDefault="00546DEA"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do Document Package</w:t>
            </w:r>
          </w:p>
        </w:tc>
        <w:tc>
          <w:tcPr>
            <w:tcW w:w="4110" w:type="dxa"/>
            <w:gridSpan w:val="2"/>
          </w:tcPr>
          <w:p w14:paraId="0CAE50C2" w14:textId="56DF6561" w:rsidR="00594F83" w:rsidRPr="00CA212C" w:rsidRDefault="00594F83" w:rsidP="00734675">
            <w:pPr>
              <w:cnfStyle w:val="000000000000" w:firstRow="0" w:lastRow="0" w:firstColumn="0" w:lastColumn="0" w:oddVBand="0" w:evenVBand="0" w:oddHBand="0" w:evenHBand="0" w:firstRowFirstColumn="0" w:firstRowLastColumn="0" w:lastRowFirstColumn="0" w:lastRowLastColumn="0"/>
            </w:pPr>
          </w:p>
        </w:tc>
      </w:tr>
      <w:tr w:rsidR="00594F83" w:rsidRPr="0029386D" w14:paraId="3222C999"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3467AC8" w14:textId="45937C5A" w:rsidR="00594F83" w:rsidRPr="0029386D" w:rsidRDefault="00D93BA7" w:rsidP="00734675">
            <w:pPr>
              <w:pStyle w:val="ListParagraph"/>
              <w:ind w:left="0"/>
              <w:jc w:val="left"/>
              <w:rPr>
                <w:b w:val="0"/>
              </w:rPr>
            </w:pPr>
            <w:r>
              <w:rPr>
                <w:b w:val="0"/>
              </w:rPr>
              <w:t>…fields from both versions of templates…</w:t>
            </w:r>
          </w:p>
        </w:tc>
        <w:tc>
          <w:tcPr>
            <w:tcW w:w="1701" w:type="dxa"/>
            <w:gridSpan w:val="2"/>
          </w:tcPr>
          <w:p w14:paraId="41E0FA3C" w14:textId="4B558B3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gridSpan w:val="2"/>
          </w:tcPr>
          <w:p w14:paraId="5A48B3B3" w14:textId="4A80672D" w:rsidR="00594F83" w:rsidRPr="004A2F26" w:rsidRDefault="00823343" w:rsidP="001640A1">
            <w:pPr>
              <w:cnfStyle w:val="000000100000" w:firstRow="0" w:lastRow="0" w:firstColumn="0" w:lastColumn="0" w:oddVBand="0" w:evenVBand="0" w:oddHBand="1" w:evenHBand="0" w:firstRowFirstColumn="0" w:firstRowLastColumn="0" w:lastRowFirstColumn="0" w:lastRowLastColumn="0"/>
            </w:pPr>
            <w:r>
              <w:t>There are two version of templates form proposals. They will be provided by PMC. Then the fields will be added</w:t>
            </w:r>
          </w:p>
        </w:tc>
      </w:tr>
      <w:tr w:rsidR="004A2F26" w:rsidRPr="0029386D" w14:paraId="706EBE5F"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CEA3814" w14:textId="6A492FCD" w:rsidR="004A2F26" w:rsidRPr="0029386D" w:rsidRDefault="004A2F26" w:rsidP="00734675">
            <w:pPr>
              <w:pStyle w:val="ListParagraph"/>
              <w:ind w:left="0"/>
              <w:jc w:val="left"/>
            </w:pPr>
            <w:r>
              <w:t>Additional Information</w:t>
            </w:r>
          </w:p>
        </w:tc>
        <w:tc>
          <w:tcPr>
            <w:tcW w:w="1701" w:type="dxa"/>
            <w:gridSpan w:val="2"/>
            <w:shd w:val="clear" w:color="auto" w:fill="FBD4B4" w:themeFill="accent6" w:themeFillTint="66"/>
          </w:tcPr>
          <w:p w14:paraId="70765B70" w14:textId="77777777" w:rsidR="004A2F26" w:rsidRPr="0029386D" w:rsidRDefault="004A2F26"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gridSpan w:val="2"/>
            <w:shd w:val="clear" w:color="auto" w:fill="FBD4B4" w:themeFill="accent6" w:themeFillTint="66"/>
          </w:tcPr>
          <w:p w14:paraId="079EC16A" w14:textId="77777777" w:rsidR="004A2F26" w:rsidRPr="0029386D" w:rsidRDefault="004A2F26"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94F83" w:rsidRPr="0029386D" w14:paraId="41FE51D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B9CB7D0" w14:textId="6F2896CD" w:rsidR="00594F83" w:rsidRPr="001640A1" w:rsidRDefault="004A2F26" w:rsidP="00734675">
            <w:pPr>
              <w:pStyle w:val="ListParagraph"/>
              <w:ind w:left="0"/>
              <w:jc w:val="left"/>
              <w:rPr>
                <w:bCs w:val="0"/>
              </w:rPr>
            </w:pPr>
            <w:r w:rsidRPr="001D0DED">
              <w:t>Status</w:t>
            </w:r>
          </w:p>
        </w:tc>
        <w:tc>
          <w:tcPr>
            <w:tcW w:w="1701" w:type="dxa"/>
            <w:gridSpan w:val="2"/>
          </w:tcPr>
          <w:p w14:paraId="4644A079" w14:textId="3C66ABB0" w:rsidR="00594F83" w:rsidRPr="0029386D" w:rsidRDefault="004A2F2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gridSpan w:val="2"/>
          </w:tcPr>
          <w:p w14:paraId="4A9ADE3B"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New</w:t>
            </w:r>
          </w:p>
          <w:p w14:paraId="324C4AE9"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Proposal preparation</w:t>
            </w:r>
          </w:p>
          <w:p w14:paraId="33E29F71"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Proposal sent (starting with sending of a proposal, more than one proposal can be sent; the whole process of proposal can be skipped If parameters are agreed)</w:t>
            </w:r>
          </w:p>
          <w:p w14:paraId="180B80E1"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 xml:space="preserve">Proposal accepted </w:t>
            </w:r>
            <w:r w:rsidRPr="00591CE6">
              <w:sym w:font="Wingdings" w:char="F0E0"/>
            </w:r>
            <w:r>
              <w:t xml:space="preserve"> send application, change to Application sent</w:t>
            </w:r>
          </w:p>
          <w:p w14:paraId="0C5BEE84"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Proposal rejected by Lead</w:t>
            </w:r>
          </w:p>
          <w:p w14:paraId="3DD9E8F6"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Proposal rejected by us</w:t>
            </w:r>
          </w:p>
          <w:p w14:paraId="6BCB093F" w14:textId="7777777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Application sent</w:t>
            </w:r>
          </w:p>
          <w:p w14:paraId="672E9498" w14:textId="0B25CD17" w:rsidR="004A2F26"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Application received</w:t>
            </w:r>
            <w:r w:rsidRPr="0091564E">
              <w:t xml:space="preserve"> (convert to a Provider to do underwriting process)</w:t>
            </w:r>
          </w:p>
          <w:p w14:paraId="51CD09D0" w14:textId="292253AF" w:rsidR="00594F83" w:rsidRPr="000E4D0F" w:rsidRDefault="004A2F26" w:rsidP="00C542D6">
            <w:pPr>
              <w:pStyle w:val="ListParagraph"/>
              <w:numPr>
                <w:ilvl w:val="2"/>
                <w:numId w:val="40"/>
              </w:numPr>
              <w:spacing w:after="160" w:line="259" w:lineRule="auto"/>
              <w:ind w:left="338"/>
              <w:contextualSpacing/>
              <w:jc w:val="left"/>
              <w:cnfStyle w:val="000000100000" w:firstRow="0" w:lastRow="0" w:firstColumn="0" w:lastColumn="0" w:oddVBand="0" w:evenVBand="0" w:oddHBand="1" w:evenHBand="0" w:firstRowFirstColumn="0" w:firstRowLastColumn="0" w:lastRowFirstColumn="0" w:lastRowLastColumn="0"/>
            </w:pPr>
            <w:r>
              <w:t>Application Unresponsive</w:t>
            </w:r>
          </w:p>
        </w:tc>
      </w:tr>
      <w:tr w:rsidR="00594F83" w:rsidRPr="0029386D" w14:paraId="0971C75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5495B649" w14:textId="77777777" w:rsidR="00594F83" w:rsidRPr="0029386D" w:rsidRDefault="00594F83" w:rsidP="00734675">
            <w:pPr>
              <w:pStyle w:val="ListParagraph"/>
              <w:ind w:left="0"/>
              <w:jc w:val="left"/>
              <w:rPr>
                <w:b w:val="0"/>
              </w:rPr>
            </w:pPr>
            <w:r>
              <w:t>Note</w:t>
            </w:r>
          </w:p>
        </w:tc>
        <w:tc>
          <w:tcPr>
            <w:tcW w:w="1701" w:type="dxa"/>
            <w:gridSpan w:val="2"/>
          </w:tcPr>
          <w:p w14:paraId="0E7EF5ED" w14:textId="77777777" w:rsidR="00594F83" w:rsidRPr="0029386D" w:rsidRDefault="00594F83"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gridSpan w:val="2"/>
          </w:tcPr>
          <w:p w14:paraId="37AD2BB0" w14:textId="77777777" w:rsidR="00594F83" w:rsidRPr="0029386D" w:rsidRDefault="00594F83"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594F83" w:rsidRPr="0029386D" w14:paraId="407A553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CF85A18" w14:textId="77777777" w:rsidR="00594F83" w:rsidRPr="0029386D" w:rsidRDefault="00594F83" w:rsidP="00734675">
            <w:pPr>
              <w:pStyle w:val="ListParagraph"/>
              <w:ind w:left="0"/>
              <w:jc w:val="left"/>
              <w:rPr>
                <w:b w:val="0"/>
              </w:rPr>
            </w:pPr>
            <w:r>
              <w:t>Assigned to</w:t>
            </w:r>
          </w:p>
        </w:tc>
        <w:tc>
          <w:tcPr>
            <w:tcW w:w="1701" w:type="dxa"/>
            <w:gridSpan w:val="2"/>
          </w:tcPr>
          <w:p w14:paraId="0EA54B99" w14:textId="77777777" w:rsidR="00594F83" w:rsidRPr="0029386D" w:rsidRDefault="00594F8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w:t>
            </w:r>
          </w:p>
        </w:tc>
        <w:tc>
          <w:tcPr>
            <w:tcW w:w="4110" w:type="dxa"/>
            <w:gridSpan w:val="2"/>
          </w:tcPr>
          <w:p w14:paraId="7651F03D" w14:textId="77777777" w:rsidR="00594F83" w:rsidRPr="0029386D" w:rsidRDefault="00594F83"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94F54C3" w14:textId="77777777" w:rsidR="00C66556" w:rsidRDefault="00C66556" w:rsidP="00C66556">
      <w:pPr>
        <w:pStyle w:val="ListParagraph"/>
        <w:ind w:left="2160"/>
      </w:pPr>
    </w:p>
    <w:p w14:paraId="4598BF6F" w14:textId="77777777" w:rsidR="00594F83" w:rsidRDefault="00594F83" w:rsidP="00594F83">
      <w:pPr>
        <w:pStyle w:val="Heading3"/>
      </w:pPr>
      <w:r>
        <w:t>Related data</w:t>
      </w:r>
    </w:p>
    <w:p w14:paraId="0FF4CF6E" w14:textId="77777777" w:rsidR="00594F83" w:rsidRDefault="00594F83" w:rsidP="00C542D6">
      <w:pPr>
        <w:pStyle w:val="ListParagraph"/>
        <w:numPr>
          <w:ilvl w:val="0"/>
          <w:numId w:val="21"/>
        </w:numPr>
        <w:rPr>
          <w:lang w:eastAsia="ja-JP"/>
        </w:rPr>
      </w:pPr>
      <w:r>
        <w:rPr>
          <w:lang w:eastAsia="ja-JP"/>
        </w:rPr>
        <w:t>Email history</w:t>
      </w:r>
    </w:p>
    <w:p w14:paraId="3DC67B17" w14:textId="6A21000B" w:rsidR="00594F83" w:rsidRDefault="00594F83" w:rsidP="00C542D6">
      <w:pPr>
        <w:pStyle w:val="ListParagraph"/>
        <w:numPr>
          <w:ilvl w:val="0"/>
          <w:numId w:val="21"/>
        </w:numPr>
        <w:rPr>
          <w:lang w:eastAsia="ja-JP"/>
        </w:rPr>
      </w:pPr>
      <w:r>
        <w:rPr>
          <w:lang w:eastAsia="ja-JP"/>
        </w:rPr>
        <w:t>Documents</w:t>
      </w:r>
    </w:p>
    <w:p w14:paraId="0F0BA2E8" w14:textId="04C26834" w:rsidR="00BD546D" w:rsidRDefault="00BD546D" w:rsidP="00C542D6">
      <w:pPr>
        <w:pStyle w:val="ListParagraph"/>
        <w:numPr>
          <w:ilvl w:val="1"/>
          <w:numId w:val="21"/>
        </w:numPr>
        <w:rPr>
          <w:lang w:eastAsia="ja-JP"/>
        </w:rPr>
      </w:pPr>
      <w:r>
        <w:rPr>
          <w:lang w:eastAsia="ja-JP"/>
        </w:rPr>
        <w:t>Document Areas and Types related to Leads:</w:t>
      </w:r>
    </w:p>
    <w:p w14:paraId="57395AFE" w14:textId="77777777" w:rsidR="00250EDB" w:rsidRPr="00D56971" w:rsidRDefault="00250EDB" w:rsidP="00C542D6">
      <w:pPr>
        <w:pStyle w:val="ListParagraph"/>
        <w:numPr>
          <w:ilvl w:val="2"/>
          <w:numId w:val="21"/>
        </w:numPr>
        <w:spacing w:after="160" w:line="259" w:lineRule="auto"/>
        <w:contextualSpacing/>
        <w:jc w:val="left"/>
      </w:pPr>
      <w:r w:rsidRPr="00D56971">
        <w:t>Leads – Financial Information – Bank Statements</w:t>
      </w:r>
    </w:p>
    <w:p w14:paraId="4E64A70D" w14:textId="77777777" w:rsidR="00250EDB" w:rsidRPr="00D56971" w:rsidRDefault="00250EDB" w:rsidP="00C542D6">
      <w:pPr>
        <w:pStyle w:val="ListParagraph"/>
        <w:numPr>
          <w:ilvl w:val="2"/>
          <w:numId w:val="21"/>
        </w:numPr>
        <w:spacing w:after="160" w:line="259" w:lineRule="auto"/>
        <w:contextualSpacing/>
        <w:jc w:val="left"/>
      </w:pPr>
      <w:r w:rsidRPr="00D56971">
        <w:t xml:space="preserve">Leads – Financial Information – </w:t>
      </w:r>
      <w:r>
        <w:t>Historical Billing</w:t>
      </w:r>
    </w:p>
    <w:p w14:paraId="06698354" w14:textId="77777777" w:rsidR="00250EDB" w:rsidRPr="00D56971" w:rsidRDefault="00250EDB" w:rsidP="00C542D6">
      <w:pPr>
        <w:pStyle w:val="ListParagraph"/>
        <w:numPr>
          <w:ilvl w:val="2"/>
          <w:numId w:val="21"/>
        </w:numPr>
        <w:spacing w:after="160" w:line="259" w:lineRule="auto"/>
        <w:contextualSpacing/>
        <w:jc w:val="left"/>
      </w:pPr>
      <w:r w:rsidRPr="00D56971">
        <w:t xml:space="preserve">Leads – Financial Information – </w:t>
      </w:r>
      <w:r>
        <w:t xml:space="preserve">Historical </w:t>
      </w:r>
      <w:r w:rsidRPr="00D56971">
        <w:t>Collection</w:t>
      </w:r>
    </w:p>
    <w:p w14:paraId="18DFECAF" w14:textId="77777777" w:rsidR="00250EDB" w:rsidRPr="00D56971" w:rsidRDefault="00250EDB" w:rsidP="00C542D6">
      <w:pPr>
        <w:pStyle w:val="ListParagraph"/>
        <w:numPr>
          <w:ilvl w:val="2"/>
          <w:numId w:val="21"/>
        </w:numPr>
        <w:spacing w:after="160" w:line="259" w:lineRule="auto"/>
        <w:contextualSpacing/>
        <w:jc w:val="left"/>
      </w:pPr>
      <w:r w:rsidRPr="00D56971">
        <w:t xml:space="preserve">Leads – Financial Information – </w:t>
      </w:r>
      <w:r>
        <w:t>Other</w:t>
      </w:r>
    </w:p>
    <w:p w14:paraId="6187ADC5" w14:textId="77777777" w:rsidR="00250EDB" w:rsidRPr="009E7F53" w:rsidRDefault="00250EDB" w:rsidP="00C542D6">
      <w:pPr>
        <w:pStyle w:val="ListParagraph"/>
        <w:numPr>
          <w:ilvl w:val="2"/>
          <w:numId w:val="21"/>
        </w:numPr>
        <w:spacing w:after="160" w:line="259" w:lineRule="auto"/>
        <w:contextualSpacing/>
        <w:jc w:val="left"/>
      </w:pPr>
      <w:r w:rsidRPr="009E7F53">
        <w:t>Leads – Legal – Assignment of Benefits</w:t>
      </w:r>
    </w:p>
    <w:p w14:paraId="2D224140" w14:textId="77777777" w:rsidR="00250EDB" w:rsidRPr="009E7F53" w:rsidRDefault="00250EDB" w:rsidP="00C542D6">
      <w:pPr>
        <w:pStyle w:val="ListParagraph"/>
        <w:numPr>
          <w:ilvl w:val="2"/>
          <w:numId w:val="21"/>
        </w:numPr>
        <w:spacing w:after="160" w:line="259" w:lineRule="auto"/>
        <w:contextualSpacing/>
        <w:jc w:val="left"/>
      </w:pPr>
      <w:r w:rsidRPr="009E7F53">
        <w:t xml:space="preserve">Leads – Legal – </w:t>
      </w:r>
      <w:r w:rsidRPr="00D56971">
        <w:t>Direction of Pay</w:t>
      </w:r>
    </w:p>
    <w:p w14:paraId="162DF032" w14:textId="77777777" w:rsidR="00250EDB" w:rsidRPr="009E7F53" w:rsidRDefault="00250EDB" w:rsidP="00C542D6">
      <w:pPr>
        <w:pStyle w:val="ListParagraph"/>
        <w:numPr>
          <w:ilvl w:val="2"/>
          <w:numId w:val="21"/>
        </w:numPr>
        <w:spacing w:after="160" w:line="259" w:lineRule="auto"/>
        <w:contextualSpacing/>
        <w:jc w:val="left"/>
      </w:pPr>
      <w:r w:rsidRPr="009E7F53">
        <w:lastRenderedPageBreak/>
        <w:t xml:space="preserve">Leads – Legal – </w:t>
      </w:r>
      <w:r>
        <w:t>Letter of Protection</w:t>
      </w:r>
    </w:p>
    <w:p w14:paraId="7B646DA0" w14:textId="10739F36" w:rsidR="00250EDB" w:rsidRDefault="00250EDB" w:rsidP="00C542D6">
      <w:pPr>
        <w:pStyle w:val="ListParagraph"/>
        <w:numPr>
          <w:ilvl w:val="2"/>
          <w:numId w:val="21"/>
        </w:numPr>
        <w:spacing w:after="160" w:line="259" w:lineRule="auto"/>
        <w:contextualSpacing/>
        <w:jc w:val="left"/>
      </w:pPr>
      <w:r w:rsidRPr="009E7F53">
        <w:t xml:space="preserve">Leads – Legal – </w:t>
      </w:r>
      <w:r>
        <w:t>Other</w:t>
      </w:r>
    </w:p>
    <w:p w14:paraId="3EAF875A" w14:textId="006CDAA0" w:rsidR="00B22177" w:rsidRPr="009E7F53" w:rsidRDefault="00B22177" w:rsidP="00C542D6">
      <w:pPr>
        <w:pStyle w:val="ListParagraph"/>
        <w:numPr>
          <w:ilvl w:val="0"/>
          <w:numId w:val="21"/>
        </w:numPr>
        <w:spacing w:after="160" w:line="259" w:lineRule="auto"/>
        <w:contextualSpacing/>
        <w:jc w:val="left"/>
      </w:pPr>
      <w:r>
        <w:t>Comments</w:t>
      </w:r>
    </w:p>
    <w:p w14:paraId="026CE9D1" w14:textId="77777777" w:rsidR="00594F83" w:rsidRDefault="00594F83" w:rsidP="00594F83">
      <w:pPr>
        <w:pStyle w:val="Heading3"/>
      </w:pPr>
      <w:r>
        <w:t>Manual and automatic actions (workflows)</w:t>
      </w:r>
    </w:p>
    <w:p w14:paraId="30AA7FFF" w14:textId="77777777" w:rsidR="00A504D3" w:rsidRDefault="00A504D3" w:rsidP="00C542D6">
      <w:pPr>
        <w:pStyle w:val="ListParagraph"/>
        <w:numPr>
          <w:ilvl w:val="1"/>
          <w:numId w:val="40"/>
        </w:numPr>
        <w:spacing w:after="160" w:line="259" w:lineRule="auto"/>
        <w:contextualSpacing/>
        <w:jc w:val="left"/>
      </w:pPr>
      <w:r>
        <w:t>Automatically a</w:t>
      </w:r>
      <w:r w:rsidRPr="00A91AAC">
        <w:t>ttach sent and received e-mails to the Contact</w:t>
      </w:r>
      <w:r>
        <w:t>, send a notification to Assigned to</w:t>
      </w:r>
    </w:p>
    <w:p w14:paraId="17FD2BFC" w14:textId="77777777" w:rsidR="00A504D3" w:rsidRDefault="00A504D3" w:rsidP="00C542D6">
      <w:pPr>
        <w:pStyle w:val="ListParagraph"/>
        <w:numPr>
          <w:ilvl w:val="1"/>
          <w:numId w:val="40"/>
        </w:numPr>
        <w:spacing w:after="160" w:line="259" w:lineRule="auto"/>
        <w:contextualSpacing/>
        <w:jc w:val="left"/>
      </w:pPr>
      <w:r>
        <w:t>Manually attach a document</w:t>
      </w:r>
    </w:p>
    <w:p w14:paraId="668D2DEC" w14:textId="77777777" w:rsidR="00A504D3" w:rsidRPr="00A91AAC" w:rsidRDefault="00A504D3" w:rsidP="00C542D6">
      <w:pPr>
        <w:pStyle w:val="ListParagraph"/>
        <w:numPr>
          <w:ilvl w:val="1"/>
          <w:numId w:val="40"/>
        </w:numPr>
        <w:spacing w:after="160" w:line="259" w:lineRule="auto"/>
        <w:contextualSpacing/>
        <w:jc w:val="left"/>
      </w:pPr>
      <w:r>
        <w:t>Verification of documents (document-level, nonmandatory)</w:t>
      </w:r>
    </w:p>
    <w:p w14:paraId="5127AC99" w14:textId="77777777" w:rsidR="00A504D3" w:rsidRDefault="00A504D3" w:rsidP="00C542D6">
      <w:pPr>
        <w:pStyle w:val="ListParagraph"/>
        <w:numPr>
          <w:ilvl w:val="1"/>
          <w:numId w:val="40"/>
        </w:numPr>
        <w:spacing w:after="160" w:line="259" w:lineRule="auto"/>
        <w:contextualSpacing/>
        <w:jc w:val="left"/>
      </w:pPr>
      <w:r w:rsidRPr="00286BBE">
        <w:rPr>
          <w:b/>
        </w:rPr>
        <w:t>Create a Proposal</w:t>
      </w:r>
      <w:r>
        <w:t xml:space="preserve"> (document from template (one of two variants), additional files (excel/pdf) added manually)</w:t>
      </w:r>
    </w:p>
    <w:p w14:paraId="7A1538B4" w14:textId="77777777" w:rsidR="00A504D3" w:rsidRPr="00286BBE" w:rsidRDefault="00A504D3" w:rsidP="00C542D6">
      <w:pPr>
        <w:pStyle w:val="ListParagraph"/>
        <w:numPr>
          <w:ilvl w:val="1"/>
          <w:numId w:val="40"/>
        </w:numPr>
        <w:spacing w:after="160" w:line="259" w:lineRule="auto"/>
        <w:contextualSpacing/>
        <w:jc w:val="left"/>
        <w:rPr>
          <w:b/>
        </w:rPr>
      </w:pPr>
      <w:r w:rsidRPr="00286BBE">
        <w:rPr>
          <w:b/>
        </w:rPr>
        <w:t>Send a Proposal by e-mail (with not-sent-yet documents)</w:t>
      </w:r>
    </w:p>
    <w:p w14:paraId="1B2D4A67" w14:textId="77777777" w:rsidR="00A504D3" w:rsidRDefault="00A504D3" w:rsidP="00C542D6">
      <w:pPr>
        <w:pStyle w:val="ListParagraph"/>
        <w:numPr>
          <w:ilvl w:val="1"/>
          <w:numId w:val="40"/>
        </w:numPr>
        <w:spacing w:after="160" w:line="259" w:lineRule="auto"/>
        <w:contextualSpacing/>
        <w:jc w:val="left"/>
      </w:pPr>
      <w:r>
        <w:t>every day after “Proposal Sent Date” remind Responsible user that there was no answer after proposal</w:t>
      </w:r>
    </w:p>
    <w:p w14:paraId="338C1262" w14:textId="77777777" w:rsidR="00A504D3" w:rsidRPr="00650952" w:rsidRDefault="00A504D3" w:rsidP="00C542D6">
      <w:pPr>
        <w:pStyle w:val="ListParagraph"/>
        <w:numPr>
          <w:ilvl w:val="1"/>
          <w:numId w:val="40"/>
        </w:numPr>
        <w:spacing w:after="160" w:line="259" w:lineRule="auto"/>
        <w:contextualSpacing/>
        <w:jc w:val="left"/>
      </w:pPr>
      <w:r>
        <w:t>3 days after “Proposal Sent Date” remind Manager user that there was no answer after proposal</w:t>
      </w:r>
    </w:p>
    <w:p w14:paraId="1FA9FF96" w14:textId="77777777" w:rsidR="00A504D3" w:rsidRDefault="00A504D3" w:rsidP="00C542D6">
      <w:pPr>
        <w:pStyle w:val="ListParagraph"/>
        <w:numPr>
          <w:ilvl w:val="1"/>
          <w:numId w:val="40"/>
        </w:numPr>
        <w:spacing w:after="160" w:line="259" w:lineRule="auto"/>
        <w:contextualSpacing/>
        <w:jc w:val="left"/>
        <w:rPr>
          <w:b/>
        </w:rPr>
      </w:pPr>
      <w:r w:rsidRPr="00286BBE">
        <w:rPr>
          <w:b/>
        </w:rPr>
        <w:t xml:space="preserve">Create </w:t>
      </w:r>
      <w:r>
        <w:rPr>
          <w:b/>
        </w:rPr>
        <w:t xml:space="preserve">Welcome package ( </w:t>
      </w:r>
      <w:r w:rsidRPr="00286BBE">
        <w:rPr>
          <w:b/>
        </w:rPr>
        <w:t>Application Documents</w:t>
      </w:r>
      <w:r>
        <w:t xml:space="preserve">) </w:t>
      </w:r>
      <w:r w:rsidRPr="00105FD6">
        <w:t>(application</w:t>
      </w:r>
      <w:r>
        <w:t xml:space="preserve"> form (as received </w:t>
      </w:r>
      <w:proofErr w:type="spellStart"/>
      <w:r>
        <w:t>claimpal</w:t>
      </w:r>
      <w:proofErr w:type="spellEnd"/>
      <w:r>
        <w:t xml:space="preserve"> pdf, to be </w:t>
      </w:r>
      <w:proofErr w:type="spellStart"/>
      <w:r>
        <w:t>ocred</w:t>
      </w:r>
      <w:proofErr w:type="spellEnd"/>
      <w:r>
        <w:t xml:space="preserve">) + eligibility form (standard document, </w:t>
      </w:r>
      <w:r w:rsidRPr="00105FD6">
        <w:t>one of a few templates</w:t>
      </w:r>
      <w:r>
        <w:t>) + excel template to enter claims data (as Shantanu sent)</w:t>
      </w:r>
      <w:r w:rsidRPr="00105FD6">
        <w:t>)</w:t>
      </w:r>
    </w:p>
    <w:p w14:paraId="57BEE9FE" w14:textId="77777777" w:rsidR="00A504D3" w:rsidRPr="00286BBE" w:rsidRDefault="00A504D3" w:rsidP="00C542D6">
      <w:pPr>
        <w:pStyle w:val="ListParagraph"/>
        <w:numPr>
          <w:ilvl w:val="1"/>
          <w:numId w:val="40"/>
        </w:numPr>
        <w:spacing w:after="160" w:line="259" w:lineRule="auto"/>
        <w:contextualSpacing/>
        <w:jc w:val="left"/>
        <w:rPr>
          <w:b/>
        </w:rPr>
      </w:pPr>
      <w:r>
        <w:rPr>
          <w:b/>
        </w:rPr>
        <w:t>Send Application Documents by e-mail</w:t>
      </w:r>
    </w:p>
    <w:p w14:paraId="5223A092" w14:textId="77777777" w:rsidR="00A504D3" w:rsidRDefault="00A504D3" w:rsidP="00C542D6">
      <w:pPr>
        <w:pStyle w:val="ListParagraph"/>
        <w:numPr>
          <w:ilvl w:val="1"/>
          <w:numId w:val="40"/>
        </w:numPr>
        <w:spacing w:after="160" w:line="259" w:lineRule="auto"/>
        <w:contextualSpacing/>
        <w:jc w:val="left"/>
      </w:pPr>
      <w:r>
        <w:t>1 days after “Application Sent Date” remind Responsible user that there was no answer after proposal</w:t>
      </w:r>
    </w:p>
    <w:p w14:paraId="3BD3DF13" w14:textId="77777777" w:rsidR="00A504D3" w:rsidRPr="00650952" w:rsidRDefault="00A504D3" w:rsidP="00C542D6">
      <w:pPr>
        <w:pStyle w:val="ListParagraph"/>
        <w:numPr>
          <w:ilvl w:val="1"/>
          <w:numId w:val="40"/>
        </w:numPr>
        <w:spacing w:after="160" w:line="259" w:lineRule="auto"/>
        <w:contextualSpacing/>
        <w:jc w:val="left"/>
      </w:pPr>
      <w:r>
        <w:t>2 days after “Application Sent Date” remind Manager user that there was no answer after proposal</w:t>
      </w:r>
    </w:p>
    <w:p w14:paraId="4A21B42B" w14:textId="77777777" w:rsidR="00A504D3" w:rsidRPr="00286BBE" w:rsidRDefault="00A504D3" w:rsidP="00C542D6">
      <w:pPr>
        <w:pStyle w:val="ListParagraph"/>
        <w:numPr>
          <w:ilvl w:val="1"/>
          <w:numId w:val="40"/>
        </w:numPr>
        <w:spacing w:after="160" w:line="259" w:lineRule="auto"/>
        <w:contextualSpacing/>
        <w:jc w:val="left"/>
        <w:rPr>
          <w:b/>
        </w:rPr>
      </w:pPr>
      <w:r w:rsidRPr="00286BBE">
        <w:rPr>
          <w:b/>
        </w:rPr>
        <w:t>Convert to a Provider (</w:t>
      </w:r>
      <w:r>
        <w:rPr>
          <w:b/>
        </w:rPr>
        <w:t>when Application Received</w:t>
      </w:r>
      <w:r w:rsidRPr="00286BBE">
        <w:rPr>
          <w:b/>
        </w:rPr>
        <w:t>)</w:t>
      </w:r>
    </w:p>
    <w:p w14:paraId="0A09AE6A" w14:textId="641F391D" w:rsidR="00A504D3" w:rsidRDefault="00151BBC" w:rsidP="001640A1">
      <w:pPr>
        <w:pStyle w:val="Heading3"/>
      </w:pPr>
      <w:r>
        <w:t>To be provided by PMC</w:t>
      </w:r>
    </w:p>
    <w:p w14:paraId="3074D55A" w14:textId="77777777" w:rsidR="00A504D3" w:rsidRDefault="00A504D3" w:rsidP="00C542D6">
      <w:pPr>
        <w:pStyle w:val="ListParagraph"/>
        <w:numPr>
          <w:ilvl w:val="1"/>
          <w:numId w:val="40"/>
        </w:numPr>
        <w:spacing w:after="160" w:line="259" w:lineRule="auto"/>
        <w:contextualSpacing/>
        <w:jc w:val="left"/>
      </w:pPr>
      <w:r>
        <w:t>Both templates of proposals (original doc files)</w:t>
      </w:r>
    </w:p>
    <w:p w14:paraId="0D29A40E" w14:textId="77777777" w:rsidR="00A504D3" w:rsidRDefault="00A504D3" w:rsidP="00C542D6">
      <w:pPr>
        <w:pStyle w:val="ListParagraph"/>
        <w:numPr>
          <w:ilvl w:val="1"/>
          <w:numId w:val="40"/>
        </w:numPr>
        <w:spacing w:after="160" w:line="259" w:lineRule="auto"/>
        <w:contextualSpacing/>
        <w:jc w:val="left"/>
      </w:pPr>
      <w:r>
        <w:t>Email template of a proposal</w:t>
      </w:r>
    </w:p>
    <w:p w14:paraId="11877612" w14:textId="77777777" w:rsidR="00A504D3" w:rsidRPr="00F7339F" w:rsidRDefault="00A504D3" w:rsidP="00C542D6">
      <w:pPr>
        <w:pStyle w:val="ListParagraph"/>
        <w:numPr>
          <w:ilvl w:val="1"/>
          <w:numId w:val="40"/>
        </w:numPr>
        <w:spacing w:after="160" w:line="259" w:lineRule="auto"/>
        <w:contextualSpacing/>
        <w:jc w:val="left"/>
      </w:pPr>
      <w:r>
        <w:t>Templates of Welcome package (all, at least most)</w:t>
      </w:r>
    </w:p>
    <w:p w14:paraId="085D1E2A" w14:textId="77777777" w:rsidR="00594F83" w:rsidRPr="005A5BF2" w:rsidRDefault="00594F83" w:rsidP="001640A1"/>
    <w:p w14:paraId="5CB2FCDC" w14:textId="12DBC859" w:rsidR="00BC7D7A" w:rsidRDefault="00BC7D7A" w:rsidP="00BC7D7A">
      <w:pPr>
        <w:pStyle w:val="Heading2"/>
      </w:pPr>
      <w:bookmarkStart w:id="603" w:name="_Toc96949514"/>
      <w:r>
        <w:t>Email</w:t>
      </w:r>
      <w:r w:rsidR="00912D59">
        <w:t xml:space="preserve"> history</w:t>
      </w:r>
      <w:bookmarkEnd w:id="603"/>
    </w:p>
    <w:p w14:paraId="599B6447" w14:textId="77777777" w:rsidR="00BC7D7A" w:rsidRDefault="00BC7D7A" w:rsidP="00BC7D7A">
      <w:pPr>
        <w:rPr>
          <w:lang w:eastAsia="ja-JP"/>
        </w:rPr>
      </w:pPr>
      <w:r>
        <w:rPr>
          <w:lang w:eastAsia="ja-JP"/>
        </w:rPr>
        <w:t xml:space="preserve">In this module a list of e-mails is stored. Both sent and received e-mails are gathered from a configured e-mail boxes. </w:t>
      </w:r>
    </w:p>
    <w:p w14:paraId="3962E843" w14:textId="77777777" w:rsidR="00BC7D7A" w:rsidRPr="00AE0DB8" w:rsidRDefault="00BC7D7A" w:rsidP="00BC7D7A">
      <w:pPr>
        <w:rPr>
          <w:lang w:eastAsia="ja-JP"/>
        </w:rPr>
      </w:pPr>
    </w:p>
    <w:p w14:paraId="22751E78" w14:textId="14A1B6AE" w:rsidR="00BC7D7A" w:rsidRDefault="00B2421C" w:rsidP="00BC7D7A">
      <w:pPr>
        <w:pStyle w:val="Heading2"/>
      </w:pPr>
      <w:bookmarkStart w:id="604" w:name="_Toc96949515"/>
      <w:r>
        <w:t>Events (</w:t>
      </w:r>
      <w:r w:rsidR="00421A35">
        <w:t xml:space="preserve">Calendar </w:t>
      </w:r>
      <w:r w:rsidR="00BC7D7A">
        <w:t>Activities</w:t>
      </w:r>
      <w:r>
        <w:t>)</w:t>
      </w:r>
      <w:bookmarkEnd w:id="604"/>
    </w:p>
    <w:p w14:paraId="021EAA0E" w14:textId="59972A5A" w:rsidR="00BC7D7A" w:rsidRDefault="00BC7D7A" w:rsidP="00BC7D7A">
      <w:pPr>
        <w:rPr>
          <w:lang w:eastAsia="ja-JP"/>
        </w:rPr>
      </w:pPr>
      <w:r>
        <w:rPr>
          <w:lang w:eastAsia="ja-JP"/>
        </w:rPr>
        <w:lastRenderedPageBreak/>
        <w:t>A Calendar Activity can be historical or scheduled. Scheduled activities are shown to the user as soon as they are to be done. User can easily mark such a task as completed, canceled or postponed as well as add a note. Usually before marking an activity as completed some referred data should be updated by the user, e.g. status of Claim Opportunity should be changed after making a call to the Customer.</w:t>
      </w:r>
    </w:p>
    <w:p w14:paraId="4CB2C2FB" w14:textId="3CD581AA" w:rsidR="00A4623F" w:rsidRDefault="00A4623F" w:rsidP="00A4623F">
      <w:pPr>
        <w:pStyle w:val="Heading3"/>
      </w:pPr>
      <w:r>
        <w:t>Additional Attributes:</w:t>
      </w:r>
    </w:p>
    <w:tbl>
      <w:tblPr>
        <w:tblStyle w:val="LightList-Accent6"/>
        <w:tblW w:w="0" w:type="auto"/>
        <w:tblLook w:val="04A0" w:firstRow="1" w:lastRow="0" w:firstColumn="1" w:lastColumn="0" w:noHBand="0" w:noVBand="1"/>
      </w:tblPr>
      <w:tblGrid>
        <w:gridCol w:w="2093"/>
        <w:gridCol w:w="1701"/>
        <w:gridCol w:w="4110"/>
      </w:tblGrid>
      <w:tr w:rsidR="00A4623F" w:rsidRPr="0029386D" w14:paraId="16A625E2"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0EEFA78" w14:textId="77777777" w:rsidR="00A4623F" w:rsidRPr="0029386D" w:rsidRDefault="00A4623F" w:rsidP="00734675">
            <w:pPr>
              <w:pStyle w:val="ListParagraph"/>
              <w:ind w:left="0"/>
              <w:jc w:val="left"/>
            </w:pPr>
            <w:r w:rsidRPr="0029386D">
              <w:t>Section and Attribute</w:t>
            </w:r>
          </w:p>
        </w:tc>
        <w:tc>
          <w:tcPr>
            <w:tcW w:w="1701" w:type="dxa"/>
          </w:tcPr>
          <w:p w14:paraId="6B0B748E" w14:textId="77777777" w:rsidR="00A4623F" w:rsidRPr="0029386D" w:rsidRDefault="00A4623F"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318356D0" w14:textId="77777777" w:rsidR="00A4623F" w:rsidRPr="0029386D" w:rsidRDefault="00A4623F"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068A9" w:rsidRPr="0029386D" w14:paraId="526E34C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B5AEB7D" w14:textId="4B479179" w:rsidR="001068A9" w:rsidRPr="00CA212C" w:rsidRDefault="001068A9" w:rsidP="00734675">
            <w:pPr>
              <w:pStyle w:val="ListParagraph"/>
              <w:ind w:left="0"/>
              <w:jc w:val="left"/>
              <w:rPr>
                <w:bCs w:val="0"/>
              </w:rPr>
            </w:pPr>
            <w:r>
              <w:rPr>
                <w:bCs w:val="0"/>
              </w:rPr>
              <w:t>Event Type</w:t>
            </w:r>
          </w:p>
        </w:tc>
        <w:tc>
          <w:tcPr>
            <w:tcW w:w="1701" w:type="dxa"/>
          </w:tcPr>
          <w:p w14:paraId="1A090FE6" w14:textId="26B93024" w:rsidR="001068A9" w:rsidRPr="0029386D" w:rsidRDefault="001068A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748D6A64" w14:textId="1260FD73" w:rsidR="00417B26" w:rsidRDefault="001068A9" w:rsidP="00417B2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Call</w:t>
            </w:r>
          </w:p>
          <w:p w14:paraId="36339D4B" w14:textId="34F249AC" w:rsidR="00417B26" w:rsidRDefault="001068A9" w:rsidP="00417B2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Meeting</w:t>
            </w:r>
          </w:p>
          <w:p w14:paraId="4FDDFDDE" w14:textId="197DFB4E" w:rsidR="00417B26" w:rsidRDefault="001068A9" w:rsidP="00417B26">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Online meeting</w:t>
            </w:r>
          </w:p>
          <w:p w14:paraId="68B3BD33" w14:textId="75260D6D" w:rsidR="001068A9" w:rsidRPr="0029386D" w:rsidRDefault="001068A9" w:rsidP="001640A1">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Hearing</w:t>
            </w:r>
          </w:p>
        </w:tc>
      </w:tr>
      <w:tr w:rsidR="00A4623F" w:rsidRPr="0029386D" w14:paraId="3BAE3288"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0D28D16" w14:textId="35D48E85" w:rsidR="00A4623F" w:rsidRPr="001640A1" w:rsidRDefault="00417F28" w:rsidP="00734675">
            <w:pPr>
              <w:pStyle w:val="ListParagraph"/>
              <w:ind w:left="0"/>
              <w:jc w:val="left"/>
              <w:rPr>
                <w:bCs w:val="0"/>
              </w:rPr>
            </w:pPr>
            <w:r w:rsidRPr="00417F28">
              <w:t>Case</w:t>
            </w:r>
          </w:p>
        </w:tc>
        <w:tc>
          <w:tcPr>
            <w:tcW w:w="1701" w:type="dxa"/>
          </w:tcPr>
          <w:p w14:paraId="587B68A5" w14:textId="0B06782A" w:rsidR="00A4623F" w:rsidRPr="0029386D" w:rsidRDefault="00417F28"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Case</w:t>
            </w:r>
          </w:p>
        </w:tc>
        <w:tc>
          <w:tcPr>
            <w:tcW w:w="4110" w:type="dxa"/>
          </w:tcPr>
          <w:p w14:paraId="116A7243" w14:textId="3CD6A67F" w:rsidR="00A4623F" w:rsidRPr="0029386D" w:rsidRDefault="0092461F" w:rsidP="00734675">
            <w:pPr>
              <w:pStyle w:val="ListParagraph"/>
              <w:ind w:left="0"/>
              <w:cnfStyle w:val="000000000000" w:firstRow="0" w:lastRow="0" w:firstColumn="0" w:lastColumn="0" w:oddVBand="0" w:evenVBand="0" w:oddHBand="0" w:evenHBand="0" w:firstRowFirstColumn="0" w:firstRowLastColumn="0" w:lastRowFirstColumn="0" w:lastRowLastColumn="0"/>
            </w:pPr>
            <w:r>
              <w:t>It shoul</w:t>
            </w:r>
            <w:r w:rsidR="00BC001E">
              <w:t>d</w:t>
            </w:r>
            <w:r>
              <w:t xml:space="preserve"> be possible to list Events </w:t>
            </w:r>
            <w:r w:rsidR="00411944">
              <w:t xml:space="preserve">including Case related data: Insured, Insurance Company, Judge, Country, </w:t>
            </w:r>
            <w:r w:rsidR="00BC001E">
              <w:t>Stage, Status</w:t>
            </w:r>
          </w:p>
        </w:tc>
      </w:tr>
      <w:tr w:rsidR="00A4623F" w:rsidRPr="0029386D" w14:paraId="1A003519"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4D55C1B" w14:textId="642E0A93" w:rsidR="00A4623F" w:rsidRPr="001640A1" w:rsidRDefault="00BC001E" w:rsidP="00734675">
            <w:pPr>
              <w:pStyle w:val="ListParagraph"/>
              <w:ind w:left="0"/>
              <w:jc w:val="left"/>
              <w:rPr>
                <w:bCs w:val="0"/>
              </w:rPr>
            </w:pPr>
            <w:r w:rsidRPr="00BC001E">
              <w:t>Notes</w:t>
            </w:r>
          </w:p>
        </w:tc>
        <w:tc>
          <w:tcPr>
            <w:tcW w:w="1701" w:type="dxa"/>
          </w:tcPr>
          <w:p w14:paraId="283B4357" w14:textId="47C1F7EC" w:rsidR="00A4623F" w:rsidRPr="0029386D" w:rsidRDefault="00BC001E"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Rich text</w:t>
            </w:r>
          </w:p>
        </w:tc>
        <w:tc>
          <w:tcPr>
            <w:tcW w:w="4110" w:type="dxa"/>
          </w:tcPr>
          <w:p w14:paraId="049317AF" w14:textId="75E5B35A" w:rsidR="00A4623F" w:rsidRPr="00CA212C" w:rsidRDefault="00A4623F" w:rsidP="00734675">
            <w:pPr>
              <w:cnfStyle w:val="000000100000" w:firstRow="0" w:lastRow="0" w:firstColumn="0" w:lastColumn="0" w:oddVBand="0" w:evenVBand="0" w:oddHBand="1" w:evenHBand="0" w:firstRowFirstColumn="0" w:firstRowLastColumn="0" w:lastRowFirstColumn="0" w:lastRowLastColumn="0"/>
            </w:pPr>
          </w:p>
        </w:tc>
      </w:tr>
      <w:tr w:rsidR="003D6A68" w:rsidRPr="0029386D" w14:paraId="5D50F594"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501AD1E" w14:textId="69FE6707" w:rsidR="003D6A68" w:rsidRPr="001640A1" w:rsidRDefault="003D6A68" w:rsidP="003D6A68">
            <w:pPr>
              <w:pStyle w:val="ListParagraph"/>
              <w:ind w:left="0"/>
              <w:jc w:val="left"/>
              <w:rPr>
                <w:bCs w:val="0"/>
              </w:rPr>
            </w:pPr>
            <w:r w:rsidRPr="00BC001E">
              <w:t>Link</w:t>
            </w:r>
          </w:p>
        </w:tc>
        <w:tc>
          <w:tcPr>
            <w:tcW w:w="1701" w:type="dxa"/>
          </w:tcPr>
          <w:p w14:paraId="7C5B11BD" w14:textId="6C7B31E7" w:rsidR="003D6A68" w:rsidRPr="0029386D" w:rsidRDefault="003D6A68" w:rsidP="003D6A68">
            <w:pPr>
              <w:pStyle w:val="ListParagraph"/>
              <w:ind w:left="0"/>
              <w:jc w:val="left"/>
              <w:cnfStyle w:val="000000000000" w:firstRow="0" w:lastRow="0" w:firstColumn="0" w:lastColumn="0" w:oddVBand="0" w:evenVBand="0" w:oddHBand="0" w:evenHBand="0" w:firstRowFirstColumn="0" w:firstRowLastColumn="0" w:lastRowFirstColumn="0" w:lastRowLastColumn="0"/>
            </w:pPr>
            <w:r>
              <w:t>URL</w:t>
            </w:r>
          </w:p>
        </w:tc>
        <w:tc>
          <w:tcPr>
            <w:tcW w:w="4110" w:type="dxa"/>
          </w:tcPr>
          <w:p w14:paraId="2AB78408" w14:textId="00D1B8B9" w:rsidR="003D6A68" w:rsidRPr="00BC001E" w:rsidRDefault="003D6A68" w:rsidP="001640A1">
            <w:pPr>
              <w:cnfStyle w:val="000000000000" w:firstRow="0" w:lastRow="0" w:firstColumn="0" w:lastColumn="0" w:oddVBand="0" w:evenVBand="0" w:oddHBand="0" w:evenHBand="0" w:firstRowFirstColumn="0" w:firstRowLastColumn="0" w:lastRowFirstColumn="0" w:lastRowLastColumn="0"/>
            </w:pPr>
            <w:r>
              <w:t>e.g. link to a zoom meeting</w:t>
            </w:r>
          </w:p>
        </w:tc>
      </w:tr>
      <w:tr w:rsidR="003D6A68" w:rsidRPr="0029386D" w14:paraId="1B330FC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5EA2455" w14:textId="503FECD0" w:rsidR="003D6A68" w:rsidRPr="001640A1" w:rsidRDefault="00CD3FE0" w:rsidP="003D6A68">
            <w:pPr>
              <w:pStyle w:val="ListParagraph"/>
              <w:ind w:left="0"/>
              <w:jc w:val="left"/>
              <w:rPr>
                <w:bCs w:val="0"/>
              </w:rPr>
            </w:pPr>
            <w:r w:rsidRPr="00CD3FE0">
              <w:t>Assigned to</w:t>
            </w:r>
          </w:p>
        </w:tc>
        <w:tc>
          <w:tcPr>
            <w:tcW w:w="1701" w:type="dxa"/>
          </w:tcPr>
          <w:p w14:paraId="02808422" w14:textId="07BDC1DC" w:rsidR="003D6A68" w:rsidRPr="0029386D" w:rsidRDefault="00CD3FE0" w:rsidP="003D6A68">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w:t>
            </w:r>
          </w:p>
        </w:tc>
        <w:tc>
          <w:tcPr>
            <w:tcW w:w="4110" w:type="dxa"/>
          </w:tcPr>
          <w:p w14:paraId="6A8569A7" w14:textId="434FAA16" w:rsidR="003D6A68" w:rsidRPr="00BC001E" w:rsidRDefault="003D6A68" w:rsidP="001640A1">
            <w:pPr>
              <w:cnfStyle w:val="000000100000" w:firstRow="0" w:lastRow="0" w:firstColumn="0" w:lastColumn="0" w:oddVBand="0" w:evenVBand="0" w:oddHBand="1" w:evenHBand="0" w:firstRowFirstColumn="0" w:firstRowLastColumn="0" w:lastRowFirstColumn="0" w:lastRowLastColumn="0"/>
            </w:pPr>
          </w:p>
        </w:tc>
      </w:tr>
      <w:tr w:rsidR="003D6A68" w:rsidRPr="0029386D" w14:paraId="09865D63"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0F0EC2F" w14:textId="33822D9E" w:rsidR="003D6A68" w:rsidRPr="001640A1" w:rsidRDefault="00CD3FE0" w:rsidP="003D6A68">
            <w:pPr>
              <w:pStyle w:val="ListParagraph"/>
              <w:ind w:left="0"/>
              <w:jc w:val="left"/>
              <w:rPr>
                <w:bCs w:val="0"/>
              </w:rPr>
            </w:pPr>
            <w:r w:rsidRPr="00CD3FE0">
              <w:t>Shared with</w:t>
            </w:r>
          </w:p>
        </w:tc>
        <w:tc>
          <w:tcPr>
            <w:tcW w:w="1701" w:type="dxa"/>
          </w:tcPr>
          <w:p w14:paraId="05A184F8" w14:textId="4DB3C605" w:rsidR="003D6A68" w:rsidRPr="0029386D" w:rsidRDefault="00CD3FE0" w:rsidP="003D6A68">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multiple Users</w:t>
            </w:r>
          </w:p>
        </w:tc>
        <w:tc>
          <w:tcPr>
            <w:tcW w:w="4110" w:type="dxa"/>
          </w:tcPr>
          <w:p w14:paraId="2076D2EC" w14:textId="77777777" w:rsidR="003D6A68" w:rsidRPr="00CA212C" w:rsidRDefault="003D6A68" w:rsidP="003D6A68">
            <w:pPr>
              <w:cnfStyle w:val="000000000000" w:firstRow="0" w:lastRow="0" w:firstColumn="0" w:lastColumn="0" w:oddVBand="0" w:evenVBand="0" w:oddHBand="0" w:evenHBand="0" w:firstRowFirstColumn="0" w:firstRowLastColumn="0" w:lastRowFirstColumn="0" w:lastRowLastColumn="0"/>
            </w:pPr>
          </w:p>
        </w:tc>
      </w:tr>
      <w:tr w:rsidR="003D6A68" w:rsidRPr="0029386D" w14:paraId="47AFFC7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2B9548B" w14:textId="178099B8" w:rsidR="003D6A68" w:rsidRPr="001640A1" w:rsidRDefault="00C946C3" w:rsidP="003D6A68">
            <w:pPr>
              <w:pStyle w:val="ListParagraph"/>
              <w:ind w:left="0"/>
              <w:jc w:val="left"/>
              <w:rPr>
                <w:bCs w:val="0"/>
              </w:rPr>
            </w:pPr>
            <w:r w:rsidRPr="00C946C3">
              <w:t xml:space="preserve">Event </w:t>
            </w:r>
            <w:proofErr w:type="spellStart"/>
            <w:r w:rsidRPr="00C946C3">
              <w:t>Date&amp;Time</w:t>
            </w:r>
            <w:proofErr w:type="spellEnd"/>
          </w:p>
        </w:tc>
        <w:tc>
          <w:tcPr>
            <w:tcW w:w="1701" w:type="dxa"/>
          </w:tcPr>
          <w:p w14:paraId="1AED071B" w14:textId="3E672863" w:rsidR="003D6A68" w:rsidRPr="0029386D" w:rsidRDefault="00C946C3" w:rsidP="003D6A68">
            <w:pPr>
              <w:pStyle w:val="ListParagraph"/>
              <w:ind w:left="0"/>
              <w:jc w:val="left"/>
              <w:cnfStyle w:val="000000100000" w:firstRow="0" w:lastRow="0" w:firstColumn="0" w:lastColumn="0" w:oddVBand="0" w:evenVBand="0" w:oddHBand="1" w:evenHBand="0" w:firstRowFirstColumn="0" w:firstRowLastColumn="0" w:lastRowFirstColumn="0" w:lastRowLastColumn="0"/>
            </w:pPr>
            <w:r>
              <w:t>Date and time</w:t>
            </w:r>
          </w:p>
        </w:tc>
        <w:tc>
          <w:tcPr>
            <w:tcW w:w="4110" w:type="dxa"/>
          </w:tcPr>
          <w:p w14:paraId="1236498A" w14:textId="77777777" w:rsidR="003D6A68" w:rsidRPr="0029386D" w:rsidRDefault="003D6A68" w:rsidP="003D6A68">
            <w:pPr>
              <w:pStyle w:val="ListParagraph"/>
              <w:ind w:left="0"/>
              <w:cnfStyle w:val="000000100000" w:firstRow="0" w:lastRow="0" w:firstColumn="0" w:lastColumn="0" w:oddVBand="0" w:evenVBand="0" w:oddHBand="1" w:evenHBand="0" w:firstRowFirstColumn="0" w:firstRowLastColumn="0" w:lastRowFirstColumn="0" w:lastRowLastColumn="0"/>
            </w:pPr>
          </w:p>
        </w:tc>
      </w:tr>
      <w:tr w:rsidR="003D6A68" w:rsidRPr="0029386D" w14:paraId="3DADFFCE"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45761A95" w14:textId="052D6724" w:rsidR="003D6A68" w:rsidRPr="0029386D" w:rsidRDefault="003D6A68" w:rsidP="003D6A68">
            <w:pPr>
              <w:pStyle w:val="ListParagraph"/>
              <w:ind w:left="0"/>
              <w:jc w:val="left"/>
              <w:rPr>
                <w:b w:val="0"/>
              </w:rPr>
            </w:pPr>
          </w:p>
        </w:tc>
        <w:tc>
          <w:tcPr>
            <w:tcW w:w="1701" w:type="dxa"/>
          </w:tcPr>
          <w:p w14:paraId="5EE6916E" w14:textId="2B94C3EF" w:rsidR="003D6A68" w:rsidRPr="0029386D" w:rsidRDefault="003D6A68" w:rsidP="003D6A68">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4110" w:type="dxa"/>
          </w:tcPr>
          <w:p w14:paraId="4E6617DB" w14:textId="77777777" w:rsidR="003D6A68" w:rsidRPr="0029386D" w:rsidRDefault="003D6A68" w:rsidP="003D6A68">
            <w:pPr>
              <w:pStyle w:val="ListParagraph"/>
              <w:ind w:left="0"/>
              <w:cnfStyle w:val="000000000000" w:firstRow="0" w:lastRow="0" w:firstColumn="0" w:lastColumn="0" w:oddVBand="0" w:evenVBand="0" w:oddHBand="0" w:evenHBand="0" w:firstRowFirstColumn="0" w:firstRowLastColumn="0" w:lastRowFirstColumn="0" w:lastRowLastColumn="0"/>
            </w:pPr>
          </w:p>
        </w:tc>
      </w:tr>
      <w:tr w:rsidR="003D6A68" w:rsidRPr="0029386D" w14:paraId="4870898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73B541B" w14:textId="797CBFDC" w:rsidR="003D6A68" w:rsidRPr="0029386D" w:rsidRDefault="003D6A68" w:rsidP="003D6A68">
            <w:pPr>
              <w:pStyle w:val="ListParagraph"/>
              <w:ind w:left="0"/>
              <w:jc w:val="left"/>
              <w:rPr>
                <w:b w:val="0"/>
              </w:rPr>
            </w:pPr>
          </w:p>
        </w:tc>
        <w:tc>
          <w:tcPr>
            <w:tcW w:w="1701" w:type="dxa"/>
          </w:tcPr>
          <w:p w14:paraId="1A167A96" w14:textId="39DA9636" w:rsidR="003D6A68" w:rsidRPr="0029386D" w:rsidRDefault="003D6A68" w:rsidP="003D6A68">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B6979BF" w14:textId="77777777" w:rsidR="003D6A68" w:rsidRPr="0029386D" w:rsidRDefault="003D6A68" w:rsidP="003D6A68">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2057C9BF" w14:textId="77777777" w:rsidR="00A4623F" w:rsidRDefault="00A4623F" w:rsidP="00A4623F"/>
    <w:p w14:paraId="62E35A7C" w14:textId="77777777" w:rsidR="00A4623F" w:rsidRDefault="00A4623F" w:rsidP="00A4623F">
      <w:pPr>
        <w:pStyle w:val="Heading3"/>
      </w:pPr>
      <w:r>
        <w:t>Related data</w:t>
      </w:r>
    </w:p>
    <w:p w14:paraId="4713266E" w14:textId="77777777" w:rsidR="00A4623F" w:rsidRDefault="00A4623F" w:rsidP="00C542D6">
      <w:pPr>
        <w:pStyle w:val="ListParagraph"/>
        <w:numPr>
          <w:ilvl w:val="0"/>
          <w:numId w:val="21"/>
        </w:numPr>
        <w:rPr>
          <w:lang w:eastAsia="ja-JP"/>
        </w:rPr>
      </w:pPr>
      <w:r>
        <w:rPr>
          <w:lang w:eastAsia="ja-JP"/>
        </w:rPr>
        <w:t>Documents</w:t>
      </w:r>
    </w:p>
    <w:p w14:paraId="44B62C91" w14:textId="77777777" w:rsidR="00A4623F" w:rsidRPr="00CA212C" w:rsidRDefault="00A4623F" w:rsidP="00C542D6">
      <w:pPr>
        <w:pStyle w:val="ListParagraph"/>
        <w:numPr>
          <w:ilvl w:val="0"/>
          <w:numId w:val="21"/>
        </w:numPr>
        <w:rPr>
          <w:lang w:eastAsia="ja-JP"/>
        </w:rPr>
      </w:pPr>
      <w:r>
        <w:rPr>
          <w:lang w:eastAsia="ja-JP"/>
        </w:rPr>
        <w:t>Comments</w:t>
      </w:r>
    </w:p>
    <w:p w14:paraId="1BD89204" w14:textId="77777777" w:rsidR="00A4623F" w:rsidRDefault="00A4623F" w:rsidP="00A4623F">
      <w:pPr>
        <w:pStyle w:val="Heading3"/>
      </w:pPr>
      <w:r>
        <w:t>Manual and automatic actions (workflows)</w:t>
      </w:r>
    </w:p>
    <w:p w14:paraId="5E666709" w14:textId="0DF2680E" w:rsidR="00A4623F" w:rsidRDefault="00A4623F" w:rsidP="00A4623F">
      <w:pPr>
        <w:pStyle w:val="ListParagraph"/>
        <w:numPr>
          <w:ilvl w:val="0"/>
          <w:numId w:val="11"/>
        </w:numPr>
        <w:rPr>
          <w:lang w:eastAsia="ja-JP"/>
        </w:rPr>
      </w:pPr>
      <w:r>
        <w:t xml:space="preserve">Notification about new </w:t>
      </w:r>
      <w:r w:rsidR="00FD6545">
        <w:t>Event</w:t>
      </w:r>
      <w:r>
        <w:t xml:space="preserve"> to Assigned to</w:t>
      </w:r>
      <w:r w:rsidR="006101F0">
        <w:t xml:space="preserve"> and Shared with</w:t>
      </w:r>
    </w:p>
    <w:p w14:paraId="198BBE55" w14:textId="69D639D5" w:rsidR="00A4623F" w:rsidRDefault="00A4623F" w:rsidP="00A4623F">
      <w:pPr>
        <w:pStyle w:val="ListParagraph"/>
        <w:numPr>
          <w:ilvl w:val="0"/>
          <w:numId w:val="11"/>
        </w:numPr>
        <w:rPr>
          <w:lang w:eastAsia="ja-JP"/>
        </w:rPr>
      </w:pPr>
      <w:r>
        <w:t>Reminder</w:t>
      </w:r>
      <w:r w:rsidR="006A30B1">
        <w:t xml:space="preserve"> (Notification)</w:t>
      </w:r>
      <w:r>
        <w:t xml:space="preserve"> (</w:t>
      </w:r>
      <w:r w:rsidR="006101F0">
        <w:t>1</w:t>
      </w:r>
      <w:r>
        <w:t xml:space="preserve"> day before </w:t>
      </w:r>
      <w:r w:rsidR="006A30B1">
        <w:t>Event Time</w:t>
      </w:r>
      <w:r>
        <w:t>) to Assigned to</w:t>
      </w:r>
      <w:r w:rsidR="006E69D1">
        <w:t xml:space="preserve"> and Shared with</w:t>
      </w:r>
    </w:p>
    <w:p w14:paraId="1A305ED5" w14:textId="77777777" w:rsidR="00A4623F" w:rsidRDefault="00A4623F" w:rsidP="001640A1">
      <w:pPr>
        <w:ind w:left="360"/>
        <w:rPr>
          <w:lang w:eastAsia="ja-JP"/>
        </w:rPr>
      </w:pPr>
    </w:p>
    <w:p w14:paraId="24D5C5AF" w14:textId="77777777" w:rsidR="00BC7D7A" w:rsidRDefault="00BC7D7A" w:rsidP="00BC7D7A">
      <w:pPr>
        <w:rPr>
          <w:lang w:eastAsia="ja-JP"/>
        </w:rPr>
      </w:pPr>
    </w:p>
    <w:p w14:paraId="2E695A28" w14:textId="40F06C3D" w:rsidR="008A25E3" w:rsidRDefault="008A25E3" w:rsidP="00BC7D7A">
      <w:pPr>
        <w:pStyle w:val="Heading2"/>
      </w:pPr>
      <w:bookmarkStart w:id="605" w:name="_Toc96949516"/>
      <w:r>
        <w:lastRenderedPageBreak/>
        <w:t>Tasks</w:t>
      </w:r>
      <w:bookmarkEnd w:id="605"/>
    </w:p>
    <w:p w14:paraId="0BC5AA6F" w14:textId="77777777" w:rsidR="00340E00" w:rsidRDefault="00340E00" w:rsidP="00340E00">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340E00" w:rsidRPr="0029386D" w14:paraId="256C84BF"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281B8C" w14:textId="77777777" w:rsidR="00340E00" w:rsidRPr="0029386D" w:rsidRDefault="00340E00" w:rsidP="00734675">
            <w:pPr>
              <w:pStyle w:val="ListParagraph"/>
              <w:ind w:left="0"/>
              <w:jc w:val="left"/>
            </w:pPr>
            <w:r w:rsidRPr="0029386D">
              <w:t>Section and Attribute</w:t>
            </w:r>
          </w:p>
        </w:tc>
        <w:tc>
          <w:tcPr>
            <w:tcW w:w="1701" w:type="dxa"/>
          </w:tcPr>
          <w:p w14:paraId="52B59EAD" w14:textId="77777777" w:rsidR="00340E00" w:rsidRPr="0029386D" w:rsidRDefault="00340E00"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1C95445E" w14:textId="77777777" w:rsidR="00340E00" w:rsidRPr="0029386D" w:rsidRDefault="00340E00"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40E00" w:rsidRPr="0031539A" w14:paraId="4E222A60"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F2D4883" w14:textId="4789B1B0" w:rsidR="00340E00" w:rsidRPr="0031539A" w:rsidRDefault="00887493" w:rsidP="00734675">
            <w:pPr>
              <w:pStyle w:val="ListParagraph"/>
              <w:ind w:left="0"/>
              <w:jc w:val="left"/>
              <w:rPr>
                <w:b w:val="0"/>
              </w:rPr>
            </w:pPr>
            <w:r>
              <w:t>Tasks</w:t>
            </w:r>
          </w:p>
        </w:tc>
        <w:tc>
          <w:tcPr>
            <w:tcW w:w="1701" w:type="dxa"/>
          </w:tcPr>
          <w:p w14:paraId="17439B1D" w14:textId="77777777" w:rsidR="00340E00" w:rsidRPr="0031539A" w:rsidRDefault="00340E0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17A272FE" w14:textId="77777777" w:rsidR="00340E00" w:rsidRPr="0031539A" w:rsidRDefault="00340E0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40E00" w:rsidRPr="0029386D" w14:paraId="185E0CD9"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FC0963F" w14:textId="77777777" w:rsidR="00340E00" w:rsidRPr="0029386D" w:rsidRDefault="00340E00" w:rsidP="00734675">
            <w:pPr>
              <w:pStyle w:val="ListParagraph"/>
              <w:ind w:left="0"/>
              <w:jc w:val="left"/>
            </w:pPr>
            <w:r w:rsidRPr="0029386D">
              <w:t>Basic Information</w:t>
            </w:r>
          </w:p>
        </w:tc>
        <w:tc>
          <w:tcPr>
            <w:tcW w:w="1701" w:type="dxa"/>
            <w:shd w:val="clear" w:color="auto" w:fill="FBD4B4" w:themeFill="accent6" w:themeFillTint="66"/>
          </w:tcPr>
          <w:p w14:paraId="6A509B8B" w14:textId="77777777" w:rsidR="00340E00" w:rsidRPr="0029386D" w:rsidRDefault="00340E00"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316C073A" w14:textId="77777777" w:rsidR="00340E00" w:rsidRPr="0029386D" w:rsidRDefault="00340E00"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40E00" w:rsidRPr="0029386D" w14:paraId="478F254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B1F8CF6" w14:textId="0937576E" w:rsidR="00340E00" w:rsidRPr="0029386D" w:rsidRDefault="0067257F" w:rsidP="00734675">
            <w:pPr>
              <w:pStyle w:val="ListParagraph"/>
              <w:ind w:left="0"/>
              <w:jc w:val="left"/>
              <w:rPr>
                <w:b w:val="0"/>
              </w:rPr>
            </w:pPr>
            <w:r>
              <w:t>Task Name</w:t>
            </w:r>
          </w:p>
        </w:tc>
        <w:tc>
          <w:tcPr>
            <w:tcW w:w="1701" w:type="dxa"/>
          </w:tcPr>
          <w:p w14:paraId="346FB90C" w14:textId="77777777" w:rsidR="00340E00" w:rsidRPr="0029386D" w:rsidRDefault="00340E0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1AC89E" w14:textId="77777777" w:rsidR="00340E00" w:rsidRPr="0029386D" w:rsidRDefault="00340E00"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242E8C" w:rsidRPr="0029386D" w14:paraId="352394B3"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626B5AE3" w14:textId="24BACF20" w:rsidR="00242E8C" w:rsidRPr="0029386D" w:rsidRDefault="00242E8C" w:rsidP="00734675">
            <w:pPr>
              <w:pStyle w:val="ListParagraph"/>
              <w:ind w:left="0"/>
              <w:jc w:val="left"/>
              <w:rPr>
                <w:b w:val="0"/>
              </w:rPr>
            </w:pPr>
            <w:r>
              <w:t>Task Type</w:t>
            </w:r>
          </w:p>
        </w:tc>
        <w:tc>
          <w:tcPr>
            <w:tcW w:w="1701" w:type="dxa"/>
          </w:tcPr>
          <w:p w14:paraId="4B8AAAC1" w14:textId="77777777" w:rsidR="00242E8C" w:rsidRPr="0029386D" w:rsidRDefault="00242E8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31737385" w14:textId="4C54C6D7" w:rsidR="00242E8C" w:rsidRPr="00242E8C" w:rsidRDefault="00242E8C" w:rsidP="001640A1">
            <w:pPr>
              <w:cnfStyle w:val="000000000000" w:firstRow="0" w:lastRow="0" w:firstColumn="0" w:lastColumn="0" w:oddVBand="0" w:evenVBand="0" w:oddHBand="0" w:evenHBand="0" w:firstRowFirstColumn="0" w:firstRowLastColumn="0" w:lastRowFirstColumn="0" w:lastRowLastColumn="0"/>
            </w:pPr>
            <w:r w:rsidRPr="00242E8C">
              <w:t>To be provided by PMC</w:t>
            </w:r>
          </w:p>
        </w:tc>
      </w:tr>
      <w:tr w:rsidR="00340E00" w:rsidRPr="0029386D" w14:paraId="795AB89C"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F8EB270" w14:textId="77777777" w:rsidR="00340E00" w:rsidRPr="0029386D" w:rsidRDefault="00340E00" w:rsidP="00734675">
            <w:pPr>
              <w:pStyle w:val="ListParagraph"/>
              <w:ind w:left="0"/>
              <w:jc w:val="left"/>
              <w:rPr>
                <w:b w:val="0"/>
              </w:rPr>
            </w:pPr>
            <w:r>
              <w:t>Status</w:t>
            </w:r>
          </w:p>
        </w:tc>
        <w:tc>
          <w:tcPr>
            <w:tcW w:w="1701" w:type="dxa"/>
          </w:tcPr>
          <w:p w14:paraId="70602B68" w14:textId="3B99D775" w:rsidR="00340E00" w:rsidRPr="0029386D" w:rsidRDefault="00340E0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2ECFB6A3" w14:textId="7D8A14BF" w:rsidR="00340E00" w:rsidRDefault="005E6EF7" w:rsidP="00C542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New</w:t>
            </w:r>
            <w:r w:rsidR="003C5178">
              <w:t xml:space="preserve"> (default)</w:t>
            </w:r>
          </w:p>
          <w:p w14:paraId="00167A33" w14:textId="0B49D5C7" w:rsidR="005E6EF7" w:rsidRPr="00BC7D7A" w:rsidRDefault="005E6EF7" w:rsidP="00C542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Completed</w:t>
            </w:r>
          </w:p>
        </w:tc>
      </w:tr>
      <w:tr w:rsidR="00340E00" w:rsidRPr="0029386D" w14:paraId="0371EDE6"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286940D2" w14:textId="7252F06F" w:rsidR="00340E00" w:rsidRPr="0029386D" w:rsidRDefault="00967B0A" w:rsidP="00734675">
            <w:pPr>
              <w:pStyle w:val="ListParagraph"/>
              <w:ind w:left="0"/>
              <w:jc w:val="left"/>
              <w:rPr>
                <w:b w:val="0"/>
              </w:rPr>
            </w:pPr>
            <w:r>
              <w:t>Priority</w:t>
            </w:r>
          </w:p>
        </w:tc>
        <w:tc>
          <w:tcPr>
            <w:tcW w:w="1701" w:type="dxa"/>
          </w:tcPr>
          <w:p w14:paraId="68E87B0C" w14:textId="5BCBB42A" w:rsidR="00340E00" w:rsidRPr="0029386D" w:rsidRDefault="00340E0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r w:rsidR="003C5178">
              <w:t>, mandatory</w:t>
            </w:r>
          </w:p>
        </w:tc>
        <w:tc>
          <w:tcPr>
            <w:tcW w:w="4110" w:type="dxa"/>
          </w:tcPr>
          <w:p w14:paraId="107CF788" w14:textId="4343B937" w:rsidR="00340E00" w:rsidRDefault="00967B0A"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Normal</w:t>
            </w:r>
            <w:r w:rsidR="003C5178">
              <w:t xml:space="preserve"> (default)</w:t>
            </w:r>
          </w:p>
          <w:p w14:paraId="6060FA5F" w14:textId="5E0B02E8" w:rsidR="00967B0A" w:rsidRPr="00967B0A" w:rsidRDefault="00967B0A"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Urgent</w:t>
            </w:r>
          </w:p>
        </w:tc>
      </w:tr>
      <w:tr w:rsidR="00340E00" w:rsidRPr="0029386D" w14:paraId="117D6478"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4C04CCC" w14:textId="471F9D82" w:rsidR="00340E00" w:rsidRPr="0029386D" w:rsidRDefault="00DA43D3" w:rsidP="00734675">
            <w:pPr>
              <w:pStyle w:val="ListParagraph"/>
              <w:ind w:left="0"/>
              <w:jc w:val="left"/>
              <w:rPr>
                <w:b w:val="0"/>
              </w:rPr>
            </w:pPr>
            <w:r>
              <w:t>Due date</w:t>
            </w:r>
          </w:p>
        </w:tc>
        <w:tc>
          <w:tcPr>
            <w:tcW w:w="1701" w:type="dxa"/>
          </w:tcPr>
          <w:p w14:paraId="204F0973" w14:textId="20DC7731" w:rsidR="00340E00" w:rsidRPr="0029386D" w:rsidRDefault="00DA43D3"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110" w:type="dxa"/>
          </w:tcPr>
          <w:p w14:paraId="692D7F66" w14:textId="0557CC08" w:rsidR="00340E00" w:rsidRPr="003C5178" w:rsidRDefault="00340E00" w:rsidP="001640A1">
            <w:pPr>
              <w:cnfStyle w:val="000000100000" w:firstRow="0" w:lastRow="0" w:firstColumn="0" w:lastColumn="0" w:oddVBand="0" w:evenVBand="0" w:oddHBand="1" w:evenHBand="0" w:firstRowFirstColumn="0" w:firstRowLastColumn="0" w:lastRowFirstColumn="0" w:lastRowLastColumn="0"/>
            </w:pPr>
          </w:p>
        </w:tc>
      </w:tr>
      <w:tr w:rsidR="00030FB6" w:rsidRPr="0029386D" w14:paraId="7FC5F32E"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13E0FCC" w14:textId="77777777" w:rsidR="00030FB6" w:rsidRPr="0029386D" w:rsidRDefault="00030FB6" w:rsidP="00734675">
            <w:pPr>
              <w:pStyle w:val="ListParagraph"/>
              <w:ind w:left="0"/>
              <w:jc w:val="left"/>
              <w:rPr>
                <w:b w:val="0"/>
              </w:rPr>
            </w:pPr>
            <w:r>
              <w:t>Note</w:t>
            </w:r>
          </w:p>
        </w:tc>
        <w:tc>
          <w:tcPr>
            <w:tcW w:w="1701" w:type="dxa"/>
          </w:tcPr>
          <w:p w14:paraId="74F0EDA2" w14:textId="77777777" w:rsidR="00030FB6" w:rsidRPr="0029386D" w:rsidRDefault="00030FB6"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59D948AD" w14:textId="77777777" w:rsidR="00030FB6" w:rsidRPr="0029386D" w:rsidRDefault="00030FB6"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030FB6" w:rsidRPr="0029386D" w14:paraId="2C344A4F"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0F1FD9" w14:textId="78989C97" w:rsidR="00030FB6" w:rsidRPr="0029386D" w:rsidRDefault="00030FB6" w:rsidP="00734675">
            <w:pPr>
              <w:pStyle w:val="ListParagraph"/>
              <w:ind w:left="0"/>
              <w:jc w:val="left"/>
              <w:rPr>
                <w:b w:val="0"/>
              </w:rPr>
            </w:pPr>
            <w:r>
              <w:t xml:space="preserve">Created by </w:t>
            </w:r>
          </w:p>
        </w:tc>
        <w:tc>
          <w:tcPr>
            <w:tcW w:w="1701" w:type="dxa"/>
          </w:tcPr>
          <w:p w14:paraId="2745B6A7" w14:textId="60D0CCB4" w:rsidR="00030FB6" w:rsidRPr="0029386D" w:rsidRDefault="00030FB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(not editable)</w:t>
            </w:r>
          </w:p>
        </w:tc>
        <w:tc>
          <w:tcPr>
            <w:tcW w:w="4110" w:type="dxa"/>
          </w:tcPr>
          <w:p w14:paraId="387CF0F2" w14:textId="77777777" w:rsidR="00030FB6" w:rsidRPr="0029386D" w:rsidRDefault="00030FB6"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40E00" w:rsidRPr="0029386D" w14:paraId="0630C035"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283FF1A" w14:textId="4CB4F210" w:rsidR="00340E00" w:rsidRPr="0029386D" w:rsidRDefault="00030FB6" w:rsidP="00734675">
            <w:pPr>
              <w:pStyle w:val="ListParagraph"/>
              <w:ind w:left="0"/>
              <w:jc w:val="left"/>
              <w:rPr>
                <w:b w:val="0"/>
              </w:rPr>
            </w:pPr>
            <w:r>
              <w:t>Assigned to</w:t>
            </w:r>
          </w:p>
        </w:tc>
        <w:tc>
          <w:tcPr>
            <w:tcW w:w="1701" w:type="dxa"/>
          </w:tcPr>
          <w:p w14:paraId="6CDE4210" w14:textId="29057B93" w:rsidR="00340E00" w:rsidRPr="0029386D" w:rsidRDefault="00030FB6"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w:t>
            </w:r>
          </w:p>
        </w:tc>
        <w:tc>
          <w:tcPr>
            <w:tcW w:w="4110" w:type="dxa"/>
          </w:tcPr>
          <w:p w14:paraId="259953CE" w14:textId="77777777" w:rsidR="00340E00" w:rsidRPr="0029386D" w:rsidRDefault="00340E00"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54E95EF" w14:textId="77777777" w:rsidR="00340E00" w:rsidRDefault="00340E00" w:rsidP="00340E00"/>
    <w:p w14:paraId="2928A82F" w14:textId="77777777" w:rsidR="00B2729A" w:rsidRDefault="00B2729A" w:rsidP="00B2729A">
      <w:pPr>
        <w:pStyle w:val="Heading3"/>
      </w:pPr>
      <w:r>
        <w:t>Related data</w:t>
      </w:r>
    </w:p>
    <w:p w14:paraId="113B89EF" w14:textId="46A664C7" w:rsidR="00B2729A" w:rsidRDefault="00B2729A" w:rsidP="00C542D6">
      <w:pPr>
        <w:pStyle w:val="ListParagraph"/>
        <w:numPr>
          <w:ilvl w:val="0"/>
          <w:numId w:val="21"/>
        </w:numPr>
        <w:rPr>
          <w:lang w:eastAsia="ja-JP"/>
        </w:rPr>
      </w:pPr>
      <w:r>
        <w:rPr>
          <w:lang w:eastAsia="ja-JP"/>
        </w:rPr>
        <w:t>Documents</w:t>
      </w:r>
    </w:p>
    <w:p w14:paraId="7874FDA8" w14:textId="68A9AAA2" w:rsidR="00B2729A" w:rsidRPr="00CA212C" w:rsidRDefault="00B2729A" w:rsidP="00C542D6">
      <w:pPr>
        <w:pStyle w:val="ListParagraph"/>
        <w:numPr>
          <w:ilvl w:val="0"/>
          <w:numId w:val="21"/>
        </w:numPr>
        <w:rPr>
          <w:lang w:eastAsia="ja-JP"/>
        </w:rPr>
      </w:pPr>
      <w:r>
        <w:rPr>
          <w:lang w:eastAsia="ja-JP"/>
        </w:rPr>
        <w:t>Comments</w:t>
      </w:r>
    </w:p>
    <w:p w14:paraId="22DAD016" w14:textId="77777777" w:rsidR="00340E00" w:rsidRDefault="00340E00" w:rsidP="000E4D0F">
      <w:pPr>
        <w:pStyle w:val="Heading3"/>
      </w:pPr>
      <w:r>
        <w:t>Manual and automatic actions (workflows)</w:t>
      </w:r>
    </w:p>
    <w:p w14:paraId="0D8A9197" w14:textId="10670D1F" w:rsidR="00301FC1" w:rsidRDefault="00301FC1">
      <w:pPr>
        <w:pStyle w:val="ListParagraph"/>
        <w:numPr>
          <w:ilvl w:val="0"/>
          <w:numId w:val="11"/>
        </w:numPr>
        <w:rPr>
          <w:lang w:eastAsia="ja-JP"/>
        </w:rPr>
      </w:pPr>
      <w:r>
        <w:t xml:space="preserve">Notification about new task to Assigned </w:t>
      </w:r>
      <w:r w:rsidR="00030FB6">
        <w:t>t</w:t>
      </w:r>
      <w:r>
        <w:t>o</w:t>
      </w:r>
    </w:p>
    <w:p w14:paraId="523C3C6A" w14:textId="2C924B20" w:rsidR="000E0FBB" w:rsidRDefault="00D14A04">
      <w:pPr>
        <w:pStyle w:val="ListParagraph"/>
        <w:numPr>
          <w:ilvl w:val="0"/>
          <w:numId w:val="11"/>
        </w:numPr>
        <w:rPr>
          <w:lang w:eastAsia="ja-JP"/>
        </w:rPr>
      </w:pPr>
      <w:r>
        <w:t xml:space="preserve">Reminder </w:t>
      </w:r>
      <w:r w:rsidR="00301FC1">
        <w:t xml:space="preserve">(2 days before Due Date) </w:t>
      </w:r>
      <w:r>
        <w:t xml:space="preserve">to </w:t>
      </w:r>
      <w:r w:rsidR="00301FC1">
        <w:t xml:space="preserve">Assigned </w:t>
      </w:r>
      <w:r w:rsidR="00030FB6">
        <w:t>t</w:t>
      </w:r>
      <w:r w:rsidR="00301FC1">
        <w:t>o</w:t>
      </w:r>
    </w:p>
    <w:p w14:paraId="58A20A4E" w14:textId="0584200A" w:rsidR="00301FC1" w:rsidRDefault="00301FC1" w:rsidP="00301FC1">
      <w:pPr>
        <w:pStyle w:val="ListParagraph"/>
        <w:numPr>
          <w:ilvl w:val="0"/>
          <w:numId w:val="11"/>
        </w:numPr>
        <w:rPr>
          <w:lang w:eastAsia="ja-JP"/>
        </w:rPr>
      </w:pPr>
      <w:r>
        <w:t>Reminder (</w:t>
      </w:r>
      <w:r w:rsidR="00030FB6">
        <w:t>on</w:t>
      </w:r>
      <w:r>
        <w:t xml:space="preserve"> Due Date) to </w:t>
      </w:r>
      <w:proofErr w:type="spellStart"/>
      <w:r w:rsidR="00030FB6">
        <w:t>Created</w:t>
      </w:r>
      <w:proofErr w:type="spellEnd"/>
      <w:r w:rsidR="00030FB6">
        <w:t xml:space="preserve"> by</w:t>
      </w:r>
    </w:p>
    <w:p w14:paraId="699242D6" w14:textId="77777777" w:rsidR="000E0FBB" w:rsidRPr="008C2DC1" w:rsidRDefault="000E0FBB" w:rsidP="001640A1"/>
    <w:p w14:paraId="03DC4E02" w14:textId="3D958FF3" w:rsidR="00F855F1" w:rsidRDefault="00F855F1" w:rsidP="00BC7D7A">
      <w:pPr>
        <w:pStyle w:val="Heading2"/>
      </w:pPr>
      <w:bookmarkStart w:id="606" w:name="_Toc96949517"/>
      <w:r>
        <w:t>Time Tracker</w:t>
      </w:r>
      <w:bookmarkEnd w:id="606"/>
    </w:p>
    <w:p w14:paraId="2DC02F2D" w14:textId="4AE37C0F" w:rsidR="00F855F1" w:rsidRDefault="00F855F1" w:rsidP="00F855F1">
      <w:pPr>
        <w:rPr>
          <w:lang w:eastAsia="ja-JP"/>
        </w:rPr>
      </w:pPr>
      <w:r>
        <w:rPr>
          <w:lang w:eastAsia="ja-JP"/>
        </w:rPr>
        <w:t>Connected with C</w:t>
      </w:r>
      <w:r w:rsidR="00996D6B">
        <w:rPr>
          <w:lang w:eastAsia="ja-JP"/>
        </w:rPr>
        <w:t>ases (litigation part).</w:t>
      </w:r>
      <w:r>
        <w:rPr>
          <w:lang w:eastAsia="ja-JP"/>
        </w:rPr>
        <w:t xml:space="preserve"> </w:t>
      </w:r>
    </w:p>
    <w:p w14:paraId="7F30199F" w14:textId="6C34E33D" w:rsidR="00F855F1" w:rsidRDefault="00F855F1" w:rsidP="00F855F1">
      <w:pPr>
        <w:rPr>
          <w:lang w:eastAsia="ja-JP"/>
        </w:rPr>
      </w:pPr>
      <w:r>
        <w:rPr>
          <w:lang w:eastAsia="ja-JP"/>
        </w:rPr>
        <w:t xml:space="preserve">Actions taken by Attorneys will </w:t>
      </w:r>
      <w:r w:rsidR="007D4748">
        <w:rPr>
          <w:lang w:eastAsia="ja-JP"/>
        </w:rPr>
        <w:t>automatically create some fixed Time Tracker entries</w:t>
      </w:r>
      <w:r w:rsidR="00996D6B">
        <w:rPr>
          <w:lang w:eastAsia="ja-JP"/>
        </w:rPr>
        <w:t xml:space="preserve"> related to the Case</w:t>
      </w:r>
      <w:r w:rsidR="007D4748">
        <w:rPr>
          <w:lang w:eastAsia="ja-JP"/>
        </w:rPr>
        <w:t>.</w:t>
      </w:r>
    </w:p>
    <w:p w14:paraId="7F3385DA" w14:textId="68EAF225" w:rsidR="007D4748" w:rsidRPr="005A5BF2" w:rsidRDefault="00996D6B" w:rsidP="001640A1">
      <w:r>
        <w:rPr>
          <w:lang w:eastAsia="ja-JP"/>
        </w:rPr>
        <w:t>Details t</w:t>
      </w:r>
      <w:r w:rsidR="007D4748">
        <w:rPr>
          <w:lang w:eastAsia="ja-JP"/>
        </w:rPr>
        <w:t xml:space="preserve">o </w:t>
      </w:r>
      <w:r>
        <w:rPr>
          <w:lang w:eastAsia="ja-JP"/>
        </w:rPr>
        <w:t>be provided by PMC.</w:t>
      </w:r>
    </w:p>
    <w:p w14:paraId="6D6E80FF" w14:textId="5524E7C5" w:rsidR="00BC7D7A" w:rsidRDefault="00BC7D7A" w:rsidP="00BC7D7A">
      <w:pPr>
        <w:pStyle w:val="Heading2"/>
      </w:pPr>
      <w:bookmarkStart w:id="607" w:name="_Toc96949518"/>
      <w:r>
        <w:lastRenderedPageBreak/>
        <w:t>Notifications</w:t>
      </w:r>
      <w:bookmarkEnd w:id="607"/>
    </w:p>
    <w:p w14:paraId="4357B365" w14:textId="77777777" w:rsidR="00BC7D7A" w:rsidRDefault="00BC7D7A" w:rsidP="00BC7D7A">
      <w:pPr>
        <w:rPr>
          <w:lang w:eastAsia="ja-JP"/>
        </w:rPr>
      </w:pPr>
      <w:r>
        <w:rPr>
          <w:lang w:eastAsia="ja-JP"/>
        </w:rPr>
        <w:t>Notification is an instant message sent through the CMS system to a chosen CMS User. Unlike Calls (or other Calendar Activities) Notifications have only two states: Read or Unread.</w:t>
      </w:r>
    </w:p>
    <w:p w14:paraId="380D8339" w14:textId="77777777" w:rsidR="00BC7D7A" w:rsidRPr="004508E6" w:rsidRDefault="00BC7D7A" w:rsidP="00BC7D7A">
      <w:pPr>
        <w:rPr>
          <w:lang w:eastAsia="ja-JP"/>
        </w:rPr>
      </w:pPr>
    </w:p>
    <w:p w14:paraId="298CD128" w14:textId="38421490" w:rsidR="005D6830" w:rsidRDefault="005D6830" w:rsidP="00BC7D7A">
      <w:pPr>
        <w:pStyle w:val="Heading2"/>
      </w:pPr>
      <w:bookmarkStart w:id="608" w:name="_Toc96949519"/>
      <w:r>
        <w:t>Document Types</w:t>
      </w:r>
      <w:bookmarkEnd w:id="608"/>
    </w:p>
    <w:p w14:paraId="5A1BB66C" w14:textId="3F1CB9BE" w:rsidR="005D6830" w:rsidRDefault="00FD5DA3" w:rsidP="005D6830">
      <w:pPr>
        <w:rPr>
          <w:lang w:eastAsia="ja-JP"/>
        </w:rPr>
      </w:pPr>
      <w:r>
        <w:rPr>
          <w:lang w:eastAsia="ja-JP"/>
        </w:rPr>
        <w:t xml:space="preserve">Document types will be created similarly to </w:t>
      </w:r>
      <w:r w:rsidR="00567462">
        <w:rPr>
          <w:lang w:eastAsia="ja-JP"/>
        </w:rPr>
        <w:t>folders</w:t>
      </w:r>
      <w:r>
        <w:rPr>
          <w:lang w:eastAsia="ja-JP"/>
        </w:rPr>
        <w:t xml:space="preserve"> in </w:t>
      </w:r>
      <w:proofErr w:type="spellStart"/>
      <w:r>
        <w:rPr>
          <w:lang w:eastAsia="ja-JP"/>
        </w:rPr>
        <w:t>LawSpades</w:t>
      </w:r>
      <w:proofErr w:type="spellEnd"/>
      <w:r w:rsidR="00567462">
        <w:rPr>
          <w:lang w:eastAsia="ja-JP"/>
        </w:rPr>
        <w:t xml:space="preserve"> Document Manager:</w:t>
      </w:r>
    </w:p>
    <w:p w14:paraId="4C0E938D" w14:textId="4FC20277" w:rsidR="00567462" w:rsidRDefault="00051E99" w:rsidP="005D6830">
      <w:pPr>
        <w:rPr>
          <w:lang w:eastAsia="ja-JP"/>
        </w:rPr>
      </w:pPr>
      <w:r>
        <w:rPr>
          <w:lang w:eastAsia="ja-JP"/>
        </w:rPr>
        <w:t>LS</w:t>
      </w:r>
      <w:r>
        <w:rPr>
          <w:lang w:eastAsia="ja-JP"/>
        </w:rPr>
        <w:sym w:font="Wingdings" w:char="F0E0"/>
      </w:r>
      <w:r w:rsidR="00ED4C1E">
        <w:rPr>
          <w:lang w:eastAsia="ja-JP"/>
        </w:rPr>
        <w:t>Master</w:t>
      </w:r>
      <w:r w:rsidR="00ED4C1E">
        <w:rPr>
          <w:lang w:eastAsia="ja-JP"/>
        </w:rPr>
        <w:sym w:font="Wingdings" w:char="F0E0"/>
      </w:r>
      <w:proofErr w:type="spellStart"/>
      <w:r w:rsidR="00ED4C1E">
        <w:rPr>
          <w:lang w:eastAsia="ja-JP"/>
        </w:rPr>
        <w:t>DataEntry</w:t>
      </w:r>
      <w:proofErr w:type="spellEnd"/>
      <w:r w:rsidR="00ED4C1E">
        <w:rPr>
          <w:lang w:eastAsia="ja-JP"/>
        </w:rPr>
        <w:sym w:font="Wingdings" w:char="F0E0"/>
      </w:r>
      <w:r w:rsidR="00ED4C1E">
        <w:rPr>
          <w:lang w:eastAsia="ja-JP"/>
        </w:rPr>
        <w:t>Other Entries</w:t>
      </w:r>
      <w:r w:rsidR="00ED4C1E">
        <w:rPr>
          <w:lang w:eastAsia="ja-JP"/>
        </w:rPr>
        <w:sym w:font="Wingdings" w:char="F0E0"/>
      </w:r>
      <w:r w:rsidR="00ED4C1E">
        <w:rPr>
          <w:lang w:eastAsia="ja-JP"/>
        </w:rPr>
        <w:t>Node Ma</w:t>
      </w:r>
      <w:r w:rsidR="00144C9D">
        <w:rPr>
          <w:lang w:eastAsia="ja-JP"/>
        </w:rPr>
        <w:t>ster</w:t>
      </w:r>
    </w:p>
    <w:p w14:paraId="60E5810B" w14:textId="43FA8C77" w:rsidR="00144C9D" w:rsidRPr="001E1C3B" w:rsidRDefault="00144C9D" w:rsidP="001640A1">
      <w:r>
        <w:rPr>
          <w:lang w:eastAsia="ja-JP"/>
        </w:rPr>
        <w:t xml:space="preserve">They will be organized </w:t>
      </w:r>
      <w:r w:rsidR="006A7A88">
        <w:rPr>
          <w:lang w:eastAsia="ja-JP"/>
        </w:rPr>
        <w:t xml:space="preserve">internally </w:t>
      </w:r>
      <w:r>
        <w:rPr>
          <w:lang w:eastAsia="ja-JP"/>
        </w:rPr>
        <w:t>as a Module or a Folders structure.</w:t>
      </w:r>
    </w:p>
    <w:p w14:paraId="168A04BB" w14:textId="37008220" w:rsidR="00BC7D7A" w:rsidRDefault="00BC7D7A" w:rsidP="00BC7D7A">
      <w:pPr>
        <w:pStyle w:val="Heading2"/>
      </w:pPr>
      <w:bookmarkStart w:id="609" w:name="_Toc96949520"/>
      <w:r>
        <w:t>Documents</w:t>
      </w:r>
      <w:bookmarkEnd w:id="609"/>
    </w:p>
    <w:p w14:paraId="47E44802"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691FE2FF" w14:textId="77777777" w:rsidTr="006B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AB58E9" w14:textId="77777777" w:rsidR="00BC7D7A" w:rsidRPr="0029386D" w:rsidRDefault="00BC7D7A" w:rsidP="006B2284">
            <w:pPr>
              <w:pStyle w:val="ListParagraph"/>
              <w:ind w:left="0"/>
              <w:jc w:val="left"/>
            </w:pPr>
            <w:r w:rsidRPr="0029386D">
              <w:t>Section and Attribute</w:t>
            </w:r>
          </w:p>
        </w:tc>
        <w:tc>
          <w:tcPr>
            <w:tcW w:w="1701" w:type="dxa"/>
          </w:tcPr>
          <w:p w14:paraId="6D7A5EA1"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A8D486B"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31539A" w14:paraId="51E10328"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43E56" w14:textId="77777777" w:rsidR="00BC7D7A" w:rsidRPr="0031539A" w:rsidRDefault="00BC7D7A" w:rsidP="006B2284">
            <w:pPr>
              <w:pStyle w:val="ListParagraph"/>
              <w:ind w:left="0"/>
              <w:jc w:val="left"/>
              <w:rPr>
                <w:b w:val="0"/>
              </w:rPr>
            </w:pPr>
            <w:r>
              <w:t>Documents</w:t>
            </w:r>
          </w:p>
        </w:tc>
        <w:tc>
          <w:tcPr>
            <w:tcW w:w="1701" w:type="dxa"/>
          </w:tcPr>
          <w:p w14:paraId="742F95B0" w14:textId="77777777" w:rsidR="00BC7D7A" w:rsidRPr="0031539A"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08E65B7" w14:textId="77777777" w:rsidR="00BC7D7A" w:rsidRPr="0031539A"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B1A6F22" w14:textId="77777777" w:rsidTr="006B228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0430207"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6A79A03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70522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2858D0A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2667A8" w14:textId="77777777" w:rsidR="00BC7D7A" w:rsidRPr="0029386D" w:rsidRDefault="00BC7D7A" w:rsidP="006B2284">
            <w:pPr>
              <w:pStyle w:val="ListParagraph"/>
              <w:ind w:left="0"/>
              <w:jc w:val="left"/>
              <w:rPr>
                <w:b w:val="0"/>
              </w:rPr>
            </w:pPr>
            <w:r>
              <w:t>Title</w:t>
            </w:r>
          </w:p>
        </w:tc>
        <w:tc>
          <w:tcPr>
            <w:tcW w:w="1701" w:type="dxa"/>
          </w:tcPr>
          <w:p w14:paraId="300E32E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BC464B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1A63E1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1E815421" w14:textId="77777777" w:rsidR="00BC7D7A" w:rsidRPr="0029386D" w:rsidRDefault="00BC7D7A" w:rsidP="006B2284">
            <w:pPr>
              <w:pStyle w:val="ListParagraph"/>
              <w:ind w:left="0"/>
              <w:jc w:val="left"/>
              <w:rPr>
                <w:b w:val="0"/>
              </w:rPr>
            </w:pPr>
            <w:r>
              <w:t>Document Type</w:t>
            </w:r>
          </w:p>
        </w:tc>
        <w:tc>
          <w:tcPr>
            <w:tcW w:w="1701" w:type="dxa"/>
          </w:tcPr>
          <w:p w14:paraId="2A32A4CB" w14:textId="1AE9FB78" w:rsidR="00BC7D7A" w:rsidRPr="0029386D" w:rsidRDefault="00676503"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 Types</w:t>
            </w:r>
            <w:r w:rsidR="00BC7D7A">
              <w:t>, mandatory</w:t>
            </w:r>
          </w:p>
        </w:tc>
        <w:tc>
          <w:tcPr>
            <w:tcW w:w="4110" w:type="dxa"/>
          </w:tcPr>
          <w:p w14:paraId="57F6FBC3" w14:textId="77777777" w:rsidR="00BC7D7A" w:rsidRDefault="001838A3" w:rsidP="001838A3">
            <w:pPr>
              <w:cnfStyle w:val="000000000000" w:firstRow="0" w:lastRow="0" w:firstColumn="0" w:lastColumn="0" w:oddVBand="0" w:evenVBand="0" w:oddHBand="0" w:evenHBand="0" w:firstRowFirstColumn="0" w:firstRowLastColumn="0" w:lastRowFirstColumn="0" w:lastRowLastColumn="0"/>
            </w:pPr>
            <w:r>
              <w:t>To be defined:</w:t>
            </w:r>
          </w:p>
          <w:p w14:paraId="3F20D44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w:t>
            </w:r>
          </w:p>
          <w:p w14:paraId="590B133D"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Insurance Policy</w:t>
            </w:r>
          </w:p>
          <w:p w14:paraId="0EB7152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Settlement</w:t>
            </w:r>
          </w:p>
          <w:p w14:paraId="73E8B64B" w14:textId="14FABFA9" w:rsidR="001838A3" w:rsidRP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t>
            </w:r>
          </w:p>
        </w:tc>
      </w:tr>
      <w:tr w:rsidR="00BC7D7A" w:rsidRPr="0029386D" w14:paraId="54BB7683"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84F39" w14:textId="20B44747" w:rsidR="00BC7D7A" w:rsidRPr="0029386D" w:rsidRDefault="00BC7D7A" w:rsidP="006B2284">
            <w:pPr>
              <w:pStyle w:val="ListParagraph"/>
              <w:ind w:left="0"/>
              <w:jc w:val="left"/>
              <w:rPr>
                <w:b w:val="0"/>
              </w:rPr>
            </w:pPr>
            <w:r>
              <w:t>Status</w:t>
            </w:r>
          </w:p>
        </w:tc>
        <w:tc>
          <w:tcPr>
            <w:tcW w:w="1701" w:type="dxa"/>
          </w:tcPr>
          <w:p w14:paraId="3B13774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Original/Copy</w:t>
            </w:r>
          </w:p>
        </w:tc>
        <w:tc>
          <w:tcPr>
            <w:tcW w:w="4110" w:type="dxa"/>
          </w:tcPr>
          <w:p w14:paraId="1D240F0D" w14:textId="77777777" w:rsidR="00BC7D7A" w:rsidRDefault="00BC7D7A" w:rsidP="00C542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Accepted</w:t>
            </w:r>
          </w:p>
          <w:p w14:paraId="74D2C423" w14:textId="725DF5E4" w:rsidR="00BC7D7A" w:rsidRPr="00BC7D7A" w:rsidRDefault="00BC7D7A" w:rsidP="00C542D6">
            <w:pPr>
              <w:pStyle w:val="ListParagraph"/>
              <w:numPr>
                <w:ilvl w:val="0"/>
                <w:numId w:val="21"/>
              </w:numPr>
              <w:cnfStyle w:val="000000100000" w:firstRow="0" w:lastRow="0" w:firstColumn="0" w:lastColumn="0" w:oddVBand="0" w:evenVBand="0" w:oddHBand="1" w:evenHBand="0" w:firstRowFirstColumn="0" w:firstRowLastColumn="0" w:lastRowFirstColumn="0" w:lastRowLastColumn="0"/>
            </w:pPr>
            <w:r>
              <w:t>Not accepted</w:t>
            </w:r>
          </w:p>
        </w:tc>
      </w:tr>
      <w:tr w:rsidR="00BC7D7A" w:rsidRPr="0029386D" w14:paraId="1ECD360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6BE6CE9" w14:textId="0B62263D" w:rsidR="00BC7D7A" w:rsidRPr="0029386D" w:rsidRDefault="00BC7D7A" w:rsidP="006B2284">
            <w:pPr>
              <w:pStyle w:val="ListParagraph"/>
              <w:ind w:left="0"/>
              <w:jc w:val="left"/>
              <w:rPr>
                <w:b w:val="0"/>
              </w:rPr>
            </w:pPr>
            <w:r>
              <w:t>Source</w:t>
            </w:r>
          </w:p>
        </w:tc>
        <w:tc>
          <w:tcPr>
            <w:tcW w:w="1701" w:type="dxa"/>
          </w:tcPr>
          <w:p w14:paraId="37E485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EE5F78" w14:textId="77777777" w:rsidR="00BC7D7A"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Customer Portal</w:t>
            </w:r>
          </w:p>
          <w:p w14:paraId="57D14F71" w14:textId="77777777" w:rsidR="00BC7D7A"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Customer - e-mail</w:t>
            </w:r>
          </w:p>
          <w:p w14:paraId="13E17B85" w14:textId="77777777" w:rsidR="00BC7D7A"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Customer - scan</w:t>
            </w:r>
          </w:p>
          <w:p w14:paraId="4C4C4C25" w14:textId="77777777" w:rsidR="00BC7D7A"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Generated automatically</w:t>
            </w:r>
          </w:p>
          <w:p w14:paraId="26121570" w14:textId="77777777" w:rsidR="00BC7D7A" w:rsidRPr="0029386D" w:rsidRDefault="00BC7D7A" w:rsidP="00C542D6">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Other</w:t>
            </w:r>
          </w:p>
        </w:tc>
      </w:tr>
      <w:tr w:rsidR="00BC7D7A" w:rsidRPr="0029386D" w14:paraId="425E34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9EFAFE" w14:textId="6C67F4FC" w:rsidR="00BC7D7A" w:rsidRPr="0029386D" w:rsidRDefault="00BC7D7A" w:rsidP="00BC7D7A">
            <w:pPr>
              <w:pStyle w:val="ListParagraph"/>
              <w:ind w:left="0"/>
              <w:jc w:val="left"/>
              <w:rPr>
                <w:b w:val="0"/>
              </w:rPr>
            </w:pPr>
            <w:r>
              <w:t>Access through Provider Portal</w:t>
            </w:r>
          </w:p>
        </w:tc>
        <w:tc>
          <w:tcPr>
            <w:tcW w:w="1701" w:type="dxa"/>
          </w:tcPr>
          <w:p w14:paraId="778DA0B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0F5C527F" w14:textId="77777777" w:rsidR="00BC7D7A" w:rsidRDefault="00BC7D7A" w:rsidP="00C542D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View and delete</w:t>
            </w:r>
          </w:p>
          <w:p w14:paraId="63D591E6" w14:textId="77777777" w:rsidR="00BC7D7A" w:rsidRDefault="00BC7D7A" w:rsidP="00C542D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View only</w:t>
            </w:r>
          </w:p>
          <w:p w14:paraId="134B1480" w14:textId="77777777" w:rsidR="00BC7D7A" w:rsidRPr="0029386D" w:rsidRDefault="00BC7D7A" w:rsidP="00C542D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Not visible</w:t>
            </w:r>
          </w:p>
        </w:tc>
      </w:tr>
      <w:tr w:rsidR="00BC7D7A" w:rsidRPr="0029386D" w14:paraId="783A5DA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05E0EC" w14:textId="77777777" w:rsidR="00BC7D7A" w:rsidRPr="0029386D" w:rsidRDefault="00BC7D7A" w:rsidP="006B2284">
            <w:pPr>
              <w:pStyle w:val="ListParagraph"/>
              <w:ind w:left="0"/>
              <w:jc w:val="left"/>
              <w:rPr>
                <w:b w:val="0"/>
              </w:rPr>
            </w:pPr>
            <w:r>
              <w:t>Note</w:t>
            </w:r>
          </w:p>
        </w:tc>
        <w:tc>
          <w:tcPr>
            <w:tcW w:w="1701" w:type="dxa"/>
          </w:tcPr>
          <w:p w14:paraId="2760D003"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4818BDE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5C411D1F"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BBB4056" w14:textId="77777777" w:rsidR="00BC7D7A" w:rsidRPr="0029386D" w:rsidRDefault="00BC7D7A" w:rsidP="006B2284">
            <w:pPr>
              <w:pStyle w:val="ListParagraph"/>
              <w:ind w:left="0"/>
              <w:jc w:val="left"/>
            </w:pPr>
            <w:r>
              <w:lastRenderedPageBreak/>
              <w:t>Parsed contents</w:t>
            </w:r>
          </w:p>
        </w:tc>
        <w:tc>
          <w:tcPr>
            <w:tcW w:w="1701" w:type="dxa"/>
            <w:shd w:val="clear" w:color="auto" w:fill="FBD4B4" w:themeFill="accent6" w:themeFillTint="66"/>
          </w:tcPr>
          <w:p w14:paraId="1A2FDB2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38F64EFD" w14:textId="77777777" w:rsidR="00BC7D7A" w:rsidRPr="00DA1DA6"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0F038E8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907069A" w14:textId="77777777" w:rsidR="00BC7D7A" w:rsidRPr="0029386D" w:rsidRDefault="00BC7D7A" w:rsidP="006B2284">
            <w:pPr>
              <w:pStyle w:val="ListParagraph"/>
              <w:ind w:left="0"/>
              <w:jc w:val="left"/>
              <w:rPr>
                <w:b w:val="0"/>
              </w:rPr>
            </w:pPr>
            <w:r>
              <w:t>Last date of parsing</w:t>
            </w:r>
          </w:p>
        </w:tc>
        <w:tc>
          <w:tcPr>
            <w:tcW w:w="1701" w:type="dxa"/>
          </w:tcPr>
          <w:p w14:paraId="4D3AD579"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&amp; time</w:t>
            </w:r>
          </w:p>
        </w:tc>
        <w:tc>
          <w:tcPr>
            <w:tcW w:w="4110" w:type="dxa"/>
          </w:tcPr>
          <w:p w14:paraId="651C70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6CCEBF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8052F3" w14:textId="77777777" w:rsidR="00BC7D7A" w:rsidRPr="0029386D" w:rsidRDefault="00BC7D7A" w:rsidP="006B2284">
            <w:pPr>
              <w:pStyle w:val="ListParagraph"/>
              <w:ind w:left="0"/>
              <w:jc w:val="left"/>
              <w:rPr>
                <w:b w:val="0"/>
              </w:rPr>
            </w:pPr>
            <w:r>
              <w:t>Verification warnings</w:t>
            </w:r>
          </w:p>
        </w:tc>
        <w:tc>
          <w:tcPr>
            <w:tcW w:w="1701" w:type="dxa"/>
          </w:tcPr>
          <w:p w14:paraId="5CCA5B1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5A14D8D1"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w:t>
            </w:r>
            <w:r w:rsidRPr="00DA1DA6">
              <w:t>, not editable</w:t>
            </w:r>
          </w:p>
        </w:tc>
      </w:tr>
      <w:tr w:rsidR="00BC7D7A" w:rsidRPr="0029386D" w14:paraId="7D3DD393"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2A35761" w14:textId="77777777" w:rsidR="00BC7D7A" w:rsidRPr="0029386D" w:rsidRDefault="00BC7D7A" w:rsidP="006B2284">
            <w:pPr>
              <w:pStyle w:val="ListParagraph"/>
              <w:ind w:left="0"/>
              <w:jc w:val="left"/>
              <w:rPr>
                <w:b w:val="0"/>
              </w:rPr>
            </w:pPr>
            <w:r>
              <w:t>Key data</w:t>
            </w:r>
          </w:p>
        </w:tc>
        <w:tc>
          <w:tcPr>
            <w:tcW w:w="1701" w:type="dxa"/>
          </w:tcPr>
          <w:p w14:paraId="657FEA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774DC2F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031819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EA97AD" w14:textId="77777777" w:rsidR="00BC7D7A" w:rsidRPr="0029386D" w:rsidRDefault="00BC7D7A" w:rsidP="006B2284">
            <w:pPr>
              <w:pStyle w:val="ListParagraph"/>
              <w:ind w:left="0"/>
              <w:jc w:val="left"/>
              <w:rPr>
                <w:b w:val="0"/>
              </w:rPr>
            </w:pPr>
            <w:r>
              <w:t>Contents</w:t>
            </w:r>
          </w:p>
        </w:tc>
        <w:tc>
          <w:tcPr>
            <w:tcW w:w="1701" w:type="dxa"/>
          </w:tcPr>
          <w:p w14:paraId="0C7D60E7"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40FB487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 only if the document type is very compact as a large amount of such data can affect system performance</w:t>
            </w:r>
            <w:r w:rsidRPr="00DA1DA6">
              <w:t>, not editable</w:t>
            </w:r>
          </w:p>
        </w:tc>
      </w:tr>
      <w:tr w:rsidR="00BC7D7A" w:rsidRPr="0029386D" w14:paraId="155E171E"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E984C80" w14:textId="77777777" w:rsidR="00BC7D7A" w:rsidRPr="0029386D" w:rsidRDefault="00BC7D7A" w:rsidP="006B2284">
            <w:pPr>
              <w:pStyle w:val="ListParagraph"/>
              <w:ind w:left="0"/>
              <w:jc w:val="left"/>
              <w:rPr>
                <w:b w:val="0"/>
              </w:rPr>
            </w:pPr>
            <w:r>
              <w:t>Internal representation</w:t>
            </w:r>
          </w:p>
        </w:tc>
        <w:tc>
          <w:tcPr>
            <w:tcW w:w="1701" w:type="dxa"/>
          </w:tcPr>
          <w:p w14:paraId="0EEA79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544FD2F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t>For example json, only if it would be needed by some internal algorithms, like verification of eligibility and completeness</w:t>
            </w:r>
          </w:p>
        </w:tc>
      </w:tr>
    </w:tbl>
    <w:p w14:paraId="55A9A041" w14:textId="77777777" w:rsidR="00BC7D7A" w:rsidRDefault="00BC7D7A" w:rsidP="00BC7D7A"/>
    <w:p w14:paraId="1CAA5D20" w14:textId="77777777" w:rsidR="00BC7D7A" w:rsidRDefault="00BC7D7A" w:rsidP="00BC7D7A">
      <w:pPr>
        <w:pStyle w:val="Heading3"/>
      </w:pPr>
      <w:r>
        <w:t>Manual and automatic actions (workflows)</w:t>
      </w:r>
    </w:p>
    <w:p w14:paraId="2D44A9B3" w14:textId="190C4450" w:rsidR="00BC7D7A" w:rsidRDefault="00BC7D7A" w:rsidP="00C542D6">
      <w:pPr>
        <w:pStyle w:val="ListParagraph"/>
        <w:numPr>
          <w:ilvl w:val="0"/>
          <w:numId w:val="38"/>
        </w:numPr>
      </w:pPr>
      <w:r>
        <w:t>Reprocess (OCR) the chosen document</w:t>
      </w:r>
    </w:p>
    <w:p w14:paraId="3E2EF193" w14:textId="77777777" w:rsidR="00BC7D7A" w:rsidRDefault="00BC7D7A" w:rsidP="00BC7D7A">
      <w:pPr>
        <w:pStyle w:val="ListParagraph"/>
      </w:pPr>
    </w:p>
    <w:p w14:paraId="1AAEE7CA" w14:textId="3ECB8403" w:rsidR="00976905" w:rsidRDefault="00976905" w:rsidP="00976905">
      <w:pPr>
        <w:pStyle w:val="Heading2"/>
      </w:pPr>
      <w:bookmarkStart w:id="610" w:name="_Toc96949521"/>
      <w:r>
        <w:t>Placeholders</w:t>
      </w:r>
      <w:bookmarkEnd w:id="610"/>
    </w:p>
    <w:p w14:paraId="20942D4D" w14:textId="2625A17E" w:rsidR="00801EFB" w:rsidRDefault="00801EFB" w:rsidP="00801EFB">
      <w:pPr>
        <w:rPr>
          <w:lang w:eastAsia="ja-JP"/>
        </w:rPr>
      </w:pPr>
      <w:r>
        <w:rPr>
          <w:lang w:eastAsia="ja-JP"/>
        </w:rPr>
        <w:t xml:space="preserve">Placeholders allow to provide friendly names to </w:t>
      </w:r>
      <w:r w:rsidR="00020818">
        <w:rPr>
          <w:lang w:eastAsia="ja-JP"/>
        </w:rPr>
        <w:t xml:space="preserve">standard </w:t>
      </w:r>
      <w:proofErr w:type="spellStart"/>
      <w:r w:rsidR="00020818">
        <w:rPr>
          <w:lang w:eastAsia="ja-JP"/>
        </w:rPr>
        <w:t>YetiForce</w:t>
      </w:r>
      <w:proofErr w:type="spellEnd"/>
      <w:r w:rsidR="00020818">
        <w:rPr>
          <w:lang w:eastAsia="ja-JP"/>
        </w:rPr>
        <w:t xml:space="preserve"> placeholders. Additionally they help to </w:t>
      </w:r>
      <w:r>
        <w:rPr>
          <w:lang w:eastAsia="ja-JP"/>
        </w:rPr>
        <w:t xml:space="preserve">easily migrate </w:t>
      </w:r>
      <w:proofErr w:type="spellStart"/>
      <w:r>
        <w:rPr>
          <w:lang w:eastAsia="ja-JP"/>
        </w:rPr>
        <w:t>LawSpades</w:t>
      </w:r>
      <w:proofErr w:type="spellEnd"/>
      <w:r>
        <w:rPr>
          <w:lang w:eastAsia="ja-JP"/>
        </w:rPr>
        <w:t xml:space="preserve"> templates</w:t>
      </w:r>
      <w:r w:rsidR="002B19E7">
        <w:rPr>
          <w:lang w:eastAsia="ja-JP"/>
        </w:rPr>
        <w:t>.</w:t>
      </w:r>
    </w:p>
    <w:p w14:paraId="0CB12AC1" w14:textId="56FC52C7" w:rsidR="00603165" w:rsidRDefault="00603165" w:rsidP="00801EFB">
      <w:pPr>
        <w:rPr>
          <w:lang w:eastAsia="ja-JP"/>
        </w:rPr>
      </w:pPr>
      <w:r>
        <w:rPr>
          <w:lang w:eastAsia="ja-JP"/>
        </w:rPr>
        <w:t>Example placeholder:</w:t>
      </w:r>
    </w:p>
    <w:p w14:paraId="2900857E" w14:textId="3CFE49E8" w:rsidR="00603165" w:rsidRPr="001640A1" w:rsidRDefault="00603165" w:rsidP="00801EFB">
      <w:pPr>
        <w:rPr>
          <w:b/>
          <w:bCs/>
          <w:lang w:eastAsia="ja-JP"/>
        </w:rPr>
      </w:pPr>
      <w:r w:rsidRPr="00603165">
        <w:rPr>
          <w:rFonts w:ascii="Segoe UI" w:hAnsi="Segoe UI" w:cs="Segoe UI"/>
          <w:color w:val="24292F"/>
          <w:sz w:val="21"/>
          <w:szCs w:val="21"/>
          <w:shd w:val="clear" w:color="auto" w:fill="FFFFFF"/>
        </w:rPr>
        <w:sym w:font="Wingdings" w:char="F0E0"/>
      </w:r>
      <w:r>
        <w:rPr>
          <w:rFonts w:ascii="Segoe UI" w:hAnsi="Segoe UI" w:cs="Segoe UI"/>
          <w:color w:val="24292F"/>
          <w:sz w:val="21"/>
          <w:szCs w:val="21"/>
          <w:shd w:val="clear" w:color="auto" w:fill="FFFFFF"/>
        </w:rPr>
        <w:t xml:space="preserve">  </w:t>
      </w:r>
      <w:r w:rsidRPr="00603165">
        <w:rPr>
          <w:rFonts w:ascii="Segoe UI" w:hAnsi="Segoe UI" w:cs="Segoe UI"/>
          <w:color w:val="24292F"/>
          <w:sz w:val="21"/>
          <w:szCs w:val="21"/>
          <w:shd w:val="clear" w:color="auto" w:fill="FFFFFF"/>
        </w:rPr>
        <w:sym w:font="Wingdings" w:char="F0E0"/>
      </w:r>
      <w:r>
        <w:rPr>
          <w:rFonts w:ascii="Segoe UI" w:hAnsi="Segoe UI" w:cs="Segoe UI"/>
          <w:color w:val="24292F"/>
          <w:sz w:val="21"/>
          <w:szCs w:val="21"/>
          <w:shd w:val="clear" w:color="auto" w:fill="FFFFFF"/>
        </w:rPr>
        <w:t xml:space="preserve"> “John Doe”</w:t>
      </w:r>
    </w:p>
    <w:tbl>
      <w:tblPr>
        <w:tblStyle w:val="LightList-Accent6"/>
        <w:tblW w:w="8637" w:type="dxa"/>
        <w:tblLook w:val="04A0" w:firstRow="1" w:lastRow="0" w:firstColumn="1" w:lastColumn="0" w:noHBand="0" w:noVBand="1"/>
      </w:tblPr>
      <w:tblGrid>
        <w:gridCol w:w="2230"/>
        <w:gridCol w:w="4329"/>
        <w:gridCol w:w="2078"/>
      </w:tblGrid>
      <w:tr w:rsidR="00B87265" w:rsidRPr="0029386D" w14:paraId="3F26D7B5" w14:textId="77777777" w:rsidTr="001640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49B71329" w14:textId="3AACDCEB" w:rsidR="00B87265" w:rsidRPr="0029386D" w:rsidRDefault="00B87265" w:rsidP="00734675">
            <w:pPr>
              <w:pStyle w:val="ListParagraph"/>
              <w:ind w:left="0"/>
              <w:jc w:val="left"/>
            </w:pPr>
            <w:r>
              <w:t>User placeholder</w:t>
            </w:r>
          </w:p>
        </w:tc>
        <w:tc>
          <w:tcPr>
            <w:tcW w:w="4387" w:type="dxa"/>
          </w:tcPr>
          <w:p w14:paraId="0F66EF2E" w14:textId="32289DA6" w:rsidR="00B87265" w:rsidRPr="0029386D" w:rsidRDefault="00062E4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062E4C">
              <w:rPr>
                <w:b w:val="0"/>
                <w:bCs w:val="0"/>
              </w:rPr>
              <w:sym w:font="Wingdings" w:char="F0E0"/>
            </w:r>
            <w:r>
              <w:rPr>
                <w:b w:val="0"/>
                <w:bCs w:val="0"/>
              </w:rPr>
              <w:t xml:space="preserve"> </w:t>
            </w:r>
            <w:r w:rsidR="00B87265">
              <w:t>System placeholder</w:t>
            </w:r>
          </w:p>
        </w:tc>
        <w:tc>
          <w:tcPr>
            <w:tcW w:w="2126" w:type="dxa"/>
          </w:tcPr>
          <w:p w14:paraId="7AF25EAC" w14:textId="769200D1" w:rsidR="00B87265" w:rsidRPr="0029386D" w:rsidRDefault="00062E4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062E4C">
              <w:rPr>
                <w:b w:val="0"/>
                <w:bCs w:val="0"/>
              </w:rPr>
              <w:sym w:font="Wingdings" w:char="F0E0"/>
            </w:r>
            <w:r>
              <w:rPr>
                <w:b w:val="0"/>
                <w:bCs w:val="0"/>
              </w:rPr>
              <w:t xml:space="preserve"> </w:t>
            </w:r>
            <w:r w:rsidR="00B87265">
              <w:t>Final text</w:t>
            </w:r>
          </w:p>
        </w:tc>
      </w:tr>
      <w:tr w:rsidR="00B87265" w:rsidRPr="0031539A" w14:paraId="09B71B46" w14:textId="77777777" w:rsidTr="001640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4" w:type="dxa"/>
          </w:tcPr>
          <w:p w14:paraId="502E11E5" w14:textId="7D84BD70" w:rsidR="00B87265" w:rsidRPr="005A5BF2" w:rsidRDefault="00B87265" w:rsidP="00734675">
            <w:pPr>
              <w:pStyle w:val="ListParagraph"/>
              <w:ind w:left="0"/>
              <w:jc w:val="left"/>
              <w:rPr>
                <w:b w:val="0"/>
                <w:bCs w:val="0"/>
              </w:rPr>
            </w:pPr>
            <w:r w:rsidRPr="00B87265">
              <w:rPr>
                <w:rFonts w:ascii="Segoe UI" w:hAnsi="Segoe UI" w:cs="Segoe UI"/>
                <w:color w:val="24292F"/>
                <w:sz w:val="21"/>
                <w:szCs w:val="21"/>
                <w:shd w:val="clear" w:color="auto" w:fill="FFFFFF"/>
              </w:rPr>
              <w:t>&lt;&lt;CLIENT_NAME&gt;&gt;</w:t>
            </w:r>
          </w:p>
        </w:tc>
        <w:tc>
          <w:tcPr>
            <w:tcW w:w="4387" w:type="dxa"/>
          </w:tcPr>
          <w:p w14:paraId="1271618D" w14:textId="6FF0558D" w:rsidR="00B87265" w:rsidRPr="0031539A" w:rsidRDefault="00782668"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782668">
              <w:rPr>
                <w:rFonts w:ascii="Segoe UI" w:hAnsi="Segoe UI" w:cs="Segoe UI"/>
                <w:color w:val="24292F"/>
                <w:sz w:val="21"/>
                <w:szCs w:val="21"/>
                <w:shd w:val="clear" w:color="auto" w:fill="FFFFFF"/>
              </w:rPr>
              <w:sym w:font="Wingdings" w:char="F0E0"/>
            </w:r>
            <w:r>
              <w:rPr>
                <w:rFonts w:ascii="Segoe UI" w:hAnsi="Segoe UI" w:cs="Segoe UI"/>
                <w:color w:val="24292F"/>
                <w:sz w:val="21"/>
                <w:szCs w:val="21"/>
                <w:shd w:val="clear" w:color="auto" w:fill="FFFFFF"/>
              </w:rPr>
              <w:t xml:space="preserve"> </w:t>
            </w:r>
            <w:r w:rsidR="00B87265">
              <w:rPr>
                <w:rFonts w:ascii="Segoe UI" w:hAnsi="Segoe UI" w:cs="Segoe UI"/>
                <w:color w:val="24292F"/>
                <w:sz w:val="21"/>
                <w:szCs w:val="21"/>
                <w:shd w:val="clear" w:color="auto" w:fill="FFFFFF"/>
              </w:rPr>
              <w:t>$(</w:t>
            </w:r>
            <w:proofErr w:type="spellStart"/>
            <w:r w:rsidR="00B87265">
              <w:rPr>
                <w:rFonts w:ascii="Segoe UI" w:hAnsi="Segoe UI" w:cs="Segoe UI"/>
                <w:color w:val="24292F"/>
                <w:sz w:val="21"/>
                <w:szCs w:val="21"/>
                <w:shd w:val="clear" w:color="auto" w:fill="FFFFFF"/>
              </w:rPr>
              <w:t>recordLevel</w:t>
            </w:r>
            <w:proofErr w:type="spellEnd"/>
            <w:r w:rsidR="00B87265">
              <w:rPr>
                <w:rFonts w:ascii="Segoe UI" w:hAnsi="Segoe UI" w:cs="Segoe UI"/>
                <w:color w:val="24292F"/>
                <w:sz w:val="21"/>
                <w:szCs w:val="21"/>
                <w:shd w:val="clear" w:color="auto" w:fill="FFFFFF"/>
              </w:rPr>
              <w:t xml:space="preserve"> : </w:t>
            </w:r>
            <w:proofErr w:type="spellStart"/>
            <w:r w:rsidR="00B87265">
              <w:rPr>
                <w:rFonts w:ascii="Segoe UI" w:hAnsi="Segoe UI" w:cs="Segoe UI"/>
                <w:color w:val="24292F"/>
                <w:sz w:val="21"/>
                <w:szCs w:val="21"/>
                <w:shd w:val="clear" w:color="auto" w:fill="FFFFFF"/>
              </w:rPr>
              <w:t>client|client_name|Clients</w:t>
            </w:r>
            <w:proofErr w:type="spellEnd"/>
            <w:r w:rsidR="00B87265">
              <w:rPr>
                <w:rFonts w:ascii="Segoe UI" w:hAnsi="Segoe UI" w:cs="Segoe UI"/>
                <w:color w:val="24292F"/>
                <w:sz w:val="21"/>
                <w:szCs w:val="21"/>
                <w:shd w:val="clear" w:color="auto" w:fill="FFFFFF"/>
              </w:rPr>
              <w:t>)$</w:t>
            </w:r>
          </w:p>
        </w:tc>
        <w:tc>
          <w:tcPr>
            <w:tcW w:w="2126" w:type="dxa"/>
          </w:tcPr>
          <w:p w14:paraId="22B80C28" w14:textId="61FFB864" w:rsidR="00B87265" w:rsidRPr="0031539A" w:rsidRDefault="00062E4C" w:rsidP="00734675">
            <w:pPr>
              <w:pStyle w:val="ListParagraph"/>
              <w:ind w:left="0"/>
              <w:cnfStyle w:val="000000100000" w:firstRow="0" w:lastRow="0" w:firstColumn="0" w:lastColumn="0" w:oddVBand="0" w:evenVBand="0" w:oddHBand="1" w:evenHBand="0" w:firstRowFirstColumn="0" w:firstRowLastColumn="0" w:lastRowFirstColumn="0" w:lastRowLastColumn="0"/>
            </w:pPr>
            <w:r w:rsidRPr="00062E4C">
              <w:rPr>
                <w:rFonts w:ascii="Segoe UI" w:hAnsi="Segoe UI" w:cs="Segoe UI"/>
                <w:color w:val="24292F"/>
                <w:sz w:val="21"/>
                <w:szCs w:val="21"/>
                <w:shd w:val="clear" w:color="auto" w:fill="FFFFFF"/>
              </w:rPr>
              <w:sym w:font="Wingdings" w:char="F0E0"/>
            </w:r>
            <w:r>
              <w:rPr>
                <w:rFonts w:ascii="Segoe UI" w:hAnsi="Segoe UI" w:cs="Segoe UI"/>
                <w:color w:val="24292F"/>
                <w:sz w:val="21"/>
                <w:szCs w:val="21"/>
                <w:shd w:val="clear" w:color="auto" w:fill="FFFFFF"/>
              </w:rPr>
              <w:t xml:space="preserve"> </w:t>
            </w:r>
            <w:r w:rsidR="00782668">
              <w:rPr>
                <w:rFonts w:ascii="Segoe UI" w:hAnsi="Segoe UI" w:cs="Segoe UI"/>
                <w:color w:val="24292F"/>
                <w:sz w:val="21"/>
                <w:szCs w:val="21"/>
                <w:shd w:val="clear" w:color="auto" w:fill="FFFFFF"/>
              </w:rPr>
              <w:t>“John Doe”</w:t>
            </w:r>
          </w:p>
        </w:tc>
      </w:tr>
    </w:tbl>
    <w:p w14:paraId="0BF2298E" w14:textId="681F7D52" w:rsidR="002B19E7" w:rsidRPr="005A5BF2" w:rsidRDefault="002B19E7" w:rsidP="001640A1"/>
    <w:p w14:paraId="779D7800" w14:textId="259EC3FF" w:rsidR="00976905" w:rsidRDefault="00CC282F">
      <w:r>
        <w:rPr>
          <w:noProof/>
          <w:lang w:val="pl-PL" w:eastAsia="pl-PL"/>
        </w:rPr>
        <w:drawing>
          <wp:inline distT="0" distB="0" distL="0" distR="0" wp14:anchorId="6EFA1B34" wp14:editId="6F6151F0">
            <wp:extent cx="6350000" cy="1839595"/>
            <wp:effectExtent l="0" t="0" r="0" b="825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50000" cy="1839595"/>
                    </a:xfrm>
                    <a:prstGeom prst="rect">
                      <a:avLst/>
                    </a:prstGeom>
                  </pic:spPr>
                </pic:pic>
              </a:graphicData>
            </a:graphic>
          </wp:inline>
        </w:drawing>
      </w:r>
    </w:p>
    <w:p w14:paraId="63DC69E8" w14:textId="77777777" w:rsidR="001E220C" w:rsidRDefault="001E220C" w:rsidP="001E220C">
      <w:pPr>
        <w:pStyle w:val="Heading3"/>
      </w:pPr>
      <w:r>
        <w:lastRenderedPageBreak/>
        <w:t>Attributes:</w:t>
      </w:r>
    </w:p>
    <w:tbl>
      <w:tblPr>
        <w:tblStyle w:val="LightList-Accent6"/>
        <w:tblW w:w="0" w:type="auto"/>
        <w:tblLook w:val="04A0" w:firstRow="1" w:lastRow="0" w:firstColumn="1" w:lastColumn="0" w:noHBand="0" w:noVBand="1"/>
      </w:tblPr>
      <w:tblGrid>
        <w:gridCol w:w="2093"/>
        <w:gridCol w:w="1701"/>
        <w:gridCol w:w="4110"/>
      </w:tblGrid>
      <w:tr w:rsidR="001E220C" w:rsidRPr="0029386D" w14:paraId="75594685"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9D7DC00" w14:textId="77777777" w:rsidR="001E220C" w:rsidRPr="0029386D" w:rsidRDefault="001E220C" w:rsidP="00734675">
            <w:pPr>
              <w:pStyle w:val="ListParagraph"/>
              <w:ind w:left="0"/>
              <w:jc w:val="left"/>
            </w:pPr>
            <w:r w:rsidRPr="0029386D">
              <w:t>Section and Attribute</w:t>
            </w:r>
          </w:p>
        </w:tc>
        <w:tc>
          <w:tcPr>
            <w:tcW w:w="1701" w:type="dxa"/>
          </w:tcPr>
          <w:p w14:paraId="091FA300" w14:textId="77777777" w:rsidR="001E220C" w:rsidRPr="0029386D" w:rsidRDefault="001E220C"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1DBCF6EB" w14:textId="77777777" w:rsidR="001E220C" w:rsidRPr="0029386D" w:rsidRDefault="001E220C"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E220C" w:rsidRPr="0031539A" w14:paraId="5AF74C2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F36282" w14:textId="5A447309" w:rsidR="001E220C" w:rsidRPr="0031539A" w:rsidRDefault="001E220C" w:rsidP="00734675">
            <w:pPr>
              <w:pStyle w:val="ListParagraph"/>
              <w:ind w:left="0"/>
              <w:jc w:val="left"/>
              <w:rPr>
                <w:b w:val="0"/>
              </w:rPr>
            </w:pPr>
            <w:r w:rsidRPr="001E220C">
              <w:t>Placeholders</w:t>
            </w:r>
          </w:p>
        </w:tc>
        <w:tc>
          <w:tcPr>
            <w:tcW w:w="1701" w:type="dxa"/>
          </w:tcPr>
          <w:p w14:paraId="201721B8" w14:textId="77777777" w:rsidR="001E220C" w:rsidRPr="0031539A" w:rsidRDefault="001E220C"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32755980" w14:textId="77777777" w:rsidR="001E220C" w:rsidRPr="0031539A" w:rsidRDefault="001E220C"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E220C" w:rsidRPr="0029386D" w14:paraId="7B54DC39"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C3261E4" w14:textId="77777777" w:rsidR="001E220C" w:rsidRPr="0029386D" w:rsidRDefault="001E220C" w:rsidP="00734675">
            <w:pPr>
              <w:pStyle w:val="ListParagraph"/>
              <w:ind w:left="0"/>
              <w:jc w:val="left"/>
            </w:pPr>
            <w:r w:rsidRPr="0029386D">
              <w:t>Basic Information</w:t>
            </w:r>
          </w:p>
        </w:tc>
        <w:tc>
          <w:tcPr>
            <w:tcW w:w="1701" w:type="dxa"/>
            <w:shd w:val="clear" w:color="auto" w:fill="FBD4B4" w:themeFill="accent6" w:themeFillTint="66"/>
          </w:tcPr>
          <w:p w14:paraId="13E25839" w14:textId="77777777" w:rsidR="001E220C" w:rsidRPr="0029386D" w:rsidRDefault="001E220C"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D5F47DD" w14:textId="77777777" w:rsidR="001E220C" w:rsidRPr="0029386D" w:rsidRDefault="001E220C"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852356" w:rsidRPr="0029386D" w14:paraId="41BA4DE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1D4EFD7" w14:textId="39F7E899" w:rsidR="00852356" w:rsidRPr="0029386D" w:rsidRDefault="00852356" w:rsidP="00734675">
            <w:pPr>
              <w:pStyle w:val="ListParagraph"/>
              <w:ind w:left="0"/>
              <w:jc w:val="left"/>
              <w:rPr>
                <w:b w:val="0"/>
              </w:rPr>
            </w:pPr>
            <w:r>
              <w:t>Placeholder</w:t>
            </w:r>
          </w:p>
        </w:tc>
        <w:tc>
          <w:tcPr>
            <w:tcW w:w="1701" w:type="dxa"/>
          </w:tcPr>
          <w:p w14:paraId="7101EB29" w14:textId="6EC6E44E" w:rsidR="00852356" w:rsidRPr="0029386D" w:rsidRDefault="0085235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71A77ED9" w14:textId="77777777" w:rsidR="00852356" w:rsidRPr="0029386D" w:rsidRDefault="00852356"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1E220C" w:rsidRPr="0029386D" w14:paraId="00626633"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1916920" w14:textId="4134D0B1" w:rsidR="001E220C" w:rsidRPr="0029386D" w:rsidRDefault="00F56073" w:rsidP="00734675">
            <w:pPr>
              <w:pStyle w:val="ListParagraph"/>
              <w:ind w:left="0"/>
              <w:jc w:val="left"/>
              <w:rPr>
                <w:b w:val="0"/>
              </w:rPr>
            </w:pPr>
            <w:r>
              <w:t>Module</w:t>
            </w:r>
          </w:p>
        </w:tc>
        <w:tc>
          <w:tcPr>
            <w:tcW w:w="1701" w:type="dxa"/>
          </w:tcPr>
          <w:p w14:paraId="427AB230" w14:textId="24AB3965" w:rsidR="001E220C" w:rsidRPr="0029386D" w:rsidRDefault="004C3F79"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Module</w:t>
            </w:r>
            <w:r w:rsidR="008E7C62">
              <w:t>, mandatory</w:t>
            </w:r>
          </w:p>
        </w:tc>
        <w:tc>
          <w:tcPr>
            <w:tcW w:w="4110" w:type="dxa"/>
          </w:tcPr>
          <w:p w14:paraId="7812B2CD" w14:textId="77777777" w:rsidR="001E220C" w:rsidRPr="0029386D" w:rsidRDefault="001E220C"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1E220C" w:rsidRPr="0029386D" w14:paraId="2AC28ADB"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9F77297" w14:textId="0D3CF0AC" w:rsidR="001E220C" w:rsidRPr="0029386D" w:rsidRDefault="008E7C62" w:rsidP="00734675">
            <w:pPr>
              <w:pStyle w:val="ListParagraph"/>
              <w:ind w:left="0"/>
              <w:jc w:val="left"/>
              <w:rPr>
                <w:b w:val="0"/>
              </w:rPr>
            </w:pPr>
            <w:r>
              <w:t>Result Text</w:t>
            </w:r>
          </w:p>
        </w:tc>
        <w:tc>
          <w:tcPr>
            <w:tcW w:w="1701" w:type="dxa"/>
          </w:tcPr>
          <w:p w14:paraId="04F3F050" w14:textId="09AD3663" w:rsidR="001E220C" w:rsidRPr="0029386D" w:rsidRDefault="008E7C6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1D56ECAE" w14:textId="55978752" w:rsidR="001E220C" w:rsidRPr="00CA212C" w:rsidRDefault="001E220C" w:rsidP="00734675">
            <w:pPr>
              <w:cnfStyle w:val="000000100000" w:firstRow="0" w:lastRow="0" w:firstColumn="0" w:lastColumn="0" w:oddVBand="0" w:evenVBand="0" w:oddHBand="1" w:evenHBand="0" w:firstRowFirstColumn="0" w:firstRowLastColumn="0" w:lastRowFirstColumn="0" w:lastRowLastColumn="0"/>
            </w:pPr>
          </w:p>
        </w:tc>
      </w:tr>
      <w:tr w:rsidR="001E220C" w:rsidRPr="0029386D" w14:paraId="2292AEBF"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455BD84" w14:textId="032853E4" w:rsidR="001E220C" w:rsidRPr="0029386D" w:rsidRDefault="00330E47" w:rsidP="00734675">
            <w:pPr>
              <w:pStyle w:val="ListParagraph"/>
              <w:ind w:left="0"/>
              <w:jc w:val="left"/>
              <w:rPr>
                <w:b w:val="0"/>
              </w:rPr>
            </w:pPr>
            <w:r>
              <w:t>Placeholder Category</w:t>
            </w:r>
          </w:p>
        </w:tc>
        <w:tc>
          <w:tcPr>
            <w:tcW w:w="1701" w:type="dxa"/>
          </w:tcPr>
          <w:p w14:paraId="68542F24" w14:textId="77777777" w:rsidR="001E220C" w:rsidRPr="0029386D" w:rsidRDefault="001E220C"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35706743" w14:textId="77777777" w:rsidR="001E220C" w:rsidRDefault="00330E47" w:rsidP="00C542D6">
            <w:pPr>
              <w:pStyle w:val="ListParagraph"/>
              <w:numPr>
                <w:ilvl w:val="0"/>
                <w:numId w:val="21"/>
              </w:numPr>
              <w:cnfStyle w:val="000000000000" w:firstRow="0" w:lastRow="0" w:firstColumn="0" w:lastColumn="0" w:oddVBand="0" w:evenVBand="0" w:oddHBand="0" w:evenHBand="0" w:firstRowFirstColumn="0" w:firstRowLastColumn="0" w:lastRowFirstColumn="0" w:lastRowLastColumn="0"/>
            </w:pPr>
            <w:r>
              <w:t>Email address</w:t>
            </w:r>
          </w:p>
          <w:p w14:paraId="4C31839B" w14:textId="02EF5085" w:rsidR="00330E47" w:rsidRPr="00330E47" w:rsidRDefault="00330E47" w:rsidP="001640A1">
            <w:pPr>
              <w:ind w:left="360"/>
              <w:cnfStyle w:val="000000000000" w:firstRow="0" w:lastRow="0" w:firstColumn="0" w:lastColumn="0" w:oddVBand="0" w:evenVBand="0" w:oddHBand="0" w:evenHBand="0" w:firstRowFirstColumn="0" w:firstRowLastColumn="0" w:lastRowFirstColumn="0" w:lastRowLastColumn="0"/>
            </w:pPr>
            <w:r>
              <w:t xml:space="preserve">It is used </w:t>
            </w:r>
            <w:r w:rsidR="00FD5EA4">
              <w:t xml:space="preserve">internally </w:t>
            </w:r>
            <w:r>
              <w:t xml:space="preserve">to filter </w:t>
            </w:r>
            <w:r w:rsidR="00FD5EA4">
              <w:t>some specific placeholders</w:t>
            </w:r>
          </w:p>
        </w:tc>
      </w:tr>
    </w:tbl>
    <w:p w14:paraId="646BFA99" w14:textId="77777777" w:rsidR="001E220C" w:rsidRDefault="001E220C" w:rsidP="001E220C"/>
    <w:p w14:paraId="6D7529AE" w14:textId="77777777" w:rsidR="00832D76" w:rsidRDefault="00832D76" w:rsidP="00832D76">
      <w:pPr>
        <w:pStyle w:val="Heading3"/>
      </w:pPr>
      <w:r>
        <w:t>Migration</w:t>
      </w:r>
    </w:p>
    <w:p w14:paraId="5B434761" w14:textId="6D40594C" w:rsidR="00832D76" w:rsidRDefault="00832D76" w:rsidP="00832D76">
      <w:pPr>
        <w:rPr>
          <w:lang w:eastAsia="ja-JP"/>
        </w:rPr>
      </w:pPr>
      <w:r>
        <w:rPr>
          <w:lang w:eastAsia="ja-JP"/>
        </w:rPr>
        <w:t xml:space="preserve">All </w:t>
      </w:r>
      <w:proofErr w:type="spellStart"/>
      <w:r>
        <w:rPr>
          <w:lang w:eastAsia="ja-JP"/>
        </w:rPr>
        <w:t>LawSpades</w:t>
      </w:r>
      <w:proofErr w:type="spellEnd"/>
      <w:r>
        <w:rPr>
          <w:lang w:eastAsia="ja-JP"/>
        </w:rPr>
        <w:t xml:space="preserve"> placeholders </w:t>
      </w:r>
      <w:r w:rsidR="00BD52C0">
        <w:rPr>
          <w:lang w:eastAsia="ja-JP"/>
        </w:rPr>
        <w:t xml:space="preserve">from this excel file </w:t>
      </w:r>
      <w:r>
        <w:rPr>
          <w:lang w:eastAsia="ja-JP"/>
        </w:rPr>
        <w:t>will be manually migrated to PMC</w:t>
      </w:r>
      <w:r w:rsidR="000A50C5">
        <w:rPr>
          <w:lang w:eastAsia="ja-JP"/>
        </w:rPr>
        <w:t xml:space="preserve"> system</w:t>
      </w:r>
      <w:r>
        <w:rPr>
          <w:lang w:eastAsia="ja-JP"/>
        </w:rPr>
        <w:t xml:space="preserve"> by DOTS</w:t>
      </w:r>
      <w:r w:rsidR="00BD52C0">
        <w:rPr>
          <w:lang w:eastAsia="ja-JP"/>
        </w:rPr>
        <w:t>:</w:t>
      </w:r>
    </w:p>
    <w:p w14:paraId="56D1CD8D" w14:textId="6561FFB1" w:rsidR="001E220C" w:rsidRPr="008C2DC1" w:rsidRDefault="00BD52C0" w:rsidP="001640A1">
      <w:r>
        <w:object w:dxaOrig="1531" w:dyaOrig="991" w14:anchorId="7B9B17E4">
          <v:shape id="_x0000_i1028" type="#_x0000_t75" style="width:76.5pt;height:49.5pt" o:ole="">
            <v:imagedata r:id="rId17" o:title=""/>
          </v:shape>
          <o:OLEObject Type="Embed" ProgID="Excel.SheetBinaryMacroEnabled.12" ShapeID="_x0000_i1028" DrawAspect="Icon" ObjectID="_1708182360" r:id="rId18"/>
        </w:object>
      </w:r>
    </w:p>
    <w:p w14:paraId="07333909" w14:textId="427429FD" w:rsidR="00CD1DD9" w:rsidRDefault="00CD1DD9" w:rsidP="00BC7D7A">
      <w:pPr>
        <w:pStyle w:val="Heading2"/>
      </w:pPr>
      <w:bookmarkStart w:id="611" w:name="_Toc96949522"/>
      <w:r>
        <w:t>Document Templates</w:t>
      </w:r>
      <w:bookmarkEnd w:id="611"/>
    </w:p>
    <w:p w14:paraId="7D7B9CAF" w14:textId="47452CB2" w:rsidR="00E304F1" w:rsidRDefault="00004AB1">
      <w:pPr>
        <w:rPr>
          <w:lang w:eastAsia="ja-JP"/>
        </w:rPr>
      </w:pPr>
      <w:r>
        <w:rPr>
          <w:lang w:eastAsia="ja-JP"/>
        </w:rPr>
        <w:t xml:space="preserve">Document Templates allow to </w:t>
      </w:r>
      <w:r w:rsidR="00183644">
        <w:rPr>
          <w:lang w:eastAsia="ja-JP"/>
        </w:rPr>
        <w:t xml:space="preserve">automatically, serially </w:t>
      </w:r>
      <w:r>
        <w:rPr>
          <w:lang w:eastAsia="ja-JP"/>
        </w:rPr>
        <w:t xml:space="preserve">create </w:t>
      </w:r>
      <w:r w:rsidR="00183644">
        <w:rPr>
          <w:lang w:eastAsia="ja-JP"/>
        </w:rPr>
        <w:t xml:space="preserve">PDF or DOCX documents for </w:t>
      </w:r>
      <w:r w:rsidR="00882F0D">
        <w:rPr>
          <w:lang w:eastAsia="ja-JP"/>
        </w:rPr>
        <w:t>data in PMC system.</w:t>
      </w:r>
    </w:p>
    <w:p w14:paraId="43D08BB8" w14:textId="0324B563" w:rsidR="00882F0D" w:rsidRPr="008C2DC1" w:rsidRDefault="00882F0D" w:rsidP="001640A1">
      <w:r>
        <w:rPr>
          <w:lang w:eastAsia="ja-JP"/>
        </w:rPr>
        <w:t xml:space="preserve">Document Templates are </w:t>
      </w:r>
      <w:r w:rsidR="0099761C">
        <w:rPr>
          <w:lang w:eastAsia="ja-JP"/>
        </w:rPr>
        <w:t>provided</w:t>
      </w:r>
      <w:r>
        <w:rPr>
          <w:lang w:eastAsia="ja-JP"/>
        </w:rPr>
        <w:t xml:space="preserve"> in DOCX format</w:t>
      </w:r>
      <w:r w:rsidR="0099761C">
        <w:rPr>
          <w:lang w:eastAsia="ja-JP"/>
        </w:rPr>
        <w:t xml:space="preserve">. The system supports </w:t>
      </w:r>
      <w:r w:rsidR="00B115A7">
        <w:rPr>
          <w:lang w:eastAsia="ja-JP"/>
        </w:rPr>
        <w:t>p</w:t>
      </w:r>
      <w:r w:rsidR="0099761C">
        <w:rPr>
          <w:lang w:eastAsia="ja-JP"/>
        </w:rPr>
        <w:t>laceholders</w:t>
      </w:r>
      <w:r w:rsidR="00963D8D">
        <w:rPr>
          <w:lang w:eastAsia="ja-JP"/>
        </w:rPr>
        <w:t xml:space="preserve"> and conditional variants of parts of documents as well as of whole templates.</w:t>
      </w:r>
    </w:p>
    <w:p w14:paraId="0A6B7CC4" w14:textId="7A4984C0" w:rsidR="00CD1DD9" w:rsidRDefault="000D73A5" w:rsidP="00CD1DD9">
      <w:pPr>
        <w:rPr>
          <w:lang w:eastAsia="ja-JP"/>
        </w:rPr>
      </w:pPr>
      <w:r>
        <w:rPr>
          <w:noProof/>
          <w:lang w:val="pl-PL" w:eastAsia="pl-PL"/>
        </w:rPr>
        <w:lastRenderedPageBreak/>
        <w:drawing>
          <wp:inline distT="0" distB="0" distL="0" distR="0" wp14:anchorId="1C2B827C" wp14:editId="324E7BAA">
            <wp:extent cx="6350000" cy="3023235"/>
            <wp:effectExtent l="0" t="0" r="0" b="571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50000" cy="3023235"/>
                    </a:xfrm>
                    <a:prstGeom prst="rect">
                      <a:avLst/>
                    </a:prstGeom>
                  </pic:spPr>
                </pic:pic>
              </a:graphicData>
            </a:graphic>
          </wp:inline>
        </w:drawing>
      </w:r>
    </w:p>
    <w:p w14:paraId="713BE93B" w14:textId="2CA0828E" w:rsidR="000D73A5" w:rsidRDefault="000D73A5" w:rsidP="000D73A5">
      <w:pPr>
        <w:rPr>
          <w:lang w:eastAsia="ja-JP"/>
        </w:rPr>
      </w:pPr>
      <w:r>
        <w:rPr>
          <w:lang w:eastAsia="ja-JP"/>
        </w:rPr>
        <w:t>Module</w:t>
      </w:r>
      <w:r w:rsidR="00B115A7">
        <w:rPr>
          <w:lang w:eastAsia="ja-JP"/>
        </w:rPr>
        <w:t xml:space="preserve">s in which Document Templates can be used to generate </w:t>
      </w:r>
      <w:r w:rsidR="004860BC">
        <w:rPr>
          <w:lang w:eastAsia="ja-JP"/>
        </w:rPr>
        <w:t>final documents</w:t>
      </w:r>
      <w:r>
        <w:rPr>
          <w:lang w:eastAsia="ja-JP"/>
        </w:rPr>
        <w:t>:</w:t>
      </w:r>
    </w:p>
    <w:p w14:paraId="226F7C7D" w14:textId="407C06C3" w:rsidR="000D73A5" w:rsidRDefault="000D73A5" w:rsidP="00C542D6">
      <w:pPr>
        <w:pStyle w:val="ListParagraph"/>
        <w:numPr>
          <w:ilvl w:val="2"/>
          <w:numId w:val="38"/>
        </w:numPr>
        <w:rPr>
          <w:lang w:eastAsia="ja-JP"/>
        </w:rPr>
      </w:pPr>
      <w:r>
        <w:rPr>
          <w:lang w:eastAsia="ja-JP"/>
        </w:rPr>
        <w:t>Provider</w:t>
      </w:r>
      <w:r w:rsidR="00967FF7">
        <w:rPr>
          <w:lang w:eastAsia="ja-JP"/>
        </w:rPr>
        <w:t>s</w:t>
      </w:r>
    </w:p>
    <w:p w14:paraId="2A078B39" w14:textId="711C421A" w:rsidR="000D73A5" w:rsidRDefault="000D73A5" w:rsidP="00C542D6">
      <w:pPr>
        <w:pStyle w:val="ListParagraph"/>
        <w:numPr>
          <w:ilvl w:val="2"/>
          <w:numId w:val="38"/>
        </w:numPr>
        <w:rPr>
          <w:lang w:eastAsia="ja-JP"/>
        </w:rPr>
      </w:pPr>
      <w:r>
        <w:rPr>
          <w:lang w:eastAsia="ja-JP"/>
        </w:rPr>
        <w:t>Portfolio</w:t>
      </w:r>
      <w:r w:rsidR="00967FF7">
        <w:rPr>
          <w:lang w:eastAsia="ja-JP"/>
        </w:rPr>
        <w:t>s</w:t>
      </w:r>
    </w:p>
    <w:p w14:paraId="7E74CBF1" w14:textId="77777777" w:rsidR="000D73A5" w:rsidRDefault="000D73A5" w:rsidP="00C542D6">
      <w:pPr>
        <w:pStyle w:val="ListParagraph"/>
        <w:numPr>
          <w:ilvl w:val="2"/>
          <w:numId w:val="38"/>
        </w:numPr>
        <w:rPr>
          <w:lang w:eastAsia="ja-JP"/>
        </w:rPr>
      </w:pPr>
      <w:r>
        <w:rPr>
          <w:lang w:eastAsia="ja-JP"/>
        </w:rPr>
        <w:t>Portfolio Purchases</w:t>
      </w:r>
    </w:p>
    <w:p w14:paraId="61C0CC44" w14:textId="77777777" w:rsidR="000D73A5" w:rsidRDefault="000D73A5" w:rsidP="00C542D6">
      <w:pPr>
        <w:pStyle w:val="ListParagraph"/>
        <w:numPr>
          <w:ilvl w:val="2"/>
          <w:numId w:val="38"/>
        </w:numPr>
        <w:rPr>
          <w:lang w:eastAsia="ja-JP"/>
        </w:rPr>
      </w:pPr>
      <w:r>
        <w:rPr>
          <w:lang w:eastAsia="ja-JP"/>
        </w:rPr>
        <w:t>Claims</w:t>
      </w:r>
    </w:p>
    <w:p w14:paraId="3C694650" w14:textId="77777777" w:rsidR="000D73A5" w:rsidRDefault="000D73A5" w:rsidP="00C542D6">
      <w:pPr>
        <w:pStyle w:val="ListParagraph"/>
        <w:numPr>
          <w:ilvl w:val="2"/>
          <w:numId w:val="38"/>
        </w:numPr>
        <w:rPr>
          <w:lang w:eastAsia="ja-JP"/>
        </w:rPr>
      </w:pPr>
      <w:r>
        <w:rPr>
          <w:lang w:eastAsia="ja-JP"/>
        </w:rPr>
        <w:t>Cases</w:t>
      </w:r>
    </w:p>
    <w:p w14:paraId="2DBB3D56" w14:textId="7F70F388" w:rsidR="000D73A5" w:rsidRDefault="000D73A5" w:rsidP="000D73A5">
      <w:pPr>
        <w:rPr>
          <w:lang w:eastAsia="ja-JP"/>
        </w:rPr>
      </w:pPr>
      <w:r>
        <w:rPr>
          <w:lang w:eastAsia="ja-JP"/>
        </w:rPr>
        <w:t>Result File Format:</w:t>
      </w:r>
    </w:p>
    <w:p w14:paraId="032CD0A8" w14:textId="77777777" w:rsidR="000D73A5" w:rsidRDefault="000D73A5" w:rsidP="00C542D6">
      <w:pPr>
        <w:pStyle w:val="ListParagraph"/>
        <w:numPr>
          <w:ilvl w:val="2"/>
          <w:numId w:val="38"/>
        </w:numPr>
        <w:rPr>
          <w:lang w:eastAsia="ja-JP"/>
        </w:rPr>
      </w:pPr>
      <w:r>
        <w:rPr>
          <w:lang w:eastAsia="ja-JP"/>
        </w:rPr>
        <w:t>PDF</w:t>
      </w:r>
    </w:p>
    <w:p w14:paraId="694D6A49" w14:textId="4EE80B60" w:rsidR="000D73A5" w:rsidRDefault="000D73A5" w:rsidP="00C542D6">
      <w:pPr>
        <w:pStyle w:val="ListParagraph"/>
        <w:numPr>
          <w:ilvl w:val="2"/>
          <w:numId w:val="38"/>
        </w:numPr>
        <w:rPr>
          <w:lang w:eastAsia="ja-JP"/>
        </w:rPr>
      </w:pPr>
      <w:r>
        <w:rPr>
          <w:lang w:eastAsia="ja-JP"/>
        </w:rPr>
        <w:t>DOCX</w:t>
      </w:r>
    </w:p>
    <w:p w14:paraId="7176AF9C" w14:textId="77777777" w:rsidR="000D73A5" w:rsidRPr="008C2DC1" w:rsidRDefault="000D73A5" w:rsidP="001640A1"/>
    <w:p w14:paraId="443FB411" w14:textId="51864BB6" w:rsidR="00CD1DD9" w:rsidRDefault="00CD1DD9" w:rsidP="00BC7D7A">
      <w:pPr>
        <w:pStyle w:val="Heading2"/>
      </w:pPr>
      <w:bookmarkStart w:id="612" w:name="_Toc96949523"/>
      <w:r>
        <w:t>Document Packages</w:t>
      </w:r>
      <w:bookmarkEnd w:id="612"/>
    </w:p>
    <w:p w14:paraId="36AC2BF7" w14:textId="40F6DECE" w:rsidR="00B35A59" w:rsidRDefault="00C92718" w:rsidP="005F1330">
      <w:pPr>
        <w:rPr>
          <w:lang w:eastAsia="ja-JP"/>
        </w:rPr>
      </w:pPr>
      <w:r>
        <w:rPr>
          <w:lang w:eastAsia="ja-JP"/>
        </w:rPr>
        <w:t xml:space="preserve">Document Packages allow to create </w:t>
      </w:r>
      <w:r w:rsidR="00BE2104">
        <w:rPr>
          <w:lang w:eastAsia="ja-JP"/>
        </w:rPr>
        <w:t>documents from templates, other attached documents</w:t>
      </w:r>
      <w:r w:rsidR="008F3A7A">
        <w:rPr>
          <w:lang w:eastAsia="ja-JP"/>
        </w:rPr>
        <w:t xml:space="preserve"> chosen by type, other </w:t>
      </w:r>
      <w:r w:rsidR="00F2592B">
        <w:rPr>
          <w:lang w:eastAsia="ja-JP"/>
        </w:rPr>
        <w:t xml:space="preserve">fixed </w:t>
      </w:r>
      <w:r w:rsidR="008F3A7A">
        <w:rPr>
          <w:lang w:eastAsia="ja-JP"/>
        </w:rPr>
        <w:t xml:space="preserve">documents </w:t>
      </w:r>
      <w:r w:rsidR="00F2592B">
        <w:rPr>
          <w:lang w:eastAsia="ja-JP"/>
        </w:rPr>
        <w:t>chosen manually, and other document packages.</w:t>
      </w:r>
    </w:p>
    <w:p w14:paraId="59CE547C" w14:textId="086B2206" w:rsidR="00F2592B" w:rsidRDefault="00F2592B" w:rsidP="005F1330">
      <w:pPr>
        <w:rPr>
          <w:lang w:eastAsia="ja-JP"/>
        </w:rPr>
      </w:pPr>
      <w:r>
        <w:rPr>
          <w:lang w:eastAsia="ja-JP"/>
        </w:rPr>
        <w:t>Generated documents can be automatically sent to specified emails (</w:t>
      </w:r>
      <w:r w:rsidR="0024025C">
        <w:rPr>
          <w:lang w:eastAsia="ja-JP"/>
        </w:rPr>
        <w:t>configured dynamically – by data fields).</w:t>
      </w:r>
    </w:p>
    <w:p w14:paraId="7212F0B7" w14:textId="629D7E69" w:rsidR="00065C5B" w:rsidRDefault="000D27F1" w:rsidP="005F1330">
      <w:pPr>
        <w:rPr>
          <w:lang w:eastAsia="ja-JP"/>
        </w:rPr>
      </w:pPr>
      <w:r>
        <w:rPr>
          <w:lang w:eastAsia="ja-JP"/>
        </w:rPr>
        <w:t>The system allows several levels of conditional configuration.</w:t>
      </w:r>
    </w:p>
    <w:p w14:paraId="057004CB" w14:textId="2E2E0505" w:rsidR="00CD1DD9" w:rsidRDefault="009270E6" w:rsidP="00CD1DD9">
      <w:pPr>
        <w:rPr>
          <w:lang w:eastAsia="ja-JP"/>
        </w:rPr>
      </w:pPr>
      <w:r>
        <w:rPr>
          <w:noProof/>
          <w:lang w:val="pl-PL" w:eastAsia="pl-PL"/>
        </w:rPr>
        <w:lastRenderedPageBreak/>
        <w:drawing>
          <wp:inline distT="0" distB="0" distL="0" distR="0" wp14:anchorId="36835B5F" wp14:editId="7A0FD324">
            <wp:extent cx="6350000" cy="1612900"/>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50000" cy="1612900"/>
                    </a:xfrm>
                    <a:prstGeom prst="rect">
                      <a:avLst/>
                    </a:prstGeom>
                  </pic:spPr>
                </pic:pic>
              </a:graphicData>
            </a:graphic>
          </wp:inline>
        </w:drawing>
      </w:r>
      <w:r w:rsidR="0041524A">
        <w:rPr>
          <w:noProof/>
          <w:lang w:val="pl-PL" w:eastAsia="pl-PL"/>
        </w:rPr>
        <w:drawing>
          <wp:inline distT="0" distB="0" distL="0" distR="0" wp14:anchorId="2CDA7C3E" wp14:editId="2B7A9E79">
            <wp:extent cx="6350000" cy="1276985"/>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50000" cy="1276985"/>
                    </a:xfrm>
                    <a:prstGeom prst="rect">
                      <a:avLst/>
                    </a:prstGeom>
                  </pic:spPr>
                </pic:pic>
              </a:graphicData>
            </a:graphic>
          </wp:inline>
        </w:drawing>
      </w:r>
    </w:p>
    <w:p w14:paraId="2C0EA510" w14:textId="70159FC6" w:rsidR="00967FF7" w:rsidRDefault="00967FF7" w:rsidP="00967FF7">
      <w:pPr>
        <w:rPr>
          <w:lang w:eastAsia="ja-JP"/>
        </w:rPr>
      </w:pPr>
      <w:r>
        <w:rPr>
          <w:lang w:eastAsia="ja-JP"/>
        </w:rPr>
        <w:t>Modules in which Document Packages can be used to generate final documents:</w:t>
      </w:r>
    </w:p>
    <w:p w14:paraId="0529D8EE" w14:textId="373E06A8" w:rsidR="006F0A6A" w:rsidRDefault="006F0A6A" w:rsidP="00C542D6">
      <w:pPr>
        <w:pStyle w:val="ListParagraph"/>
        <w:numPr>
          <w:ilvl w:val="2"/>
          <w:numId w:val="38"/>
        </w:numPr>
        <w:rPr>
          <w:lang w:eastAsia="ja-JP"/>
        </w:rPr>
      </w:pPr>
      <w:r>
        <w:rPr>
          <w:lang w:eastAsia="ja-JP"/>
        </w:rPr>
        <w:t>Provider</w:t>
      </w:r>
      <w:r w:rsidR="00967FF7">
        <w:rPr>
          <w:lang w:eastAsia="ja-JP"/>
        </w:rPr>
        <w:t>s</w:t>
      </w:r>
    </w:p>
    <w:p w14:paraId="23448DA4" w14:textId="61923159" w:rsidR="006F0A6A" w:rsidRDefault="006F0A6A" w:rsidP="00C542D6">
      <w:pPr>
        <w:pStyle w:val="ListParagraph"/>
        <w:numPr>
          <w:ilvl w:val="2"/>
          <w:numId w:val="38"/>
        </w:numPr>
        <w:rPr>
          <w:lang w:eastAsia="ja-JP"/>
        </w:rPr>
      </w:pPr>
      <w:r>
        <w:rPr>
          <w:lang w:eastAsia="ja-JP"/>
        </w:rPr>
        <w:t>Portfolio</w:t>
      </w:r>
      <w:r w:rsidR="00967FF7">
        <w:rPr>
          <w:lang w:eastAsia="ja-JP"/>
        </w:rPr>
        <w:t>s</w:t>
      </w:r>
    </w:p>
    <w:p w14:paraId="797A6B4E" w14:textId="3BE15FB1" w:rsidR="006F0A6A" w:rsidRDefault="006F0A6A" w:rsidP="00C542D6">
      <w:pPr>
        <w:pStyle w:val="ListParagraph"/>
        <w:numPr>
          <w:ilvl w:val="2"/>
          <w:numId w:val="38"/>
        </w:numPr>
        <w:rPr>
          <w:lang w:eastAsia="ja-JP"/>
        </w:rPr>
      </w:pPr>
      <w:r>
        <w:rPr>
          <w:lang w:eastAsia="ja-JP"/>
        </w:rPr>
        <w:t>Portfolio Purchase</w:t>
      </w:r>
      <w:r w:rsidR="00CC2A3E">
        <w:rPr>
          <w:lang w:eastAsia="ja-JP"/>
        </w:rPr>
        <w:t>s</w:t>
      </w:r>
    </w:p>
    <w:p w14:paraId="09A7D574" w14:textId="76D0C0F7" w:rsidR="006F0A6A" w:rsidRDefault="00CC2A3E" w:rsidP="00C542D6">
      <w:pPr>
        <w:pStyle w:val="ListParagraph"/>
        <w:numPr>
          <w:ilvl w:val="2"/>
          <w:numId w:val="38"/>
        </w:numPr>
        <w:rPr>
          <w:lang w:eastAsia="ja-JP"/>
        </w:rPr>
      </w:pPr>
      <w:r>
        <w:rPr>
          <w:lang w:eastAsia="ja-JP"/>
        </w:rPr>
        <w:t>Claims</w:t>
      </w:r>
    </w:p>
    <w:p w14:paraId="4187C189" w14:textId="7C273EF5" w:rsidR="00CC2A3E" w:rsidRDefault="00CC2A3E" w:rsidP="00C542D6">
      <w:pPr>
        <w:pStyle w:val="ListParagraph"/>
        <w:numPr>
          <w:ilvl w:val="2"/>
          <w:numId w:val="38"/>
        </w:numPr>
        <w:rPr>
          <w:lang w:eastAsia="ja-JP"/>
        </w:rPr>
      </w:pPr>
      <w:r>
        <w:rPr>
          <w:lang w:eastAsia="ja-JP"/>
        </w:rPr>
        <w:t>Cases</w:t>
      </w:r>
    </w:p>
    <w:p w14:paraId="4F486E6C" w14:textId="08A73126" w:rsidR="00B761B0" w:rsidRDefault="00B761B0" w:rsidP="00CD1DD9">
      <w:pPr>
        <w:rPr>
          <w:lang w:eastAsia="ja-JP"/>
        </w:rPr>
      </w:pPr>
      <w:r>
        <w:rPr>
          <w:lang w:eastAsia="ja-JP"/>
        </w:rPr>
        <w:t>Package Type:</w:t>
      </w:r>
    </w:p>
    <w:p w14:paraId="11152F23" w14:textId="5AEC5D06" w:rsidR="00CC2A3E" w:rsidRDefault="00CC2A3E" w:rsidP="00C542D6">
      <w:pPr>
        <w:pStyle w:val="ListParagraph"/>
        <w:numPr>
          <w:ilvl w:val="2"/>
          <w:numId w:val="38"/>
        </w:numPr>
        <w:rPr>
          <w:lang w:eastAsia="ja-JP"/>
        </w:rPr>
      </w:pPr>
      <w:r>
        <w:rPr>
          <w:lang w:eastAsia="ja-JP"/>
        </w:rPr>
        <w:t>PDF</w:t>
      </w:r>
    </w:p>
    <w:p w14:paraId="38B99A2E" w14:textId="17863DF1" w:rsidR="00CC2A3E" w:rsidRDefault="00CC2A3E" w:rsidP="00C542D6">
      <w:pPr>
        <w:pStyle w:val="ListParagraph"/>
        <w:numPr>
          <w:ilvl w:val="2"/>
          <w:numId w:val="38"/>
        </w:numPr>
        <w:rPr>
          <w:lang w:eastAsia="ja-JP"/>
        </w:rPr>
      </w:pPr>
      <w:r>
        <w:rPr>
          <w:lang w:eastAsia="ja-JP"/>
        </w:rPr>
        <w:t>ZIP</w:t>
      </w:r>
    </w:p>
    <w:p w14:paraId="2D1B3F61" w14:textId="77777777" w:rsidR="00DC28B0" w:rsidRDefault="00DC28B0" w:rsidP="000E7EED">
      <w:pPr>
        <w:rPr>
          <w:lang w:eastAsia="ja-JP"/>
        </w:rPr>
      </w:pPr>
    </w:p>
    <w:p w14:paraId="14030292" w14:textId="663F791D" w:rsidR="000E7EED" w:rsidRDefault="000E7EED" w:rsidP="001640A1">
      <w:pPr>
        <w:rPr>
          <w:lang w:eastAsia="ja-JP"/>
        </w:rPr>
      </w:pPr>
      <w:r>
        <w:rPr>
          <w:lang w:eastAsia="ja-JP"/>
        </w:rPr>
        <w:t>Document Package Sources</w:t>
      </w:r>
      <w:r w:rsidR="00DC28B0">
        <w:rPr>
          <w:lang w:eastAsia="ja-JP"/>
        </w:rPr>
        <w:t>:</w:t>
      </w:r>
      <w:r>
        <w:rPr>
          <w:lang w:eastAsia="ja-JP"/>
        </w:rPr>
        <w:t xml:space="preserve"> </w:t>
      </w:r>
    </w:p>
    <w:p w14:paraId="4B9F5436" w14:textId="388F283E" w:rsidR="00CC2A3E" w:rsidRDefault="003C27A6" w:rsidP="003B0A59">
      <w:pPr>
        <w:rPr>
          <w:lang w:eastAsia="ja-JP"/>
        </w:rPr>
      </w:pPr>
      <w:r>
        <w:rPr>
          <w:noProof/>
          <w:lang w:val="pl-PL" w:eastAsia="pl-PL"/>
        </w:rPr>
        <w:drawing>
          <wp:inline distT="0" distB="0" distL="0" distR="0" wp14:anchorId="670796B5" wp14:editId="2D8280B1">
            <wp:extent cx="6350000" cy="2088515"/>
            <wp:effectExtent l="0" t="0" r="0" b="698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350000" cy="2088515"/>
                    </a:xfrm>
                    <a:prstGeom prst="rect">
                      <a:avLst/>
                    </a:prstGeom>
                  </pic:spPr>
                </pic:pic>
              </a:graphicData>
            </a:graphic>
          </wp:inline>
        </w:drawing>
      </w:r>
    </w:p>
    <w:p w14:paraId="56E6AA25" w14:textId="77777777" w:rsidR="00E144E2" w:rsidRDefault="00E144E2" w:rsidP="00E144E2">
      <w:pPr>
        <w:pStyle w:val="Heading3"/>
      </w:pPr>
      <w:r>
        <w:lastRenderedPageBreak/>
        <w:t>Attributes:</w:t>
      </w:r>
    </w:p>
    <w:tbl>
      <w:tblPr>
        <w:tblStyle w:val="LightList-Accent6"/>
        <w:tblW w:w="0" w:type="auto"/>
        <w:tblLook w:val="04A0" w:firstRow="1" w:lastRow="0" w:firstColumn="1" w:lastColumn="0" w:noHBand="0" w:noVBand="1"/>
      </w:tblPr>
      <w:tblGrid>
        <w:gridCol w:w="2093"/>
        <w:gridCol w:w="1701"/>
        <w:gridCol w:w="4110"/>
      </w:tblGrid>
      <w:tr w:rsidR="00E144E2" w:rsidRPr="0029386D" w14:paraId="02F7B58F"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A1A40FB" w14:textId="77777777" w:rsidR="00E144E2" w:rsidRPr="0029386D" w:rsidRDefault="00E144E2" w:rsidP="00734675">
            <w:pPr>
              <w:pStyle w:val="ListParagraph"/>
              <w:ind w:left="0"/>
              <w:jc w:val="left"/>
            </w:pPr>
            <w:r w:rsidRPr="0029386D">
              <w:t>Section and Attribute</w:t>
            </w:r>
          </w:p>
        </w:tc>
        <w:tc>
          <w:tcPr>
            <w:tcW w:w="1701" w:type="dxa"/>
          </w:tcPr>
          <w:p w14:paraId="0C3BBA79" w14:textId="77777777" w:rsidR="00E144E2" w:rsidRPr="0029386D" w:rsidRDefault="00E144E2"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6A6D6CE6" w14:textId="77777777" w:rsidR="00E144E2" w:rsidRPr="0029386D" w:rsidRDefault="00E144E2"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E144E2" w:rsidRPr="0031539A" w14:paraId="61A7C73B"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3FCE80B" w14:textId="4B54FE0F" w:rsidR="00E144E2" w:rsidRPr="0031539A" w:rsidRDefault="00E144E2" w:rsidP="00734675">
            <w:pPr>
              <w:pStyle w:val="ListParagraph"/>
              <w:ind w:left="0"/>
              <w:jc w:val="left"/>
              <w:rPr>
                <w:b w:val="0"/>
              </w:rPr>
            </w:pPr>
            <w:r>
              <w:t>Document Packages</w:t>
            </w:r>
          </w:p>
        </w:tc>
        <w:tc>
          <w:tcPr>
            <w:tcW w:w="1701" w:type="dxa"/>
          </w:tcPr>
          <w:p w14:paraId="485ED792" w14:textId="77777777" w:rsidR="00E144E2" w:rsidRPr="0031539A" w:rsidRDefault="00E144E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7980EA41" w14:textId="77777777" w:rsidR="00E144E2" w:rsidRPr="0031539A" w:rsidRDefault="00E144E2"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144E2" w:rsidRPr="0029386D" w14:paraId="69E6A900"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7C9319F1" w14:textId="77777777" w:rsidR="00E144E2" w:rsidRPr="0029386D" w:rsidRDefault="00E144E2" w:rsidP="00734675">
            <w:pPr>
              <w:pStyle w:val="ListParagraph"/>
              <w:ind w:left="0"/>
              <w:jc w:val="left"/>
            </w:pPr>
            <w:r w:rsidRPr="0029386D">
              <w:t>Basic Information</w:t>
            </w:r>
          </w:p>
        </w:tc>
        <w:tc>
          <w:tcPr>
            <w:tcW w:w="1701" w:type="dxa"/>
            <w:shd w:val="clear" w:color="auto" w:fill="FBD4B4" w:themeFill="accent6" w:themeFillTint="66"/>
          </w:tcPr>
          <w:p w14:paraId="325727E4" w14:textId="77777777" w:rsidR="00E144E2" w:rsidRPr="0029386D" w:rsidRDefault="00E144E2"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4A21AB0" w14:textId="77777777" w:rsidR="00E144E2" w:rsidRPr="0029386D" w:rsidRDefault="00E144E2"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E144E2" w:rsidRPr="0029386D" w14:paraId="73E47C8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0EE67C0" w14:textId="218EBF95" w:rsidR="00E144E2" w:rsidRPr="0029386D" w:rsidRDefault="00E144E2" w:rsidP="00734675">
            <w:pPr>
              <w:pStyle w:val="ListParagraph"/>
              <w:ind w:left="0"/>
              <w:jc w:val="left"/>
              <w:rPr>
                <w:b w:val="0"/>
              </w:rPr>
            </w:pPr>
            <w:r>
              <w:t>Document Package Name</w:t>
            </w:r>
          </w:p>
        </w:tc>
        <w:tc>
          <w:tcPr>
            <w:tcW w:w="1701" w:type="dxa"/>
          </w:tcPr>
          <w:p w14:paraId="650F092A" w14:textId="77777777" w:rsidR="00E144E2" w:rsidRPr="0029386D" w:rsidRDefault="00E144E2"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0CDF76FD" w14:textId="77777777" w:rsidR="00E144E2" w:rsidRPr="0029386D" w:rsidRDefault="00E144E2"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E144E2" w:rsidRPr="0029386D" w14:paraId="6314E7F2"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1F8974B3" w14:textId="77777777" w:rsidR="00E144E2" w:rsidRPr="0029386D" w:rsidRDefault="00E144E2" w:rsidP="00734675">
            <w:pPr>
              <w:pStyle w:val="ListParagraph"/>
              <w:ind w:left="0"/>
              <w:jc w:val="left"/>
              <w:rPr>
                <w:b w:val="0"/>
              </w:rPr>
            </w:pPr>
            <w:r>
              <w:t>Module</w:t>
            </w:r>
          </w:p>
        </w:tc>
        <w:tc>
          <w:tcPr>
            <w:tcW w:w="1701" w:type="dxa"/>
          </w:tcPr>
          <w:p w14:paraId="774EB909" w14:textId="77777777" w:rsidR="00E144E2" w:rsidRPr="0029386D" w:rsidRDefault="00E144E2"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Module, mandatory</w:t>
            </w:r>
          </w:p>
        </w:tc>
        <w:tc>
          <w:tcPr>
            <w:tcW w:w="4110" w:type="dxa"/>
          </w:tcPr>
          <w:p w14:paraId="221D8F73" w14:textId="77777777" w:rsidR="00E144E2" w:rsidRPr="0029386D" w:rsidRDefault="00E144E2"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E144E2" w:rsidRPr="0029386D" w14:paraId="63C91CC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4131F75" w14:textId="6B0716FE" w:rsidR="00E144E2" w:rsidRPr="0029386D" w:rsidRDefault="00E524AB" w:rsidP="00734675">
            <w:pPr>
              <w:pStyle w:val="ListParagraph"/>
              <w:ind w:left="0"/>
              <w:jc w:val="left"/>
              <w:rPr>
                <w:b w:val="0"/>
              </w:rPr>
            </w:pPr>
            <w:r>
              <w:t>Package Type</w:t>
            </w:r>
          </w:p>
        </w:tc>
        <w:tc>
          <w:tcPr>
            <w:tcW w:w="1701" w:type="dxa"/>
          </w:tcPr>
          <w:p w14:paraId="5CAA9E99" w14:textId="46921B46" w:rsidR="00E144E2" w:rsidRPr="0029386D" w:rsidRDefault="00E524A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r w:rsidR="00E144E2">
              <w:t>, mandatory</w:t>
            </w:r>
            <w:r>
              <w:t>:</w:t>
            </w:r>
          </w:p>
        </w:tc>
        <w:tc>
          <w:tcPr>
            <w:tcW w:w="4110" w:type="dxa"/>
          </w:tcPr>
          <w:p w14:paraId="5F5EED6F" w14:textId="77777777" w:rsidR="00E144E2" w:rsidRDefault="00E524AB" w:rsidP="00734675">
            <w:pPr>
              <w:cnfStyle w:val="000000100000" w:firstRow="0" w:lastRow="0" w:firstColumn="0" w:lastColumn="0" w:oddVBand="0" w:evenVBand="0" w:oddHBand="1" w:evenHBand="0" w:firstRowFirstColumn="0" w:firstRowLastColumn="0" w:lastRowFirstColumn="0" w:lastRowLastColumn="0"/>
            </w:pPr>
            <w:r>
              <w:t>- PDF</w:t>
            </w:r>
          </w:p>
          <w:p w14:paraId="18933E48" w14:textId="45F38227" w:rsidR="00E524AB" w:rsidRPr="00CA212C" w:rsidRDefault="00E524AB" w:rsidP="00734675">
            <w:pPr>
              <w:cnfStyle w:val="000000100000" w:firstRow="0" w:lastRow="0" w:firstColumn="0" w:lastColumn="0" w:oddVBand="0" w:evenVBand="0" w:oddHBand="1" w:evenHBand="0" w:firstRowFirstColumn="0" w:firstRowLastColumn="0" w:lastRowFirstColumn="0" w:lastRowLastColumn="0"/>
            </w:pPr>
            <w:r>
              <w:t>- ZIP</w:t>
            </w:r>
          </w:p>
        </w:tc>
      </w:tr>
      <w:tr w:rsidR="00ED67F8" w:rsidRPr="0029386D" w14:paraId="57C11F86"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06F87FC" w14:textId="10913BCC" w:rsidR="00ED67F8" w:rsidRPr="0029386D" w:rsidRDefault="00ED67F8" w:rsidP="00734675">
            <w:pPr>
              <w:pStyle w:val="ListParagraph"/>
              <w:ind w:left="0"/>
              <w:jc w:val="left"/>
            </w:pPr>
            <w:r>
              <w:t>Result Document Parameters</w:t>
            </w:r>
          </w:p>
        </w:tc>
        <w:tc>
          <w:tcPr>
            <w:tcW w:w="1701" w:type="dxa"/>
            <w:shd w:val="clear" w:color="auto" w:fill="FBD4B4" w:themeFill="accent6" w:themeFillTint="66"/>
          </w:tcPr>
          <w:p w14:paraId="41C088EB" w14:textId="77777777" w:rsidR="00ED67F8" w:rsidRPr="0029386D" w:rsidRDefault="00ED67F8"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125165F5" w14:textId="77777777" w:rsidR="00ED67F8" w:rsidRPr="0029386D" w:rsidRDefault="00ED67F8"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7A5B" w:rsidRPr="0029386D" w14:paraId="27FA380E"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C4450A3" w14:textId="77777777" w:rsidR="00977A5B" w:rsidRPr="0029386D" w:rsidRDefault="00977A5B" w:rsidP="00734675">
            <w:pPr>
              <w:pStyle w:val="ListParagraph"/>
              <w:ind w:left="0"/>
              <w:jc w:val="left"/>
              <w:rPr>
                <w:b w:val="0"/>
              </w:rPr>
            </w:pPr>
            <w:r>
              <w:t>Result Document Type</w:t>
            </w:r>
          </w:p>
        </w:tc>
        <w:tc>
          <w:tcPr>
            <w:tcW w:w="1701" w:type="dxa"/>
          </w:tcPr>
          <w:p w14:paraId="43D66C2F" w14:textId="77777777" w:rsidR="00977A5B" w:rsidRPr="0029386D" w:rsidRDefault="00977A5B"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 Types</w:t>
            </w:r>
          </w:p>
        </w:tc>
        <w:tc>
          <w:tcPr>
            <w:tcW w:w="4110" w:type="dxa"/>
          </w:tcPr>
          <w:p w14:paraId="0A66E209" w14:textId="68AC8A8C" w:rsidR="00977A5B" w:rsidRPr="00330E47" w:rsidRDefault="00977A5B" w:rsidP="001640A1">
            <w:pPr>
              <w:cnfStyle w:val="000000100000" w:firstRow="0" w:lastRow="0" w:firstColumn="0" w:lastColumn="0" w:oddVBand="0" w:evenVBand="0" w:oddHBand="1" w:evenHBand="0" w:firstRowFirstColumn="0" w:firstRowLastColumn="0" w:lastRowFirstColumn="0" w:lastRowLastColumn="0"/>
            </w:pPr>
          </w:p>
        </w:tc>
      </w:tr>
      <w:tr w:rsidR="00E144E2" w:rsidRPr="0029386D" w14:paraId="7D731A8B"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35630412" w14:textId="5D78DD68" w:rsidR="00E144E2" w:rsidRPr="0029386D" w:rsidRDefault="00ED67F8" w:rsidP="00734675">
            <w:pPr>
              <w:pStyle w:val="ListParagraph"/>
              <w:ind w:left="0"/>
              <w:jc w:val="left"/>
              <w:rPr>
                <w:b w:val="0"/>
              </w:rPr>
            </w:pPr>
            <w:r>
              <w:t xml:space="preserve">Result </w:t>
            </w:r>
            <w:r w:rsidR="00977A5B">
              <w:t>File Name</w:t>
            </w:r>
          </w:p>
        </w:tc>
        <w:tc>
          <w:tcPr>
            <w:tcW w:w="1701" w:type="dxa"/>
          </w:tcPr>
          <w:p w14:paraId="329FFC55" w14:textId="1765CD75" w:rsidR="00E144E2" w:rsidRPr="0029386D" w:rsidRDefault="00977A5B"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tcPr>
          <w:p w14:paraId="20411FF1" w14:textId="71832FEF" w:rsidR="00E144E2" w:rsidRPr="00330E47" w:rsidRDefault="00977A5B" w:rsidP="001640A1">
            <w:pPr>
              <w:cnfStyle w:val="000000000000" w:firstRow="0" w:lastRow="0" w:firstColumn="0" w:lastColumn="0" w:oddVBand="0" w:evenVBand="0" w:oddHBand="0" w:evenHBand="0" w:firstRowFirstColumn="0" w:firstRowLastColumn="0" w:lastRowFirstColumn="0" w:lastRowLastColumn="0"/>
            </w:pPr>
            <w:r>
              <w:t>User and system placeholders can be used here</w:t>
            </w:r>
          </w:p>
        </w:tc>
      </w:tr>
      <w:tr w:rsidR="005A5BF2" w:rsidRPr="0029386D" w14:paraId="1C4BB623"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3AE58C1" w14:textId="0B8B330A" w:rsidR="005A5BF2" w:rsidRPr="001640A1" w:rsidRDefault="005A5BF2" w:rsidP="00734675">
            <w:pPr>
              <w:pStyle w:val="ListParagraph"/>
              <w:ind w:left="0"/>
              <w:jc w:val="left"/>
              <w:rPr>
                <w:strike/>
              </w:rPr>
            </w:pPr>
            <w:r w:rsidRPr="001640A1">
              <w:rPr>
                <w:strike/>
              </w:rPr>
              <w:t>Email Distribution</w:t>
            </w:r>
          </w:p>
        </w:tc>
        <w:tc>
          <w:tcPr>
            <w:tcW w:w="1701" w:type="dxa"/>
            <w:shd w:val="clear" w:color="auto" w:fill="FBD4B4" w:themeFill="accent6" w:themeFillTint="66"/>
          </w:tcPr>
          <w:p w14:paraId="728FB6AE" w14:textId="77777777" w:rsidR="005A5BF2" w:rsidRPr="001640A1" w:rsidRDefault="005A5BF2"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
                <w:strike/>
              </w:rPr>
            </w:pPr>
          </w:p>
        </w:tc>
        <w:tc>
          <w:tcPr>
            <w:tcW w:w="4110" w:type="dxa"/>
            <w:shd w:val="clear" w:color="auto" w:fill="FBD4B4" w:themeFill="accent6" w:themeFillTint="66"/>
          </w:tcPr>
          <w:p w14:paraId="0E6037DC" w14:textId="77777777" w:rsidR="005A5BF2" w:rsidRPr="001640A1" w:rsidRDefault="005A5BF2" w:rsidP="00734675">
            <w:pPr>
              <w:pStyle w:val="ListParagraph"/>
              <w:ind w:left="0"/>
              <w:cnfStyle w:val="000000100000" w:firstRow="0" w:lastRow="0" w:firstColumn="0" w:lastColumn="0" w:oddVBand="0" w:evenVBand="0" w:oddHBand="1" w:evenHBand="0" w:firstRowFirstColumn="0" w:firstRowLastColumn="0" w:lastRowFirstColumn="0" w:lastRowLastColumn="0"/>
              <w:rPr>
                <w:b/>
                <w:strike/>
              </w:rPr>
            </w:pPr>
          </w:p>
        </w:tc>
      </w:tr>
      <w:tr w:rsidR="005A5BF2" w:rsidRPr="0029386D" w14:paraId="45F8F423" w14:textId="77777777" w:rsidTr="005A5BF2">
        <w:tc>
          <w:tcPr>
            <w:cnfStyle w:val="001000000000" w:firstRow="0" w:lastRow="0" w:firstColumn="1" w:lastColumn="0" w:oddVBand="0" w:evenVBand="0" w:oddHBand="0" w:evenHBand="0" w:firstRowFirstColumn="0" w:firstRowLastColumn="0" w:lastRowFirstColumn="0" w:lastRowLastColumn="0"/>
            <w:tcW w:w="2093" w:type="dxa"/>
          </w:tcPr>
          <w:p w14:paraId="4289F257" w14:textId="7B83D234" w:rsidR="005A5BF2" w:rsidRPr="001640A1" w:rsidRDefault="003F4CBB" w:rsidP="00734675">
            <w:pPr>
              <w:pStyle w:val="ListParagraph"/>
              <w:ind w:left="0"/>
              <w:jc w:val="left"/>
              <w:rPr>
                <w:b w:val="0"/>
                <w:strike/>
              </w:rPr>
            </w:pPr>
            <w:r w:rsidRPr="001640A1">
              <w:rPr>
                <w:strike/>
              </w:rPr>
              <w:t>Email Template</w:t>
            </w:r>
          </w:p>
        </w:tc>
        <w:tc>
          <w:tcPr>
            <w:tcW w:w="1701" w:type="dxa"/>
          </w:tcPr>
          <w:p w14:paraId="4122C38E" w14:textId="29B601D6" w:rsidR="005A5BF2" w:rsidRPr="001640A1" w:rsidRDefault="005A5BF2"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strike/>
              </w:rPr>
            </w:pPr>
            <w:r w:rsidRPr="001640A1">
              <w:rPr>
                <w:strike/>
              </w:rPr>
              <w:t xml:space="preserve">Reference to </w:t>
            </w:r>
            <w:r w:rsidR="003F4CBB" w:rsidRPr="001640A1">
              <w:rPr>
                <w:strike/>
              </w:rPr>
              <w:t>Email Templates</w:t>
            </w:r>
          </w:p>
        </w:tc>
        <w:tc>
          <w:tcPr>
            <w:tcW w:w="4110" w:type="dxa"/>
          </w:tcPr>
          <w:p w14:paraId="51946BD0" w14:textId="6E414EBC" w:rsidR="005A5BF2" w:rsidRPr="001640A1" w:rsidRDefault="005A5BF2" w:rsidP="001640A1">
            <w:pPr>
              <w:cnfStyle w:val="000000000000" w:firstRow="0" w:lastRow="0" w:firstColumn="0" w:lastColumn="0" w:oddVBand="0" w:evenVBand="0" w:oddHBand="0" w:evenHBand="0" w:firstRowFirstColumn="0" w:firstRowLastColumn="0" w:lastRowFirstColumn="0" w:lastRowLastColumn="0"/>
              <w:rPr>
                <w:strike/>
              </w:rPr>
            </w:pPr>
          </w:p>
        </w:tc>
      </w:tr>
    </w:tbl>
    <w:p w14:paraId="5B8BB3F2" w14:textId="1A378D20" w:rsidR="008379CC" w:rsidRDefault="008379CC" w:rsidP="008379CC">
      <w:pPr>
        <w:pStyle w:val="Heading3"/>
      </w:pPr>
      <w:r w:rsidRPr="00302B1D">
        <w:t>Ne</w:t>
      </w:r>
      <w:r>
        <w:t>sted data: Document Package Sources</w:t>
      </w:r>
    </w:p>
    <w:tbl>
      <w:tblPr>
        <w:tblStyle w:val="LightList-Accent6"/>
        <w:tblW w:w="0" w:type="auto"/>
        <w:tblLook w:val="04A0" w:firstRow="1" w:lastRow="0" w:firstColumn="1" w:lastColumn="0" w:noHBand="0" w:noVBand="1"/>
      </w:tblPr>
      <w:tblGrid>
        <w:gridCol w:w="2093"/>
        <w:gridCol w:w="1701"/>
        <w:gridCol w:w="4110"/>
      </w:tblGrid>
      <w:tr w:rsidR="00DA0B74" w:rsidRPr="0029386D" w14:paraId="7484D2AC"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79F9E54" w14:textId="77777777" w:rsidR="00DA0B74" w:rsidRPr="0029386D" w:rsidRDefault="00DA0B74" w:rsidP="00734675">
            <w:pPr>
              <w:pStyle w:val="ListParagraph"/>
              <w:ind w:left="0"/>
              <w:jc w:val="left"/>
            </w:pPr>
            <w:r w:rsidRPr="0029386D">
              <w:t>Section and Attribute</w:t>
            </w:r>
          </w:p>
        </w:tc>
        <w:tc>
          <w:tcPr>
            <w:tcW w:w="1701" w:type="dxa"/>
          </w:tcPr>
          <w:p w14:paraId="3189C918" w14:textId="77777777" w:rsidR="00DA0B74" w:rsidRPr="0029386D" w:rsidRDefault="00DA0B74"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DF469A0" w14:textId="77777777" w:rsidR="00DA0B74" w:rsidRPr="0029386D" w:rsidRDefault="00DA0B74"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DA0B74" w:rsidRPr="0031539A" w14:paraId="36A775D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930F7D" w14:textId="2C212921" w:rsidR="00DA0B74" w:rsidRPr="0031539A" w:rsidRDefault="00DA0B74" w:rsidP="00734675">
            <w:pPr>
              <w:pStyle w:val="ListParagraph"/>
              <w:ind w:left="0"/>
              <w:jc w:val="left"/>
              <w:rPr>
                <w:b w:val="0"/>
              </w:rPr>
            </w:pPr>
            <w:r>
              <w:t>Document Package Sources</w:t>
            </w:r>
          </w:p>
        </w:tc>
        <w:tc>
          <w:tcPr>
            <w:tcW w:w="1701" w:type="dxa"/>
          </w:tcPr>
          <w:p w14:paraId="72C603C0" w14:textId="77777777" w:rsidR="00DA0B74" w:rsidRPr="0031539A" w:rsidRDefault="00DA0B7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318AD8AF" w14:textId="77777777" w:rsidR="00DA0B74" w:rsidRPr="0031539A" w:rsidRDefault="00DA0B74"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A0B74" w:rsidRPr="0029386D" w14:paraId="45827BF7"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160586D" w14:textId="77777777" w:rsidR="00DA0B74" w:rsidRPr="0029386D" w:rsidRDefault="00DA0B74" w:rsidP="00734675">
            <w:pPr>
              <w:pStyle w:val="ListParagraph"/>
              <w:ind w:left="0"/>
              <w:jc w:val="left"/>
            </w:pPr>
            <w:r w:rsidRPr="0029386D">
              <w:t>Basic Information</w:t>
            </w:r>
          </w:p>
        </w:tc>
        <w:tc>
          <w:tcPr>
            <w:tcW w:w="1701" w:type="dxa"/>
            <w:shd w:val="clear" w:color="auto" w:fill="FBD4B4" w:themeFill="accent6" w:themeFillTint="66"/>
          </w:tcPr>
          <w:p w14:paraId="782D2496" w14:textId="77777777" w:rsidR="00DA0B74" w:rsidRPr="0029386D" w:rsidRDefault="00DA0B74"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76E18A45" w14:textId="77777777" w:rsidR="00DA0B74" w:rsidRPr="0029386D" w:rsidRDefault="00DA0B74"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DA0B74" w:rsidRPr="0029386D" w14:paraId="13AEAC85"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9DA9928" w14:textId="696EC8F9" w:rsidR="00DA0B74" w:rsidRPr="0029386D" w:rsidRDefault="00FB6650" w:rsidP="00734675">
            <w:pPr>
              <w:pStyle w:val="ListParagraph"/>
              <w:ind w:left="0"/>
              <w:jc w:val="left"/>
              <w:rPr>
                <w:b w:val="0"/>
              </w:rPr>
            </w:pPr>
            <w:r>
              <w:t>Sequence Number or Name</w:t>
            </w:r>
          </w:p>
        </w:tc>
        <w:tc>
          <w:tcPr>
            <w:tcW w:w="1701" w:type="dxa"/>
          </w:tcPr>
          <w:p w14:paraId="123278FD" w14:textId="77777777" w:rsidR="00DA0B74" w:rsidRPr="0029386D" w:rsidRDefault="00DA0B74"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5583324" w14:textId="77777777" w:rsidR="00DA0B74" w:rsidRPr="0029386D" w:rsidRDefault="00DA0B74"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DA0B74" w:rsidRPr="0029386D" w14:paraId="77883E76"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2F1D25E3" w14:textId="26CFE0C2" w:rsidR="00DA0B74" w:rsidRPr="0029386D" w:rsidRDefault="00FB6650" w:rsidP="00734675">
            <w:pPr>
              <w:pStyle w:val="ListParagraph"/>
              <w:ind w:left="0"/>
              <w:jc w:val="left"/>
              <w:rPr>
                <w:b w:val="0"/>
              </w:rPr>
            </w:pPr>
            <w:r>
              <w:t>Condition</w:t>
            </w:r>
          </w:p>
        </w:tc>
        <w:tc>
          <w:tcPr>
            <w:tcW w:w="1701" w:type="dxa"/>
          </w:tcPr>
          <w:p w14:paraId="0C433874" w14:textId="6C198A91" w:rsidR="00DA0B74" w:rsidRPr="0029386D" w:rsidRDefault="00FB6650"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110" w:type="dxa"/>
          </w:tcPr>
          <w:p w14:paraId="09D97C75" w14:textId="77777777" w:rsidR="00DA0B74" w:rsidRPr="0029386D" w:rsidRDefault="00DA0B74"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DA0B74" w:rsidRPr="0029386D" w14:paraId="5B8E0B76"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D12A48" w14:textId="335CE422" w:rsidR="00DA0B74" w:rsidRPr="0029386D" w:rsidRDefault="00785810" w:rsidP="00734675">
            <w:pPr>
              <w:pStyle w:val="ListParagraph"/>
              <w:ind w:left="0"/>
              <w:jc w:val="left"/>
              <w:rPr>
                <w:b w:val="0"/>
              </w:rPr>
            </w:pPr>
            <w:r>
              <w:t>Source Document</w:t>
            </w:r>
          </w:p>
        </w:tc>
        <w:tc>
          <w:tcPr>
            <w:tcW w:w="1701" w:type="dxa"/>
          </w:tcPr>
          <w:p w14:paraId="334FD7E9" w14:textId="0EFE02D2" w:rsidR="00DA0B74" w:rsidRPr="0029386D" w:rsidRDefault="00785810"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Documents</w:t>
            </w:r>
          </w:p>
        </w:tc>
        <w:tc>
          <w:tcPr>
            <w:tcW w:w="4110" w:type="dxa"/>
          </w:tcPr>
          <w:p w14:paraId="34E8A1A5" w14:textId="486BDB5D" w:rsidR="00DA0B74" w:rsidRPr="00CA212C" w:rsidRDefault="00785810" w:rsidP="00734675">
            <w:pPr>
              <w:cnfStyle w:val="000000100000" w:firstRow="0" w:lastRow="0" w:firstColumn="0" w:lastColumn="0" w:oddVBand="0" w:evenVBand="0" w:oddHBand="1" w:evenHBand="0" w:firstRowFirstColumn="0" w:firstRowLastColumn="0" w:lastRowFirstColumn="0" w:lastRowLastColumn="0"/>
            </w:pPr>
            <w:r>
              <w:t>This is the</w:t>
            </w:r>
            <w:r w:rsidR="007B6D2B">
              <w:t xml:space="preserve"> actual </w:t>
            </w:r>
            <w:r w:rsidR="005935D6">
              <w:t xml:space="preserve">docx </w:t>
            </w:r>
            <w:r>
              <w:t>template</w:t>
            </w:r>
            <w:r w:rsidR="005935D6">
              <w:t xml:space="preserve"> file</w:t>
            </w:r>
          </w:p>
        </w:tc>
      </w:tr>
    </w:tbl>
    <w:p w14:paraId="0F1214D4" w14:textId="5326F87C" w:rsidR="00377629" w:rsidRDefault="00377629" w:rsidP="00377629">
      <w:pPr>
        <w:pStyle w:val="Heading3"/>
      </w:pPr>
      <w:r w:rsidRPr="00302B1D">
        <w:t>Ne</w:t>
      </w:r>
      <w:r>
        <w:t xml:space="preserve">sted data: Package </w:t>
      </w:r>
      <w:r w:rsidR="00DD09C4">
        <w:t>Email Variants</w:t>
      </w:r>
    </w:p>
    <w:tbl>
      <w:tblPr>
        <w:tblStyle w:val="LightList-Accent6"/>
        <w:tblW w:w="0" w:type="auto"/>
        <w:tblLook w:val="04A0" w:firstRow="1" w:lastRow="0" w:firstColumn="1" w:lastColumn="0" w:noHBand="0" w:noVBand="1"/>
      </w:tblPr>
      <w:tblGrid>
        <w:gridCol w:w="2093"/>
        <w:gridCol w:w="1701"/>
        <w:gridCol w:w="4110"/>
      </w:tblGrid>
      <w:tr w:rsidR="00377629" w:rsidRPr="0029386D" w14:paraId="303A05DC" w14:textId="77777777" w:rsidTr="007346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3B5CCAD" w14:textId="77777777" w:rsidR="00377629" w:rsidRPr="0029386D" w:rsidRDefault="00377629" w:rsidP="00734675">
            <w:pPr>
              <w:pStyle w:val="ListParagraph"/>
              <w:ind w:left="0"/>
              <w:jc w:val="left"/>
            </w:pPr>
            <w:r w:rsidRPr="0029386D">
              <w:t>Section and Attribute</w:t>
            </w:r>
          </w:p>
        </w:tc>
        <w:tc>
          <w:tcPr>
            <w:tcW w:w="1701" w:type="dxa"/>
          </w:tcPr>
          <w:p w14:paraId="3079E383" w14:textId="77777777" w:rsidR="00377629" w:rsidRPr="0029386D" w:rsidRDefault="00377629" w:rsidP="00734675">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F19EA30" w14:textId="77777777" w:rsidR="00377629" w:rsidRPr="0029386D" w:rsidRDefault="00377629" w:rsidP="00734675">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77629" w:rsidRPr="0031539A" w14:paraId="3F3D6D22"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CFF9B45" w14:textId="18CB57BB" w:rsidR="00377629" w:rsidRPr="0031539A" w:rsidRDefault="00464046" w:rsidP="00734675">
            <w:pPr>
              <w:pStyle w:val="ListParagraph"/>
              <w:ind w:left="0"/>
              <w:jc w:val="left"/>
              <w:rPr>
                <w:b w:val="0"/>
              </w:rPr>
            </w:pPr>
            <w:r>
              <w:t xml:space="preserve">Package Email </w:t>
            </w:r>
            <w:r>
              <w:lastRenderedPageBreak/>
              <w:t>Variants</w:t>
            </w:r>
          </w:p>
        </w:tc>
        <w:tc>
          <w:tcPr>
            <w:tcW w:w="1701" w:type="dxa"/>
          </w:tcPr>
          <w:p w14:paraId="34F47172" w14:textId="77777777" w:rsidR="00377629" w:rsidRPr="0031539A" w:rsidRDefault="003776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0B0F1EA" w14:textId="77777777" w:rsidR="00377629" w:rsidRPr="0031539A" w:rsidRDefault="00377629"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377629" w:rsidRPr="0029386D" w14:paraId="0883282C"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2908400" w14:textId="77777777" w:rsidR="00377629" w:rsidRPr="0029386D" w:rsidRDefault="00377629" w:rsidP="00734675">
            <w:pPr>
              <w:pStyle w:val="ListParagraph"/>
              <w:ind w:left="0"/>
              <w:jc w:val="left"/>
            </w:pPr>
            <w:r w:rsidRPr="0029386D">
              <w:lastRenderedPageBreak/>
              <w:t>Basic Information</w:t>
            </w:r>
          </w:p>
        </w:tc>
        <w:tc>
          <w:tcPr>
            <w:tcW w:w="1701" w:type="dxa"/>
            <w:shd w:val="clear" w:color="auto" w:fill="FBD4B4" w:themeFill="accent6" w:themeFillTint="66"/>
          </w:tcPr>
          <w:p w14:paraId="6D24B4E3" w14:textId="77777777" w:rsidR="00377629" w:rsidRPr="0029386D" w:rsidRDefault="00377629"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343C4DD8" w14:textId="77777777" w:rsidR="00377629" w:rsidRPr="0029386D" w:rsidRDefault="00377629"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77629" w:rsidRPr="0029386D" w14:paraId="6CFFB62D"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A8C527" w14:textId="0FDD50C9" w:rsidR="00377629" w:rsidRPr="0029386D" w:rsidRDefault="00464046" w:rsidP="00734675">
            <w:pPr>
              <w:pStyle w:val="ListParagraph"/>
              <w:ind w:left="0"/>
              <w:jc w:val="left"/>
              <w:rPr>
                <w:b w:val="0"/>
              </w:rPr>
            </w:pPr>
            <w:r>
              <w:t>Module</w:t>
            </w:r>
          </w:p>
        </w:tc>
        <w:tc>
          <w:tcPr>
            <w:tcW w:w="1701" w:type="dxa"/>
          </w:tcPr>
          <w:p w14:paraId="27A0203E" w14:textId="46C2B281" w:rsidR="00377629" w:rsidRPr="0029386D" w:rsidRDefault="00464046"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Module</w:t>
            </w:r>
            <w:r w:rsidR="00377629">
              <w:t>, mandatory</w:t>
            </w:r>
          </w:p>
        </w:tc>
        <w:tc>
          <w:tcPr>
            <w:tcW w:w="4110" w:type="dxa"/>
          </w:tcPr>
          <w:p w14:paraId="4501B168" w14:textId="77777777" w:rsidR="00377629" w:rsidRPr="0029386D" w:rsidRDefault="00377629"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738CE" w:rsidRPr="0029386D" w14:paraId="23A6912C"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7D25B02A" w14:textId="1CAAC8FD" w:rsidR="008738CE" w:rsidRPr="0029386D" w:rsidRDefault="008738CE" w:rsidP="00734675">
            <w:pPr>
              <w:pStyle w:val="ListParagraph"/>
              <w:ind w:left="0"/>
              <w:jc w:val="left"/>
              <w:rPr>
                <w:b w:val="0"/>
              </w:rPr>
            </w:pPr>
            <w:r>
              <w:t>Email Variant Name</w:t>
            </w:r>
          </w:p>
        </w:tc>
        <w:tc>
          <w:tcPr>
            <w:tcW w:w="1701" w:type="dxa"/>
          </w:tcPr>
          <w:p w14:paraId="29E448B9" w14:textId="54A9F81E" w:rsidR="008738CE" w:rsidRPr="0029386D" w:rsidRDefault="008738CE" w:rsidP="00734675">
            <w:pPr>
              <w:pStyle w:val="ListParagraph"/>
              <w:ind w:left="0"/>
              <w:jc w:val="left"/>
              <w:cnfStyle w:val="000000000000" w:firstRow="0" w:lastRow="0" w:firstColumn="0" w:lastColumn="0" w:oddVBand="0" w:evenVBand="0" w:oddHBand="0" w:evenHBand="0" w:firstRowFirstColumn="0" w:firstRowLastColumn="0" w:lastRowFirstColumn="0" w:lastRowLastColumn="0"/>
            </w:pPr>
            <w:r>
              <w:t>Text, mandatory</w:t>
            </w:r>
          </w:p>
        </w:tc>
        <w:tc>
          <w:tcPr>
            <w:tcW w:w="4110" w:type="dxa"/>
          </w:tcPr>
          <w:p w14:paraId="35C6B8A6" w14:textId="77777777" w:rsidR="008738CE" w:rsidRPr="0029386D" w:rsidRDefault="008738CE" w:rsidP="00734675">
            <w:pPr>
              <w:pStyle w:val="ListParagraph"/>
              <w:ind w:left="0"/>
              <w:cnfStyle w:val="000000000000" w:firstRow="0" w:lastRow="0" w:firstColumn="0" w:lastColumn="0" w:oddVBand="0" w:evenVBand="0" w:oddHBand="0" w:evenHBand="0" w:firstRowFirstColumn="0" w:firstRowLastColumn="0" w:lastRowFirstColumn="0" w:lastRowLastColumn="0"/>
            </w:pPr>
          </w:p>
        </w:tc>
      </w:tr>
      <w:tr w:rsidR="00377629" w:rsidRPr="0029386D" w14:paraId="1358EBC7"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8FCBC8F" w14:textId="77777777" w:rsidR="00377629" w:rsidRPr="0029386D" w:rsidRDefault="00377629" w:rsidP="00734675">
            <w:pPr>
              <w:pStyle w:val="ListParagraph"/>
              <w:ind w:left="0"/>
              <w:jc w:val="left"/>
              <w:rPr>
                <w:b w:val="0"/>
              </w:rPr>
            </w:pPr>
            <w:r>
              <w:t>Condition</w:t>
            </w:r>
          </w:p>
        </w:tc>
        <w:tc>
          <w:tcPr>
            <w:tcW w:w="1701" w:type="dxa"/>
          </w:tcPr>
          <w:p w14:paraId="02DA761F" w14:textId="77777777" w:rsidR="00377629" w:rsidRPr="0029386D" w:rsidRDefault="00377629" w:rsidP="00734675">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110" w:type="dxa"/>
          </w:tcPr>
          <w:p w14:paraId="11F23145" w14:textId="77777777" w:rsidR="00377629" w:rsidRPr="0029386D" w:rsidRDefault="00377629" w:rsidP="00734675">
            <w:pPr>
              <w:pStyle w:val="ListParagraph"/>
              <w:ind w:left="0"/>
              <w:cnfStyle w:val="000000100000" w:firstRow="0" w:lastRow="0" w:firstColumn="0" w:lastColumn="0" w:oddVBand="0" w:evenVBand="0" w:oddHBand="1" w:evenHBand="0" w:firstRowFirstColumn="0" w:firstRowLastColumn="0" w:lastRowFirstColumn="0" w:lastRowLastColumn="0"/>
            </w:pPr>
          </w:p>
        </w:tc>
      </w:tr>
      <w:tr w:rsidR="008738CE" w:rsidRPr="0029386D" w14:paraId="0246045A" w14:textId="77777777" w:rsidTr="00734675">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05B2A49" w14:textId="77777777" w:rsidR="008738CE" w:rsidRPr="0029386D" w:rsidRDefault="008738CE" w:rsidP="00734675">
            <w:pPr>
              <w:pStyle w:val="ListParagraph"/>
              <w:ind w:left="0"/>
              <w:jc w:val="left"/>
            </w:pPr>
            <w:r w:rsidRPr="0029386D">
              <w:t>Basic Information</w:t>
            </w:r>
          </w:p>
        </w:tc>
        <w:tc>
          <w:tcPr>
            <w:tcW w:w="1701" w:type="dxa"/>
            <w:shd w:val="clear" w:color="auto" w:fill="FBD4B4" w:themeFill="accent6" w:themeFillTint="66"/>
          </w:tcPr>
          <w:p w14:paraId="54721679" w14:textId="77777777" w:rsidR="008738CE" w:rsidRPr="0029386D" w:rsidRDefault="008738CE" w:rsidP="00734675">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37D505A3" w14:textId="77777777" w:rsidR="008738CE" w:rsidRPr="0029386D" w:rsidRDefault="008738CE" w:rsidP="00734675">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0C4BF7" w:rsidRPr="0029386D" w14:paraId="508B2AC4"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2030B1A" w14:textId="11ACDD89" w:rsidR="000C4BF7" w:rsidRPr="0029386D" w:rsidRDefault="000C4BF7" w:rsidP="00734675">
            <w:pPr>
              <w:pStyle w:val="ListParagraph"/>
              <w:ind w:left="0"/>
              <w:jc w:val="left"/>
            </w:pPr>
            <w:r>
              <w:t>From (SMTP Name)</w:t>
            </w:r>
            <w:r w:rsidRPr="0029386D">
              <w:t xml:space="preserve"> </w:t>
            </w:r>
          </w:p>
        </w:tc>
        <w:tc>
          <w:tcPr>
            <w:tcW w:w="1701" w:type="dxa"/>
          </w:tcPr>
          <w:p w14:paraId="19CD9992" w14:textId="49DFEFA2" w:rsidR="000C4BF7" w:rsidRPr="001640A1" w:rsidRDefault="000C4BF7" w:rsidP="00734675">
            <w:pPr>
              <w:pStyle w:val="ListParagraph"/>
              <w:ind w:left="0"/>
              <w:jc w:val="left"/>
              <w:cnfStyle w:val="000000100000" w:firstRow="0" w:lastRow="0" w:firstColumn="0" w:lastColumn="0" w:oddVBand="0" w:evenVBand="0" w:oddHBand="1" w:evenHBand="0" w:firstRowFirstColumn="0" w:firstRowLastColumn="0" w:lastRowFirstColumn="0" w:lastRowLastColumn="0"/>
              <w:rPr>
                <w:bCs/>
              </w:rPr>
            </w:pPr>
            <w:r w:rsidRPr="001640A1">
              <w:rPr>
                <w:bCs/>
              </w:rPr>
              <w:t>Reference to Case Handlers</w:t>
            </w:r>
          </w:p>
        </w:tc>
        <w:tc>
          <w:tcPr>
            <w:tcW w:w="4110" w:type="dxa"/>
          </w:tcPr>
          <w:p w14:paraId="7F89478F" w14:textId="77777777" w:rsidR="000C4BF7" w:rsidRPr="0029386D" w:rsidRDefault="000C4BF7" w:rsidP="00734675">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E75D81" w:rsidRPr="0029386D" w14:paraId="510771E4"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05F477C0" w14:textId="3FAEBBC9" w:rsidR="00E75D81" w:rsidRPr="0029386D" w:rsidRDefault="00E75D81" w:rsidP="00E75D81">
            <w:pPr>
              <w:pStyle w:val="ListParagraph"/>
              <w:ind w:left="0"/>
              <w:jc w:val="left"/>
            </w:pPr>
            <w:r>
              <w:t>To</w:t>
            </w:r>
          </w:p>
        </w:tc>
        <w:tc>
          <w:tcPr>
            <w:tcW w:w="1701" w:type="dxa"/>
          </w:tcPr>
          <w:p w14:paraId="0EA2AC5D" w14:textId="1AB1C3AE" w:rsidR="00E75D81" w:rsidRPr="001640A1" w:rsidRDefault="00E75D81" w:rsidP="00E75D81">
            <w:pPr>
              <w:pStyle w:val="ListParagraph"/>
              <w:ind w:left="0"/>
              <w:jc w:val="left"/>
              <w:cnfStyle w:val="000000000000" w:firstRow="0" w:lastRow="0" w:firstColumn="0" w:lastColumn="0" w:oddVBand="0" w:evenVBand="0" w:oddHBand="0" w:evenHBand="0" w:firstRowFirstColumn="0" w:firstRowLastColumn="0" w:lastRowFirstColumn="0" w:lastRowLastColumn="0"/>
              <w:rPr>
                <w:bCs/>
              </w:rPr>
            </w:pPr>
            <w:r>
              <w:rPr>
                <w:bCs/>
              </w:rPr>
              <w:t>Text, mandatory</w:t>
            </w:r>
          </w:p>
        </w:tc>
        <w:tc>
          <w:tcPr>
            <w:tcW w:w="4110" w:type="dxa"/>
          </w:tcPr>
          <w:p w14:paraId="11BB1453" w14:textId="198ABDA7" w:rsidR="00E75D81" w:rsidRPr="001640A1" w:rsidRDefault="00E75D81" w:rsidP="00E75D81">
            <w:pPr>
              <w:pStyle w:val="ListParagraph"/>
              <w:ind w:left="0"/>
              <w:cnfStyle w:val="000000000000" w:firstRow="0" w:lastRow="0" w:firstColumn="0" w:lastColumn="0" w:oddVBand="0" w:evenVBand="0" w:oddHBand="0" w:evenHBand="0" w:firstRowFirstColumn="0" w:firstRowLastColumn="0" w:lastRowFirstColumn="0" w:lastRowLastColumn="0"/>
              <w:rPr>
                <w:bCs/>
              </w:rPr>
            </w:pPr>
            <w:r>
              <w:t>User and system placeholders can be used here</w:t>
            </w:r>
          </w:p>
        </w:tc>
      </w:tr>
      <w:tr w:rsidR="00E75D81" w:rsidRPr="0029386D" w14:paraId="2AC4F1B1" w14:textId="77777777" w:rsidTr="007346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5A92B72" w14:textId="78B361F8" w:rsidR="00E75D81" w:rsidRPr="0029386D" w:rsidRDefault="00E75D81" w:rsidP="00E75D81">
            <w:pPr>
              <w:pStyle w:val="ListParagraph"/>
              <w:ind w:left="0"/>
              <w:jc w:val="left"/>
            </w:pPr>
            <w:r>
              <w:t>CC</w:t>
            </w:r>
          </w:p>
        </w:tc>
        <w:tc>
          <w:tcPr>
            <w:tcW w:w="1701" w:type="dxa"/>
          </w:tcPr>
          <w:p w14:paraId="65F4724E" w14:textId="4661D2A6" w:rsidR="00E75D81" w:rsidRPr="001640A1" w:rsidRDefault="00E75D81" w:rsidP="00E75D81">
            <w:pPr>
              <w:pStyle w:val="ListParagraph"/>
              <w:ind w:left="0"/>
              <w:jc w:val="left"/>
              <w:cnfStyle w:val="000000100000" w:firstRow="0" w:lastRow="0" w:firstColumn="0" w:lastColumn="0" w:oddVBand="0" w:evenVBand="0" w:oddHBand="1" w:evenHBand="0" w:firstRowFirstColumn="0" w:firstRowLastColumn="0" w:lastRowFirstColumn="0" w:lastRowLastColumn="0"/>
              <w:rPr>
                <w:bCs/>
              </w:rPr>
            </w:pPr>
            <w:r>
              <w:rPr>
                <w:bCs/>
              </w:rPr>
              <w:t>Text</w:t>
            </w:r>
          </w:p>
        </w:tc>
        <w:tc>
          <w:tcPr>
            <w:tcW w:w="4110" w:type="dxa"/>
          </w:tcPr>
          <w:p w14:paraId="6DD1F585" w14:textId="77777777" w:rsidR="00E75D81" w:rsidRPr="001640A1" w:rsidRDefault="00E75D81" w:rsidP="00E75D81">
            <w:pPr>
              <w:pStyle w:val="ListParagraph"/>
              <w:ind w:left="0"/>
              <w:cnfStyle w:val="000000100000" w:firstRow="0" w:lastRow="0" w:firstColumn="0" w:lastColumn="0" w:oddVBand="0" w:evenVBand="0" w:oddHBand="1" w:evenHBand="0" w:firstRowFirstColumn="0" w:firstRowLastColumn="0" w:lastRowFirstColumn="0" w:lastRowLastColumn="0"/>
              <w:rPr>
                <w:bCs/>
              </w:rPr>
            </w:pPr>
          </w:p>
        </w:tc>
      </w:tr>
      <w:tr w:rsidR="00E75D81" w:rsidRPr="0029386D" w14:paraId="32D2C2FB" w14:textId="77777777" w:rsidTr="00734675">
        <w:tc>
          <w:tcPr>
            <w:cnfStyle w:val="001000000000" w:firstRow="0" w:lastRow="0" w:firstColumn="1" w:lastColumn="0" w:oddVBand="0" w:evenVBand="0" w:oddHBand="0" w:evenHBand="0" w:firstRowFirstColumn="0" w:firstRowLastColumn="0" w:lastRowFirstColumn="0" w:lastRowLastColumn="0"/>
            <w:tcW w:w="2093" w:type="dxa"/>
          </w:tcPr>
          <w:p w14:paraId="6078EF3C" w14:textId="2B2AE746" w:rsidR="00E75D81" w:rsidRPr="0029386D" w:rsidRDefault="00E75D81" w:rsidP="00E75D81">
            <w:pPr>
              <w:pStyle w:val="ListParagraph"/>
              <w:ind w:left="0"/>
              <w:jc w:val="left"/>
            </w:pPr>
            <w:r>
              <w:t>Subject</w:t>
            </w:r>
          </w:p>
        </w:tc>
        <w:tc>
          <w:tcPr>
            <w:tcW w:w="1701" w:type="dxa"/>
          </w:tcPr>
          <w:p w14:paraId="1A7ECC22" w14:textId="63B10A9E" w:rsidR="00E75D81" w:rsidRPr="001640A1" w:rsidRDefault="00FB3B69" w:rsidP="00E75D81">
            <w:pPr>
              <w:pStyle w:val="ListParagraph"/>
              <w:ind w:left="0"/>
              <w:jc w:val="left"/>
              <w:cnfStyle w:val="000000000000" w:firstRow="0" w:lastRow="0" w:firstColumn="0" w:lastColumn="0" w:oddVBand="0" w:evenVBand="0" w:oddHBand="0" w:evenHBand="0" w:firstRowFirstColumn="0" w:firstRowLastColumn="0" w:lastRowFirstColumn="0" w:lastRowLastColumn="0"/>
              <w:rPr>
                <w:bCs/>
              </w:rPr>
            </w:pPr>
            <w:r>
              <w:rPr>
                <w:bCs/>
              </w:rPr>
              <w:t>Text</w:t>
            </w:r>
          </w:p>
        </w:tc>
        <w:tc>
          <w:tcPr>
            <w:tcW w:w="4110" w:type="dxa"/>
          </w:tcPr>
          <w:p w14:paraId="0D69E715" w14:textId="77777777" w:rsidR="00E75D81" w:rsidRPr="001640A1" w:rsidRDefault="00E75D81" w:rsidP="00E75D81">
            <w:pPr>
              <w:pStyle w:val="ListParagraph"/>
              <w:ind w:left="0"/>
              <w:cnfStyle w:val="000000000000" w:firstRow="0" w:lastRow="0" w:firstColumn="0" w:lastColumn="0" w:oddVBand="0" w:evenVBand="0" w:oddHBand="0" w:evenHBand="0" w:firstRowFirstColumn="0" w:firstRowLastColumn="0" w:lastRowFirstColumn="0" w:lastRowLastColumn="0"/>
              <w:rPr>
                <w:bCs/>
              </w:rPr>
            </w:pPr>
          </w:p>
        </w:tc>
      </w:tr>
      <w:tr w:rsidR="00E75D81" w:rsidRPr="0029386D" w14:paraId="4D910AE1" w14:textId="77777777" w:rsidTr="008738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62E9075" w14:textId="1C0EA58D" w:rsidR="00E75D81" w:rsidRPr="0029386D" w:rsidRDefault="00FB3B69" w:rsidP="00E75D81">
            <w:pPr>
              <w:pStyle w:val="ListParagraph"/>
              <w:ind w:left="0"/>
              <w:jc w:val="left"/>
            </w:pPr>
            <w:r>
              <w:t>Content</w:t>
            </w:r>
          </w:p>
        </w:tc>
        <w:tc>
          <w:tcPr>
            <w:tcW w:w="1701" w:type="dxa"/>
          </w:tcPr>
          <w:p w14:paraId="63689BCA" w14:textId="1BEC556E" w:rsidR="00E75D81" w:rsidRPr="001640A1" w:rsidRDefault="00FB3B69" w:rsidP="00E75D81">
            <w:pPr>
              <w:pStyle w:val="ListParagraph"/>
              <w:ind w:left="0"/>
              <w:jc w:val="left"/>
              <w:cnfStyle w:val="000000100000" w:firstRow="0" w:lastRow="0" w:firstColumn="0" w:lastColumn="0" w:oddVBand="0" w:evenVBand="0" w:oddHBand="1" w:evenHBand="0" w:firstRowFirstColumn="0" w:firstRowLastColumn="0" w:lastRowFirstColumn="0" w:lastRowLastColumn="0"/>
              <w:rPr>
                <w:bCs/>
              </w:rPr>
            </w:pPr>
            <w:r>
              <w:rPr>
                <w:bCs/>
              </w:rPr>
              <w:t>Rich Text</w:t>
            </w:r>
          </w:p>
        </w:tc>
        <w:tc>
          <w:tcPr>
            <w:tcW w:w="4110" w:type="dxa"/>
          </w:tcPr>
          <w:p w14:paraId="3F2D7291" w14:textId="77777777" w:rsidR="00E75D81" w:rsidRPr="001640A1" w:rsidRDefault="00E75D81" w:rsidP="00E75D81">
            <w:pPr>
              <w:pStyle w:val="ListParagraph"/>
              <w:ind w:left="0"/>
              <w:cnfStyle w:val="000000100000" w:firstRow="0" w:lastRow="0" w:firstColumn="0" w:lastColumn="0" w:oddVBand="0" w:evenVBand="0" w:oddHBand="1" w:evenHBand="0" w:firstRowFirstColumn="0" w:firstRowLastColumn="0" w:lastRowFirstColumn="0" w:lastRowLastColumn="0"/>
              <w:rPr>
                <w:bCs/>
              </w:rPr>
            </w:pPr>
          </w:p>
        </w:tc>
      </w:tr>
    </w:tbl>
    <w:p w14:paraId="591F6DEE" w14:textId="77777777" w:rsidR="00E144E2" w:rsidRDefault="00E144E2" w:rsidP="00E144E2">
      <w:pPr>
        <w:pStyle w:val="Heading3"/>
      </w:pPr>
      <w:r>
        <w:t>Migration</w:t>
      </w:r>
    </w:p>
    <w:p w14:paraId="5990CEDD" w14:textId="38524621" w:rsidR="00B761B0" w:rsidRDefault="00E144E2" w:rsidP="00E144E2">
      <w:pPr>
        <w:rPr>
          <w:lang w:eastAsia="ja-JP"/>
        </w:rPr>
      </w:pPr>
      <w:r>
        <w:rPr>
          <w:lang w:eastAsia="ja-JP"/>
        </w:rPr>
        <w:t xml:space="preserve">All </w:t>
      </w:r>
      <w:proofErr w:type="spellStart"/>
      <w:r>
        <w:rPr>
          <w:lang w:eastAsia="ja-JP"/>
        </w:rPr>
        <w:t>LawS</w:t>
      </w:r>
      <w:r w:rsidR="00765CE2">
        <w:rPr>
          <w:lang w:eastAsia="ja-JP"/>
        </w:rPr>
        <w:t>pades</w:t>
      </w:r>
      <w:proofErr w:type="spellEnd"/>
      <w:r w:rsidR="00765CE2">
        <w:rPr>
          <w:lang w:eastAsia="ja-JP"/>
        </w:rPr>
        <w:t xml:space="preserve"> DOCX templates (c.a.</w:t>
      </w:r>
      <w:r w:rsidR="00724597">
        <w:rPr>
          <w:lang w:eastAsia="ja-JP"/>
        </w:rPr>
        <w:t xml:space="preserve"> 170) </w:t>
      </w:r>
      <w:r w:rsidR="00FA1F50">
        <w:rPr>
          <w:lang w:eastAsia="ja-JP"/>
        </w:rPr>
        <w:t xml:space="preserve">and packages (c.a. 10) </w:t>
      </w:r>
      <w:r w:rsidR="00765CE2">
        <w:rPr>
          <w:lang w:eastAsia="ja-JP"/>
        </w:rPr>
        <w:t xml:space="preserve">will </w:t>
      </w:r>
      <w:r w:rsidR="00724597">
        <w:rPr>
          <w:lang w:eastAsia="ja-JP"/>
        </w:rPr>
        <w:t>be migrated.</w:t>
      </w:r>
    </w:p>
    <w:p w14:paraId="47592E10" w14:textId="7409073C" w:rsidR="00FA1F50" w:rsidRDefault="00B32025" w:rsidP="00E144E2">
      <w:pPr>
        <w:rPr>
          <w:lang w:eastAsia="ja-JP"/>
        </w:rPr>
      </w:pPr>
      <w:r>
        <w:rPr>
          <w:lang w:eastAsia="ja-JP"/>
        </w:rPr>
        <w:t>Rules for p</w:t>
      </w:r>
      <w:r w:rsidR="00FA1F50">
        <w:rPr>
          <w:lang w:eastAsia="ja-JP"/>
        </w:rPr>
        <w:t xml:space="preserve">ackages </w:t>
      </w:r>
      <w:r>
        <w:rPr>
          <w:lang w:eastAsia="ja-JP"/>
        </w:rPr>
        <w:t>are to be provided by PMC.</w:t>
      </w:r>
    </w:p>
    <w:p w14:paraId="67BDEDF7" w14:textId="22C2C805" w:rsidR="00CB6D41" w:rsidRDefault="00CB6D41" w:rsidP="00CB6D41">
      <w:pPr>
        <w:pStyle w:val="Heading2"/>
      </w:pPr>
      <w:bookmarkStart w:id="613" w:name="_Toc96769841"/>
      <w:bookmarkStart w:id="614" w:name="_Toc96936782"/>
      <w:bookmarkStart w:id="615" w:name="_Toc96936784"/>
      <w:bookmarkStart w:id="616" w:name="_Toc96936788"/>
      <w:bookmarkStart w:id="617" w:name="_Toc96936789"/>
      <w:bookmarkStart w:id="618" w:name="_Toc96936790"/>
      <w:bookmarkStart w:id="619" w:name="_Toc96936791"/>
      <w:bookmarkStart w:id="620" w:name="_Toc96936792"/>
      <w:bookmarkStart w:id="621" w:name="_Toc96936850"/>
      <w:bookmarkStart w:id="622" w:name="_Toc96949524"/>
      <w:bookmarkEnd w:id="613"/>
      <w:bookmarkEnd w:id="614"/>
      <w:bookmarkEnd w:id="615"/>
      <w:bookmarkEnd w:id="616"/>
      <w:bookmarkEnd w:id="617"/>
      <w:bookmarkEnd w:id="618"/>
      <w:bookmarkEnd w:id="619"/>
      <w:bookmarkEnd w:id="620"/>
      <w:bookmarkEnd w:id="621"/>
      <w:r>
        <w:t xml:space="preserve">Batch </w:t>
      </w:r>
      <w:r w:rsidR="00A70476">
        <w:t>Tasks</w:t>
      </w:r>
      <w:bookmarkEnd w:id="622"/>
    </w:p>
    <w:p w14:paraId="77613490" w14:textId="18209BC8" w:rsidR="00CC282F" w:rsidRPr="008C2DC1" w:rsidRDefault="00A70476" w:rsidP="001640A1">
      <w:r>
        <w:rPr>
          <w:lang w:eastAsia="ja-JP"/>
        </w:rPr>
        <w:t xml:space="preserve">A queue + register of internal batch tasks: </w:t>
      </w:r>
      <w:r w:rsidR="004447B5">
        <w:rPr>
          <w:lang w:eastAsia="ja-JP"/>
        </w:rPr>
        <w:t>workflows, creating and distributing od document templates</w:t>
      </w:r>
      <w:r w:rsidR="00C717C6">
        <w:rPr>
          <w:lang w:eastAsia="ja-JP"/>
        </w:rPr>
        <w:t xml:space="preserve"> and packages, sending emails.</w:t>
      </w:r>
    </w:p>
    <w:p w14:paraId="6A819005" w14:textId="4D6A7DAE" w:rsidR="00CB6D41" w:rsidRDefault="00CB6D41" w:rsidP="00CB6D41">
      <w:pPr>
        <w:pStyle w:val="Heading2"/>
      </w:pPr>
      <w:bookmarkStart w:id="623" w:name="_Toc96949525"/>
      <w:r>
        <w:t>Batch Errors</w:t>
      </w:r>
      <w:bookmarkEnd w:id="623"/>
    </w:p>
    <w:p w14:paraId="4DC405D5" w14:textId="77777777" w:rsidR="008C55A0" w:rsidRPr="008C2DC1" w:rsidRDefault="008C55A0" w:rsidP="008C55A0">
      <w:r>
        <w:rPr>
          <w:lang w:eastAsia="ja-JP"/>
        </w:rPr>
        <w:t>A register of errors that occurred in batch tasks: workflows, creating and distributing od document templates and packages, sending emails.</w:t>
      </w:r>
    </w:p>
    <w:p w14:paraId="0B06127A" w14:textId="77777777" w:rsidR="0034422B" w:rsidRPr="008C2DC1" w:rsidRDefault="0034422B" w:rsidP="001640A1"/>
    <w:p w14:paraId="77614ADA" w14:textId="695BD619" w:rsidR="00CB6D41" w:rsidRPr="008C2DC1" w:rsidRDefault="004223ED" w:rsidP="001640A1">
      <w:r>
        <w:rPr>
          <w:noProof/>
          <w:lang w:val="pl-PL" w:eastAsia="pl-PL"/>
        </w:rPr>
        <w:lastRenderedPageBreak/>
        <w:drawing>
          <wp:inline distT="0" distB="0" distL="0" distR="0" wp14:anchorId="033169F5" wp14:editId="5DFB1AC6">
            <wp:extent cx="6350000" cy="242506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50000" cy="2425065"/>
                    </a:xfrm>
                    <a:prstGeom prst="rect">
                      <a:avLst/>
                    </a:prstGeom>
                  </pic:spPr>
                </pic:pic>
              </a:graphicData>
            </a:graphic>
          </wp:inline>
        </w:drawing>
      </w:r>
    </w:p>
    <w:p w14:paraId="6231FD86" w14:textId="77777777" w:rsidR="0014232A" w:rsidRPr="00B84B18" w:rsidRDefault="0014232A" w:rsidP="008A4E26"/>
    <w:p w14:paraId="31B31868" w14:textId="51756244" w:rsidR="00BB7E68" w:rsidRDefault="00BB7E68" w:rsidP="00560C70">
      <w:pPr>
        <w:pStyle w:val="Heading1"/>
      </w:pPr>
      <w:bookmarkStart w:id="624" w:name="_Toc96949526"/>
      <w:r>
        <w:lastRenderedPageBreak/>
        <w:t>Dashboards</w:t>
      </w:r>
      <w:bookmarkEnd w:id="624"/>
    </w:p>
    <w:p w14:paraId="1F47B34E" w14:textId="333240F5" w:rsidR="00BB7E68" w:rsidRDefault="008F1989" w:rsidP="00BB7E68">
      <w:pPr>
        <w:pStyle w:val="Heading2"/>
      </w:pPr>
      <w:bookmarkStart w:id="625" w:name="_Toc96949527"/>
      <w:r>
        <w:t>Case Manager</w:t>
      </w:r>
      <w:r w:rsidR="005C122B">
        <w:t>/Attorney</w:t>
      </w:r>
      <w:bookmarkEnd w:id="625"/>
    </w:p>
    <w:p w14:paraId="3A628052" w14:textId="039B2654" w:rsidR="002012C4" w:rsidRDefault="006A2711" w:rsidP="00C542D6">
      <w:pPr>
        <w:pStyle w:val="ListParagraph"/>
        <w:numPr>
          <w:ilvl w:val="0"/>
          <w:numId w:val="21"/>
        </w:numPr>
        <w:rPr>
          <w:lang w:eastAsia="ja-JP"/>
        </w:rPr>
      </w:pPr>
      <w:r>
        <w:rPr>
          <w:lang w:eastAsia="ja-JP"/>
        </w:rPr>
        <w:t xml:space="preserve">Open/All </w:t>
      </w:r>
      <w:r w:rsidR="002012C4">
        <w:rPr>
          <w:lang w:eastAsia="ja-JP"/>
        </w:rPr>
        <w:t>Cases assigned to the Attorney</w:t>
      </w:r>
    </w:p>
    <w:p w14:paraId="55F883DF" w14:textId="41A1FE49" w:rsidR="002012C4" w:rsidRDefault="00104250" w:rsidP="00C542D6">
      <w:pPr>
        <w:pStyle w:val="ListParagraph"/>
        <w:numPr>
          <w:ilvl w:val="0"/>
          <w:numId w:val="21"/>
        </w:numPr>
        <w:rPr>
          <w:lang w:eastAsia="ja-JP"/>
        </w:rPr>
      </w:pPr>
      <w:r>
        <w:rPr>
          <w:lang w:eastAsia="ja-JP"/>
        </w:rPr>
        <w:t>Upcoming Events (scrolling next 2 weeks)</w:t>
      </w:r>
    </w:p>
    <w:p w14:paraId="5C18EB5A" w14:textId="7EE2585F" w:rsidR="00104250" w:rsidRDefault="00104250" w:rsidP="00C542D6">
      <w:pPr>
        <w:pStyle w:val="ListParagraph"/>
        <w:numPr>
          <w:ilvl w:val="0"/>
          <w:numId w:val="21"/>
        </w:numPr>
        <w:rPr>
          <w:lang w:eastAsia="ja-JP"/>
        </w:rPr>
      </w:pPr>
      <w:r>
        <w:rPr>
          <w:lang w:eastAsia="ja-JP"/>
        </w:rPr>
        <w:t>Upcoming Tasks</w:t>
      </w:r>
      <w:r w:rsidR="00137E27">
        <w:rPr>
          <w:lang w:eastAsia="ja-JP"/>
        </w:rPr>
        <w:t xml:space="preserve"> (scrolling, sorted chronologically, quick filters (priority, </w:t>
      </w:r>
      <w:proofErr w:type="spellStart"/>
      <w:r w:rsidR="00137E27">
        <w:rPr>
          <w:lang w:eastAsia="ja-JP"/>
        </w:rPr>
        <w:t>etc</w:t>
      </w:r>
      <w:proofErr w:type="spellEnd"/>
      <w:r w:rsidR="00137E27">
        <w:rPr>
          <w:lang w:eastAsia="ja-JP"/>
        </w:rPr>
        <w:t>))</w:t>
      </w:r>
    </w:p>
    <w:p w14:paraId="4C652C52" w14:textId="48AF2775" w:rsidR="00137E27" w:rsidRDefault="00EE383F" w:rsidP="00C542D6">
      <w:pPr>
        <w:pStyle w:val="ListParagraph"/>
        <w:numPr>
          <w:ilvl w:val="0"/>
          <w:numId w:val="21"/>
        </w:numPr>
        <w:rPr>
          <w:lang w:eastAsia="ja-JP"/>
        </w:rPr>
      </w:pPr>
      <w:r>
        <w:rPr>
          <w:lang w:eastAsia="ja-JP"/>
        </w:rPr>
        <w:t>Running total of Settlements for the month</w:t>
      </w:r>
      <w:r w:rsidR="00814F3E">
        <w:rPr>
          <w:lang w:eastAsia="ja-JP"/>
        </w:rPr>
        <w:t xml:space="preserve"> (not critical</w:t>
      </w:r>
      <w:r w:rsidR="00297A2A">
        <w:rPr>
          <w:lang w:eastAsia="ja-JP"/>
        </w:rPr>
        <w:t xml:space="preserve"> on dashboard, but there should be some way to easily read this information)</w:t>
      </w:r>
    </w:p>
    <w:p w14:paraId="7B7E13CC" w14:textId="012D24F0" w:rsidR="00814F3E" w:rsidRDefault="00172B44" w:rsidP="00C542D6">
      <w:pPr>
        <w:pStyle w:val="ListParagraph"/>
        <w:numPr>
          <w:ilvl w:val="0"/>
          <w:numId w:val="21"/>
        </w:numPr>
        <w:rPr>
          <w:lang w:eastAsia="ja-JP"/>
        </w:rPr>
      </w:pPr>
      <w:r>
        <w:rPr>
          <w:lang w:eastAsia="ja-JP"/>
        </w:rPr>
        <w:t>Billable Hours Total for Month</w:t>
      </w:r>
    </w:p>
    <w:p w14:paraId="533D3899" w14:textId="1E8E81DB" w:rsidR="00E15C97" w:rsidRDefault="00A34D60" w:rsidP="00E15C97">
      <w:pPr>
        <w:pStyle w:val="Heading2"/>
      </w:pPr>
      <w:bookmarkStart w:id="626" w:name="_Toc96949528"/>
      <w:r>
        <w:t>Litigation Manager</w:t>
      </w:r>
      <w:bookmarkEnd w:id="626"/>
    </w:p>
    <w:p w14:paraId="6EB138D2" w14:textId="77777777" w:rsidR="00E15C97" w:rsidRDefault="00E15C97" w:rsidP="00C542D6">
      <w:pPr>
        <w:pStyle w:val="ListParagraph"/>
        <w:numPr>
          <w:ilvl w:val="0"/>
          <w:numId w:val="21"/>
        </w:numPr>
        <w:rPr>
          <w:lang w:eastAsia="ja-JP"/>
        </w:rPr>
      </w:pPr>
      <w:r>
        <w:rPr>
          <w:lang w:eastAsia="ja-JP"/>
        </w:rPr>
        <w:t>Open/All Cases assigned to the Attorney</w:t>
      </w:r>
    </w:p>
    <w:p w14:paraId="1FDDB811" w14:textId="77777777" w:rsidR="00E15C97" w:rsidRDefault="00E15C97" w:rsidP="00C542D6">
      <w:pPr>
        <w:pStyle w:val="ListParagraph"/>
        <w:numPr>
          <w:ilvl w:val="0"/>
          <w:numId w:val="21"/>
        </w:numPr>
        <w:rPr>
          <w:lang w:eastAsia="ja-JP"/>
        </w:rPr>
      </w:pPr>
      <w:r>
        <w:rPr>
          <w:lang w:eastAsia="ja-JP"/>
        </w:rPr>
        <w:t>Upcoming Events (scrolling next 2 weeks)</w:t>
      </w:r>
    </w:p>
    <w:p w14:paraId="17EB2DAF" w14:textId="77777777" w:rsidR="00E15C97" w:rsidRDefault="00E15C97" w:rsidP="00C542D6">
      <w:pPr>
        <w:pStyle w:val="ListParagraph"/>
        <w:numPr>
          <w:ilvl w:val="0"/>
          <w:numId w:val="21"/>
        </w:numPr>
        <w:rPr>
          <w:lang w:eastAsia="ja-JP"/>
        </w:rPr>
      </w:pPr>
      <w:r>
        <w:rPr>
          <w:lang w:eastAsia="ja-JP"/>
        </w:rPr>
        <w:t xml:space="preserve">Upcoming Tasks (scrolling, sorted chronologically, quick filters (priority, </w:t>
      </w:r>
      <w:proofErr w:type="spellStart"/>
      <w:r>
        <w:rPr>
          <w:lang w:eastAsia="ja-JP"/>
        </w:rPr>
        <w:t>etc</w:t>
      </w:r>
      <w:proofErr w:type="spellEnd"/>
      <w:r>
        <w:rPr>
          <w:lang w:eastAsia="ja-JP"/>
        </w:rPr>
        <w:t>))</w:t>
      </w:r>
    </w:p>
    <w:p w14:paraId="34444D52" w14:textId="77777777" w:rsidR="00E15C97" w:rsidRDefault="00E15C97" w:rsidP="00C542D6">
      <w:pPr>
        <w:pStyle w:val="ListParagraph"/>
        <w:numPr>
          <w:ilvl w:val="0"/>
          <w:numId w:val="21"/>
        </w:numPr>
        <w:rPr>
          <w:lang w:eastAsia="ja-JP"/>
        </w:rPr>
      </w:pPr>
      <w:r>
        <w:rPr>
          <w:lang w:eastAsia="ja-JP"/>
        </w:rPr>
        <w:t>Running total of Settlements for the month (not critical on dashboard, but there should be some way to easily read this information)</w:t>
      </w:r>
    </w:p>
    <w:p w14:paraId="3B5705DA" w14:textId="77777777" w:rsidR="00E15C97" w:rsidRPr="00CA212C" w:rsidRDefault="00E15C97" w:rsidP="00C542D6">
      <w:pPr>
        <w:pStyle w:val="ListParagraph"/>
        <w:numPr>
          <w:ilvl w:val="0"/>
          <w:numId w:val="21"/>
        </w:numPr>
        <w:rPr>
          <w:lang w:eastAsia="ja-JP"/>
        </w:rPr>
      </w:pPr>
      <w:r>
        <w:rPr>
          <w:lang w:eastAsia="ja-JP"/>
        </w:rPr>
        <w:t>Billable Hours Total for Month</w:t>
      </w:r>
    </w:p>
    <w:p w14:paraId="3BEECD0D" w14:textId="77777777" w:rsidR="00E15C97" w:rsidRPr="005A5BF2" w:rsidRDefault="00E15C97" w:rsidP="00C542D6">
      <w:pPr>
        <w:pStyle w:val="ListParagraph"/>
        <w:numPr>
          <w:ilvl w:val="0"/>
          <w:numId w:val="21"/>
        </w:numPr>
      </w:pPr>
    </w:p>
    <w:p w14:paraId="3675EBDB" w14:textId="31BCC3DF" w:rsidR="007B3AEA" w:rsidRDefault="007B3AEA" w:rsidP="00560C70">
      <w:pPr>
        <w:pStyle w:val="Heading1"/>
      </w:pPr>
      <w:bookmarkStart w:id="627" w:name="_Toc96949529"/>
      <w:r>
        <w:lastRenderedPageBreak/>
        <w:t>Reports</w:t>
      </w:r>
      <w:bookmarkEnd w:id="627"/>
    </w:p>
    <w:p w14:paraId="76A0B261" w14:textId="027AAA24" w:rsidR="00A05D82" w:rsidRDefault="007B3AEA" w:rsidP="007B3AEA">
      <w:pPr>
        <w:rPr>
          <w:lang w:eastAsia="ja-JP"/>
        </w:rPr>
      </w:pPr>
      <w:r>
        <w:rPr>
          <w:lang w:eastAsia="ja-JP"/>
        </w:rPr>
        <w:t>To be designed</w:t>
      </w:r>
    </w:p>
    <w:p w14:paraId="063695FE" w14:textId="60D34D1D" w:rsidR="00A05D82" w:rsidRPr="00A05D82" w:rsidRDefault="00A05D82" w:rsidP="00A05D82">
      <w:pPr>
        <w:rPr>
          <w:lang w:eastAsia="ja-JP"/>
        </w:rPr>
      </w:pPr>
      <w:r>
        <w:t>KPI Reports - It would be useful and important to have the ability to generate reports for Providers based on custom date ranges</w:t>
      </w:r>
    </w:p>
    <w:p w14:paraId="08EBE308" w14:textId="5318F90A" w:rsidR="005C4705" w:rsidRDefault="005C4705" w:rsidP="00560C70">
      <w:pPr>
        <w:pStyle w:val="Heading1"/>
      </w:pPr>
      <w:bookmarkStart w:id="628" w:name="_Toc96949530"/>
      <w:r>
        <w:lastRenderedPageBreak/>
        <w:t>Provider</w:t>
      </w:r>
      <w:r w:rsidR="00593D5B">
        <w:t>’s</w:t>
      </w:r>
      <w:r>
        <w:t xml:space="preserve"> Portal</w:t>
      </w:r>
      <w:bookmarkEnd w:id="628"/>
    </w:p>
    <w:p w14:paraId="6B12B180" w14:textId="153081A0" w:rsidR="00684388" w:rsidRDefault="00684388" w:rsidP="005C4705">
      <w:pPr>
        <w:rPr>
          <w:lang w:eastAsia="ja-JP"/>
        </w:rPr>
      </w:pPr>
      <w:r>
        <w:rPr>
          <w:lang w:eastAsia="ja-JP"/>
        </w:rPr>
        <w:t>Functionalities:</w:t>
      </w:r>
    </w:p>
    <w:p w14:paraId="1C543227" w14:textId="77777777" w:rsidR="00684388" w:rsidRDefault="00684388" w:rsidP="00C542D6">
      <w:pPr>
        <w:pStyle w:val="ListParagraph"/>
        <w:numPr>
          <w:ilvl w:val="0"/>
          <w:numId w:val="21"/>
        </w:numPr>
        <w:rPr>
          <w:lang w:eastAsia="ja-JP"/>
        </w:rPr>
      </w:pPr>
      <w:r>
        <w:rPr>
          <w:lang w:eastAsia="ja-JP"/>
        </w:rPr>
        <w:t>Inbound Lead Registration (low priority)</w:t>
      </w:r>
    </w:p>
    <w:p w14:paraId="6514BBA3" w14:textId="77777777" w:rsidR="00684388" w:rsidRDefault="00684388" w:rsidP="00C542D6">
      <w:pPr>
        <w:pStyle w:val="ListParagraph"/>
        <w:numPr>
          <w:ilvl w:val="0"/>
          <w:numId w:val="21"/>
        </w:numPr>
        <w:rPr>
          <w:lang w:eastAsia="ja-JP"/>
        </w:rPr>
      </w:pPr>
      <w:r>
        <w:rPr>
          <w:lang w:eastAsia="ja-JP"/>
        </w:rPr>
        <w:t>Provider Application Form (major priority)</w:t>
      </w:r>
    </w:p>
    <w:p w14:paraId="676F4DC4" w14:textId="77777777" w:rsidR="00684388" w:rsidRDefault="00684388" w:rsidP="00C542D6">
      <w:pPr>
        <w:pStyle w:val="ListParagraph"/>
        <w:numPr>
          <w:ilvl w:val="0"/>
          <w:numId w:val="21"/>
        </w:numPr>
        <w:rPr>
          <w:lang w:eastAsia="ja-JP"/>
        </w:rPr>
      </w:pPr>
      <w:r>
        <w:rPr>
          <w:lang w:eastAsia="ja-JP"/>
        </w:rPr>
        <w:t>Provider Portfolio Submission Form (critical priority)</w:t>
      </w:r>
    </w:p>
    <w:p w14:paraId="34074FCA" w14:textId="77777777" w:rsidR="00684388" w:rsidRDefault="00684388" w:rsidP="00C542D6">
      <w:pPr>
        <w:pStyle w:val="ListParagraph"/>
        <w:numPr>
          <w:ilvl w:val="0"/>
          <w:numId w:val="21"/>
        </w:numPr>
        <w:rPr>
          <w:lang w:eastAsia="ja-JP"/>
        </w:rPr>
      </w:pPr>
      <w:r>
        <w:rPr>
          <w:lang w:eastAsia="ja-JP"/>
        </w:rPr>
        <w:t>Collections (critical priority)</w:t>
      </w:r>
    </w:p>
    <w:p w14:paraId="00E9970B" w14:textId="77777777" w:rsidR="00684388" w:rsidRDefault="00684388" w:rsidP="005C4705">
      <w:pPr>
        <w:rPr>
          <w:lang w:eastAsia="ja-JP"/>
        </w:rPr>
      </w:pPr>
    </w:p>
    <w:p w14:paraId="205D08D8" w14:textId="3D43BF67" w:rsidR="00240AD2" w:rsidRDefault="00240AD2" w:rsidP="005C4705">
      <w:pPr>
        <w:rPr>
          <w:lang w:eastAsia="ja-JP"/>
        </w:rPr>
      </w:pPr>
      <w:r>
        <w:rPr>
          <w:lang w:eastAsia="ja-JP"/>
        </w:rPr>
        <w:t>Use cases:</w:t>
      </w:r>
    </w:p>
    <w:p w14:paraId="76E46FD3" w14:textId="0E64EB2D" w:rsidR="005C4705" w:rsidRDefault="00240AD2" w:rsidP="00C542D6">
      <w:pPr>
        <w:pStyle w:val="ListParagraph"/>
        <w:numPr>
          <w:ilvl w:val="0"/>
          <w:numId w:val="21"/>
        </w:numPr>
        <w:rPr>
          <w:lang w:eastAsia="ja-JP"/>
        </w:rPr>
      </w:pPr>
      <w:r>
        <w:rPr>
          <w:lang w:eastAsia="ja-JP"/>
        </w:rPr>
        <w:t>Underwrit</w:t>
      </w:r>
      <w:r w:rsidR="00665877">
        <w:rPr>
          <w:lang w:eastAsia="ja-JP"/>
        </w:rPr>
        <w:t>ing</w:t>
      </w:r>
      <w:r>
        <w:rPr>
          <w:lang w:eastAsia="ja-JP"/>
        </w:rPr>
        <w:t xml:space="preserve"> a potential Provider/Contractor</w:t>
      </w:r>
      <w:r w:rsidR="00B26DEB">
        <w:rPr>
          <w:lang w:eastAsia="ja-JP"/>
        </w:rPr>
        <w:t xml:space="preserve">: </w:t>
      </w:r>
      <w:r w:rsidR="00D26FAB">
        <w:rPr>
          <w:lang w:eastAsia="ja-JP"/>
        </w:rPr>
        <w:t xml:space="preserve">the </w:t>
      </w:r>
      <w:r w:rsidR="00B26DEB">
        <w:rPr>
          <w:lang w:eastAsia="ja-JP"/>
        </w:rPr>
        <w:t>Provider uploads documents, checks status of underwriting</w:t>
      </w:r>
    </w:p>
    <w:p w14:paraId="62EA99AC" w14:textId="77777777" w:rsidR="00665877" w:rsidRDefault="00665877" w:rsidP="00C542D6">
      <w:pPr>
        <w:pStyle w:val="ListParagraph"/>
        <w:numPr>
          <w:ilvl w:val="0"/>
          <w:numId w:val="21"/>
        </w:numPr>
        <w:rPr>
          <w:lang w:eastAsia="ja-JP"/>
        </w:rPr>
      </w:pPr>
      <w:r>
        <w:rPr>
          <w:lang w:eastAsia="ja-JP"/>
        </w:rPr>
        <w:t xml:space="preserve">Purchasing and reporting </w:t>
      </w:r>
      <w:r w:rsidR="00D26FAB">
        <w:rPr>
          <w:lang w:eastAsia="ja-JP"/>
        </w:rPr>
        <w:t>Portfolio</w:t>
      </w:r>
      <w:r>
        <w:rPr>
          <w:lang w:eastAsia="ja-JP"/>
        </w:rPr>
        <w:t>s</w:t>
      </w:r>
      <w:r w:rsidR="00D26FAB">
        <w:rPr>
          <w:lang w:eastAsia="ja-JP"/>
        </w:rPr>
        <w:t xml:space="preserve">: </w:t>
      </w:r>
    </w:p>
    <w:p w14:paraId="24754404" w14:textId="7007C6E6" w:rsidR="00D26FAB" w:rsidRDefault="00131FE8" w:rsidP="00C542D6">
      <w:pPr>
        <w:pStyle w:val="ListParagraph"/>
        <w:numPr>
          <w:ilvl w:val="1"/>
          <w:numId w:val="21"/>
        </w:numPr>
        <w:rPr>
          <w:lang w:eastAsia="ja-JP"/>
        </w:rPr>
      </w:pPr>
      <w:r>
        <w:rPr>
          <w:lang w:eastAsia="ja-JP"/>
        </w:rPr>
        <w:t xml:space="preserve">the </w:t>
      </w:r>
      <w:r w:rsidR="00D26FAB">
        <w:rPr>
          <w:lang w:eastAsia="ja-JP"/>
        </w:rPr>
        <w:t>Provider</w:t>
      </w:r>
      <w:r>
        <w:rPr>
          <w:lang w:eastAsia="ja-JP"/>
        </w:rPr>
        <w:t xml:space="preserve"> uploads list of claims</w:t>
      </w:r>
    </w:p>
    <w:p w14:paraId="756646CF" w14:textId="723A00B3" w:rsidR="00665877" w:rsidRDefault="00665877" w:rsidP="00C542D6">
      <w:pPr>
        <w:pStyle w:val="ListParagraph"/>
        <w:numPr>
          <w:ilvl w:val="1"/>
          <w:numId w:val="21"/>
        </w:numPr>
        <w:rPr>
          <w:lang w:eastAsia="ja-JP"/>
        </w:rPr>
      </w:pPr>
      <w:r>
        <w:rPr>
          <w:lang w:eastAsia="ja-JP"/>
        </w:rPr>
        <w:t xml:space="preserve">the Providers checks </w:t>
      </w:r>
      <w:r w:rsidR="000415AD">
        <w:rPr>
          <w:lang w:eastAsia="ja-JP"/>
        </w:rPr>
        <w:t>onboarding</w:t>
      </w:r>
      <w:r w:rsidR="007814F8">
        <w:rPr>
          <w:lang w:eastAsia="ja-JP"/>
        </w:rPr>
        <w:t xml:space="preserve">, </w:t>
      </w:r>
      <w:r w:rsidR="000415AD">
        <w:rPr>
          <w:lang w:eastAsia="ja-JP"/>
        </w:rPr>
        <w:t>litigation</w:t>
      </w:r>
      <w:r w:rsidR="007814F8">
        <w:rPr>
          <w:lang w:eastAsia="ja-JP"/>
        </w:rPr>
        <w:t xml:space="preserve"> and financial</w:t>
      </w:r>
      <w:r w:rsidR="000415AD">
        <w:rPr>
          <w:lang w:eastAsia="ja-JP"/>
        </w:rPr>
        <w:t xml:space="preserve"> statuses of all </w:t>
      </w:r>
      <w:r w:rsidR="00502EFD">
        <w:rPr>
          <w:lang w:eastAsia="ja-JP"/>
        </w:rPr>
        <w:t xml:space="preserve">Claims in the Portfolio, including </w:t>
      </w:r>
      <w:r w:rsidR="00E26206">
        <w:rPr>
          <w:lang w:eastAsia="ja-JP"/>
        </w:rPr>
        <w:t>information about payments</w:t>
      </w:r>
    </w:p>
    <w:p w14:paraId="0DADCA34" w14:textId="5726B594" w:rsidR="00502EFD" w:rsidRDefault="00502EFD" w:rsidP="00C542D6">
      <w:pPr>
        <w:pStyle w:val="ListParagraph"/>
        <w:numPr>
          <w:ilvl w:val="1"/>
          <w:numId w:val="21"/>
        </w:numPr>
        <w:rPr>
          <w:lang w:eastAsia="ja-JP"/>
        </w:rPr>
      </w:pPr>
      <w:r>
        <w:rPr>
          <w:lang w:eastAsia="ja-JP"/>
        </w:rPr>
        <w:t>the Provider c</w:t>
      </w:r>
      <w:r w:rsidR="00E26206">
        <w:rPr>
          <w:lang w:eastAsia="ja-JP"/>
        </w:rPr>
        <w:t>hecks general summary of payments</w:t>
      </w:r>
    </w:p>
    <w:p w14:paraId="0310C889" w14:textId="77777777" w:rsidR="005B153F" w:rsidRDefault="005B153F" w:rsidP="000E4D0F">
      <w:pPr>
        <w:rPr>
          <w:lang w:eastAsia="ja-JP"/>
        </w:rPr>
      </w:pPr>
    </w:p>
    <w:p w14:paraId="3CD9A125" w14:textId="1FF5944E" w:rsidR="00593D5B" w:rsidRDefault="00593D5B" w:rsidP="00593D5B">
      <w:pPr>
        <w:pStyle w:val="Heading1"/>
      </w:pPr>
      <w:bookmarkStart w:id="629" w:name="_Toc96949531"/>
      <w:r>
        <w:lastRenderedPageBreak/>
        <w:t>Investor’s Portal</w:t>
      </w:r>
      <w:bookmarkEnd w:id="629"/>
    </w:p>
    <w:p w14:paraId="2734C189" w14:textId="5EAA38CD" w:rsidR="00240AD2" w:rsidRDefault="005B153F" w:rsidP="005C4705">
      <w:pPr>
        <w:rPr>
          <w:lang w:eastAsia="ja-JP"/>
        </w:rPr>
      </w:pPr>
      <w:r>
        <w:rPr>
          <w:lang w:eastAsia="ja-JP"/>
        </w:rPr>
        <w:t>Use cases:</w:t>
      </w:r>
    </w:p>
    <w:p w14:paraId="74CF9B4B" w14:textId="7FDD49AD" w:rsidR="00B84FA5" w:rsidRDefault="00F82934" w:rsidP="00C542D6">
      <w:pPr>
        <w:pStyle w:val="ListParagraph"/>
        <w:numPr>
          <w:ilvl w:val="0"/>
          <w:numId w:val="21"/>
        </w:numPr>
        <w:rPr>
          <w:lang w:eastAsia="ja-JP"/>
        </w:rPr>
      </w:pPr>
      <w:r>
        <w:rPr>
          <w:lang w:eastAsia="ja-JP"/>
        </w:rPr>
        <w:t>The Investor checks a s</w:t>
      </w:r>
      <w:r w:rsidR="00B84FA5">
        <w:rPr>
          <w:lang w:eastAsia="ja-JP"/>
        </w:rPr>
        <w:t xml:space="preserve">ummary of </w:t>
      </w:r>
      <w:r>
        <w:rPr>
          <w:lang w:eastAsia="ja-JP"/>
        </w:rPr>
        <w:t xml:space="preserve">his </w:t>
      </w:r>
      <w:r w:rsidR="00B84FA5">
        <w:rPr>
          <w:lang w:eastAsia="ja-JP"/>
        </w:rPr>
        <w:t>investments and returns</w:t>
      </w:r>
      <w:r w:rsidR="006B67E1">
        <w:rPr>
          <w:lang w:eastAsia="ja-JP"/>
        </w:rPr>
        <w:t>, as well as a list of financial operations related to him</w:t>
      </w:r>
    </w:p>
    <w:p w14:paraId="3DD1A9CD" w14:textId="09F39C62" w:rsidR="004A53EE" w:rsidRDefault="005B153F" w:rsidP="00C542D6">
      <w:pPr>
        <w:pStyle w:val="ListParagraph"/>
        <w:numPr>
          <w:ilvl w:val="0"/>
          <w:numId w:val="21"/>
        </w:numPr>
        <w:rPr>
          <w:lang w:eastAsia="ja-JP"/>
        </w:rPr>
      </w:pPr>
      <w:r>
        <w:rPr>
          <w:lang w:eastAsia="ja-JP"/>
        </w:rPr>
        <w:t>The Investor lists all Portfolios and Claims</w:t>
      </w:r>
      <w:r w:rsidR="00F82934">
        <w:rPr>
          <w:lang w:eastAsia="ja-JP"/>
        </w:rPr>
        <w:t xml:space="preserve">, with their </w:t>
      </w:r>
      <w:r w:rsidR="007814F8">
        <w:rPr>
          <w:lang w:eastAsia="ja-JP"/>
        </w:rPr>
        <w:t>onboarding, litigation and financial statuses</w:t>
      </w:r>
    </w:p>
    <w:p w14:paraId="61C31140" w14:textId="0E1FEC83" w:rsidR="00872D54" w:rsidRDefault="00872D54" w:rsidP="001640A1">
      <w:pPr>
        <w:rPr>
          <w:lang w:eastAsia="ja-JP"/>
        </w:rPr>
      </w:pPr>
      <w:r>
        <w:rPr>
          <w:lang w:eastAsia="ja-JP"/>
        </w:rPr>
        <w:t xml:space="preserve">The Investor’s Portal has to look </w:t>
      </w:r>
      <w:r w:rsidR="00047ED6">
        <w:rPr>
          <w:lang w:eastAsia="ja-JP"/>
        </w:rPr>
        <w:t>clean, modern, user-friendly (</w:t>
      </w:r>
      <w:r w:rsidR="00FA7316">
        <w:rPr>
          <w:lang w:eastAsia="ja-JP"/>
        </w:rPr>
        <w:t>graphics, transitions</w:t>
      </w:r>
      <w:r w:rsidR="00BF7106">
        <w:rPr>
          <w:lang w:eastAsia="ja-JP"/>
        </w:rPr>
        <w:t>)</w:t>
      </w:r>
      <w:r w:rsidR="007E04C8">
        <w:rPr>
          <w:lang w:eastAsia="ja-JP"/>
        </w:rPr>
        <w:t>, intuitive</w:t>
      </w:r>
      <w:r w:rsidR="00BF7106">
        <w:rPr>
          <w:lang w:eastAsia="ja-JP"/>
        </w:rPr>
        <w:t xml:space="preserve">. It </w:t>
      </w:r>
      <w:r w:rsidR="007E04C8">
        <w:rPr>
          <w:lang w:eastAsia="ja-JP"/>
        </w:rPr>
        <w:t>will</w:t>
      </w:r>
      <w:r w:rsidR="00BF7106">
        <w:rPr>
          <w:lang w:eastAsia="ja-JP"/>
        </w:rPr>
        <w:t xml:space="preserve"> have </w:t>
      </w:r>
      <w:r w:rsidR="00FA7316">
        <w:rPr>
          <w:lang w:eastAsia="ja-JP"/>
        </w:rPr>
        <w:t>well-defined</w:t>
      </w:r>
      <w:r w:rsidR="00BF7106">
        <w:rPr>
          <w:lang w:eastAsia="ja-JP"/>
        </w:rPr>
        <w:t>,</w:t>
      </w:r>
      <w:r w:rsidR="00FA7316">
        <w:rPr>
          <w:lang w:eastAsia="ja-JP"/>
        </w:rPr>
        <w:t xml:space="preserve"> </w:t>
      </w:r>
      <w:r w:rsidR="007E04C8">
        <w:rPr>
          <w:lang w:eastAsia="ja-JP"/>
        </w:rPr>
        <w:t>restricted</w:t>
      </w:r>
      <w:r w:rsidR="00CC444F">
        <w:rPr>
          <w:lang w:eastAsia="ja-JP"/>
        </w:rPr>
        <w:t xml:space="preserve"> </w:t>
      </w:r>
      <w:r w:rsidR="00FA7316">
        <w:rPr>
          <w:lang w:eastAsia="ja-JP"/>
        </w:rPr>
        <w:t>functionality</w:t>
      </w:r>
      <w:r w:rsidR="007E04C8">
        <w:rPr>
          <w:lang w:eastAsia="ja-JP"/>
        </w:rPr>
        <w:t xml:space="preserve"> – to be described by PMC</w:t>
      </w:r>
      <w:r w:rsidR="00CC444F">
        <w:rPr>
          <w:lang w:eastAsia="ja-JP"/>
        </w:rPr>
        <w:t>.</w:t>
      </w:r>
      <w:r w:rsidR="007E04C8">
        <w:rPr>
          <w:lang w:eastAsia="ja-JP"/>
        </w:rPr>
        <w:t xml:space="preserve"> </w:t>
      </w:r>
    </w:p>
    <w:p w14:paraId="39065671" w14:textId="4AB7D179" w:rsidR="00703E15" w:rsidRDefault="00560C70" w:rsidP="00560C70">
      <w:pPr>
        <w:pStyle w:val="Heading1"/>
      </w:pPr>
      <w:bookmarkStart w:id="630" w:name="_Toc96949532"/>
      <w:commentRangeStart w:id="631"/>
      <w:r>
        <w:lastRenderedPageBreak/>
        <w:t>External Interfaces</w:t>
      </w:r>
      <w:bookmarkEnd w:id="630"/>
      <w:commentRangeEnd w:id="631"/>
      <w:r w:rsidR="00B6024B">
        <w:rPr>
          <w:rStyle w:val="CommentReference"/>
          <w:b w:val="0"/>
          <w:bCs w:val="0"/>
          <w:szCs w:val="20"/>
          <w:lang w:eastAsia="en-US"/>
        </w:rPr>
        <w:commentReference w:id="631"/>
      </w:r>
    </w:p>
    <w:p w14:paraId="2F539C47" w14:textId="31FC6C57" w:rsidR="007A5670" w:rsidRPr="007A5670" w:rsidRDefault="007A5670" w:rsidP="007A5670">
      <w:pPr>
        <w:rPr>
          <w:lang w:eastAsia="ja-JP"/>
        </w:rPr>
      </w:pPr>
      <w:r>
        <w:t>All the interfaces will be prepared in the phase 1, but not in the initial phase 0, which objective was to deliver something more or less out of the box in minimum time period.</w:t>
      </w:r>
    </w:p>
    <w:p w14:paraId="1273EBC7" w14:textId="77777777" w:rsidR="001E40C6" w:rsidRDefault="001E40C6" w:rsidP="00616166">
      <w:pPr>
        <w:pStyle w:val="Heading2"/>
      </w:pPr>
      <w:bookmarkStart w:id="632" w:name="_Toc96949533"/>
      <w:bookmarkEnd w:id="4"/>
      <w:bookmarkEnd w:id="5"/>
      <w:bookmarkEnd w:id="6"/>
      <w:r w:rsidRPr="001E40C6">
        <w:t>Dropbox integration</w:t>
      </w:r>
      <w:bookmarkEnd w:id="632"/>
    </w:p>
    <w:p w14:paraId="33AB9F66" w14:textId="0A15BAFC" w:rsidR="001E40C6" w:rsidRDefault="001E40C6">
      <w:r>
        <w:t>Not covered in the initial phase. To be decided if it should be implemented later.</w:t>
      </w:r>
    </w:p>
    <w:p w14:paraId="0506FE87" w14:textId="47287FD2" w:rsidR="001E40C6" w:rsidRDefault="001E40C6">
      <w:r>
        <w:t>In the initial phase exchange of files between internal Documents repository and external Providers and other Actors is covered by e-mails.</w:t>
      </w:r>
    </w:p>
    <w:p w14:paraId="5A0ED57C" w14:textId="77777777" w:rsidR="001E40C6" w:rsidRPr="00616166" w:rsidRDefault="001E40C6" w:rsidP="001E40C6">
      <w:pPr>
        <w:rPr>
          <w:lang w:eastAsia="ja-JP"/>
        </w:rPr>
      </w:pPr>
    </w:p>
    <w:p w14:paraId="4628884B" w14:textId="148748E3" w:rsidR="00703E15" w:rsidRDefault="001E40C6" w:rsidP="00616166">
      <w:pPr>
        <w:pStyle w:val="Heading2"/>
      </w:pPr>
      <w:r>
        <w:t xml:space="preserve"> </w:t>
      </w:r>
      <w:bookmarkStart w:id="633" w:name="_Toc96949534"/>
      <w:r w:rsidRPr="001E40C6">
        <w:t>Email server integration</w:t>
      </w:r>
      <w:bookmarkEnd w:id="633"/>
    </w:p>
    <w:p w14:paraId="79105CE9" w14:textId="796C325C" w:rsidR="001E40C6" w:rsidRDefault="001E40C6">
      <w:pPr>
        <w:rPr>
          <w:lang w:eastAsia="ja-JP"/>
        </w:rPr>
      </w:pPr>
      <w:r>
        <w:rPr>
          <w:lang w:eastAsia="ja-JP"/>
        </w:rPr>
        <w:t xml:space="preserve">E-mail server integration can be included in the initial phase. We need </w:t>
      </w:r>
      <w:r w:rsidR="005914C3">
        <w:rPr>
          <w:lang w:eastAsia="ja-JP"/>
        </w:rPr>
        <w:t xml:space="preserve">an access (address, login, password) to some </w:t>
      </w:r>
      <w:r w:rsidR="00126BCF">
        <w:rPr>
          <w:lang w:eastAsia="ja-JP"/>
        </w:rPr>
        <w:t xml:space="preserve">Pay My Claim </w:t>
      </w:r>
      <w:r w:rsidR="005914C3">
        <w:rPr>
          <w:lang w:eastAsia="ja-JP"/>
        </w:rPr>
        <w:t>e-mail box or create some test box on ou</w:t>
      </w:r>
      <w:r w:rsidR="00616166">
        <w:rPr>
          <w:lang w:eastAsia="ja-JP"/>
        </w:rPr>
        <w:t>r</w:t>
      </w:r>
      <w:r w:rsidR="005914C3">
        <w:rPr>
          <w:lang w:eastAsia="ja-JP"/>
        </w:rPr>
        <w:t xml:space="preserve"> servers – to be decided.</w:t>
      </w:r>
    </w:p>
    <w:p w14:paraId="6703BFF2" w14:textId="495E8AA9" w:rsidR="005914C3" w:rsidRDefault="005914C3">
      <w:pPr>
        <w:rPr>
          <w:lang w:eastAsia="ja-JP"/>
        </w:rPr>
      </w:pPr>
      <w:r>
        <w:rPr>
          <w:lang w:eastAsia="ja-JP"/>
        </w:rPr>
        <w:t>Both incoming and outgoing e-mails are recognized and connected with respective objects (Providers, Claims, Portfolios) by the sender/receiver address or by the ID or Name included in the e-mail title. The details depend on final design of such key attributes in Providers, Portfolios and Claims modules.</w:t>
      </w:r>
    </w:p>
    <w:p w14:paraId="3C3E5BBB" w14:textId="54DBC3F7" w:rsidR="00473B9A" w:rsidRDefault="00473B9A">
      <w:pPr>
        <w:rPr>
          <w:lang w:eastAsia="ja-JP"/>
        </w:rPr>
      </w:pPr>
      <w:r>
        <w:rPr>
          <w:lang w:eastAsia="ja-JP"/>
        </w:rPr>
        <w:t>Processes involving automatic sending of e-mails are to be described before the next phase.</w:t>
      </w:r>
    </w:p>
    <w:p w14:paraId="789CA05F" w14:textId="77777777" w:rsidR="005914C3" w:rsidRDefault="005914C3">
      <w:pPr>
        <w:rPr>
          <w:lang w:eastAsia="ja-JP"/>
        </w:rPr>
      </w:pPr>
    </w:p>
    <w:p w14:paraId="182FB0C1" w14:textId="7A015DBE" w:rsidR="005914C3" w:rsidRDefault="005914C3" w:rsidP="005914C3">
      <w:pPr>
        <w:pStyle w:val="Heading2"/>
      </w:pPr>
      <w:bookmarkStart w:id="634" w:name="_Toc96949535"/>
      <w:proofErr w:type="spellStart"/>
      <w:r w:rsidRPr="005914C3">
        <w:t>Quickbooks</w:t>
      </w:r>
      <w:proofErr w:type="spellEnd"/>
      <w:r>
        <w:t xml:space="preserve"> </w:t>
      </w:r>
      <w:r w:rsidRPr="001E40C6">
        <w:t>integration</w:t>
      </w:r>
      <w:bookmarkEnd w:id="634"/>
    </w:p>
    <w:p w14:paraId="18950A17" w14:textId="70C79B55" w:rsidR="00D03D3D" w:rsidRDefault="00D604BC" w:rsidP="005914C3">
      <w:pPr>
        <w:rPr>
          <w:lang w:eastAsia="ja-JP"/>
        </w:rPr>
      </w:pPr>
      <w:r>
        <w:rPr>
          <w:lang w:eastAsia="ja-JP"/>
        </w:rPr>
        <w:t>Use cases</w:t>
      </w:r>
      <w:r w:rsidR="00ED483C">
        <w:rPr>
          <w:lang w:eastAsia="ja-JP"/>
        </w:rPr>
        <w:t xml:space="preserve"> (PMC</w:t>
      </w:r>
      <w:r w:rsidR="00ED483C">
        <w:rPr>
          <w:lang w:eastAsia="ja-JP"/>
        </w:rPr>
        <w:sym w:font="Wingdings" w:char="F0E0"/>
      </w:r>
      <w:r w:rsidR="00ED483C">
        <w:rPr>
          <w:lang w:eastAsia="ja-JP"/>
        </w:rPr>
        <w:t>QuickBooks)</w:t>
      </w:r>
      <w:r>
        <w:rPr>
          <w:lang w:eastAsia="ja-JP"/>
        </w:rPr>
        <w:t>:</w:t>
      </w:r>
    </w:p>
    <w:p w14:paraId="384A18F2" w14:textId="71A1660D" w:rsidR="00ED483C" w:rsidRDefault="00ED483C" w:rsidP="00C542D6">
      <w:pPr>
        <w:pStyle w:val="ListParagraph"/>
        <w:numPr>
          <w:ilvl w:val="0"/>
          <w:numId w:val="21"/>
        </w:numPr>
        <w:rPr>
          <w:lang w:eastAsia="ja-JP"/>
        </w:rPr>
      </w:pPr>
      <w:r>
        <w:rPr>
          <w:lang w:eastAsia="ja-JP"/>
        </w:rPr>
        <w:t xml:space="preserve">Create Investor </w:t>
      </w:r>
      <w:r>
        <w:rPr>
          <w:lang w:eastAsia="ja-JP"/>
        </w:rPr>
        <w:sym w:font="Wingdings" w:char="F0E0"/>
      </w:r>
      <w:r>
        <w:rPr>
          <w:lang w:eastAsia="ja-JP"/>
        </w:rPr>
        <w:t xml:space="preserve"> Create Company</w:t>
      </w:r>
    </w:p>
    <w:p w14:paraId="3F64479D" w14:textId="68CA69CF" w:rsidR="007C7497" w:rsidRDefault="007C7497" w:rsidP="00C542D6">
      <w:pPr>
        <w:pStyle w:val="ListParagraph"/>
        <w:numPr>
          <w:ilvl w:val="0"/>
          <w:numId w:val="21"/>
        </w:numPr>
        <w:rPr>
          <w:lang w:eastAsia="ja-JP"/>
        </w:rPr>
      </w:pPr>
      <w:r>
        <w:rPr>
          <w:lang w:eastAsia="ja-JP"/>
        </w:rPr>
        <w:t xml:space="preserve">Create Provider </w:t>
      </w:r>
      <w:r>
        <w:rPr>
          <w:lang w:eastAsia="ja-JP"/>
        </w:rPr>
        <w:sym w:font="Wingdings" w:char="F0E0"/>
      </w:r>
      <w:r>
        <w:rPr>
          <w:lang w:eastAsia="ja-JP"/>
        </w:rPr>
        <w:t xml:space="preserve"> Create a new </w:t>
      </w:r>
      <w:r w:rsidR="00F76BA9">
        <w:rPr>
          <w:lang w:eastAsia="ja-JP"/>
        </w:rPr>
        <w:t>A</w:t>
      </w:r>
      <w:r>
        <w:rPr>
          <w:lang w:eastAsia="ja-JP"/>
        </w:rPr>
        <w:t>ccou</w:t>
      </w:r>
      <w:r w:rsidR="00C870BE">
        <w:rPr>
          <w:lang w:eastAsia="ja-JP"/>
        </w:rPr>
        <w:t>nt “Provider”</w:t>
      </w:r>
    </w:p>
    <w:p w14:paraId="66DF64A4" w14:textId="3C01982B" w:rsidR="008D36E9" w:rsidRDefault="008D36E9" w:rsidP="00C542D6">
      <w:pPr>
        <w:pStyle w:val="ListParagraph"/>
        <w:numPr>
          <w:ilvl w:val="0"/>
          <w:numId w:val="21"/>
        </w:numPr>
        <w:rPr>
          <w:lang w:eastAsia="ja-JP"/>
        </w:rPr>
      </w:pPr>
      <w:r>
        <w:rPr>
          <w:lang w:eastAsia="ja-JP"/>
        </w:rPr>
        <w:t xml:space="preserve">Create Portfolio </w:t>
      </w:r>
      <w:r>
        <w:rPr>
          <w:lang w:eastAsia="ja-JP"/>
        </w:rPr>
        <w:sym w:font="Wingdings" w:char="F0E0"/>
      </w:r>
      <w:r>
        <w:rPr>
          <w:lang w:eastAsia="ja-JP"/>
        </w:rPr>
        <w:t xml:space="preserve"> Create new </w:t>
      </w:r>
      <w:r w:rsidR="00F76BA9">
        <w:rPr>
          <w:lang w:eastAsia="ja-JP"/>
        </w:rPr>
        <w:t xml:space="preserve">Account </w:t>
      </w:r>
      <w:r>
        <w:rPr>
          <w:lang w:eastAsia="ja-JP"/>
        </w:rPr>
        <w:t>“</w:t>
      </w:r>
      <w:proofErr w:type="spellStart"/>
      <w:r>
        <w:rPr>
          <w:lang w:eastAsia="ja-JP"/>
        </w:rPr>
        <w:t>Provider.Portfolio</w:t>
      </w:r>
      <w:proofErr w:type="spellEnd"/>
      <w:r>
        <w:rPr>
          <w:lang w:eastAsia="ja-JP"/>
        </w:rPr>
        <w:t>”, “</w:t>
      </w:r>
      <w:proofErr w:type="spellStart"/>
      <w:r>
        <w:rPr>
          <w:lang w:eastAsia="ja-JP"/>
        </w:rPr>
        <w:t>Provider.Portfolio</w:t>
      </w:r>
      <w:proofErr w:type="spellEnd"/>
      <w:r w:rsidR="005D2CB6">
        <w:rPr>
          <w:lang w:eastAsia="ja-JP"/>
        </w:rPr>
        <w:t>.</w:t>
      </w:r>
      <w:r w:rsidR="005D2CB6" w:rsidRPr="005D2CB6">
        <w:rPr>
          <w:lang w:eastAsia="ja-JP"/>
        </w:rPr>
        <w:t xml:space="preserve"> </w:t>
      </w:r>
      <w:r w:rsidR="005D2CB6">
        <w:rPr>
          <w:lang w:eastAsia="ja-JP"/>
        </w:rPr>
        <w:t>Purchase</w:t>
      </w:r>
      <w:r>
        <w:rPr>
          <w:lang w:eastAsia="ja-JP"/>
        </w:rPr>
        <w:t>”</w:t>
      </w:r>
      <w:r w:rsidR="0064186A">
        <w:rPr>
          <w:lang w:eastAsia="ja-JP"/>
        </w:rPr>
        <w:t>, “</w:t>
      </w:r>
      <w:proofErr w:type="spellStart"/>
      <w:r w:rsidR="0064186A">
        <w:rPr>
          <w:lang w:eastAsia="ja-JP"/>
        </w:rPr>
        <w:t>Provider.Portfolio.Collection</w:t>
      </w:r>
      <w:r w:rsidR="00ED7DDC">
        <w:rPr>
          <w:lang w:eastAsia="ja-JP"/>
        </w:rPr>
        <w:t>s</w:t>
      </w:r>
      <w:proofErr w:type="spellEnd"/>
      <w:r w:rsidR="00582E51">
        <w:rPr>
          <w:lang w:eastAsia="ja-JP"/>
        </w:rPr>
        <w:t>”</w:t>
      </w:r>
    </w:p>
    <w:p w14:paraId="217D34B9" w14:textId="77777777" w:rsidR="00046F44" w:rsidRDefault="00D604BC" w:rsidP="00C542D6">
      <w:pPr>
        <w:pStyle w:val="ListParagraph"/>
        <w:numPr>
          <w:ilvl w:val="0"/>
          <w:numId w:val="21"/>
        </w:numPr>
        <w:rPr>
          <w:lang w:eastAsia="ja-JP"/>
        </w:rPr>
      </w:pPr>
      <w:r>
        <w:rPr>
          <w:lang w:eastAsia="ja-JP"/>
        </w:rPr>
        <w:t xml:space="preserve">Create Portfolio </w:t>
      </w:r>
      <w:r w:rsidR="005D2CB6">
        <w:rPr>
          <w:lang w:eastAsia="ja-JP"/>
        </w:rPr>
        <w:t xml:space="preserve">Purchase </w:t>
      </w:r>
      <w:r>
        <w:rPr>
          <w:lang w:eastAsia="ja-JP"/>
        </w:rPr>
        <w:sym w:font="Wingdings" w:char="F0E0"/>
      </w:r>
      <w:r>
        <w:rPr>
          <w:lang w:eastAsia="ja-JP"/>
        </w:rPr>
        <w:t xml:space="preserve"> Create a new </w:t>
      </w:r>
      <w:r w:rsidR="00F76BA9">
        <w:rPr>
          <w:lang w:eastAsia="ja-JP"/>
        </w:rPr>
        <w:t>Journal Entr</w:t>
      </w:r>
      <w:r w:rsidR="00046F44">
        <w:rPr>
          <w:lang w:eastAsia="ja-JP"/>
        </w:rPr>
        <w:t>ies:</w:t>
      </w:r>
    </w:p>
    <w:p w14:paraId="6A44A9B5" w14:textId="1A446050" w:rsidR="00D604BC" w:rsidRDefault="00C870BE" w:rsidP="00C542D6">
      <w:pPr>
        <w:pStyle w:val="ListParagraph"/>
        <w:numPr>
          <w:ilvl w:val="1"/>
          <w:numId w:val="21"/>
        </w:numPr>
        <w:rPr>
          <w:lang w:eastAsia="ja-JP"/>
        </w:rPr>
      </w:pPr>
      <w:r>
        <w:rPr>
          <w:lang w:eastAsia="ja-JP"/>
        </w:rPr>
        <w:t>“</w:t>
      </w:r>
      <w:proofErr w:type="spellStart"/>
      <w:r>
        <w:rPr>
          <w:lang w:eastAsia="ja-JP"/>
        </w:rPr>
        <w:t>Provider.Port</w:t>
      </w:r>
      <w:r w:rsidR="008D36E9">
        <w:rPr>
          <w:lang w:eastAsia="ja-JP"/>
        </w:rPr>
        <w:t>folio.Purchase</w:t>
      </w:r>
      <w:proofErr w:type="spellEnd"/>
      <w:r w:rsidR="008D36E9">
        <w:rPr>
          <w:lang w:eastAsia="ja-JP"/>
        </w:rPr>
        <w:t>”</w:t>
      </w:r>
      <w:r w:rsidR="00046F44">
        <w:rPr>
          <w:lang w:eastAsia="ja-JP"/>
        </w:rPr>
        <w:t xml:space="preserve"> – debit</w:t>
      </w:r>
      <w:r w:rsidR="00E55614">
        <w:rPr>
          <w:lang w:eastAsia="ja-JP"/>
        </w:rPr>
        <w:t>, with Claim Number</w:t>
      </w:r>
      <w:r w:rsidR="000F4187">
        <w:rPr>
          <w:lang w:eastAsia="ja-JP"/>
        </w:rPr>
        <w:t xml:space="preserve"> in description</w:t>
      </w:r>
      <w:r w:rsidR="00707E8D">
        <w:rPr>
          <w:lang w:eastAsia="ja-JP"/>
        </w:rPr>
        <w:t xml:space="preserve">, with </w:t>
      </w:r>
      <w:proofErr w:type="spellStart"/>
      <w:r w:rsidR="00707E8D">
        <w:rPr>
          <w:lang w:eastAsia="ja-JP"/>
        </w:rPr>
        <w:t>Clai</w:t>
      </w:r>
      <w:r w:rsidR="00043576">
        <w:rPr>
          <w:lang w:eastAsia="ja-JP"/>
        </w:rPr>
        <w:t>m.Insured.Name</w:t>
      </w:r>
      <w:proofErr w:type="spellEnd"/>
    </w:p>
    <w:p w14:paraId="16C2A97F" w14:textId="35A03262" w:rsidR="00046F44" w:rsidRDefault="00046F44" w:rsidP="00C542D6">
      <w:pPr>
        <w:pStyle w:val="ListParagraph"/>
        <w:numPr>
          <w:ilvl w:val="1"/>
          <w:numId w:val="21"/>
        </w:numPr>
        <w:rPr>
          <w:lang w:eastAsia="ja-JP"/>
        </w:rPr>
      </w:pPr>
      <w:r>
        <w:rPr>
          <w:lang w:eastAsia="ja-JP"/>
        </w:rPr>
        <w:t>“Bank account” – credit</w:t>
      </w:r>
    </w:p>
    <w:p w14:paraId="2F05793F" w14:textId="34094BE1" w:rsidR="00D453CD" w:rsidRDefault="00087C56" w:rsidP="00C542D6">
      <w:pPr>
        <w:pStyle w:val="ListParagraph"/>
        <w:numPr>
          <w:ilvl w:val="0"/>
          <w:numId w:val="21"/>
        </w:numPr>
        <w:rPr>
          <w:lang w:eastAsia="ja-JP"/>
        </w:rPr>
      </w:pPr>
      <w:r>
        <w:rPr>
          <w:lang w:eastAsia="ja-JP"/>
        </w:rPr>
        <w:t>On new Portfolio</w:t>
      </w:r>
      <w:r w:rsidR="00BF4349">
        <w:rPr>
          <w:lang w:eastAsia="ja-JP"/>
        </w:rPr>
        <w:t>/Claim</w:t>
      </w:r>
      <w:r>
        <w:rPr>
          <w:lang w:eastAsia="ja-JP"/>
        </w:rPr>
        <w:t xml:space="preserve"> Collection</w:t>
      </w:r>
      <w:r w:rsidR="00253CB2">
        <w:rPr>
          <w:lang w:eastAsia="ja-JP"/>
        </w:rPr>
        <w:t xml:space="preserve"> </w:t>
      </w:r>
      <w:r w:rsidR="00253CB2">
        <w:rPr>
          <w:lang w:eastAsia="ja-JP"/>
        </w:rPr>
        <w:sym w:font="Wingdings" w:char="F0E0"/>
      </w:r>
      <w:r w:rsidR="00253CB2">
        <w:rPr>
          <w:lang w:eastAsia="ja-JP"/>
        </w:rPr>
        <w:t xml:space="preserve"> </w:t>
      </w:r>
      <w:r w:rsidR="00D453CD">
        <w:rPr>
          <w:lang w:eastAsia="ja-JP"/>
        </w:rPr>
        <w:t>Create a new Journal Entries:</w:t>
      </w:r>
    </w:p>
    <w:p w14:paraId="29341AA3" w14:textId="6149A1A1" w:rsidR="00046F44" w:rsidRDefault="00D453CD" w:rsidP="00C542D6">
      <w:pPr>
        <w:pStyle w:val="ListParagraph"/>
        <w:numPr>
          <w:ilvl w:val="1"/>
          <w:numId w:val="21"/>
        </w:numPr>
        <w:rPr>
          <w:lang w:eastAsia="ja-JP"/>
        </w:rPr>
      </w:pPr>
      <w:r>
        <w:rPr>
          <w:lang w:eastAsia="ja-JP"/>
        </w:rPr>
        <w:lastRenderedPageBreak/>
        <w:t>“</w:t>
      </w:r>
      <w:proofErr w:type="spellStart"/>
      <w:r>
        <w:rPr>
          <w:lang w:eastAsia="ja-JP"/>
        </w:rPr>
        <w:t>Provider.Portfolio.Collections</w:t>
      </w:r>
      <w:proofErr w:type="spellEnd"/>
      <w:r>
        <w:rPr>
          <w:lang w:eastAsia="ja-JP"/>
        </w:rPr>
        <w:t>” – debit</w:t>
      </w:r>
      <w:r w:rsidR="00FD2E62">
        <w:rPr>
          <w:lang w:eastAsia="ja-JP"/>
        </w:rPr>
        <w:t xml:space="preserve"> with negative value</w:t>
      </w:r>
      <w:r>
        <w:rPr>
          <w:lang w:eastAsia="ja-JP"/>
        </w:rPr>
        <w:t>, with Claim Number</w:t>
      </w:r>
      <w:r w:rsidR="000F4187">
        <w:rPr>
          <w:lang w:eastAsia="ja-JP"/>
        </w:rPr>
        <w:t xml:space="preserve"> in description</w:t>
      </w:r>
      <w:r w:rsidR="00043576">
        <w:rPr>
          <w:lang w:eastAsia="ja-JP"/>
        </w:rPr>
        <w:t xml:space="preserve">, with </w:t>
      </w:r>
      <w:proofErr w:type="spellStart"/>
      <w:r w:rsidR="00043576">
        <w:rPr>
          <w:lang w:eastAsia="ja-JP"/>
        </w:rPr>
        <w:t>Claim.Insured.Name</w:t>
      </w:r>
      <w:proofErr w:type="spellEnd"/>
    </w:p>
    <w:p w14:paraId="75D64737" w14:textId="7EC96BD8" w:rsidR="005D15C2" w:rsidRDefault="005D15C2" w:rsidP="00C542D6">
      <w:pPr>
        <w:pStyle w:val="ListParagraph"/>
        <w:numPr>
          <w:ilvl w:val="1"/>
          <w:numId w:val="21"/>
        </w:numPr>
        <w:rPr>
          <w:lang w:eastAsia="ja-JP"/>
        </w:rPr>
      </w:pPr>
      <w:r>
        <w:rPr>
          <w:lang w:eastAsia="ja-JP"/>
        </w:rPr>
        <w:t>Bank account – debit with negative value</w:t>
      </w:r>
    </w:p>
    <w:p w14:paraId="4E5F1945" w14:textId="349F11DA" w:rsidR="005914C3" w:rsidRDefault="000B69E4" w:rsidP="005914C3">
      <w:pPr>
        <w:rPr>
          <w:lang w:eastAsia="ja-JP"/>
        </w:rPr>
      </w:pPr>
      <w:r>
        <w:rPr>
          <w:lang w:eastAsia="ja-JP"/>
        </w:rPr>
        <w:t xml:space="preserve">Collections are sent to QuickBooks on change of Disbursed Date, </w:t>
      </w:r>
      <w:r w:rsidR="00671835">
        <w:rPr>
          <w:lang w:eastAsia="ja-JP"/>
        </w:rPr>
        <w:t xml:space="preserve">only </w:t>
      </w:r>
      <w:r w:rsidR="006C5D1F">
        <w:rPr>
          <w:lang w:eastAsia="ja-JP"/>
        </w:rPr>
        <w:t xml:space="preserve">to the moment </w:t>
      </w:r>
      <w:r w:rsidR="00671835">
        <w:rPr>
          <w:lang w:eastAsia="ja-JP"/>
        </w:rPr>
        <w:t xml:space="preserve">when </w:t>
      </w:r>
      <w:r w:rsidR="006C5D1F">
        <w:rPr>
          <w:lang w:eastAsia="ja-JP"/>
        </w:rPr>
        <w:t xml:space="preserve">the sum of </w:t>
      </w:r>
      <w:r w:rsidR="00671835">
        <w:rPr>
          <w:lang w:eastAsia="ja-JP"/>
        </w:rPr>
        <w:t>Collection</w:t>
      </w:r>
      <w:r w:rsidR="006C5D1F">
        <w:rPr>
          <w:lang w:eastAsia="ja-JP"/>
        </w:rPr>
        <w:t>s</w:t>
      </w:r>
      <w:r w:rsidR="00671835">
        <w:rPr>
          <w:lang w:eastAsia="ja-JP"/>
        </w:rPr>
        <w:t xml:space="preserve"> </w:t>
      </w:r>
      <w:r w:rsidR="006C5D1F">
        <w:rPr>
          <w:lang w:eastAsia="ja-JP"/>
        </w:rPr>
        <w:t xml:space="preserve">is lower than </w:t>
      </w:r>
      <w:r w:rsidR="00833BD8">
        <w:rPr>
          <w:lang w:eastAsia="ja-JP"/>
        </w:rPr>
        <w:t>Hurdle.</w:t>
      </w:r>
    </w:p>
    <w:p w14:paraId="766C76A9" w14:textId="3A0933D9" w:rsidR="004B245F" w:rsidRDefault="004B245F" w:rsidP="005914C3">
      <w:pPr>
        <w:rPr>
          <w:lang w:eastAsia="ja-JP"/>
        </w:rPr>
      </w:pPr>
      <w:r>
        <w:rPr>
          <w:lang w:eastAsia="ja-JP"/>
        </w:rPr>
        <w:t>General notes:</w:t>
      </w:r>
    </w:p>
    <w:p w14:paraId="00982821" w14:textId="4B99355C" w:rsidR="00A5601F" w:rsidRDefault="00007324" w:rsidP="00C542D6">
      <w:pPr>
        <w:pStyle w:val="ListParagraph"/>
        <w:numPr>
          <w:ilvl w:val="0"/>
          <w:numId w:val="21"/>
        </w:numPr>
        <w:rPr>
          <w:lang w:eastAsia="ja-JP"/>
        </w:rPr>
      </w:pPr>
      <w:r>
        <w:rPr>
          <w:lang w:eastAsia="ja-JP"/>
        </w:rPr>
        <w:t xml:space="preserve">All accounting entries </w:t>
      </w:r>
      <w:r w:rsidR="00E9415A">
        <w:rPr>
          <w:lang w:eastAsia="ja-JP"/>
        </w:rPr>
        <w:t xml:space="preserve">related to Investors should be registered </w:t>
      </w:r>
      <w:r w:rsidR="004B245F">
        <w:rPr>
          <w:lang w:eastAsia="ja-JP"/>
        </w:rPr>
        <w:t xml:space="preserve">with the use of </w:t>
      </w:r>
      <w:r w:rsidR="00E9415A">
        <w:rPr>
          <w:lang w:eastAsia="ja-JP"/>
        </w:rPr>
        <w:t xml:space="preserve">“Account </w:t>
      </w:r>
      <w:proofErr w:type="spellStart"/>
      <w:r w:rsidR="00E9415A">
        <w:rPr>
          <w:lang w:eastAsia="ja-JP"/>
        </w:rPr>
        <w:t>receivabe</w:t>
      </w:r>
      <w:proofErr w:type="spellEnd"/>
      <w:r w:rsidR="00E9415A">
        <w:rPr>
          <w:lang w:eastAsia="ja-JP"/>
        </w:rPr>
        <w:t>” accounting objects.</w:t>
      </w:r>
    </w:p>
    <w:p w14:paraId="3E16ED7A" w14:textId="6D0FA97D" w:rsidR="00E9415A" w:rsidRDefault="00E9415A" w:rsidP="00C542D6">
      <w:pPr>
        <w:pStyle w:val="ListParagraph"/>
        <w:numPr>
          <w:ilvl w:val="0"/>
          <w:numId w:val="21"/>
        </w:numPr>
        <w:rPr>
          <w:lang w:eastAsia="ja-JP"/>
        </w:rPr>
      </w:pPr>
      <w:r>
        <w:rPr>
          <w:lang w:eastAsia="ja-JP"/>
        </w:rPr>
        <w:t xml:space="preserve">All accounting entries related to </w:t>
      </w:r>
      <w:r w:rsidR="004B245F">
        <w:rPr>
          <w:lang w:eastAsia="ja-JP"/>
        </w:rPr>
        <w:t>refundable and limit reserves (over hurdle)</w:t>
      </w:r>
      <w:r>
        <w:rPr>
          <w:lang w:eastAsia="ja-JP"/>
        </w:rPr>
        <w:t xml:space="preserve"> should be registered </w:t>
      </w:r>
      <w:r w:rsidR="00044863">
        <w:rPr>
          <w:lang w:eastAsia="ja-JP"/>
        </w:rPr>
        <w:t xml:space="preserve">with the use of </w:t>
      </w:r>
      <w:r>
        <w:rPr>
          <w:lang w:eastAsia="ja-JP"/>
        </w:rPr>
        <w:t>“</w:t>
      </w:r>
      <w:r w:rsidR="004B245F">
        <w:rPr>
          <w:lang w:eastAsia="ja-JP"/>
        </w:rPr>
        <w:t>Income statement</w:t>
      </w:r>
      <w:r>
        <w:rPr>
          <w:lang w:eastAsia="ja-JP"/>
        </w:rPr>
        <w:t>” accounting objects.</w:t>
      </w:r>
    </w:p>
    <w:p w14:paraId="709B3A17" w14:textId="77777777" w:rsidR="00044863" w:rsidRDefault="00044863" w:rsidP="007338D6">
      <w:pPr>
        <w:rPr>
          <w:lang w:eastAsia="ja-JP"/>
        </w:rPr>
      </w:pPr>
    </w:p>
    <w:p w14:paraId="0A86F0A1" w14:textId="389A4430" w:rsidR="007338D6" w:rsidRDefault="007338D6" w:rsidP="007338D6">
      <w:pPr>
        <w:rPr>
          <w:lang w:eastAsia="ja-JP"/>
        </w:rPr>
      </w:pPr>
      <w:r>
        <w:rPr>
          <w:lang w:eastAsia="ja-JP"/>
        </w:rPr>
        <w:t xml:space="preserve">TODO </w:t>
      </w:r>
      <w:r w:rsidR="00A058A7">
        <w:rPr>
          <w:lang w:eastAsia="ja-JP"/>
        </w:rPr>
        <w:t xml:space="preserve">add more details based on </w:t>
      </w:r>
      <w:r w:rsidR="00B930FE">
        <w:rPr>
          <w:lang w:eastAsia="ja-JP"/>
        </w:rPr>
        <w:t xml:space="preserve">what is currently visible </w:t>
      </w:r>
      <w:r w:rsidR="00A058A7">
        <w:rPr>
          <w:lang w:eastAsia="ja-JP"/>
        </w:rPr>
        <w:t>through QuickBooks API</w:t>
      </w:r>
      <w:r w:rsidR="00044863">
        <w:rPr>
          <w:lang w:eastAsia="ja-JP"/>
        </w:rPr>
        <w:t>.</w:t>
      </w:r>
    </w:p>
    <w:p w14:paraId="2A7DD67D" w14:textId="77777777" w:rsidR="00044863" w:rsidRDefault="00044863" w:rsidP="007338D6">
      <w:pPr>
        <w:rPr>
          <w:lang w:eastAsia="ja-JP"/>
        </w:rPr>
      </w:pPr>
    </w:p>
    <w:p w14:paraId="47B95404" w14:textId="28E1C0D6" w:rsidR="005914C3" w:rsidRDefault="005914C3" w:rsidP="00616166">
      <w:pPr>
        <w:pStyle w:val="Heading2"/>
      </w:pPr>
      <w:bookmarkStart w:id="635" w:name="_Toc96936863"/>
      <w:bookmarkStart w:id="636" w:name="_Toc96949536"/>
      <w:bookmarkEnd w:id="635"/>
      <w:r w:rsidRPr="005914C3">
        <w:t>Xactimate integration</w:t>
      </w:r>
      <w:bookmarkEnd w:id="636"/>
    </w:p>
    <w:p w14:paraId="77AFA73B" w14:textId="34C3EB62" w:rsidR="005914C3" w:rsidRDefault="005914C3">
      <w:pPr>
        <w:rPr>
          <w:lang w:eastAsia="ja-JP"/>
        </w:rPr>
      </w:pPr>
      <w:r>
        <w:rPr>
          <w:lang w:eastAsia="ja-JP"/>
        </w:rPr>
        <w:t xml:space="preserve">Not covered in the initial phase. </w:t>
      </w:r>
    </w:p>
    <w:p w14:paraId="5B29D0C3" w14:textId="38FEE6D7" w:rsidR="005914C3" w:rsidRDefault="005914C3">
      <w:pPr>
        <w:rPr>
          <w:lang w:eastAsia="ja-JP"/>
        </w:rPr>
      </w:pPr>
      <w:r>
        <w:rPr>
          <w:lang w:eastAsia="ja-JP"/>
        </w:rPr>
        <w:t>We analyzed the API (</w:t>
      </w:r>
      <w:hyperlink r:id="rId24" w:history="1">
        <w:r w:rsidRPr="005914C3">
          <w:rPr>
            <w:rStyle w:val="Hyperlink"/>
            <w:rFonts w:cstheme="minorHAnsi"/>
            <w:lang w:eastAsia="ja-JP"/>
          </w:rPr>
          <w:t>https://www.claimxperience.com/service/cxedirest/swagger-ui.html</w:t>
        </w:r>
        <w:r w:rsidRPr="004F6323">
          <w:rPr>
            <w:rStyle w:val="Hyperlink"/>
            <w:rFonts w:cstheme="minorHAnsi"/>
            <w:lang w:eastAsia="ja-JP"/>
          </w:rPr>
          <w:t>).and</w:t>
        </w:r>
      </w:hyperlink>
      <w:r>
        <w:rPr>
          <w:lang w:eastAsia="ja-JP"/>
        </w:rPr>
        <w:t xml:space="preserve"> found out a  </w:t>
      </w:r>
      <w:proofErr w:type="spellStart"/>
      <w:r>
        <w:rPr>
          <w:lang w:eastAsia="ja-JP"/>
        </w:rPr>
        <w:t>a</w:t>
      </w:r>
      <w:proofErr w:type="spellEnd"/>
      <w:r>
        <w:rPr>
          <w:lang w:eastAsia="ja-JP"/>
        </w:rPr>
        <w:t xml:space="preserve"> crucial role of “project id” parameter to communicate with </w:t>
      </w:r>
      <w:proofErr w:type="spellStart"/>
      <w:r>
        <w:rPr>
          <w:lang w:eastAsia="ja-JP"/>
        </w:rPr>
        <w:t>Xastimate</w:t>
      </w:r>
      <w:proofErr w:type="spellEnd"/>
      <w:r>
        <w:rPr>
          <w:lang w:eastAsia="ja-JP"/>
        </w:rPr>
        <w:t xml:space="preserve"> database. Probably that parameter will be added as a new attribute in Claims, however further investigation with test data and test Xactimate account is needed.</w:t>
      </w:r>
    </w:p>
    <w:p w14:paraId="775FE358" w14:textId="77777777" w:rsidR="00473B9A" w:rsidRDefault="00473B9A">
      <w:pPr>
        <w:rPr>
          <w:lang w:eastAsia="ja-JP"/>
        </w:rPr>
      </w:pPr>
    </w:p>
    <w:p w14:paraId="378BC0D6" w14:textId="61412679" w:rsidR="00473B9A" w:rsidRDefault="00473B9A" w:rsidP="00473B9A">
      <w:pPr>
        <w:pStyle w:val="Heading2"/>
      </w:pPr>
      <w:bookmarkStart w:id="637" w:name="_Toc96949537"/>
      <w:r>
        <w:t>OCR</w:t>
      </w:r>
      <w:bookmarkEnd w:id="637"/>
    </w:p>
    <w:p w14:paraId="62167869" w14:textId="77777777" w:rsidR="00473B9A" w:rsidRDefault="00473B9A" w:rsidP="00473B9A">
      <w:pPr>
        <w:rPr>
          <w:lang w:eastAsia="ja-JP"/>
        </w:rPr>
      </w:pPr>
      <w:r>
        <w:rPr>
          <w:lang w:eastAsia="ja-JP"/>
        </w:rPr>
        <w:t xml:space="preserve">Not covered in the initial phase. </w:t>
      </w:r>
    </w:p>
    <w:p w14:paraId="34A1A034" w14:textId="2B6CB032" w:rsidR="00473B9A" w:rsidRDefault="00473B9A" w:rsidP="00473B9A">
      <w:pPr>
        <w:rPr>
          <w:lang w:eastAsia="ja-JP"/>
        </w:rPr>
      </w:pPr>
      <w:r>
        <w:rPr>
          <w:lang w:eastAsia="ja-JP"/>
        </w:rPr>
        <w:t>Test data input in the system after installation of initial phase will be used to analyze this interface.</w:t>
      </w:r>
    </w:p>
    <w:p w14:paraId="03B02EE8" w14:textId="530B0416" w:rsidR="00CC43B8" w:rsidRDefault="00CC43B8" w:rsidP="00473B9A">
      <w:pPr>
        <w:rPr>
          <w:lang w:eastAsia="ja-JP"/>
        </w:rPr>
      </w:pPr>
      <w:r>
        <w:rPr>
          <w:lang w:eastAsia="ja-JP"/>
        </w:rPr>
        <w:t>Types of documents that will be OCRed:</w:t>
      </w:r>
    </w:p>
    <w:p w14:paraId="2C28BC7E" w14:textId="2FE0E531" w:rsidR="0036549A" w:rsidRDefault="00A45330" w:rsidP="00C542D6">
      <w:pPr>
        <w:pStyle w:val="ListParagraph"/>
        <w:numPr>
          <w:ilvl w:val="0"/>
          <w:numId w:val="21"/>
        </w:numPr>
        <w:rPr>
          <w:lang w:eastAsia="ja-JP"/>
        </w:rPr>
      </w:pPr>
      <w:r>
        <w:rPr>
          <w:lang w:eastAsia="ja-JP"/>
        </w:rPr>
        <w:t>Bank C</w:t>
      </w:r>
      <w:r w:rsidR="0036549A">
        <w:rPr>
          <w:lang w:eastAsia="ja-JP"/>
        </w:rPr>
        <w:t xml:space="preserve">hecks </w:t>
      </w:r>
      <w:r w:rsidR="00177852">
        <w:rPr>
          <w:lang w:eastAsia="ja-JP"/>
        </w:rPr>
        <w:t xml:space="preserve">(with their “letters”) </w:t>
      </w:r>
    </w:p>
    <w:p w14:paraId="776F875F" w14:textId="31719754" w:rsidR="00CC43B8" w:rsidRPr="005A5BF2" w:rsidRDefault="00CC43B8" w:rsidP="00C542D6">
      <w:pPr>
        <w:pStyle w:val="ListParagraph"/>
        <w:numPr>
          <w:ilvl w:val="0"/>
          <w:numId w:val="21"/>
        </w:numPr>
        <w:rPr>
          <w:bCs/>
          <w:lang w:eastAsia="ja-JP"/>
        </w:rPr>
      </w:pPr>
      <w:r w:rsidRPr="001640A1">
        <w:rPr>
          <w:bCs/>
        </w:rPr>
        <w:t>Application Documents</w:t>
      </w:r>
      <w:r>
        <w:rPr>
          <w:bCs/>
        </w:rPr>
        <w:t xml:space="preserve"> (Leads module)</w:t>
      </w:r>
    </w:p>
    <w:p w14:paraId="686FBE3C" w14:textId="09B9B65C" w:rsidR="009F149D" w:rsidRDefault="009F149D" w:rsidP="009F149D">
      <w:pPr>
        <w:pStyle w:val="Heading2"/>
        <w:rPr>
          <w:ins w:id="638" w:author="Dariusz Bogumil" w:date="2022-03-02T18:58:00Z"/>
        </w:rPr>
      </w:pPr>
      <w:ins w:id="639" w:author="Dariusz Bogumil" w:date="2022-03-02T18:58:00Z">
        <w:r>
          <w:t>Export to Excel</w:t>
        </w:r>
      </w:ins>
    </w:p>
    <w:p w14:paraId="56C975D1" w14:textId="62D5B403" w:rsidR="009F149D" w:rsidRDefault="009F149D">
      <w:pPr>
        <w:ind w:left="576"/>
        <w:rPr>
          <w:ins w:id="640" w:author="Dariusz Bogumil" w:date="2022-03-02T18:58:00Z"/>
        </w:rPr>
        <w:pPrChange w:id="641" w:author="Dariusz Bogumil" w:date="2022-03-02T18:58:00Z">
          <w:pPr>
            <w:pStyle w:val="Heading2"/>
          </w:pPr>
        </w:pPrChange>
      </w:pPr>
      <w:ins w:id="642" w:author="Dariusz Bogumil" w:date="2022-03-02T18:58:00Z">
        <w:r>
          <w:rPr>
            <w:lang w:eastAsia="ja-JP"/>
          </w:rPr>
          <w:t xml:space="preserve">Export to Excel is a standard functionality of the platform. </w:t>
        </w:r>
      </w:ins>
    </w:p>
    <w:p w14:paraId="3B67C04A" w14:textId="41E2C356" w:rsidR="009F149D" w:rsidRPr="002935DD" w:rsidRDefault="009F149D">
      <w:pPr>
        <w:ind w:left="576"/>
        <w:rPr>
          <w:ins w:id="643" w:author="Dariusz Bogumil" w:date="2022-03-02T18:58:00Z"/>
        </w:rPr>
        <w:pPrChange w:id="644" w:author="Dariusz Bogumil" w:date="2022-03-02T18:58:00Z">
          <w:pPr>
            <w:pStyle w:val="Heading2"/>
          </w:pPr>
        </w:pPrChange>
      </w:pPr>
      <w:ins w:id="645" w:author="Dariusz Bogumil" w:date="2022-03-02T18:59:00Z">
        <w:r>
          <w:rPr>
            <w:lang w:eastAsia="ja-JP"/>
          </w:rPr>
          <w:t>List of fields as well as a filtering rule can be chosen before export. In specific, all fields can be exported.</w:t>
        </w:r>
      </w:ins>
    </w:p>
    <w:p w14:paraId="34A755A5" w14:textId="77777777" w:rsidR="00B93DF3" w:rsidRDefault="00B93DF3" w:rsidP="00473B9A">
      <w:pPr>
        <w:rPr>
          <w:lang w:eastAsia="ja-JP"/>
        </w:rPr>
      </w:pPr>
    </w:p>
    <w:p w14:paraId="0A93C970" w14:textId="1BB78B20" w:rsidR="00DB2444" w:rsidRDefault="00DB2444" w:rsidP="00DB2444">
      <w:pPr>
        <w:pStyle w:val="Heading1"/>
      </w:pPr>
      <w:bookmarkStart w:id="646" w:name="_Toc96949538"/>
      <w:r>
        <w:lastRenderedPageBreak/>
        <w:t>System dime</w:t>
      </w:r>
      <w:r w:rsidR="0048577D">
        <w:t>n</w:t>
      </w:r>
      <w:r>
        <w:t>sioning</w:t>
      </w:r>
      <w:bookmarkEnd w:id="646"/>
    </w:p>
    <w:p w14:paraId="15A8DF86" w14:textId="61A465DE" w:rsidR="00DB2444" w:rsidRDefault="0048577D" w:rsidP="00DF26B5">
      <w:pPr>
        <w:pStyle w:val="Heading2"/>
      </w:pPr>
      <w:bookmarkStart w:id="647" w:name="_Toc96949539"/>
      <w:r>
        <w:t>Disk space</w:t>
      </w:r>
      <w:bookmarkEnd w:id="647"/>
    </w:p>
    <w:p w14:paraId="7AE4DC99" w14:textId="03CBF561" w:rsidR="00DF26B5" w:rsidRDefault="00DF26B5" w:rsidP="00DF26B5">
      <w:pPr>
        <w:rPr>
          <w:lang w:eastAsia="ja-JP"/>
        </w:rPr>
      </w:pPr>
      <w:r>
        <w:rPr>
          <w:lang w:eastAsia="ja-JP"/>
        </w:rPr>
        <w:t xml:space="preserve">One </w:t>
      </w:r>
      <w:r w:rsidR="00BC1B8F">
        <w:rPr>
          <w:lang w:eastAsia="ja-JP"/>
        </w:rPr>
        <w:t xml:space="preserve">purchased </w:t>
      </w:r>
      <w:r w:rsidR="002804EC">
        <w:rPr>
          <w:lang w:eastAsia="ja-JP"/>
        </w:rPr>
        <w:t xml:space="preserve">claim </w:t>
      </w:r>
      <w:r w:rsidR="002804EC">
        <w:rPr>
          <w:lang w:eastAsia="ja-JP"/>
        </w:rPr>
        <w:sym w:font="Wingdings" w:char="F0E0"/>
      </w:r>
      <w:r w:rsidR="002804EC">
        <w:rPr>
          <w:lang w:eastAsia="ja-JP"/>
        </w:rPr>
        <w:t xml:space="preserve"> 30 MB of files</w:t>
      </w:r>
    </w:p>
    <w:p w14:paraId="6AD430AD" w14:textId="0B2B7141" w:rsidR="002804EC" w:rsidRPr="001640A1" w:rsidRDefault="009F149D">
      <w:pPr>
        <w:rPr>
          <w:lang w:eastAsia="ja-JP"/>
        </w:rPr>
      </w:pPr>
      <w:ins w:id="648" w:author="Dariusz Bogumil" w:date="2022-03-02T19:02:00Z">
        <w:r>
          <w:rPr>
            <w:lang w:eastAsia="ja-JP"/>
          </w:rPr>
          <w:t>40</w:t>
        </w:r>
      </w:ins>
      <w:commentRangeStart w:id="649"/>
      <w:del w:id="650" w:author="Dariusz Bogumil" w:date="2022-03-02T19:02:00Z">
        <w:r w:rsidR="002804EC" w:rsidDel="009F149D">
          <w:rPr>
            <w:lang w:eastAsia="ja-JP"/>
          </w:rPr>
          <w:delText>1</w:delText>
        </w:r>
      </w:del>
      <w:r w:rsidR="002804EC">
        <w:rPr>
          <w:lang w:eastAsia="ja-JP"/>
        </w:rPr>
        <w:t>000</w:t>
      </w:r>
      <w:r w:rsidR="00BC1B8F">
        <w:rPr>
          <w:lang w:eastAsia="ja-JP"/>
        </w:rPr>
        <w:t xml:space="preserve"> claims / </w:t>
      </w:r>
      <w:r w:rsidR="00C967B4">
        <w:rPr>
          <w:lang w:eastAsia="ja-JP"/>
        </w:rPr>
        <w:t xml:space="preserve">year </w:t>
      </w:r>
      <w:r w:rsidR="00C967B4">
        <w:rPr>
          <w:lang w:eastAsia="ja-JP"/>
        </w:rPr>
        <w:sym w:font="Wingdings" w:char="F0E0"/>
      </w:r>
      <w:r w:rsidR="00C967B4">
        <w:rPr>
          <w:lang w:eastAsia="ja-JP"/>
        </w:rPr>
        <w:t xml:space="preserve"> </w:t>
      </w:r>
      <w:ins w:id="651" w:author="Dariusz Bogumil" w:date="2022-03-02T19:02:00Z">
        <w:r>
          <w:rPr>
            <w:lang w:eastAsia="ja-JP"/>
          </w:rPr>
          <w:t>1,2</w:t>
        </w:r>
      </w:ins>
      <w:del w:id="652" w:author="Dariusz Bogumil" w:date="2022-03-02T19:02:00Z">
        <w:r w:rsidR="00C967B4" w:rsidDel="009F149D">
          <w:rPr>
            <w:lang w:eastAsia="ja-JP"/>
          </w:rPr>
          <w:delText>30</w:delText>
        </w:r>
      </w:del>
      <w:r w:rsidR="00C967B4">
        <w:rPr>
          <w:lang w:eastAsia="ja-JP"/>
        </w:rPr>
        <w:t xml:space="preserve"> </w:t>
      </w:r>
      <w:del w:id="653" w:author="Dariusz Bogumil" w:date="2022-03-02T19:02:00Z">
        <w:r w:rsidR="00C967B4" w:rsidDel="009F149D">
          <w:rPr>
            <w:lang w:eastAsia="ja-JP"/>
          </w:rPr>
          <w:delText>G</w:delText>
        </w:r>
      </w:del>
      <w:ins w:id="654" w:author="Dariusz Bogumil" w:date="2022-03-02T19:02:00Z">
        <w:r>
          <w:rPr>
            <w:lang w:eastAsia="ja-JP"/>
          </w:rPr>
          <w:t>T</w:t>
        </w:r>
      </w:ins>
      <w:r w:rsidR="00C967B4">
        <w:rPr>
          <w:lang w:eastAsia="ja-JP"/>
        </w:rPr>
        <w:t>B</w:t>
      </w:r>
      <w:ins w:id="655" w:author="Dariusz Bogumil" w:date="2022-03-02T19:02:00Z">
        <w:r>
          <w:rPr>
            <w:lang w:eastAsia="ja-JP"/>
          </w:rPr>
          <w:t xml:space="preserve"> / year</w:t>
        </w:r>
      </w:ins>
      <w:r w:rsidR="00C967B4">
        <w:rPr>
          <w:lang w:eastAsia="ja-JP"/>
        </w:rPr>
        <w:t xml:space="preserve"> </w:t>
      </w:r>
      <w:commentRangeEnd w:id="649"/>
      <w:r w:rsidR="007944C1">
        <w:rPr>
          <w:rStyle w:val="CommentReference"/>
          <w:szCs w:val="20"/>
        </w:rPr>
        <w:commentReference w:id="649"/>
      </w:r>
    </w:p>
    <w:sectPr w:rsidR="002804EC" w:rsidRPr="001640A1" w:rsidSect="009E2907">
      <w:headerReference w:type="default" r:id="rId25"/>
      <w:footerReference w:type="even" r:id="rId26"/>
      <w:footerReference w:type="default" r:id="rId27"/>
      <w:pgSz w:w="12240" w:h="15840" w:code="1"/>
      <w:pgMar w:top="1721" w:right="1106" w:bottom="1440"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aul Soberon" w:date="2022-03-01T19:21:00Z" w:initials="PS">
    <w:p w14:paraId="64504A51" w14:textId="77777777" w:rsidR="0004583F" w:rsidRDefault="0004583F">
      <w:pPr>
        <w:pStyle w:val="CommentText"/>
      </w:pPr>
      <w:r>
        <w:rPr>
          <w:rStyle w:val="CommentReference"/>
        </w:rPr>
        <w:annotationRef/>
      </w:r>
      <w:r>
        <w:t>Perhaps I missed it, but where it the ability create purchase agreements from the portfolios approved?</w:t>
      </w:r>
    </w:p>
    <w:p w14:paraId="0BAC9102" w14:textId="77777777" w:rsidR="0004583F" w:rsidRDefault="0004583F">
      <w:pPr>
        <w:pStyle w:val="CommentText"/>
      </w:pPr>
    </w:p>
    <w:p w14:paraId="5C8F23C2" w14:textId="69152319" w:rsidR="0004583F" w:rsidRDefault="0004583F">
      <w:pPr>
        <w:pStyle w:val="CommentText"/>
      </w:pPr>
      <w:r>
        <w:t>And Master Purchase agreement from the approved provider?</w:t>
      </w:r>
    </w:p>
  </w:comment>
  <w:comment w:id="15" w:author="Paul Soberon" w:date="2022-03-01T17:10:00Z" w:initials="PS">
    <w:p w14:paraId="36085987" w14:textId="2214B523" w:rsidR="0004583F" w:rsidRDefault="0004583F">
      <w:pPr>
        <w:pStyle w:val="CommentText"/>
      </w:pPr>
      <w:r>
        <w:rPr>
          <w:rStyle w:val="CommentReference"/>
        </w:rPr>
        <w:annotationRef/>
      </w:r>
      <w:r>
        <w:t>Should this be defined?</w:t>
      </w:r>
    </w:p>
  </w:comment>
  <w:comment w:id="26" w:author="Ian Molina" w:date="2022-02-28T15:11:00Z" w:initials="IM">
    <w:p w14:paraId="195DAA11" w14:textId="413CA3FE" w:rsidR="0004583F" w:rsidRDefault="0004583F">
      <w:pPr>
        <w:pStyle w:val="CommentText"/>
      </w:pPr>
      <w:r>
        <w:rPr>
          <w:rStyle w:val="CommentReference"/>
        </w:rPr>
        <w:annotationRef/>
      </w:r>
      <w:r>
        <w:t xml:space="preserve">We should add a role for analyst, (All the datapoints captured should be available to analyze at some point in the future. We should be able to filter by insurance company, insured party, why a claim was or was not approved, etc. basically any data that is captured in the system) </w:t>
      </w:r>
    </w:p>
  </w:comment>
  <w:comment w:id="27" w:author="Paul Soberon" w:date="2022-03-01T17:09:00Z" w:initials="PS">
    <w:p w14:paraId="5EF22731" w14:textId="6CA32592" w:rsidR="0004583F" w:rsidRDefault="0004583F">
      <w:pPr>
        <w:pStyle w:val="CommentText"/>
      </w:pPr>
      <w:r>
        <w:rPr>
          <w:rStyle w:val="CommentReference"/>
        </w:rPr>
        <w:annotationRef/>
      </w:r>
      <w:r>
        <w:t>Inquire with DOT System how to best define this role. Presumably this will be a person with read-only access to EVERYTHING. This may be similar to Board of Management but with only read-only access?</w:t>
      </w:r>
    </w:p>
  </w:comment>
  <w:comment w:id="28" w:author="Ian Molina" w:date="2022-03-01T19:30:00Z" w:initials="IM">
    <w:p w14:paraId="517A6E86" w14:textId="39D4EF3D" w:rsidR="0004583F" w:rsidRDefault="0004583F">
      <w:pPr>
        <w:pStyle w:val="CommentText"/>
      </w:pPr>
      <w:r>
        <w:rPr>
          <w:rStyle w:val="CommentReference"/>
        </w:rPr>
        <w:annotationRef/>
      </w:r>
      <w:r>
        <w:t>Can we toggle the Notifications?</w:t>
      </w:r>
    </w:p>
  </w:comment>
  <w:comment w:id="31" w:author="Paul Soberon" w:date="2022-03-01T17:20:00Z" w:initials="PS">
    <w:p w14:paraId="694A6089" w14:textId="2A1FC4B1" w:rsidR="0004583F" w:rsidRDefault="0004583F">
      <w:pPr>
        <w:pStyle w:val="CommentText"/>
      </w:pPr>
      <w:r>
        <w:rPr>
          <w:rStyle w:val="CommentReference"/>
        </w:rPr>
        <w:annotationRef/>
      </w:r>
      <w:r>
        <w:t>How does Provider Abbreviation get designated? Will it be a decision made the person creating a new provider or will it be automatically generated?</w:t>
      </w:r>
    </w:p>
  </w:comment>
  <w:comment w:id="36" w:author="Paul Soberon" w:date="2022-03-01T17:39:00Z" w:initials="PS">
    <w:p w14:paraId="65E55CB8" w14:textId="77777777" w:rsidR="0004583F" w:rsidRDefault="0004583F">
      <w:pPr>
        <w:pStyle w:val="CommentText"/>
      </w:pPr>
      <w:r>
        <w:rPr>
          <w:rStyle w:val="CommentReference"/>
        </w:rPr>
        <w:annotationRef/>
      </w:r>
      <w:r>
        <w:t>Add Box to enter Attorneys Used and their contact number</w:t>
      </w:r>
    </w:p>
    <w:p w14:paraId="60F49B2E" w14:textId="77777777" w:rsidR="0004583F" w:rsidRDefault="0004583F">
      <w:pPr>
        <w:pStyle w:val="CommentText"/>
      </w:pPr>
    </w:p>
    <w:p w14:paraId="0139627F" w14:textId="77777777" w:rsidR="0004583F" w:rsidRDefault="0004583F">
      <w:pPr>
        <w:pStyle w:val="CommentText"/>
      </w:pPr>
      <w:r>
        <w:t>Add another box with years of experience for the operator</w:t>
      </w:r>
    </w:p>
    <w:p w14:paraId="4B6C139C" w14:textId="77777777" w:rsidR="0004583F" w:rsidRDefault="0004583F">
      <w:pPr>
        <w:pStyle w:val="CommentText"/>
      </w:pPr>
    </w:p>
    <w:p w14:paraId="462457AD" w14:textId="77777777" w:rsidR="0004583F" w:rsidRDefault="0004583F">
      <w:pPr>
        <w:pStyle w:val="CommentText"/>
      </w:pPr>
      <w:r>
        <w:t>Add a section for Financing: specifically do they :</w:t>
      </w:r>
    </w:p>
    <w:p w14:paraId="73A3FE55" w14:textId="77777777" w:rsidR="0004583F" w:rsidRDefault="0004583F" w:rsidP="00C542D6">
      <w:pPr>
        <w:pStyle w:val="CommentText"/>
        <w:numPr>
          <w:ilvl w:val="0"/>
          <w:numId w:val="45"/>
        </w:numPr>
      </w:pPr>
      <w:r>
        <w:t>Currently have any financing (yes or no); if so, then the amount of financing and what bank</w:t>
      </w:r>
    </w:p>
    <w:p w14:paraId="26ACBBA5" w14:textId="77777777" w:rsidR="0004583F" w:rsidRDefault="0004583F" w:rsidP="00C542D6">
      <w:pPr>
        <w:pStyle w:val="CommentText"/>
        <w:numPr>
          <w:ilvl w:val="0"/>
          <w:numId w:val="45"/>
        </w:numPr>
      </w:pPr>
      <w:r>
        <w:t>Do they sell A/R, if so, what company name</w:t>
      </w:r>
    </w:p>
    <w:p w14:paraId="7164A1B8" w14:textId="77777777" w:rsidR="0004583F" w:rsidRDefault="0004583F" w:rsidP="00C542D6">
      <w:pPr>
        <w:pStyle w:val="CommentText"/>
        <w:numPr>
          <w:ilvl w:val="0"/>
          <w:numId w:val="45"/>
        </w:numPr>
      </w:pPr>
      <w:r>
        <w:t>Do they have any UCCs outstanding</w:t>
      </w:r>
    </w:p>
    <w:p w14:paraId="242AD3AB" w14:textId="1B7A5240" w:rsidR="0004583F" w:rsidRDefault="0004583F" w:rsidP="008E2208">
      <w:pPr>
        <w:pStyle w:val="CommentText"/>
      </w:pPr>
    </w:p>
    <w:p w14:paraId="36E84471" w14:textId="77777777" w:rsidR="0004583F" w:rsidRDefault="0004583F" w:rsidP="008E2208">
      <w:pPr>
        <w:pStyle w:val="CommentText"/>
      </w:pPr>
      <w:r>
        <w:t>Add a section or boxes for company management:, specifically needs to have a box with owners name and company’s officers and ownership%, social security number and DOB. Refer to application.</w:t>
      </w:r>
    </w:p>
    <w:p w14:paraId="2AE001B2" w14:textId="77777777" w:rsidR="0004583F" w:rsidRDefault="0004583F" w:rsidP="008E2208">
      <w:pPr>
        <w:pStyle w:val="CommentText"/>
      </w:pPr>
    </w:p>
    <w:p w14:paraId="5949D5E2" w14:textId="77777777" w:rsidR="0004583F" w:rsidRDefault="0004583F" w:rsidP="008E2208">
      <w:pPr>
        <w:pStyle w:val="CommentText"/>
      </w:pPr>
      <w:r>
        <w:t>We also need to have Yes or No questions on if Person or Business Bankruptcy has been filed, if yes, then explain</w:t>
      </w:r>
    </w:p>
    <w:p w14:paraId="6B03D098" w14:textId="77777777" w:rsidR="0004583F" w:rsidRDefault="0004583F" w:rsidP="008E2208">
      <w:pPr>
        <w:pStyle w:val="CommentText"/>
      </w:pPr>
    </w:p>
    <w:p w14:paraId="7C26A018" w14:textId="77777777" w:rsidR="0004583F" w:rsidRDefault="0004583F" w:rsidP="008E2208">
      <w:pPr>
        <w:pStyle w:val="CommentText"/>
      </w:pPr>
      <w:r>
        <w:t>Need to have a box if there is any threatened or pending litigation against owners or the company, if yes, then explain</w:t>
      </w:r>
    </w:p>
    <w:p w14:paraId="01A78DFB" w14:textId="77777777" w:rsidR="0004583F" w:rsidRDefault="0004583F" w:rsidP="008E2208">
      <w:pPr>
        <w:pStyle w:val="CommentText"/>
      </w:pPr>
    </w:p>
    <w:p w14:paraId="505A9F99" w14:textId="77777777" w:rsidR="0004583F" w:rsidRDefault="0004583F" w:rsidP="008E2208">
      <w:pPr>
        <w:pStyle w:val="CommentText"/>
      </w:pPr>
      <w:r>
        <w:t>Need to have box asking if principals have ever been convicted of a felony, if yes, then explain</w:t>
      </w:r>
    </w:p>
    <w:p w14:paraId="258F3F66" w14:textId="77777777" w:rsidR="0004583F" w:rsidRDefault="0004583F" w:rsidP="008E2208">
      <w:pPr>
        <w:pStyle w:val="CommentText"/>
      </w:pPr>
    </w:p>
    <w:p w14:paraId="7165D2BF" w14:textId="18DF4E2E" w:rsidR="0004583F" w:rsidRDefault="0004583F" w:rsidP="008E2208">
      <w:pPr>
        <w:pStyle w:val="CommentText"/>
      </w:pPr>
      <w:r>
        <w:t>Need to have a box capturing up to three business references, with company name, contact name and phone</w:t>
      </w:r>
    </w:p>
  </w:comment>
  <w:comment w:id="44" w:author="Paul Soberon" w:date="2022-03-01T17:57:00Z" w:initials="PS">
    <w:p w14:paraId="0591CF32" w14:textId="77777777" w:rsidR="0004583F" w:rsidRDefault="0004583F">
      <w:pPr>
        <w:pStyle w:val="CommentText"/>
      </w:pPr>
      <w:r>
        <w:rPr>
          <w:rStyle w:val="CommentReference"/>
        </w:rPr>
        <w:annotationRef/>
      </w:r>
      <w:r>
        <w:t>Add status Approved on Watch-List</w:t>
      </w:r>
    </w:p>
    <w:p w14:paraId="14275F4F" w14:textId="77777777" w:rsidR="0004583F" w:rsidRDefault="0004583F">
      <w:pPr>
        <w:pStyle w:val="CommentText"/>
      </w:pPr>
    </w:p>
    <w:p w14:paraId="2EE8DD6B" w14:textId="3A69941E" w:rsidR="0004583F" w:rsidRDefault="0004583F">
      <w:pPr>
        <w:pStyle w:val="CommentText"/>
      </w:pPr>
      <w:r>
        <w:t>We need this for providers that are approved by we require they follow certain programs that are unique to their circumstance (e.g., pay back existing loan).</w:t>
      </w:r>
    </w:p>
  </w:comment>
  <w:comment w:id="48" w:author="Paul Soberon" w:date="2022-03-01T17:59:00Z" w:initials="PS">
    <w:p w14:paraId="4D0F57E2" w14:textId="04E9D767" w:rsidR="0004583F" w:rsidRDefault="0004583F">
      <w:pPr>
        <w:pStyle w:val="CommentText"/>
      </w:pPr>
      <w:r>
        <w:rPr>
          <w:rStyle w:val="CommentReference"/>
        </w:rPr>
        <w:annotationRef/>
      </w:r>
      <w:r>
        <w:t>Disregard some of the previous comment, I see it here, please make sure more than one company officer can be inputted</w:t>
      </w:r>
    </w:p>
  </w:comment>
  <w:comment w:id="71" w:author="Paul Soberon" w:date="2022-03-01T18:01:00Z" w:initials="PS">
    <w:p w14:paraId="0839155F" w14:textId="152A511F" w:rsidR="0004583F" w:rsidRDefault="0004583F">
      <w:pPr>
        <w:pStyle w:val="CommentText"/>
      </w:pPr>
      <w:r>
        <w:rPr>
          <w:rStyle w:val="CommentReference"/>
        </w:rPr>
        <w:annotationRef/>
      </w:r>
      <w:r>
        <w:t>Pls make sure that at least three references can be added.</w:t>
      </w:r>
    </w:p>
  </w:comment>
  <w:comment w:id="77" w:author="Paul Soberon" w:date="2022-03-01T18:13:00Z" w:initials="PS">
    <w:p w14:paraId="2C84C34A" w14:textId="02C68A88" w:rsidR="0004583F" w:rsidRDefault="0004583F">
      <w:pPr>
        <w:pStyle w:val="CommentText"/>
      </w:pPr>
      <w:r>
        <w:rPr>
          <w:rStyle w:val="CommentReference"/>
        </w:rPr>
        <w:annotationRef/>
      </w:r>
      <w:r>
        <w:t>What will be the search functionality for the emails assigned?</w:t>
      </w:r>
    </w:p>
  </w:comment>
  <w:comment w:id="154" w:author="Paul Soberon" w:date="2022-03-01T18:21:00Z" w:initials="PS">
    <w:p w14:paraId="0CEA1415" w14:textId="4868083E" w:rsidR="0004583F" w:rsidRDefault="0004583F">
      <w:pPr>
        <w:pStyle w:val="CommentText"/>
      </w:pPr>
      <w:r>
        <w:rPr>
          <w:rStyle w:val="CommentReference"/>
        </w:rPr>
        <w:annotationRef/>
      </w:r>
      <w:r>
        <w:t xml:space="preserve">Unless approved by Management </w:t>
      </w:r>
    </w:p>
  </w:comment>
  <w:comment w:id="157" w:author="Paul Soberon" w:date="2022-03-01T18:31:00Z" w:initials="PS">
    <w:p w14:paraId="16E33288" w14:textId="1BC6F39F" w:rsidR="0004583F" w:rsidRDefault="0004583F">
      <w:pPr>
        <w:pStyle w:val="CommentText"/>
      </w:pPr>
      <w:r>
        <w:rPr>
          <w:rStyle w:val="CommentReference"/>
        </w:rPr>
        <w:annotationRef/>
      </w:r>
      <w:r>
        <w:t>Needed by portfolio or claim depending on program</w:t>
      </w:r>
    </w:p>
  </w:comment>
  <w:comment w:id="222" w:author="Paul Soberon" w:date="2022-03-01T18:44:00Z" w:initials="PS">
    <w:p w14:paraId="00D41EEC" w14:textId="58C0AD3D" w:rsidR="0004583F" w:rsidRDefault="0004583F">
      <w:pPr>
        <w:pStyle w:val="CommentText"/>
      </w:pPr>
      <w:r>
        <w:rPr>
          <w:rStyle w:val="CommentReference"/>
        </w:rPr>
        <w:annotationRef/>
      </w:r>
      <w:r>
        <w:t>Need to have more than one line in case there are multiple name insureds.</w:t>
      </w:r>
    </w:p>
  </w:comment>
  <w:comment w:id="226" w:author="Paul Soberon" w:date="2022-03-01T18:41:00Z" w:initials="PS">
    <w:p w14:paraId="1C8A15D6" w14:textId="1B1897C4" w:rsidR="0004583F" w:rsidRDefault="0004583F">
      <w:pPr>
        <w:pStyle w:val="CommentText"/>
      </w:pPr>
      <w:r>
        <w:rPr>
          <w:rStyle w:val="CommentReference"/>
        </w:rPr>
        <w:annotationRef/>
      </w:r>
      <w:r>
        <w:t>Confirm this will be a dropdown menu</w:t>
      </w:r>
    </w:p>
  </w:comment>
  <w:comment w:id="394" w:author="Ian Molina" w:date="2022-02-28T15:56:00Z" w:initials="IM">
    <w:p w14:paraId="7C090503" w14:textId="4D3F60B2" w:rsidR="0004583F" w:rsidRDefault="0004583F">
      <w:pPr>
        <w:pStyle w:val="CommentText"/>
      </w:pPr>
      <w:r>
        <w:rPr>
          <w:rStyle w:val="CommentReference"/>
        </w:rPr>
        <w:annotationRef/>
      </w:r>
      <w:r>
        <w:t xml:space="preserve">Should we have a reason column for buy-backs? In the future should we be able to filter/ perform analysis for what is driving the most buy backs so we can improve our selection </w:t>
      </w:r>
      <w:proofErr w:type="spellStart"/>
      <w:r>
        <w:t>criterias</w:t>
      </w:r>
      <w:proofErr w:type="spellEnd"/>
      <w:r>
        <w:t>?</w:t>
      </w:r>
    </w:p>
  </w:comment>
  <w:comment w:id="395" w:author="Paul Soberon" w:date="2022-03-01T18:46:00Z" w:initials="PS">
    <w:p w14:paraId="0CA38E45" w14:textId="183FE3D2" w:rsidR="0004583F" w:rsidRDefault="0004583F">
      <w:pPr>
        <w:pStyle w:val="CommentText"/>
      </w:pPr>
      <w:r>
        <w:rPr>
          <w:rStyle w:val="CommentReference"/>
        </w:rPr>
        <w:annotationRef/>
      </w:r>
      <w:r>
        <w:t>Yes. Obtain list from Albert for common reasons why a buy-back occurs</w:t>
      </w:r>
    </w:p>
  </w:comment>
  <w:comment w:id="486" w:author="Paul Soberon" w:date="2022-03-01T19:03:00Z" w:initials="PS">
    <w:p w14:paraId="5B5F63D4" w14:textId="5775E412" w:rsidR="0004583F" w:rsidRDefault="0004583F">
      <w:pPr>
        <w:pStyle w:val="CommentText"/>
      </w:pPr>
      <w:r>
        <w:rPr>
          <w:rStyle w:val="CommentReference"/>
        </w:rPr>
        <w:annotationRef/>
      </w:r>
      <w:r>
        <w:t>You will need to walk me through this in plain English as I am having hard time following logic. Presumably it follows instructions we discussed in Miami</w:t>
      </w:r>
    </w:p>
  </w:comment>
  <w:comment w:id="564" w:author="Paul Soberon" w:date="2022-03-01T19:09:00Z" w:initials="PS">
    <w:p w14:paraId="450879B5" w14:textId="4969603C" w:rsidR="0004583F" w:rsidRDefault="0004583F">
      <w:pPr>
        <w:pStyle w:val="CommentText"/>
      </w:pPr>
      <w:r>
        <w:rPr>
          <w:rStyle w:val="CommentReference"/>
        </w:rPr>
        <w:annotationRef/>
      </w:r>
      <w:r>
        <w:t>Should be a drop down menu</w:t>
      </w:r>
    </w:p>
  </w:comment>
  <w:comment w:id="565" w:author="Ian Molina" w:date="2022-02-28T15:59:00Z" w:initials="IM">
    <w:p w14:paraId="136D7DBC" w14:textId="7D7E9633" w:rsidR="0004583F" w:rsidRDefault="0004583F">
      <w:pPr>
        <w:pStyle w:val="CommentText"/>
      </w:pPr>
      <w:r>
        <w:rPr>
          <w:rStyle w:val="CommentReference"/>
        </w:rPr>
        <w:annotationRef/>
      </w:r>
      <w:r>
        <w:t>Should we have a unique identifier for these? So that when creating the names we don’t have Universal Insurance group, Universal insurance, Universal and they are all one company. Also a code that can be matched to some sort of online database to make it easier when researching if insurance company has gone into receivership.</w:t>
      </w:r>
    </w:p>
  </w:comment>
  <w:comment w:id="566" w:author="Paul Soberon" w:date="2022-03-01T19:06:00Z" w:initials="PS">
    <w:p w14:paraId="4D11B2D4" w14:textId="1B3201C2" w:rsidR="0004583F" w:rsidRDefault="0004583F">
      <w:pPr>
        <w:pStyle w:val="CommentText"/>
      </w:pPr>
      <w:r>
        <w:rPr>
          <w:rStyle w:val="CommentReference"/>
        </w:rPr>
        <w:annotationRef/>
      </w:r>
      <w:r>
        <w:t>Needs to be discussed with legal so right party is served</w:t>
      </w:r>
    </w:p>
  </w:comment>
  <w:comment w:id="586" w:author="Ian Molina" w:date="2022-02-28T16:01:00Z" w:initials="IM">
    <w:p w14:paraId="7C550FEB" w14:textId="0457271B" w:rsidR="0004583F" w:rsidRDefault="0004583F">
      <w:pPr>
        <w:pStyle w:val="CommentText"/>
      </w:pPr>
      <w:r>
        <w:rPr>
          <w:rStyle w:val="CommentReference"/>
        </w:rPr>
        <w:annotationRef/>
      </w:r>
      <w:r>
        <w:t>Don’t adjusters have specific license numbers or something to identify, I’m sure we are going to have duplicates with just the names)</w:t>
      </w:r>
    </w:p>
  </w:comment>
  <w:comment w:id="596" w:author="Dariusz Bogumil" w:date="2022-02-28T14:05:00Z" w:initials="DB">
    <w:p w14:paraId="4C56A269" w14:textId="25DEE80B" w:rsidR="0004583F" w:rsidRDefault="0004583F" w:rsidP="0060229E">
      <w:pPr>
        <w:pStyle w:val="CommentText"/>
      </w:pPr>
      <w:r>
        <w:rPr>
          <w:rStyle w:val="CommentReference"/>
        </w:rPr>
        <w:annotationRef/>
      </w:r>
      <w:r>
        <w:t>Please check it</w:t>
      </w:r>
    </w:p>
  </w:comment>
  <w:comment w:id="631" w:author="Ian Molina" w:date="2022-02-28T16:23:00Z" w:initials="IM">
    <w:p w14:paraId="2E7601AA" w14:textId="55042A48" w:rsidR="0004583F" w:rsidRDefault="0004583F">
      <w:pPr>
        <w:pStyle w:val="CommentText"/>
      </w:pPr>
      <w:r>
        <w:rPr>
          <w:rStyle w:val="CommentReference"/>
        </w:rPr>
        <w:annotationRef/>
      </w:r>
      <w:r>
        <w:t>There should be an ability to export the most granular level of data for all records (a database extract) or a way to link the datapoints to Tableau for visualization.</w:t>
      </w:r>
    </w:p>
  </w:comment>
  <w:comment w:id="649" w:author="Paul Soberon" w:date="2022-03-02T19:06:00Z" w:initials="PS">
    <w:p w14:paraId="489F65CF" w14:textId="6B1574D2" w:rsidR="0004583F" w:rsidRDefault="0004583F" w:rsidP="00BC7E80">
      <w:pPr>
        <w:pStyle w:val="CommentText"/>
        <w:tabs>
          <w:tab w:val="left" w:pos="4820"/>
        </w:tabs>
      </w:pPr>
      <w:r>
        <w:rPr>
          <w:rStyle w:val="CommentReference"/>
        </w:rPr>
        <w:annotationRef/>
      </w:r>
      <w:r>
        <w:t>We are likely looking at 40,000 claims not 1000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C8F23C2" w15:done="0"/>
  <w15:commentEx w15:paraId="36085987" w15:done="0"/>
  <w15:commentEx w15:paraId="195DAA11" w15:done="0"/>
  <w15:commentEx w15:paraId="5EF22731" w15:paraIdParent="195DAA11" w15:done="0"/>
  <w15:commentEx w15:paraId="517A6E86" w15:done="0"/>
  <w15:commentEx w15:paraId="694A6089" w15:done="0"/>
  <w15:commentEx w15:paraId="7165D2BF" w15:done="0"/>
  <w15:commentEx w15:paraId="2EE8DD6B" w15:done="0"/>
  <w15:commentEx w15:paraId="4D0F57E2" w15:done="0"/>
  <w15:commentEx w15:paraId="0839155F" w15:done="0"/>
  <w15:commentEx w15:paraId="2C84C34A" w15:done="0"/>
  <w15:commentEx w15:paraId="0CEA1415" w15:done="0"/>
  <w15:commentEx w15:paraId="16E33288" w15:done="0"/>
  <w15:commentEx w15:paraId="00D41EEC" w15:done="0"/>
  <w15:commentEx w15:paraId="1C8A15D6" w15:done="0"/>
  <w15:commentEx w15:paraId="7C090503" w15:done="0"/>
  <w15:commentEx w15:paraId="0CA38E45" w15:paraIdParent="7C090503" w15:done="0"/>
  <w15:commentEx w15:paraId="5B5F63D4" w15:done="0"/>
  <w15:commentEx w15:paraId="450879B5" w15:done="0"/>
  <w15:commentEx w15:paraId="136D7DBC" w15:done="0"/>
  <w15:commentEx w15:paraId="4D11B2D4" w15:paraIdParent="136D7DBC" w15:done="0"/>
  <w15:commentEx w15:paraId="7C550FEB" w15:done="0"/>
  <w15:commentEx w15:paraId="4C56A269" w15:done="0"/>
  <w15:commentEx w15:paraId="2E7601AA" w15:done="0"/>
  <w15:commentEx w15:paraId="489F65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F0B5" w16cex:dateUtc="2022-03-02T00:21:00Z"/>
  <w16cex:commentExtensible w16cex:durableId="25C8D21C" w16cex:dateUtc="2022-03-01T22:10:00Z"/>
  <w16cex:commentExtensible w16cex:durableId="25C764BF" w16cex:dateUtc="2022-02-28T20:11:00Z"/>
  <w16cex:commentExtensible w16cex:durableId="25C8D1D4" w16cex:dateUtc="2022-03-01T22:09:00Z"/>
  <w16cex:commentExtensible w16cex:durableId="25C8F2DA" w16cex:dateUtc="2022-03-02T00:30:00Z"/>
  <w16cex:commentExtensible w16cex:durableId="25C8D45B" w16cex:dateUtc="2022-03-01T22:20:00Z"/>
  <w16cex:commentExtensible w16cex:durableId="25C8D8D4" w16cex:dateUtc="2022-03-01T22:39:00Z"/>
  <w16cex:commentExtensible w16cex:durableId="25C8DD27" w16cex:dateUtc="2022-03-01T22:57:00Z"/>
  <w16cex:commentExtensible w16cex:durableId="25C8DD9D" w16cex:dateUtc="2022-03-01T22:59:00Z"/>
  <w16cex:commentExtensible w16cex:durableId="25C8DE16" w16cex:dateUtc="2022-03-01T23:01:00Z"/>
  <w16cex:commentExtensible w16cex:durableId="25C8E0E4" w16cex:dateUtc="2022-03-01T23:13:00Z"/>
  <w16cex:commentExtensible w16cex:durableId="25C8E2C0" w16cex:dateUtc="2022-03-01T23:21:00Z"/>
  <w16cex:commentExtensible w16cex:durableId="25C8E4F9" w16cex:dateUtc="2022-03-01T23:31:00Z"/>
  <w16cex:commentExtensible w16cex:durableId="25C8E7F8" w16cex:dateUtc="2022-03-01T23:44:00Z"/>
  <w16cex:commentExtensible w16cex:durableId="25C8E75E" w16cex:dateUtc="2022-03-01T23:41:00Z"/>
  <w16cex:commentExtensible w16cex:durableId="25C76F17" w16cex:dateUtc="2022-02-28T20:56:00Z"/>
  <w16cex:commentExtensible w16cex:durableId="25C8E874" w16cex:dateUtc="2022-03-01T23:46:00Z"/>
  <w16cex:commentExtensible w16cex:durableId="25C8EC93" w16cex:dateUtc="2022-03-02T00:03:00Z"/>
  <w16cex:commentExtensible w16cex:durableId="25C8EDEA" w16cex:dateUtc="2022-03-02T00:09:00Z"/>
  <w16cex:commentExtensible w16cex:durableId="25C76FE4" w16cex:dateUtc="2022-02-28T20:59:00Z"/>
  <w16cex:commentExtensible w16cex:durableId="25C8ED48" w16cex:dateUtc="2022-03-02T00:06:00Z"/>
  <w16cex:commentExtensible w16cex:durableId="25C7705B" w16cex:dateUtc="2022-02-28T21:01:00Z"/>
  <w16cex:commentExtensible w16cex:durableId="25C7626F" w16cex:dateUtc="2022-02-28T19:05:00Z"/>
  <w16cex:commentExtensible w16cex:durableId="25C77593" w16cex:dateUtc="2022-02-28T21:23:00Z"/>
  <w16cex:commentExtensible w16cex:durableId="25C8F086" w16cex:dateUtc="2022-03-02T00: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C8F23C2" w16cid:durableId="25C8F0B5"/>
  <w16cid:commentId w16cid:paraId="36085987" w16cid:durableId="25C8D21C"/>
  <w16cid:commentId w16cid:paraId="195DAA11" w16cid:durableId="25C764BF"/>
  <w16cid:commentId w16cid:paraId="5EF22731" w16cid:durableId="25C8D1D4"/>
  <w16cid:commentId w16cid:paraId="517A6E86" w16cid:durableId="25C8F2DA"/>
  <w16cid:commentId w16cid:paraId="694A6089" w16cid:durableId="25C8D45B"/>
  <w16cid:commentId w16cid:paraId="7165D2BF" w16cid:durableId="25C8D8D4"/>
  <w16cid:commentId w16cid:paraId="2EE8DD6B" w16cid:durableId="25C8DD27"/>
  <w16cid:commentId w16cid:paraId="4D0F57E2" w16cid:durableId="25C8DD9D"/>
  <w16cid:commentId w16cid:paraId="0839155F" w16cid:durableId="25C8DE16"/>
  <w16cid:commentId w16cid:paraId="2C84C34A" w16cid:durableId="25C8E0E4"/>
  <w16cid:commentId w16cid:paraId="0CEA1415" w16cid:durableId="25C8E2C0"/>
  <w16cid:commentId w16cid:paraId="16E33288" w16cid:durableId="25C8E4F9"/>
  <w16cid:commentId w16cid:paraId="00D41EEC" w16cid:durableId="25C8E7F8"/>
  <w16cid:commentId w16cid:paraId="1C8A15D6" w16cid:durableId="25C8E75E"/>
  <w16cid:commentId w16cid:paraId="7C090503" w16cid:durableId="25C76F17"/>
  <w16cid:commentId w16cid:paraId="0CA38E45" w16cid:durableId="25C8E874"/>
  <w16cid:commentId w16cid:paraId="5B5F63D4" w16cid:durableId="25C8EC93"/>
  <w16cid:commentId w16cid:paraId="450879B5" w16cid:durableId="25C8EDEA"/>
  <w16cid:commentId w16cid:paraId="136D7DBC" w16cid:durableId="25C76FE4"/>
  <w16cid:commentId w16cid:paraId="4D11B2D4" w16cid:durableId="25C8ED48"/>
  <w16cid:commentId w16cid:paraId="7C550FEB" w16cid:durableId="25C7705B"/>
  <w16cid:commentId w16cid:paraId="4C56A269" w16cid:durableId="25C7626F"/>
  <w16cid:commentId w16cid:paraId="2E7601AA" w16cid:durableId="25C77593"/>
  <w16cid:commentId w16cid:paraId="489F65CF" w16cid:durableId="25C8F08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67A20C" w14:textId="77777777" w:rsidR="00712DF2" w:rsidRDefault="00712DF2" w:rsidP="00473D65">
      <w:r>
        <w:separator/>
      </w:r>
    </w:p>
  </w:endnote>
  <w:endnote w:type="continuationSeparator" w:id="0">
    <w:p w14:paraId="324DDE59" w14:textId="77777777" w:rsidR="00712DF2" w:rsidRDefault="00712DF2" w:rsidP="00473D65">
      <w:r>
        <w:continuationSeparator/>
      </w:r>
    </w:p>
  </w:endnote>
  <w:endnote w:type="continuationNotice" w:id="1">
    <w:p w14:paraId="7358D7D2" w14:textId="77777777" w:rsidR="00712DF2" w:rsidRDefault="00712DF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Bold">
    <w:altName w:val="Arial"/>
    <w:charset w:val="00"/>
    <w:family w:val="auto"/>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Trebuchet MS">
    <w:panose1 w:val="020B0603020202020204"/>
    <w:charset w:val="EE"/>
    <w:family w:val="swiss"/>
    <w:pitch w:val="variable"/>
    <w:sig w:usb0="000006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 w:name="Liberation Serif">
    <w:altName w:val="Arial"/>
    <w:charset w:val="EE"/>
    <w:family w:val="roman"/>
    <w:pitch w:val="variable"/>
    <w:sig w:usb0="00000000" w:usb1="500078FF" w:usb2="00000021" w:usb3="00000000" w:csb0="000001BF" w:csb1="00000000"/>
  </w:font>
  <w:font w:name="Lohit Hindi">
    <w:altName w:val="MS Mincho"/>
    <w:panose1 w:val="00000000000000000000"/>
    <w:charset w:val="80"/>
    <w:family w:val="auto"/>
    <w:notTrueType/>
    <w:pitch w:val="variable"/>
    <w:sig w:usb0="00000001" w:usb1="08070000" w:usb2="00000010" w:usb3="00000000" w:csb0="00020000" w:csb1="00000000"/>
  </w:font>
  <w:font w:name="Georgia">
    <w:panose1 w:val="02040502050405020303"/>
    <w:charset w:val="EE"/>
    <w:family w:val="roman"/>
    <w:pitch w:val="variable"/>
    <w:sig w:usb0="00000287" w:usb1="00000000" w:usb2="00000000" w:usb3="00000000" w:csb0="000000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EE"/>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59215612"/>
      <w:docPartObj>
        <w:docPartGallery w:val="Page Numbers (Bottom of Page)"/>
        <w:docPartUnique/>
      </w:docPartObj>
    </w:sdtPr>
    <w:sdtEndPr>
      <w:rPr>
        <w:rStyle w:val="PageNumber"/>
      </w:rPr>
    </w:sdtEndPr>
    <w:sdtContent>
      <w:p w14:paraId="2805BE93" w14:textId="0FF00733" w:rsidR="0004583F" w:rsidRDefault="0004583F" w:rsidP="002A09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89406" w14:textId="77777777" w:rsidR="0004583F" w:rsidRDefault="0004583F" w:rsidP="005F3A3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03282204"/>
      <w:docPartObj>
        <w:docPartGallery w:val="Page Numbers (Bottom of Page)"/>
        <w:docPartUnique/>
      </w:docPartObj>
    </w:sdtPr>
    <w:sdtEndPr>
      <w:rPr>
        <w:rStyle w:val="PageNumber"/>
      </w:rPr>
    </w:sdtEndPr>
    <w:sdtContent>
      <w:p w14:paraId="44E804FB" w14:textId="795BDA56" w:rsidR="0004583F" w:rsidRDefault="0004583F" w:rsidP="002A0997">
        <w:pPr>
          <w:pStyle w:val="Footer"/>
          <w:framePr w:wrap="none" w:vAnchor="text" w:hAnchor="margin" w:xAlign="right" w:y="1"/>
          <w:rPr>
            <w:rStyle w:val="PageNumber"/>
          </w:rPr>
        </w:pPr>
        <w:r w:rsidRPr="005F3A37">
          <w:rPr>
            <w:rStyle w:val="PageNumber"/>
            <w:sz w:val="20"/>
          </w:rPr>
          <w:fldChar w:fldCharType="begin"/>
        </w:r>
        <w:r w:rsidRPr="005F3A37">
          <w:rPr>
            <w:rStyle w:val="PageNumber"/>
            <w:sz w:val="20"/>
          </w:rPr>
          <w:instrText xml:space="preserve"> PAGE </w:instrText>
        </w:r>
        <w:r w:rsidRPr="005F3A37">
          <w:rPr>
            <w:rStyle w:val="PageNumber"/>
            <w:sz w:val="20"/>
          </w:rPr>
          <w:fldChar w:fldCharType="separate"/>
        </w:r>
        <w:r w:rsidR="00F73CDE">
          <w:rPr>
            <w:rStyle w:val="PageNumber"/>
            <w:noProof/>
            <w:sz w:val="20"/>
          </w:rPr>
          <w:t>44</w:t>
        </w:r>
        <w:r w:rsidRPr="005F3A37">
          <w:rPr>
            <w:rStyle w:val="PageNumber"/>
            <w:sz w:val="20"/>
          </w:rPr>
          <w:fldChar w:fldCharType="end"/>
        </w:r>
      </w:p>
    </w:sdtContent>
  </w:sdt>
  <w:p w14:paraId="3E302117" w14:textId="6215CE31" w:rsidR="0004583F" w:rsidRPr="005A2F1A" w:rsidRDefault="0004583F" w:rsidP="0057787E">
    <w:pPr>
      <w:pStyle w:val="Footer"/>
      <w:tabs>
        <w:tab w:val="clear" w:pos="8306"/>
        <w:tab w:val="right" w:pos="9639"/>
      </w:tabs>
      <w:ind w:right="360"/>
      <w:rPr>
        <w:rStyle w:val="PageNumber"/>
        <w:rFonts w:cstheme="minorHAnsi"/>
        <w:i/>
        <w:sz w:val="20"/>
      </w:rPr>
    </w:pPr>
    <w:r>
      <w:rPr>
        <w:b/>
        <w:noProof/>
        <w:sz w:val="36"/>
        <w:lang w:val="pl-PL" w:eastAsia="pl-PL"/>
      </w:rPr>
      <mc:AlternateContent>
        <mc:Choice Requires="wps">
          <w:drawing>
            <wp:anchor distT="0" distB="0" distL="114300" distR="114300" simplePos="0" relativeHeight="251662336" behindDoc="0" locked="0" layoutInCell="1" allowOverlap="1" wp14:anchorId="5E49DD51" wp14:editId="4BA05A63">
              <wp:simplePos x="0" y="0"/>
              <wp:positionH relativeFrom="column">
                <wp:posOffset>1127</wp:posOffset>
              </wp:positionH>
              <wp:positionV relativeFrom="paragraph">
                <wp:posOffset>-41892</wp:posOffset>
              </wp:positionV>
              <wp:extent cx="6149662"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6149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7D14839B"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3pt" to="484.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" strokecolor="black [3040]"/>
          </w:pict>
        </mc:Fallback>
      </mc:AlternateContent>
    </w:r>
    <w:r w:rsidRPr="00FC2F7F">
      <w:rPr>
        <w:rStyle w:val="PageNumber"/>
        <w:rFonts w:cstheme="minorHAnsi"/>
        <w:sz w:val="20"/>
      </w:rPr>
      <w:t xml:space="preserve">PDSS for </w:t>
    </w:r>
    <w:r>
      <w:rPr>
        <w:rStyle w:val="PageNumber"/>
        <w:rFonts w:cstheme="minorHAnsi"/>
        <w:sz w:val="20"/>
      </w:rPr>
      <w:t>Pay My Claim</w:t>
    </w:r>
    <w:r w:rsidRPr="00FC2F7F">
      <w:rPr>
        <w:rStyle w:val="PageNumber"/>
        <w:rFonts w:cstheme="minorHAnsi"/>
        <w:sz w:val="20"/>
      </w:rPr>
      <w:t xml:space="preserve"> LLC </w:t>
    </w:r>
    <w:r>
      <w:rPr>
        <w:rStyle w:val="PageNumber"/>
        <w:rFonts w:cstheme="minorHAnsi"/>
        <w:sz w:val="20"/>
      </w:rPr>
      <w:t xml:space="preserve">- High Level Design (Initial Phase) </w:t>
    </w:r>
    <w:r w:rsidRPr="00515FED">
      <w:rPr>
        <w:rStyle w:val="PageNumber"/>
        <w:rFonts w:cstheme="minorHAnsi"/>
        <w:sz w:val="20"/>
        <w:szCs w:val="20"/>
      </w:rPr>
      <w:t>Specification,</w:t>
    </w:r>
    <w:r>
      <w:rPr>
        <w:rStyle w:val="PageNumber"/>
        <w:rFonts w:cstheme="minorHAnsi"/>
        <w:sz w:val="20"/>
        <w:szCs w:val="20"/>
      </w:rPr>
      <w:t xml:space="preserve"> Ed. </w:t>
    </w:r>
    <w:r>
      <w:rPr>
        <w:rStyle w:val="PageNumber"/>
        <w:rFonts w:cstheme="minorHAnsi"/>
        <w:sz w:val="20"/>
        <w:szCs w:val="20"/>
      </w:rPr>
      <w:fldChar w:fldCharType="begin"/>
    </w:r>
    <w:r>
      <w:rPr>
        <w:rStyle w:val="PageNumber"/>
        <w:rFonts w:cstheme="minorHAnsi"/>
        <w:sz w:val="20"/>
        <w:szCs w:val="20"/>
      </w:rPr>
      <w:instrText xml:space="preserve"> DOCPROPERTY "Document number"  \* MERGEFORMAT </w:instrText>
    </w:r>
    <w:r>
      <w:rPr>
        <w:rStyle w:val="PageNumber"/>
        <w:rFonts w:cstheme="minorHAnsi"/>
        <w:sz w:val="20"/>
        <w:szCs w:val="20"/>
      </w:rPr>
      <w:fldChar w:fldCharType="separate"/>
    </w:r>
    <w:r>
      <w:rPr>
        <w:rStyle w:val="PageNumber"/>
        <w:rFonts w:cstheme="minorHAnsi"/>
        <w:sz w:val="20"/>
        <w:szCs w:val="20"/>
      </w:rPr>
      <w:t>00.10</w:t>
    </w:r>
    <w:r>
      <w:rPr>
        <w:rStyle w:val="PageNumber"/>
        <w:rFonts w:cstheme="minorHAnsi"/>
        <w:sz w:val="20"/>
        <w:szCs w:val="20"/>
      </w:rPr>
      <w:fldChar w:fldCharType="end"/>
    </w:r>
    <w:r>
      <w:rPr>
        <w:rStyle w:val="PageNumber"/>
        <w:rFonts w:cstheme="minorHAnsi"/>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7A5005" w14:textId="77777777" w:rsidR="00712DF2" w:rsidRDefault="00712DF2" w:rsidP="00473D65">
      <w:r>
        <w:separator/>
      </w:r>
    </w:p>
  </w:footnote>
  <w:footnote w:type="continuationSeparator" w:id="0">
    <w:p w14:paraId="365AE762" w14:textId="77777777" w:rsidR="00712DF2" w:rsidRDefault="00712DF2" w:rsidP="00473D65">
      <w:r>
        <w:continuationSeparator/>
      </w:r>
    </w:p>
  </w:footnote>
  <w:footnote w:type="continuationNotice" w:id="1">
    <w:p w14:paraId="2A48684A" w14:textId="77777777" w:rsidR="00712DF2" w:rsidRDefault="00712DF2">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4C4A2" w14:textId="25A269F1" w:rsidR="0004583F" w:rsidRPr="0057787E" w:rsidRDefault="0004583F" w:rsidP="0057787E">
    <w:pPr>
      <w:jc w:val="left"/>
      <w:rPr>
        <w:b/>
        <w:sz w:val="36"/>
      </w:rPr>
    </w:pPr>
    <w:r w:rsidRPr="0057787E">
      <w:rPr>
        <w:b/>
        <w:noProof/>
        <w:sz w:val="36"/>
        <w:lang w:val="pl-PL" w:eastAsia="pl-PL"/>
      </w:rPr>
      <w:drawing>
        <wp:anchor distT="0" distB="0" distL="114300" distR="114300" simplePos="0" relativeHeight="251659264" behindDoc="1" locked="0" layoutInCell="1" allowOverlap="1" wp14:anchorId="35592506" wp14:editId="5D2B3070">
          <wp:simplePos x="0" y="0"/>
          <wp:positionH relativeFrom="column">
            <wp:posOffset>5076181</wp:posOffset>
          </wp:positionH>
          <wp:positionV relativeFrom="paragraph">
            <wp:posOffset>-26035</wp:posOffset>
          </wp:positionV>
          <wp:extent cx="1040130" cy="410210"/>
          <wp:effectExtent l="0" t="0" r="1270" b="0"/>
          <wp:wrapThrough wrapText="bothSides">
            <wp:wrapPolygon edited="0">
              <wp:start x="2374" y="0"/>
              <wp:lineTo x="0" y="3344"/>
              <wp:lineTo x="0" y="18056"/>
              <wp:lineTo x="2637" y="20731"/>
              <wp:lineTo x="5802" y="20731"/>
              <wp:lineTo x="21363" y="16718"/>
              <wp:lineTo x="21363" y="7356"/>
              <wp:lineTo x="6066" y="0"/>
              <wp:lineTo x="237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ots_Transp.png"/>
                  <pic:cNvPicPr/>
                </pic:nvPicPr>
                <pic:blipFill>
                  <a:blip r:embed="rId1"/>
                  <a:stretch>
                    <a:fillRect/>
                  </a:stretch>
                </pic:blipFill>
                <pic:spPr>
                  <a:xfrm>
                    <a:off x="0" y="0"/>
                    <a:ext cx="1040130" cy="410210"/>
                  </a:xfrm>
                  <a:prstGeom prst="rect">
                    <a:avLst/>
                  </a:prstGeom>
                </pic:spPr>
              </pic:pic>
            </a:graphicData>
          </a:graphic>
          <wp14:sizeRelH relativeFrom="page">
            <wp14:pctWidth>0</wp14:pctWidth>
          </wp14:sizeRelH>
          <wp14:sizeRelV relativeFrom="page">
            <wp14:pctHeight>0</wp14:pctHeight>
          </wp14:sizeRelV>
        </wp:anchor>
      </w:drawing>
    </w:r>
    <w:r>
      <w:rPr>
        <w:b/>
        <w:noProof/>
        <w:sz w:val="36"/>
        <w:lang w:val="pl-PL" w:eastAsia="pl-PL"/>
      </w:rPr>
      <mc:AlternateContent>
        <mc:Choice Requires="wps">
          <w:drawing>
            <wp:anchor distT="0" distB="0" distL="114300" distR="114300" simplePos="0" relativeHeight="251660288" behindDoc="0" locked="0" layoutInCell="1" allowOverlap="1" wp14:anchorId="58C9F5B1" wp14:editId="31935636">
              <wp:simplePos x="0" y="0"/>
              <wp:positionH relativeFrom="column">
                <wp:posOffset>-11752</wp:posOffset>
              </wp:positionH>
              <wp:positionV relativeFrom="paragraph">
                <wp:posOffset>477699</wp:posOffset>
              </wp:positionV>
              <wp:extent cx="6129834"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129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089E1882"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7.6pt" to="48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" strokecolor="black [3040]"/>
          </w:pict>
        </mc:Fallback>
      </mc:AlternateContent>
    </w:r>
    <w:r w:rsidRPr="0057787E">
      <w:rPr>
        <w:b/>
        <w:sz w:val="40"/>
      </w:rPr>
      <w:fldChar w:fldCharType="begin"/>
    </w:r>
    <w:r w:rsidRPr="0057787E">
      <w:rPr>
        <w:b/>
        <w:sz w:val="40"/>
      </w:rPr>
      <w:instrText xml:space="preserve"> INCLUDEPICTURE "C:\\var\\folders\\62\\76vlt7jd7hz5m0wnz7jp0vgw0000gn\\T\\com.microsoft.Word\\WebArchiveCopyPasteTempFiles\\amtrust-financial-logo616.jpg" \* MERGEFORMAT </w:instrText>
    </w:r>
    <w:r w:rsidRPr="0057787E">
      <w:rPr>
        <w:b/>
        <w:sz w:val="40"/>
      </w:rPr>
      <w:fldChar w:fldCharType="end"/>
    </w:r>
    <w:r>
      <w:rPr>
        <w:b/>
        <w:sz w:val="40"/>
      </w:rPr>
      <w:t>Pay My Claim</w:t>
    </w:r>
    <w:r w:rsidRPr="0057787E">
      <w:rPr>
        <w:b/>
        <w:sz w:val="40"/>
      </w:rPr>
      <w:t xml:space="preserve"> LLC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8228F00"/>
    <w:lvl w:ilvl="0">
      <w:start w:val="1"/>
      <w:numFmt w:val="bullet"/>
      <w:pStyle w:val="Heading9"/>
      <w:lvlText w:val=""/>
      <w:lvlJc w:val="left"/>
      <w:pPr>
        <w:tabs>
          <w:tab w:val="num" w:pos="643"/>
        </w:tabs>
        <w:ind w:left="643" w:hanging="360"/>
      </w:pPr>
      <w:rPr>
        <w:rFonts w:ascii="Symbol" w:hAnsi="Symbol" w:hint="default"/>
      </w:rPr>
    </w:lvl>
  </w:abstractNum>
  <w:abstractNum w:abstractNumId="1">
    <w:nsid w:val="0006133C"/>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3EC24BD"/>
    <w:multiLevelType w:val="hybridMultilevel"/>
    <w:tmpl w:val="3A6CB1C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8705302"/>
    <w:multiLevelType w:val="multilevel"/>
    <w:tmpl w:val="6A62A5A0"/>
    <w:styleLink w:val="List0"/>
    <w:lvl w:ilvl="0">
      <w:start w:val="1"/>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4">
    <w:nsid w:val="08DA39BB"/>
    <w:multiLevelType w:val="multilevel"/>
    <w:tmpl w:val="FFA613DE"/>
    <w:styleLink w:val="List11"/>
    <w:lvl w:ilvl="0">
      <w:start w:val="1"/>
      <w:numFmt w:val="bullet"/>
      <w:lvlText w:val="•"/>
      <w:lvlJc w:val="left"/>
      <w:pPr>
        <w:tabs>
          <w:tab w:val="num" w:pos="420"/>
        </w:tabs>
        <w:ind w:left="4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320"/>
        </w:tabs>
        <w:ind w:left="13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040"/>
        </w:tabs>
        <w:ind w:left="20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760"/>
        </w:tabs>
        <w:ind w:left="27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3480"/>
        </w:tabs>
        <w:ind w:left="348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00"/>
        </w:tabs>
        <w:ind w:left="420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20"/>
        </w:tabs>
        <w:ind w:left="49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5640"/>
        </w:tabs>
        <w:ind w:left="56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360"/>
        </w:tabs>
        <w:ind w:left="63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abstractNum>
  <w:abstractNum w:abstractNumId="5">
    <w:nsid w:val="0D9D6181"/>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0E737531"/>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0EF15B38"/>
    <w:multiLevelType w:val="multilevel"/>
    <w:tmpl w:val="7D28E8D0"/>
    <w:styleLink w:val="List6"/>
    <w:lvl w:ilvl="0">
      <w:start w:val="1"/>
      <w:numFmt w:val="decimal"/>
      <w:lvlText w:val="%1."/>
      <w:lvlJc w:val="left"/>
      <w:pPr>
        <w:tabs>
          <w:tab w:val="num" w:pos="393"/>
        </w:tabs>
        <w:ind w:left="11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2."/>
      <w:lvlJc w:val="left"/>
      <w:pPr>
        <w:tabs>
          <w:tab w:val="num" w:pos="753"/>
        </w:tabs>
        <w:ind w:left="14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2">
      <w:start w:val="1"/>
      <w:numFmt w:val="decimal"/>
      <w:lvlText w:val="%1.%2.%3."/>
      <w:lvlJc w:val="left"/>
      <w:pPr>
        <w:tabs>
          <w:tab w:val="num" w:pos="1113"/>
        </w:tabs>
        <w:ind w:left="18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4."/>
      <w:lvlJc w:val="left"/>
      <w:pPr>
        <w:tabs>
          <w:tab w:val="num" w:pos="1473"/>
        </w:tabs>
        <w:ind w:left="21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5."/>
      <w:lvlJc w:val="left"/>
      <w:pPr>
        <w:tabs>
          <w:tab w:val="num" w:pos="1833"/>
        </w:tabs>
        <w:ind w:left="255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6."/>
      <w:lvlJc w:val="left"/>
      <w:pPr>
        <w:tabs>
          <w:tab w:val="num" w:pos="2193"/>
        </w:tabs>
        <w:ind w:left="29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7."/>
      <w:lvlJc w:val="left"/>
      <w:pPr>
        <w:tabs>
          <w:tab w:val="num" w:pos="2553"/>
        </w:tabs>
        <w:ind w:left="32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8."/>
      <w:lvlJc w:val="left"/>
      <w:pPr>
        <w:tabs>
          <w:tab w:val="num" w:pos="2913"/>
        </w:tabs>
        <w:ind w:left="36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9."/>
      <w:lvlJc w:val="left"/>
      <w:pPr>
        <w:tabs>
          <w:tab w:val="num" w:pos="3273"/>
        </w:tabs>
        <w:ind w:left="39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8">
    <w:nsid w:val="17C1795D"/>
    <w:multiLevelType w:val="hybridMultilevel"/>
    <w:tmpl w:val="4FB065E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1919013A"/>
    <w:multiLevelType w:val="hybridMultilevel"/>
    <w:tmpl w:val="67021126"/>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19854396"/>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19DA7A9B"/>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A6B323C"/>
    <w:multiLevelType w:val="hybridMultilevel"/>
    <w:tmpl w:val="3E84C36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A9A2E5C"/>
    <w:multiLevelType w:val="multilevel"/>
    <w:tmpl w:val="C3181088"/>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4">
    <w:nsid w:val="1B9442EB"/>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1F1E68D9"/>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228A37D6"/>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246C0E84"/>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6182B58"/>
    <w:multiLevelType w:val="hybridMultilevel"/>
    <w:tmpl w:val="DDEC3718"/>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9C24448"/>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2B796E20"/>
    <w:multiLevelType w:val="hybridMultilevel"/>
    <w:tmpl w:val="32C65F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2D1B23CA"/>
    <w:multiLevelType w:val="multilevel"/>
    <w:tmpl w:val="2D4AE9EC"/>
    <w:lvl w:ilvl="0">
      <w:start w:val="1"/>
      <w:numFmt w:val="decimal"/>
      <w:pStyle w:val="xStylNagwek1WyjustowanyPo24pt1"/>
      <w:lvlText w:val="%1."/>
      <w:lvlJc w:val="left"/>
      <w:pPr>
        <w:tabs>
          <w:tab w:val="num" w:pos="833"/>
        </w:tabs>
        <w:ind w:left="549" w:hanging="113"/>
      </w:pPr>
      <w:rPr>
        <w:rFonts w:cs="Times New Roman" w:hint="default"/>
      </w:rPr>
    </w:lvl>
    <w:lvl w:ilvl="1">
      <w:start w:val="1"/>
      <w:numFmt w:val="decimal"/>
      <w:pStyle w:val="xStylNagwek2Interlinia15wiersza1"/>
      <w:lvlText w:val="%1.%2."/>
      <w:lvlJc w:val="left"/>
      <w:pPr>
        <w:tabs>
          <w:tab w:val="num" w:pos="1228"/>
        </w:tabs>
        <w:ind w:left="663" w:hanging="114"/>
      </w:pPr>
      <w:rPr>
        <w:rFonts w:cs="Times New Roman" w:hint="default"/>
      </w:rPr>
    </w:lvl>
    <w:lvl w:ilvl="2">
      <w:start w:val="1"/>
      <w:numFmt w:val="decimal"/>
      <w:pStyle w:val="xStylNagwek3Przed12ptPo3pt13pt"/>
      <w:lvlText w:val="%1.%2.%3."/>
      <w:lvlJc w:val="left"/>
      <w:pPr>
        <w:tabs>
          <w:tab w:val="num" w:pos="1134"/>
        </w:tabs>
        <w:ind w:left="1660" w:hanging="940"/>
      </w:pPr>
      <w:rPr>
        <w:rFonts w:cs="Times New Roman" w:hint="default"/>
      </w:rPr>
    </w:lvl>
    <w:lvl w:ilvl="3">
      <w:start w:val="1"/>
      <w:numFmt w:val="decimal"/>
      <w:lvlText w:val="%1.%2.%3.%4."/>
      <w:lvlJc w:val="left"/>
      <w:pPr>
        <w:tabs>
          <w:tab w:val="num" w:pos="2236"/>
        </w:tabs>
        <w:ind w:left="2164" w:hanging="648"/>
      </w:pPr>
      <w:rPr>
        <w:rFonts w:cs="Times New Roman" w:hint="default"/>
      </w:rPr>
    </w:lvl>
    <w:lvl w:ilvl="4">
      <w:start w:val="1"/>
      <w:numFmt w:val="decimal"/>
      <w:lvlText w:val="%1.%2.%3.%4.%5."/>
      <w:lvlJc w:val="left"/>
      <w:pPr>
        <w:tabs>
          <w:tab w:val="num" w:pos="2956"/>
        </w:tabs>
        <w:ind w:left="2668" w:hanging="792"/>
      </w:pPr>
      <w:rPr>
        <w:rFonts w:cs="Times New Roman" w:hint="default"/>
      </w:rPr>
    </w:lvl>
    <w:lvl w:ilvl="5">
      <w:start w:val="1"/>
      <w:numFmt w:val="decimal"/>
      <w:lvlText w:val="%1.%2.%3.%4.%5.%6."/>
      <w:lvlJc w:val="left"/>
      <w:pPr>
        <w:tabs>
          <w:tab w:val="num" w:pos="3316"/>
        </w:tabs>
        <w:ind w:left="3172" w:hanging="936"/>
      </w:pPr>
      <w:rPr>
        <w:rFonts w:cs="Times New Roman" w:hint="default"/>
      </w:rPr>
    </w:lvl>
    <w:lvl w:ilvl="6">
      <w:start w:val="1"/>
      <w:numFmt w:val="decimal"/>
      <w:lvlText w:val="%1.%2.%3.%4.%5.%6.%7."/>
      <w:lvlJc w:val="left"/>
      <w:pPr>
        <w:tabs>
          <w:tab w:val="num" w:pos="4036"/>
        </w:tabs>
        <w:ind w:left="3676" w:hanging="1080"/>
      </w:pPr>
      <w:rPr>
        <w:rFonts w:cs="Times New Roman" w:hint="default"/>
      </w:rPr>
    </w:lvl>
    <w:lvl w:ilvl="7">
      <w:start w:val="1"/>
      <w:numFmt w:val="decimal"/>
      <w:lvlText w:val="%1.%2.%3.%4.%5.%6.%7.%8."/>
      <w:lvlJc w:val="left"/>
      <w:pPr>
        <w:tabs>
          <w:tab w:val="num" w:pos="4396"/>
        </w:tabs>
        <w:ind w:left="4180" w:hanging="1224"/>
      </w:pPr>
      <w:rPr>
        <w:rFonts w:cs="Times New Roman" w:hint="default"/>
      </w:rPr>
    </w:lvl>
    <w:lvl w:ilvl="8">
      <w:start w:val="1"/>
      <w:numFmt w:val="decimal"/>
      <w:lvlText w:val="%1.%2.%3.%4.%5.%6.%7.%8.%9."/>
      <w:lvlJc w:val="left"/>
      <w:pPr>
        <w:tabs>
          <w:tab w:val="num" w:pos="5116"/>
        </w:tabs>
        <w:ind w:left="4756" w:hanging="1440"/>
      </w:pPr>
      <w:rPr>
        <w:rFonts w:cs="Times New Roman" w:hint="default"/>
      </w:rPr>
    </w:lvl>
  </w:abstractNum>
  <w:abstractNum w:abstractNumId="22">
    <w:nsid w:val="2DFE23DD"/>
    <w:multiLevelType w:val="hybridMultilevel"/>
    <w:tmpl w:val="1D5C96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31793EB0"/>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nsid w:val="34097C48"/>
    <w:multiLevelType w:val="hybridMultilevel"/>
    <w:tmpl w:val="1E146D60"/>
    <w:lvl w:ilvl="0" w:tplc="02082A2A">
      <w:start w:val="1"/>
      <w:numFmt w:val="bullet"/>
      <w:pStyle w:val="Bullet1"/>
      <w:lvlText w:val=""/>
      <w:lvlJc w:val="left"/>
      <w:pPr>
        <w:tabs>
          <w:tab w:val="num" w:pos="1571"/>
        </w:tabs>
        <w:ind w:left="1571" w:hanging="360"/>
      </w:pPr>
      <w:rPr>
        <w:rFonts w:ascii="Symbol" w:hAnsi="Symbol" w:hint="default"/>
      </w:rPr>
    </w:lvl>
    <w:lvl w:ilvl="1" w:tplc="04150019">
      <w:start w:val="1"/>
      <w:numFmt w:val="bullet"/>
      <w:lvlText w:val="o"/>
      <w:lvlJc w:val="left"/>
      <w:pPr>
        <w:tabs>
          <w:tab w:val="num" w:pos="2291"/>
        </w:tabs>
        <w:ind w:left="2291" w:hanging="360"/>
      </w:pPr>
      <w:rPr>
        <w:rFonts w:ascii="Courier New" w:hAnsi="Courier New" w:hint="default"/>
      </w:rPr>
    </w:lvl>
    <w:lvl w:ilvl="2" w:tplc="0415001B" w:tentative="1">
      <w:start w:val="1"/>
      <w:numFmt w:val="bullet"/>
      <w:lvlText w:val=""/>
      <w:lvlJc w:val="left"/>
      <w:pPr>
        <w:tabs>
          <w:tab w:val="num" w:pos="3011"/>
        </w:tabs>
        <w:ind w:left="3011" w:hanging="360"/>
      </w:pPr>
      <w:rPr>
        <w:rFonts w:ascii="Wingdings" w:hAnsi="Wingdings" w:hint="default"/>
      </w:rPr>
    </w:lvl>
    <w:lvl w:ilvl="3" w:tplc="0415000F" w:tentative="1">
      <w:start w:val="1"/>
      <w:numFmt w:val="bullet"/>
      <w:lvlText w:val=""/>
      <w:lvlJc w:val="left"/>
      <w:pPr>
        <w:tabs>
          <w:tab w:val="num" w:pos="3731"/>
        </w:tabs>
        <w:ind w:left="3731" w:hanging="360"/>
      </w:pPr>
      <w:rPr>
        <w:rFonts w:ascii="Symbol" w:hAnsi="Symbol" w:hint="default"/>
      </w:rPr>
    </w:lvl>
    <w:lvl w:ilvl="4" w:tplc="04150019" w:tentative="1">
      <w:start w:val="1"/>
      <w:numFmt w:val="bullet"/>
      <w:lvlText w:val="o"/>
      <w:lvlJc w:val="left"/>
      <w:pPr>
        <w:tabs>
          <w:tab w:val="num" w:pos="4451"/>
        </w:tabs>
        <w:ind w:left="4451" w:hanging="360"/>
      </w:pPr>
      <w:rPr>
        <w:rFonts w:ascii="Courier New" w:hAnsi="Courier New" w:hint="default"/>
      </w:rPr>
    </w:lvl>
    <w:lvl w:ilvl="5" w:tplc="0415001B" w:tentative="1">
      <w:start w:val="1"/>
      <w:numFmt w:val="bullet"/>
      <w:lvlText w:val=""/>
      <w:lvlJc w:val="left"/>
      <w:pPr>
        <w:tabs>
          <w:tab w:val="num" w:pos="5171"/>
        </w:tabs>
        <w:ind w:left="5171" w:hanging="360"/>
      </w:pPr>
      <w:rPr>
        <w:rFonts w:ascii="Wingdings" w:hAnsi="Wingdings" w:hint="default"/>
      </w:rPr>
    </w:lvl>
    <w:lvl w:ilvl="6" w:tplc="0415000F" w:tentative="1">
      <w:start w:val="1"/>
      <w:numFmt w:val="bullet"/>
      <w:lvlText w:val=""/>
      <w:lvlJc w:val="left"/>
      <w:pPr>
        <w:tabs>
          <w:tab w:val="num" w:pos="5891"/>
        </w:tabs>
        <w:ind w:left="5891" w:hanging="360"/>
      </w:pPr>
      <w:rPr>
        <w:rFonts w:ascii="Symbol" w:hAnsi="Symbol" w:hint="default"/>
      </w:rPr>
    </w:lvl>
    <w:lvl w:ilvl="7" w:tplc="04150019" w:tentative="1">
      <w:start w:val="1"/>
      <w:numFmt w:val="bullet"/>
      <w:lvlText w:val="o"/>
      <w:lvlJc w:val="left"/>
      <w:pPr>
        <w:tabs>
          <w:tab w:val="num" w:pos="6611"/>
        </w:tabs>
        <w:ind w:left="6611" w:hanging="360"/>
      </w:pPr>
      <w:rPr>
        <w:rFonts w:ascii="Courier New" w:hAnsi="Courier New" w:hint="default"/>
      </w:rPr>
    </w:lvl>
    <w:lvl w:ilvl="8" w:tplc="0415001B" w:tentative="1">
      <w:start w:val="1"/>
      <w:numFmt w:val="bullet"/>
      <w:lvlText w:val=""/>
      <w:lvlJc w:val="left"/>
      <w:pPr>
        <w:tabs>
          <w:tab w:val="num" w:pos="7331"/>
        </w:tabs>
        <w:ind w:left="7331" w:hanging="360"/>
      </w:pPr>
      <w:rPr>
        <w:rFonts w:ascii="Wingdings" w:hAnsi="Wingdings" w:hint="default"/>
      </w:rPr>
    </w:lvl>
  </w:abstractNum>
  <w:abstractNum w:abstractNumId="25">
    <w:nsid w:val="37F7420C"/>
    <w:multiLevelType w:val="hybridMultilevel"/>
    <w:tmpl w:val="A420EC28"/>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467A4BF8">
      <w:start w:val="1"/>
      <w:numFmt w:val="lowerLetter"/>
      <w:lvlText w:val="%6)"/>
      <w:lvlJc w:val="left"/>
      <w:pPr>
        <w:ind w:left="4500" w:hanging="360"/>
      </w:pPr>
      <w:rPr>
        <w:rFonts w:hint="default"/>
      </w:r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nsid w:val="393A1806"/>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3A691DCD"/>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3E4F1051"/>
    <w:multiLevelType w:val="hybridMultilevel"/>
    <w:tmpl w:val="3ACCF9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nsid w:val="434856DF"/>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nsid w:val="465B5AC7"/>
    <w:multiLevelType w:val="hybridMultilevel"/>
    <w:tmpl w:val="3E84C36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nsid w:val="478D22B6"/>
    <w:multiLevelType w:val="hybridMultilevel"/>
    <w:tmpl w:val="B62065A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nsid w:val="4BF06F5D"/>
    <w:multiLevelType w:val="hybridMultilevel"/>
    <w:tmpl w:val="FFB2FB7A"/>
    <w:lvl w:ilvl="0" w:tplc="FFFFFFFF">
      <w:start w:val="1"/>
      <w:numFmt w:val="bullet"/>
      <w:pStyle w:val="item4"/>
      <w:lvlText w:val=""/>
      <w:lvlJc w:val="left"/>
      <w:pPr>
        <w:tabs>
          <w:tab w:val="num" w:pos="1439"/>
        </w:tabs>
        <w:ind w:left="1439" w:hanging="360"/>
      </w:pPr>
      <w:rPr>
        <w:rFonts w:ascii="Wingdings" w:hAnsi="Wingdings" w:hint="default"/>
        <w:color w:val="auto"/>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879"/>
        </w:tabs>
        <w:ind w:left="2879" w:hanging="360"/>
      </w:pPr>
      <w:rPr>
        <w:rFonts w:ascii="Wingdings" w:hAnsi="Wingdings" w:hint="default"/>
      </w:rPr>
    </w:lvl>
    <w:lvl w:ilvl="3" w:tplc="FFFFFFFF" w:tentative="1">
      <w:start w:val="1"/>
      <w:numFmt w:val="bullet"/>
      <w:lvlText w:val=""/>
      <w:lvlJc w:val="left"/>
      <w:pPr>
        <w:tabs>
          <w:tab w:val="num" w:pos="3599"/>
        </w:tabs>
        <w:ind w:left="3599" w:hanging="360"/>
      </w:pPr>
      <w:rPr>
        <w:rFonts w:ascii="Symbol" w:hAnsi="Symbol" w:hint="default"/>
      </w:rPr>
    </w:lvl>
    <w:lvl w:ilvl="4" w:tplc="FFFFFFFF" w:tentative="1">
      <w:start w:val="1"/>
      <w:numFmt w:val="bullet"/>
      <w:lvlText w:val="o"/>
      <w:lvlJc w:val="left"/>
      <w:pPr>
        <w:tabs>
          <w:tab w:val="num" w:pos="4319"/>
        </w:tabs>
        <w:ind w:left="4319" w:hanging="360"/>
      </w:pPr>
      <w:rPr>
        <w:rFonts w:ascii="Courier New" w:hAnsi="Courier New" w:hint="default"/>
      </w:rPr>
    </w:lvl>
    <w:lvl w:ilvl="5" w:tplc="FFFFFFFF" w:tentative="1">
      <w:start w:val="1"/>
      <w:numFmt w:val="bullet"/>
      <w:lvlText w:val=""/>
      <w:lvlJc w:val="left"/>
      <w:pPr>
        <w:tabs>
          <w:tab w:val="num" w:pos="5039"/>
        </w:tabs>
        <w:ind w:left="5039" w:hanging="360"/>
      </w:pPr>
      <w:rPr>
        <w:rFonts w:ascii="Wingdings" w:hAnsi="Wingdings" w:hint="default"/>
      </w:rPr>
    </w:lvl>
    <w:lvl w:ilvl="6" w:tplc="FFFFFFFF" w:tentative="1">
      <w:start w:val="1"/>
      <w:numFmt w:val="bullet"/>
      <w:lvlText w:val=""/>
      <w:lvlJc w:val="left"/>
      <w:pPr>
        <w:tabs>
          <w:tab w:val="num" w:pos="5759"/>
        </w:tabs>
        <w:ind w:left="5759" w:hanging="360"/>
      </w:pPr>
      <w:rPr>
        <w:rFonts w:ascii="Symbol" w:hAnsi="Symbol" w:hint="default"/>
      </w:rPr>
    </w:lvl>
    <w:lvl w:ilvl="7" w:tplc="FFFFFFFF" w:tentative="1">
      <w:start w:val="1"/>
      <w:numFmt w:val="bullet"/>
      <w:lvlText w:val="o"/>
      <w:lvlJc w:val="left"/>
      <w:pPr>
        <w:tabs>
          <w:tab w:val="num" w:pos="6479"/>
        </w:tabs>
        <w:ind w:left="6479" w:hanging="360"/>
      </w:pPr>
      <w:rPr>
        <w:rFonts w:ascii="Courier New" w:hAnsi="Courier New" w:hint="default"/>
      </w:rPr>
    </w:lvl>
    <w:lvl w:ilvl="8" w:tplc="FFFFFFFF" w:tentative="1">
      <w:start w:val="1"/>
      <w:numFmt w:val="bullet"/>
      <w:lvlText w:val=""/>
      <w:lvlJc w:val="left"/>
      <w:pPr>
        <w:tabs>
          <w:tab w:val="num" w:pos="7199"/>
        </w:tabs>
        <w:ind w:left="7199" w:hanging="360"/>
      </w:pPr>
      <w:rPr>
        <w:rFonts w:ascii="Wingdings" w:hAnsi="Wingdings" w:hint="default"/>
      </w:rPr>
    </w:lvl>
  </w:abstractNum>
  <w:abstractNum w:abstractNumId="34">
    <w:nsid w:val="4F523305"/>
    <w:multiLevelType w:val="hybridMultilevel"/>
    <w:tmpl w:val="1D9892A6"/>
    <w:lvl w:ilvl="0" w:tplc="0415001B">
      <w:start w:val="1"/>
      <w:numFmt w:val="lowerRoman"/>
      <w:lvlText w:val="%1."/>
      <w:lvlJc w:val="right"/>
      <w:pPr>
        <w:ind w:left="1620" w:hanging="180"/>
      </w:pPr>
    </w:lvl>
    <w:lvl w:ilvl="1" w:tplc="04150019" w:tentative="1">
      <w:start w:val="1"/>
      <w:numFmt w:val="lowerLetter"/>
      <w:lvlText w:val="%2."/>
      <w:lvlJc w:val="left"/>
      <w:pPr>
        <w:ind w:left="900" w:hanging="360"/>
      </w:pPr>
    </w:lvl>
    <w:lvl w:ilvl="2" w:tplc="0415001B" w:tentative="1">
      <w:start w:val="1"/>
      <w:numFmt w:val="lowerRoman"/>
      <w:lvlText w:val="%3."/>
      <w:lvlJc w:val="right"/>
      <w:pPr>
        <w:ind w:left="1620" w:hanging="180"/>
      </w:pPr>
    </w:lvl>
    <w:lvl w:ilvl="3" w:tplc="0415000F" w:tentative="1">
      <w:start w:val="1"/>
      <w:numFmt w:val="decimal"/>
      <w:lvlText w:val="%4."/>
      <w:lvlJc w:val="left"/>
      <w:pPr>
        <w:ind w:left="2340" w:hanging="360"/>
      </w:pPr>
    </w:lvl>
    <w:lvl w:ilvl="4" w:tplc="04150019" w:tentative="1">
      <w:start w:val="1"/>
      <w:numFmt w:val="lowerLetter"/>
      <w:lvlText w:val="%5."/>
      <w:lvlJc w:val="left"/>
      <w:pPr>
        <w:ind w:left="3060" w:hanging="360"/>
      </w:pPr>
    </w:lvl>
    <w:lvl w:ilvl="5" w:tplc="0415001B" w:tentative="1">
      <w:start w:val="1"/>
      <w:numFmt w:val="lowerRoman"/>
      <w:lvlText w:val="%6."/>
      <w:lvlJc w:val="right"/>
      <w:pPr>
        <w:ind w:left="3780" w:hanging="180"/>
      </w:pPr>
    </w:lvl>
    <w:lvl w:ilvl="6" w:tplc="0415000F" w:tentative="1">
      <w:start w:val="1"/>
      <w:numFmt w:val="decimal"/>
      <w:lvlText w:val="%7."/>
      <w:lvlJc w:val="left"/>
      <w:pPr>
        <w:ind w:left="4500" w:hanging="360"/>
      </w:pPr>
    </w:lvl>
    <w:lvl w:ilvl="7" w:tplc="04150019" w:tentative="1">
      <w:start w:val="1"/>
      <w:numFmt w:val="lowerLetter"/>
      <w:lvlText w:val="%8."/>
      <w:lvlJc w:val="left"/>
      <w:pPr>
        <w:ind w:left="5220" w:hanging="360"/>
      </w:pPr>
    </w:lvl>
    <w:lvl w:ilvl="8" w:tplc="0415001B" w:tentative="1">
      <w:start w:val="1"/>
      <w:numFmt w:val="lowerRoman"/>
      <w:lvlText w:val="%9."/>
      <w:lvlJc w:val="right"/>
      <w:pPr>
        <w:ind w:left="5940" w:hanging="180"/>
      </w:pPr>
    </w:lvl>
  </w:abstractNum>
  <w:abstractNum w:abstractNumId="35">
    <w:nsid w:val="541B4737"/>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5A6F2D08"/>
    <w:multiLevelType w:val="hybridMultilevel"/>
    <w:tmpl w:val="DAA46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A8F6A1A"/>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5D5E331E"/>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nsid w:val="60927B41"/>
    <w:multiLevelType w:val="hybridMultilevel"/>
    <w:tmpl w:val="9F6EB89C"/>
    <w:lvl w:ilvl="0" w:tplc="02082A2A">
      <w:start w:val="1"/>
      <w:numFmt w:val="bullet"/>
      <w:lvlText w:val=""/>
      <w:lvlJc w:val="left"/>
      <w:pPr>
        <w:tabs>
          <w:tab w:val="num" w:pos="872"/>
        </w:tabs>
        <w:ind w:left="872" w:hanging="360"/>
      </w:pPr>
      <w:rPr>
        <w:rFonts w:ascii="Symbol" w:hAnsi="Symbol" w:hint="default"/>
      </w:rPr>
    </w:lvl>
    <w:lvl w:ilvl="1" w:tplc="04150019">
      <w:start w:val="1"/>
      <w:numFmt w:val="bullet"/>
      <w:pStyle w:val="ListBulletheader"/>
      <w:lvlText w:val=""/>
      <w:lvlJc w:val="left"/>
      <w:pPr>
        <w:tabs>
          <w:tab w:val="num" w:pos="1592"/>
        </w:tabs>
        <w:ind w:left="1592" w:hanging="360"/>
      </w:pPr>
      <w:rPr>
        <w:rFonts w:ascii="Symbol" w:hAnsi="Symbol" w:hint="default"/>
      </w:rPr>
    </w:lvl>
    <w:lvl w:ilvl="2" w:tplc="0415001B" w:tentative="1">
      <w:start w:val="1"/>
      <w:numFmt w:val="bullet"/>
      <w:lvlText w:val=""/>
      <w:lvlJc w:val="left"/>
      <w:pPr>
        <w:tabs>
          <w:tab w:val="num" w:pos="2312"/>
        </w:tabs>
        <w:ind w:left="2312" w:hanging="360"/>
      </w:pPr>
      <w:rPr>
        <w:rFonts w:ascii="Wingdings" w:hAnsi="Wingdings" w:hint="default"/>
      </w:rPr>
    </w:lvl>
    <w:lvl w:ilvl="3" w:tplc="0415000F" w:tentative="1">
      <w:start w:val="1"/>
      <w:numFmt w:val="bullet"/>
      <w:lvlText w:val=""/>
      <w:lvlJc w:val="left"/>
      <w:pPr>
        <w:tabs>
          <w:tab w:val="num" w:pos="3032"/>
        </w:tabs>
        <w:ind w:left="3032" w:hanging="360"/>
      </w:pPr>
      <w:rPr>
        <w:rFonts w:ascii="Symbol" w:hAnsi="Symbol" w:hint="default"/>
      </w:rPr>
    </w:lvl>
    <w:lvl w:ilvl="4" w:tplc="04150019" w:tentative="1">
      <w:start w:val="1"/>
      <w:numFmt w:val="bullet"/>
      <w:lvlText w:val="o"/>
      <w:lvlJc w:val="left"/>
      <w:pPr>
        <w:tabs>
          <w:tab w:val="num" w:pos="3752"/>
        </w:tabs>
        <w:ind w:left="3752" w:hanging="360"/>
      </w:pPr>
      <w:rPr>
        <w:rFonts w:ascii="Courier New" w:hAnsi="Courier New" w:hint="default"/>
      </w:rPr>
    </w:lvl>
    <w:lvl w:ilvl="5" w:tplc="0415001B" w:tentative="1">
      <w:start w:val="1"/>
      <w:numFmt w:val="bullet"/>
      <w:lvlText w:val=""/>
      <w:lvlJc w:val="left"/>
      <w:pPr>
        <w:tabs>
          <w:tab w:val="num" w:pos="4472"/>
        </w:tabs>
        <w:ind w:left="4472" w:hanging="360"/>
      </w:pPr>
      <w:rPr>
        <w:rFonts w:ascii="Wingdings" w:hAnsi="Wingdings" w:hint="default"/>
      </w:rPr>
    </w:lvl>
    <w:lvl w:ilvl="6" w:tplc="0415000F" w:tentative="1">
      <w:start w:val="1"/>
      <w:numFmt w:val="bullet"/>
      <w:lvlText w:val=""/>
      <w:lvlJc w:val="left"/>
      <w:pPr>
        <w:tabs>
          <w:tab w:val="num" w:pos="5192"/>
        </w:tabs>
        <w:ind w:left="5192" w:hanging="360"/>
      </w:pPr>
      <w:rPr>
        <w:rFonts w:ascii="Symbol" w:hAnsi="Symbol" w:hint="default"/>
      </w:rPr>
    </w:lvl>
    <w:lvl w:ilvl="7" w:tplc="04150019" w:tentative="1">
      <w:start w:val="1"/>
      <w:numFmt w:val="bullet"/>
      <w:lvlText w:val="o"/>
      <w:lvlJc w:val="left"/>
      <w:pPr>
        <w:tabs>
          <w:tab w:val="num" w:pos="5912"/>
        </w:tabs>
        <w:ind w:left="5912" w:hanging="360"/>
      </w:pPr>
      <w:rPr>
        <w:rFonts w:ascii="Courier New" w:hAnsi="Courier New" w:hint="default"/>
      </w:rPr>
    </w:lvl>
    <w:lvl w:ilvl="8" w:tplc="0415001B" w:tentative="1">
      <w:start w:val="1"/>
      <w:numFmt w:val="bullet"/>
      <w:lvlText w:val=""/>
      <w:lvlJc w:val="left"/>
      <w:pPr>
        <w:tabs>
          <w:tab w:val="num" w:pos="6632"/>
        </w:tabs>
        <w:ind w:left="6632" w:hanging="360"/>
      </w:pPr>
      <w:rPr>
        <w:rFonts w:ascii="Wingdings" w:hAnsi="Wingdings" w:hint="default"/>
      </w:rPr>
    </w:lvl>
  </w:abstractNum>
  <w:abstractNum w:abstractNumId="40">
    <w:nsid w:val="61955C5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nsid w:val="62F408FB"/>
    <w:multiLevelType w:val="hybridMultilevel"/>
    <w:tmpl w:val="DAD01A3A"/>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nsid w:val="6427668B"/>
    <w:multiLevelType w:val="multilevel"/>
    <w:tmpl w:val="B9546B7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002"/>
        </w:tabs>
        <w:ind w:left="1002"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numbered"/>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3">
    <w:nsid w:val="663C5B57"/>
    <w:multiLevelType w:val="hybridMultilevel"/>
    <w:tmpl w:val="E46A55FA"/>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4">
    <w:nsid w:val="6D7D2E04"/>
    <w:multiLevelType w:val="hybridMultilevel"/>
    <w:tmpl w:val="E46A55FA"/>
    <w:lvl w:ilvl="0" w:tplc="0415001B">
      <w:start w:val="1"/>
      <w:numFmt w:val="lowerRoman"/>
      <w:lvlText w:val="%1."/>
      <w:lvlJc w:val="right"/>
      <w:pPr>
        <w:ind w:left="2160" w:hanging="18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7C564AD7"/>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2"/>
  </w:num>
  <w:num w:numId="3">
    <w:abstractNumId w:val="39"/>
  </w:num>
  <w:num w:numId="4">
    <w:abstractNumId w:val="24"/>
  </w:num>
  <w:num w:numId="5">
    <w:abstractNumId w:val="21"/>
  </w:num>
  <w:num w:numId="6">
    <w:abstractNumId w:val="13"/>
  </w:num>
  <w:num w:numId="7">
    <w:abstractNumId w:val="33"/>
  </w:num>
  <w:num w:numId="8">
    <w:abstractNumId w:val="7"/>
  </w:num>
  <w:num w:numId="9">
    <w:abstractNumId w:val="3"/>
  </w:num>
  <w:num w:numId="10">
    <w:abstractNumId w:val="4"/>
  </w:num>
  <w:num w:numId="11">
    <w:abstractNumId w:val="41"/>
  </w:num>
  <w:num w:numId="12">
    <w:abstractNumId w:val="16"/>
  </w:num>
  <w:num w:numId="13">
    <w:abstractNumId w:val="37"/>
  </w:num>
  <w:num w:numId="14">
    <w:abstractNumId w:val="22"/>
  </w:num>
  <w:num w:numId="15">
    <w:abstractNumId w:val="29"/>
  </w:num>
  <w:num w:numId="16">
    <w:abstractNumId w:val="23"/>
  </w:num>
  <w:num w:numId="17">
    <w:abstractNumId w:val="38"/>
  </w:num>
  <w:num w:numId="18">
    <w:abstractNumId w:val="6"/>
  </w:num>
  <w:num w:numId="19">
    <w:abstractNumId w:val="15"/>
  </w:num>
  <w:num w:numId="20">
    <w:abstractNumId w:val="17"/>
  </w:num>
  <w:num w:numId="21">
    <w:abstractNumId w:val="28"/>
  </w:num>
  <w:num w:numId="22">
    <w:abstractNumId w:val="35"/>
  </w:num>
  <w:num w:numId="23">
    <w:abstractNumId w:val="25"/>
  </w:num>
  <w:num w:numId="24">
    <w:abstractNumId w:val="5"/>
  </w:num>
  <w:num w:numId="25">
    <w:abstractNumId w:val="2"/>
  </w:num>
  <w:num w:numId="26">
    <w:abstractNumId w:val="9"/>
  </w:num>
  <w:num w:numId="27">
    <w:abstractNumId w:val="40"/>
  </w:num>
  <w:num w:numId="28">
    <w:abstractNumId w:val="30"/>
  </w:num>
  <w:num w:numId="29">
    <w:abstractNumId w:val="27"/>
  </w:num>
  <w:num w:numId="30">
    <w:abstractNumId w:val="31"/>
  </w:num>
  <w:num w:numId="31">
    <w:abstractNumId w:val="14"/>
  </w:num>
  <w:num w:numId="32">
    <w:abstractNumId w:val="1"/>
  </w:num>
  <w:num w:numId="33">
    <w:abstractNumId w:val="10"/>
  </w:num>
  <w:num w:numId="34">
    <w:abstractNumId w:val="18"/>
  </w:num>
  <w:num w:numId="35">
    <w:abstractNumId w:val="11"/>
  </w:num>
  <w:num w:numId="36">
    <w:abstractNumId w:val="43"/>
  </w:num>
  <w:num w:numId="37">
    <w:abstractNumId w:val="44"/>
  </w:num>
  <w:num w:numId="38">
    <w:abstractNumId w:val="45"/>
  </w:num>
  <w:num w:numId="39">
    <w:abstractNumId w:val="8"/>
  </w:num>
  <w:num w:numId="40">
    <w:abstractNumId w:val="32"/>
  </w:num>
  <w:num w:numId="41">
    <w:abstractNumId w:val="20"/>
  </w:num>
  <w:num w:numId="42">
    <w:abstractNumId w:val="19"/>
  </w:num>
  <w:num w:numId="43">
    <w:abstractNumId w:val="26"/>
  </w:num>
  <w:num w:numId="44">
    <w:abstractNumId w:val="34"/>
  </w:num>
  <w:num w:numId="45">
    <w:abstractNumId w:val="36"/>
  </w:num>
  <w:num w:numId="46">
    <w:abstractNumId w:val="12"/>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Soberon">
    <w15:presenceInfo w15:providerId="Windows Live" w15:userId="4182f806e70f8a71"/>
  </w15:person>
  <w15:person w15:author="Ian Molina">
    <w15:presenceInfo w15:providerId="Windows Live" w15:userId="08eb68c35b5e8d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EF9"/>
    <w:rsid w:val="000003BE"/>
    <w:rsid w:val="00000624"/>
    <w:rsid w:val="00000709"/>
    <w:rsid w:val="00001736"/>
    <w:rsid w:val="000019F4"/>
    <w:rsid w:val="00002782"/>
    <w:rsid w:val="00003C28"/>
    <w:rsid w:val="00004028"/>
    <w:rsid w:val="00004472"/>
    <w:rsid w:val="00004AB1"/>
    <w:rsid w:val="00006115"/>
    <w:rsid w:val="000064BB"/>
    <w:rsid w:val="0000711B"/>
    <w:rsid w:val="00007324"/>
    <w:rsid w:val="0000765D"/>
    <w:rsid w:val="0000785D"/>
    <w:rsid w:val="00010836"/>
    <w:rsid w:val="000112E7"/>
    <w:rsid w:val="00011D85"/>
    <w:rsid w:val="00011E9E"/>
    <w:rsid w:val="00012881"/>
    <w:rsid w:val="00013FF5"/>
    <w:rsid w:val="00014613"/>
    <w:rsid w:val="000149FD"/>
    <w:rsid w:val="00014A69"/>
    <w:rsid w:val="0001577D"/>
    <w:rsid w:val="00020818"/>
    <w:rsid w:val="00020BEE"/>
    <w:rsid w:val="00020D25"/>
    <w:rsid w:val="00020E90"/>
    <w:rsid w:val="000212A8"/>
    <w:rsid w:val="0002223A"/>
    <w:rsid w:val="000224A8"/>
    <w:rsid w:val="00022FEE"/>
    <w:rsid w:val="00023C64"/>
    <w:rsid w:val="00024457"/>
    <w:rsid w:val="000246F3"/>
    <w:rsid w:val="000252ED"/>
    <w:rsid w:val="0002558C"/>
    <w:rsid w:val="0002576F"/>
    <w:rsid w:val="00025F01"/>
    <w:rsid w:val="00026017"/>
    <w:rsid w:val="00026874"/>
    <w:rsid w:val="00027211"/>
    <w:rsid w:val="0002756E"/>
    <w:rsid w:val="00027F7C"/>
    <w:rsid w:val="0003061B"/>
    <w:rsid w:val="00030813"/>
    <w:rsid w:val="00030E04"/>
    <w:rsid w:val="00030FB6"/>
    <w:rsid w:val="00031495"/>
    <w:rsid w:val="00031725"/>
    <w:rsid w:val="00031B37"/>
    <w:rsid w:val="00032095"/>
    <w:rsid w:val="00032E34"/>
    <w:rsid w:val="0003448D"/>
    <w:rsid w:val="00034AB1"/>
    <w:rsid w:val="00034F2B"/>
    <w:rsid w:val="00035835"/>
    <w:rsid w:val="00035A1F"/>
    <w:rsid w:val="00035C8E"/>
    <w:rsid w:val="0003619B"/>
    <w:rsid w:val="0003663C"/>
    <w:rsid w:val="00036885"/>
    <w:rsid w:val="00036ACE"/>
    <w:rsid w:val="00036DE5"/>
    <w:rsid w:val="000401F2"/>
    <w:rsid w:val="00040713"/>
    <w:rsid w:val="000415AD"/>
    <w:rsid w:val="0004163F"/>
    <w:rsid w:val="00041CA6"/>
    <w:rsid w:val="000425C2"/>
    <w:rsid w:val="000429AC"/>
    <w:rsid w:val="00042BD2"/>
    <w:rsid w:val="00043576"/>
    <w:rsid w:val="00043D30"/>
    <w:rsid w:val="00043DD3"/>
    <w:rsid w:val="0004442A"/>
    <w:rsid w:val="00044863"/>
    <w:rsid w:val="00044883"/>
    <w:rsid w:val="0004583F"/>
    <w:rsid w:val="000458FE"/>
    <w:rsid w:val="00045D11"/>
    <w:rsid w:val="00045DD8"/>
    <w:rsid w:val="00045FB5"/>
    <w:rsid w:val="00046E9B"/>
    <w:rsid w:val="00046F44"/>
    <w:rsid w:val="0004715B"/>
    <w:rsid w:val="00047701"/>
    <w:rsid w:val="00047AA7"/>
    <w:rsid w:val="00047B8C"/>
    <w:rsid w:val="00047ED6"/>
    <w:rsid w:val="00051310"/>
    <w:rsid w:val="0005169A"/>
    <w:rsid w:val="00051D72"/>
    <w:rsid w:val="00051DA0"/>
    <w:rsid w:val="00051E99"/>
    <w:rsid w:val="0005236A"/>
    <w:rsid w:val="000529A1"/>
    <w:rsid w:val="00053068"/>
    <w:rsid w:val="00053163"/>
    <w:rsid w:val="000531F8"/>
    <w:rsid w:val="00054BE6"/>
    <w:rsid w:val="00055752"/>
    <w:rsid w:val="00056E07"/>
    <w:rsid w:val="000578D7"/>
    <w:rsid w:val="00057A60"/>
    <w:rsid w:val="0006014C"/>
    <w:rsid w:val="000602D8"/>
    <w:rsid w:val="00060913"/>
    <w:rsid w:val="00060D13"/>
    <w:rsid w:val="0006143D"/>
    <w:rsid w:val="0006172B"/>
    <w:rsid w:val="00061ED5"/>
    <w:rsid w:val="000621DE"/>
    <w:rsid w:val="000624B6"/>
    <w:rsid w:val="00062E4C"/>
    <w:rsid w:val="000643A6"/>
    <w:rsid w:val="00064AC3"/>
    <w:rsid w:val="000657B6"/>
    <w:rsid w:val="00065C5B"/>
    <w:rsid w:val="000678B9"/>
    <w:rsid w:val="000679A7"/>
    <w:rsid w:val="000702D8"/>
    <w:rsid w:val="0007172E"/>
    <w:rsid w:val="00072149"/>
    <w:rsid w:val="00072205"/>
    <w:rsid w:val="00072A7D"/>
    <w:rsid w:val="00072EAB"/>
    <w:rsid w:val="0007332D"/>
    <w:rsid w:val="00074FA8"/>
    <w:rsid w:val="00075182"/>
    <w:rsid w:val="000751F5"/>
    <w:rsid w:val="00075355"/>
    <w:rsid w:val="00075C81"/>
    <w:rsid w:val="00077095"/>
    <w:rsid w:val="00077D55"/>
    <w:rsid w:val="00081829"/>
    <w:rsid w:val="000822E8"/>
    <w:rsid w:val="00083108"/>
    <w:rsid w:val="000834FF"/>
    <w:rsid w:val="00084054"/>
    <w:rsid w:val="000849E5"/>
    <w:rsid w:val="00084B6F"/>
    <w:rsid w:val="00084C01"/>
    <w:rsid w:val="00085461"/>
    <w:rsid w:val="00085C05"/>
    <w:rsid w:val="00085E52"/>
    <w:rsid w:val="0008603B"/>
    <w:rsid w:val="00086FAD"/>
    <w:rsid w:val="00087221"/>
    <w:rsid w:val="000877A4"/>
    <w:rsid w:val="00087980"/>
    <w:rsid w:val="00087C56"/>
    <w:rsid w:val="00087F52"/>
    <w:rsid w:val="0009048D"/>
    <w:rsid w:val="00090A55"/>
    <w:rsid w:val="00093C37"/>
    <w:rsid w:val="0009449F"/>
    <w:rsid w:val="00094518"/>
    <w:rsid w:val="00094AE4"/>
    <w:rsid w:val="00094FD4"/>
    <w:rsid w:val="00096B25"/>
    <w:rsid w:val="000978A7"/>
    <w:rsid w:val="000A0397"/>
    <w:rsid w:val="000A0982"/>
    <w:rsid w:val="000A0A0C"/>
    <w:rsid w:val="000A0AE6"/>
    <w:rsid w:val="000A1004"/>
    <w:rsid w:val="000A16CA"/>
    <w:rsid w:val="000A3662"/>
    <w:rsid w:val="000A3732"/>
    <w:rsid w:val="000A3E7B"/>
    <w:rsid w:val="000A4246"/>
    <w:rsid w:val="000A426D"/>
    <w:rsid w:val="000A469C"/>
    <w:rsid w:val="000A4F0A"/>
    <w:rsid w:val="000A4FB7"/>
    <w:rsid w:val="000A50C5"/>
    <w:rsid w:val="000A510D"/>
    <w:rsid w:val="000A590F"/>
    <w:rsid w:val="000A5A24"/>
    <w:rsid w:val="000A6EA0"/>
    <w:rsid w:val="000A6FA5"/>
    <w:rsid w:val="000A7653"/>
    <w:rsid w:val="000A7705"/>
    <w:rsid w:val="000A7A93"/>
    <w:rsid w:val="000B0008"/>
    <w:rsid w:val="000B17C3"/>
    <w:rsid w:val="000B27ED"/>
    <w:rsid w:val="000B2945"/>
    <w:rsid w:val="000B2C80"/>
    <w:rsid w:val="000B361B"/>
    <w:rsid w:val="000B37B5"/>
    <w:rsid w:val="000B3E29"/>
    <w:rsid w:val="000B400B"/>
    <w:rsid w:val="000B4E22"/>
    <w:rsid w:val="000B610E"/>
    <w:rsid w:val="000B6693"/>
    <w:rsid w:val="000B669D"/>
    <w:rsid w:val="000B69E4"/>
    <w:rsid w:val="000B6D1F"/>
    <w:rsid w:val="000B6F73"/>
    <w:rsid w:val="000B7170"/>
    <w:rsid w:val="000B7ADD"/>
    <w:rsid w:val="000C0BE4"/>
    <w:rsid w:val="000C22AF"/>
    <w:rsid w:val="000C366B"/>
    <w:rsid w:val="000C3EDD"/>
    <w:rsid w:val="000C47A6"/>
    <w:rsid w:val="000C488E"/>
    <w:rsid w:val="000C4BF7"/>
    <w:rsid w:val="000C5AF6"/>
    <w:rsid w:val="000C5BE8"/>
    <w:rsid w:val="000C73E0"/>
    <w:rsid w:val="000C7414"/>
    <w:rsid w:val="000C7ED4"/>
    <w:rsid w:val="000C7FD6"/>
    <w:rsid w:val="000D0308"/>
    <w:rsid w:val="000D09C3"/>
    <w:rsid w:val="000D0FF5"/>
    <w:rsid w:val="000D1245"/>
    <w:rsid w:val="000D1BDA"/>
    <w:rsid w:val="000D20E5"/>
    <w:rsid w:val="000D22BC"/>
    <w:rsid w:val="000D27F1"/>
    <w:rsid w:val="000D2B95"/>
    <w:rsid w:val="000D369F"/>
    <w:rsid w:val="000D3714"/>
    <w:rsid w:val="000D515B"/>
    <w:rsid w:val="000D54E3"/>
    <w:rsid w:val="000D5907"/>
    <w:rsid w:val="000D5947"/>
    <w:rsid w:val="000D5ADF"/>
    <w:rsid w:val="000D5FCD"/>
    <w:rsid w:val="000D64F2"/>
    <w:rsid w:val="000D73A5"/>
    <w:rsid w:val="000D7D5F"/>
    <w:rsid w:val="000E041B"/>
    <w:rsid w:val="000E0FBB"/>
    <w:rsid w:val="000E1129"/>
    <w:rsid w:val="000E1235"/>
    <w:rsid w:val="000E3D9D"/>
    <w:rsid w:val="000E3E64"/>
    <w:rsid w:val="000E4CB9"/>
    <w:rsid w:val="000E4D0F"/>
    <w:rsid w:val="000E556F"/>
    <w:rsid w:val="000E56F7"/>
    <w:rsid w:val="000E64AD"/>
    <w:rsid w:val="000E65FA"/>
    <w:rsid w:val="000E71AC"/>
    <w:rsid w:val="000E7799"/>
    <w:rsid w:val="000E7C9D"/>
    <w:rsid w:val="000E7EED"/>
    <w:rsid w:val="000E7F3D"/>
    <w:rsid w:val="000F1946"/>
    <w:rsid w:val="000F1DDE"/>
    <w:rsid w:val="000F1E02"/>
    <w:rsid w:val="000F2489"/>
    <w:rsid w:val="000F25A9"/>
    <w:rsid w:val="000F27A3"/>
    <w:rsid w:val="000F29E4"/>
    <w:rsid w:val="000F2A9C"/>
    <w:rsid w:val="000F2AC9"/>
    <w:rsid w:val="000F3435"/>
    <w:rsid w:val="000F4187"/>
    <w:rsid w:val="000F4318"/>
    <w:rsid w:val="000F68A6"/>
    <w:rsid w:val="000F79A5"/>
    <w:rsid w:val="000F7E3B"/>
    <w:rsid w:val="00102E7B"/>
    <w:rsid w:val="00104250"/>
    <w:rsid w:val="00104ADD"/>
    <w:rsid w:val="0010511C"/>
    <w:rsid w:val="00105575"/>
    <w:rsid w:val="001056D5"/>
    <w:rsid w:val="0010581B"/>
    <w:rsid w:val="00105B1C"/>
    <w:rsid w:val="00106522"/>
    <w:rsid w:val="001066C7"/>
    <w:rsid w:val="001068A9"/>
    <w:rsid w:val="00107913"/>
    <w:rsid w:val="00107C9C"/>
    <w:rsid w:val="00107D79"/>
    <w:rsid w:val="00107ECB"/>
    <w:rsid w:val="0011061E"/>
    <w:rsid w:val="00110E97"/>
    <w:rsid w:val="00110FBF"/>
    <w:rsid w:val="00111032"/>
    <w:rsid w:val="001113BD"/>
    <w:rsid w:val="00112896"/>
    <w:rsid w:val="00112F99"/>
    <w:rsid w:val="0011474B"/>
    <w:rsid w:val="00114965"/>
    <w:rsid w:val="00114B19"/>
    <w:rsid w:val="00115279"/>
    <w:rsid w:val="00116691"/>
    <w:rsid w:val="00117640"/>
    <w:rsid w:val="00120186"/>
    <w:rsid w:val="00122076"/>
    <w:rsid w:val="0012235A"/>
    <w:rsid w:val="00123116"/>
    <w:rsid w:val="00123239"/>
    <w:rsid w:val="00123700"/>
    <w:rsid w:val="00123C04"/>
    <w:rsid w:val="0012512B"/>
    <w:rsid w:val="00125258"/>
    <w:rsid w:val="00125470"/>
    <w:rsid w:val="00125AA6"/>
    <w:rsid w:val="0012616C"/>
    <w:rsid w:val="00126567"/>
    <w:rsid w:val="00126BCF"/>
    <w:rsid w:val="00131FE8"/>
    <w:rsid w:val="00132172"/>
    <w:rsid w:val="0013336D"/>
    <w:rsid w:val="0013376B"/>
    <w:rsid w:val="0013377F"/>
    <w:rsid w:val="00134666"/>
    <w:rsid w:val="00135AA6"/>
    <w:rsid w:val="00135BD8"/>
    <w:rsid w:val="0013660B"/>
    <w:rsid w:val="00136704"/>
    <w:rsid w:val="00136BD4"/>
    <w:rsid w:val="001371D0"/>
    <w:rsid w:val="00137578"/>
    <w:rsid w:val="00137E27"/>
    <w:rsid w:val="00140723"/>
    <w:rsid w:val="00140BD9"/>
    <w:rsid w:val="00140C90"/>
    <w:rsid w:val="00140EAE"/>
    <w:rsid w:val="00141405"/>
    <w:rsid w:val="00141474"/>
    <w:rsid w:val="00141583"/>
    <w:rsid w:val="001418D7"/>
    <w:rsid w:val="001419D0"/>
    <w:rsid w:val="0014232A"/>
    <w:rsid w:val="00142BA7"/>
    <w:rsid w:val="00142BAE"/>
    <w:rsid w:val="00142E52"/>
    <w:rsid w:val="00143046"/>
    <w:rsid w:val="001436FD"/>
    <w:rsid w:val="00143E60"/>
    <w:rsid w:val="00143FC6"/>
    <w:rsid w:val="00144C9D"/>
    <w:rsid w:val="00144E0A"/>
    <w:rsid w:val="00144E21"/>
    <w:rsid w:val="00145BED"/>
    <w:rsid w:val="00145FA9"/>
    <w:rsid w:val="001466AE"/>
    <w:rsid w:val="001477FC"/>
    <w:rsid w:val="00147A2F"/>
    <w:rsid w:val="00147CEB"/>
    <w:rsid w:val="00147DA6"/>
    <w:rsid w:val="00150596"/>
    <w:rsid w:val="001505C6"/>
    <w:rsid w:val="00150961"/>
    <w:rsid w:val="00151055"/>
    <w:rsid w:val="0015171C"/>
    <w:rsid w:val="00151BBC"/>
    <w:rsid w:val="0015202F"/>
    <w:rsid w:val="001524AF"/>
    <w:rsid w:val="001527D4"/>
    <w:rsid w:val="00152E08"/>
    <w:rsid w:val="001533D8"/>
    <w:rsid w:val="00153739"/>
    <w:rsid w:val="0015381C"/>
    <w:rsid w:val="00154624"/>
    <w:rsid w:val="0015496A"/>
    <w:rsid w:val="00154B77"/>
    <w:rsid w:val="0015532A"/>
    <w:rsid w:val="001556C6"/>
    <w:rsid w:val="00155B9B"/>
    <w:rsid w:val="00156A7A"/>
    <w:rsid w:val="00157DD0"/>
    <w:rsid w:val="00160282"/>
    <w:rsid w:val="00160375"/>
    <w:rsid w:val="00160A20"/>
    <w:rsid w:val="00160BBF"/>
    <w:rsid w:val="00160EA7"/>
    <w:rsid w:val="001611B6"/>
    <w:rsid w:val="0016138A"/>
    <w:rsid w:val="001613A9"/>
    <w:rsid w:val="001627AB"/>
    <w:rsid w:val="001630FE"/>
    <w:rsid w:val="00163930"/>
    <w:rsid w:val="00163D2F"/>
    <w:rsid w:val="00163DE9"/>
    <w:rsid w:val="001640A1"/>
    <w:rsid w:val="00164646"/>
    <w:rsid w:val="0016545E"/>
    <w:rsid w:val="00165FD1"/>
    <w:rsid w:val="00166648"/>
    <w:rsid w:val="00166671"/>
    <w:rsid w:val="0016675F"/>
    <w:rsid w:val="0016742D"/>
    <w:rsid w:val="0016746E"/>
    <w:rsid w:val="00167610"/>
    <w:rsid w:val="00167DE1"/>
    <w:rsid w:val="0017003D"/>
    <w:rsid w:val="00170061"/>
    <w:rsid w:val="00170368"/>
    <w:rsid w:val="001703A1"/>
    <w:rsid w:val="0017088D"/>
    <w:rsid w:val="001711BD"/>
    <w:rsid w:val="00171E95"/>
    <w:rsid w:val="00172446"/>
    <w:rsid w:val="00172B44"/>
    <w:rsid w:val="00172C0C"/>
    <w:rsid w:val="00173C18"/>
    <w:rsid w:val="0017455A"/>
    <w:rsid w:val="0017467D"/>
    <w:rsid w:val="00174DC0"/>
    <w:rsid w:val="00175387"/>
    <w:rsid w:val="00175641"/>
    <w:rsid w:val="001756E0"/>
    <w:rsid w:val="00176727"/>
    <w:rsid w:val="00176A5A"/>
    <w:rsid w:val="0017743A"/>
    <w:rsid w:val="00177852"/>
    <w:rsid w:val="00180DD4"/>
    <w:rsid w:val="00180F37"/>
    <w:rsid w:val="00181088"/>
    <w:rsid w:val="001811EC"/>
    <w:rsid w:val="00181271"/>
    <w:rsid w:val="0018263A"/>
    <w:rsid w:val="00183644"/>
    <w:rsid w:val="001838A3"/>
    <w:rsid w:val="00183A47"/>
    <w:rsid w:val="00184C20"/>
    <w:rsid w:val="001854CC"/>
    <w:rsid w:val="00185603"/>
    <w:rsid w:val="0018560E"/>
    <w:rsid w:val="0018699F"/>
    <w:rsid w:val="001901BE"/>
    <w:rsid w:val="001918D5"/>
    <w:rsid w:val="00191C5C"/>
    <w:rsid w:val="00193242"/>
    <w:rsid w:val="0019342B"/>
    <w:rsid w:val="001941D7"/>
    <w:rsid w:val="001944BD"/>
    <w:rsid w:val="00194815"/>
    <w:rsid w:val="0019554B"/>
    <w:rsid w:val="00196541"/>
    <w:rsid w:val="001968F8"/>
    <w:rsid w:val="00196D11"/>
    <w:rsid w:val="001971D2"/>
    <w:rsid w:val="001978B8"/>
    <w:rsid w:val="00197EE7"/>
    <w:rsid w:val="001A0054"/>
    <w:rsid w:val="001A054D"/>
    <w:rsid w:val="001A0D7C"/>
    <w:rsid w:val="001A10A0"/>
    <w:rsid w:val="001A1C4D"/>
    <w:rsid w:val="001A1F7F"/>
    <w:rsid w:val="001A2160"/>
    <w:rsid w:val="001A2EBE"/>
    <w:rsid w:val="001A3429"/>
    <w:rsid w:val="001A39FB"/>
    <w:rsid w:val="001A3B09"/>
    <w:rsid w:val="001A3B12"/>
    <w:rsid w:val="001A3F46"/>
    <w:rsid w:val="001A46A5"/>
    <w:rsid w:val="001A55A2"/>
    <w:rsid w:val="001A57EA"/>
    <w:rsid w:val="001A5B4C"/>
    <w:rsid w:val="001A5C0A"/>
    <w:rsid w:val="001A5C66"/>
    <w:rsid w:val="001A6D23"/>
    <w:rsid w:val="001A6F19"/>
    <w:rsid w:val="001A74D2"/>
    <w:rsid w:val="001B07BB"/>
    <w:rsid w:val="001B0F43"/>
    <w:rsid w:val="001B1170"/>
    <w:rsid w:val="001B1197"/>
    <w:rsid w:val="001B20CE"/>
    <w:rsid w:val="001B256E"/>
    <w:rsid w:val="001B27D6"/>
    <w:rsid w:val="001B27F1"/>
    <w:rsid w:val="001B433B"/>
    <w:rsid w:val="001B4BEA"/>
    <w:rsid w:val="001B6088"/>
    <w:rsid w:val="001B62A0"/>
    <w:rsid w:val="001B6AFD"/>
    <w:rsid w:val="001B722D"/>
    <w:rsid w:val="001B75FC"/>
    <w:rsid w:val="001C0568"/>
    <w:rsid w:val="001C1BE7"/>
    <w:rsid w:val="001C1D5D"/>
    <w:rsid w:val="001C3838"/>
    <w:rsid w:val="001C41A1"/>
    <w:rsid w:val="001C4D3D"/>
    <w:rsid w:val="001C4F78"/>
    <w:rsid w:val="001C5020"/>
    <w:rsid w:val="001C50E3"/>
    <w:rsid w:val="001C6536"/>
    <w:rsid w:val="001C6C1A"/>
    <w:rsid w:val="001C7359"/>
    <w:rsid w:val="001C7E38"/>
    <w:rsid w:val="001D0131"/>
    <w:rsid w:val="001D033F"/>
    <w:rsid w:val="001D0577"/>
    <w:rsid w:val="001D090B"/>
    <w:rsid w:val="001D0D00"/>
    <w:rsid w:val="001D0DED"/>
    <w:rsid w:val="001D207D"/>
    <w:rsid w:val="001D21C6"/>
    <w:rsid w:val="001D230C"/>
    <w:rsid w:val="001D252E"/>
    <w:rsid w:val="001D2656"/>
    <w:rsid w:val="001D280A"/>
    <w:rsid w:val="001D2B33"/>
    <w:rsid w:val="001D3A9E"/>
    <w:rsid w:val="001D4085"/>
    <w:rsid w:val="001D480A"/>
    <w:rsid w:val="001D51BE"/>
    <w:rsid w:val="001D68BC"/>
    <w:rsid w:val="001D6E5E"/>
    <w:rsid w:val="001E1C3B"/>
    <w:rsid w:val="001E1D44"/>
    <w:rsid w:val="001E220C"/>
    <w:rsid w:val="001E234A"/>
    <w:rsid w:val="001E263C"/>
    <w:rsid w:val="001E2984"/>
    <w:rsid w:val="001E3F78"/>
    <w:rsid w:val="001E40C6"/>
    <w:rsid w:val="001E4AAE"/>
    <w:rsid w:val="001E7EE1"/>
    <w:rsid w:val="001F0099"/>
    <w:rsid w:val="001F0649"/>
    <w:rsid w:val="001F09DD"/>
    <w:rsid w:val="001F1931"/>
    <w:rsid w:val="001F234A"/>
    <w:rsid w:val="001F305A"/>
    <w:rsid w:val="001F31AC"/>
    <w:rsid w:val="001F36EA"/>
    <w:rsid w:val="001F3C08"/>
    <w:rsid w:val="001F3C1B"/>
    <w:rsid w:val="001F3D4A"/>
    <w:rsid w:val="001F3F9F"/>
    <w:rsid w:val="001F41AD"/>
    <w:rsid w:val="001F4242"/>
    <w:rsid w:val="001F4362"/>
    <w:rsid w:val="001F4B99"/>
    <w:rsid w:val="001F6809"/>
    <w:rsid w:val="001F73F1"/>
    <w:rsid w:val="00200AC9"/>
    <w:rsid w:val="002012C4"/>
    <w:rsid w:val="002015D4"/>
    <w:rsid w:val="00201740"/>
    <w:rsid w:val="00201D6F"/>
    <w:rsid w:val="002020BD"/>
    <w:rsid w:val="0020211E"/>
    <w:rsid w:val="00202274"/>
    <w:rsid w:val="00202CCE"/>
    <w:rsid w:val="00202E01"/>
    <w:rsid w:val="002031D4"/>
    <w:rsid w:val="002039CF"/>
    <w:rsid w:val="00203EBC"/>
    <w:rsid w:val="00204068"/>
    <w:rsid w:val="00204996"/>
    <w:rsid w:val="0020500C"/>
    <w:rsid w:val="00205913"/>
    <w:rsid w:val="00205A0E"/>
    <w:rsid w:val="00205CF3"/>
    <w:rsid w:val="00206593"/>
    <w:rsid w:val="00206A4D"/>
    <w:rsid w:val="0020713F"/>
    <w:rsid w:val="00207456"/>
    <w:rsid w:val="00210CE9"/>
    <w:rsid w:val="002116EA"/>
    <w:rsid w:val="00211759"/>
    <w:rsid w:val="002121C9"/>
    <w:rsid w:val="00212AAD"/>
    <w:rsid w:val="00214146"/>
    <w:rsid w:val="0021431F"/>
    <w:rsid w:val="002150A8"/>
    <w:rsid w:val="002166A8"/>
    <w:rsid w:val="0021728C"/>
    <w:rsid w:val="00217A7F"/>
    <w:rsid w:val="0022030C"/>
    <w:rsid w:val="00220B41"/>
    <w:rsid w:val="00220BBF"/>
    <w:rsid w:val="00221000"/>
    <w:rsid w:val="002213FC"/>
    <w:rsid w:val="0022148E"/>
    <w:rsid w:val="00222A2E"/>
    <w:rsid w:val="00222CF9"/>
    <w:rsid w:val="00222D5B"/>
    <w:rsid w:val="00222FEB"/>
    <w:rsid w:val="0022309B"/>
    <w:rsid w:val="002233F2"/>
    <w:rsid w:val="00223C8A"/>
    <w:rsid w:val="002245FA"/>
    <w:rsid w:val="00224F35"/>
    <w:rsid w:val="00225EB0"/>
    <w:rsid w:val="00226528"/>
    <w:rsid w:val="002270AF"/>
    <w:rsid w:val="0022752A"/>
    <w:rsid w:val="00227E1A"/>
    <w:rsid w:val="00231605"/>
    <w:rsid w:val="002317C8"/>
    <w:rsid w:val="002317FE"/>
    <w:rsid w:val="00231D0D"/>
    <w:rsid w:val="00231E30"/>
    <w:rsid w:val="00232A04"/>
    <w:rsid w:val="00234307"/>
    <w:rsid w:val="00234508"/>
    <w:rsid w:val="00235687"/>
    <w:rsid w:val="002357DB"/>
    <w:rsid w:val="00235C06"/>
    <w:rsid w:val="002365F8"/>
    <w:rsid w:val="00236B85"/>
    <w:rsid w:val="00237267"/>
    <w:rsid w:val="002373B4"/>
    <w:rsid w:val="00237763"/>
    <w:rsid w:val="00237895"/>
    <w:rsid w:val="00237946"/>
    <w:rsid w:val="0024025C"/>
    <w:rsid w:val="002403D4"/>
    <w:rsid w:val="00240AD2"/>
    <w:rsid w:val="00240BB4"/>
    <w:rsid w:val="00241D41"/>
    <w:rsid w:val="002422F8"/>
    <w:rsid w:val="00242432"/>
    <w:rsid w:val="00242460"/>
    <w:rsid w:val="0024277D"/>
    <w:rsid w:val="00242E8C"/>
    <w:rsid w:val="00243430"/>
    <w:rsid w:val="002439E3"/>
    <w:rsid w:val="00244002"/>
    <w:rsid w:val="00244A2B"/>
    <w:rsid w:val="00244B64"/>
    <w:rsid w:val="00245A70"/>
    <w:rsid w:val="00246580"/>
    <w:rsid w:val="0024682B"/>
    <w:rsid w:val="0024694E"/>
    <w:rsid w:val="00246A36"/>
    <w:rsid w:val="00246A6F"/>
    <w:rsid w:val="00247D29"/>
    <w:rsid w:val="00247EB0"/>
    <w:rsid w:val="002505BE"/>
    <w:rsid w:val="002509BD"/>
    <w:rsid w:val="00250EDB"/>
    <w:rsid w:val="00250EEE"/>
    <w:rsid w:val="00251022"/>
    <w:rsid w:val="00251492"/>
    <w:rsid w:val="002517AC"/>
    <w:rsid w:val="00251D02"/>
    <w:rsid w:val="002527CF"/>
    <w:rsid w:val="002529B2"/>
    <w:rsid w:val="00253CB2"/>
    <w:rsid w:val="00253DDB"/>
    <w:rsid w:val="00255B38"/>
    <w:rsid w:val="00256140"/>
    <w:rsid w:val="00256456"/>
    <w:rsid w:val="00256AAE"/>
    <w:rsid w:val="002578D6"/>
    <w:rsid w:val="00257C0D"/>
    <w:rsid w:val="00260068"/>
    <w:rsid w:val="00263566"/>
    <w:rsid w:val="0026378A"/>
    <w:rsid w:val="0026430A"/>
    <w:rsid w:val="002649D4"/>
    <w:rsid w:val="002659B9"/>
    <w:rsid w:val="00265FBA"/>
    <w:rsid w:val="0026661E"/>
    <w:rsid w:val="002672EB"/>
    <w:rsid w:val="002675CD"/>
    <w:rsid w:val="00267766"/>
    <w:rsid w:val="002677C8"/>
    <w:rsid w:val="0027029B"/>
    <w:rsid w:val="00271C2D"/>
    <w:rsid w:val="00271C4B"/>
    <w:rsid w:val="00271CA1"/>
    <w:rsid w:val="0027230D"/>
    <w:rsid w:val="00273440"/>
    <w:rsid w:val="002739C0"/>
    <w:rsid w:val="00273A26"/>
    <w:rsid w:val="00273A9C"/>
    <w:rsid w:val="0027444F"/>
    <w:rsid w:val="002748AB"/>
    <w:rsid w:val="002752CF"/>
    <w:rsid w:val="002756E2"/>
    <w:rsid w:val="00275829"/>
    <w:rsid w:val="00275AAF"/>
    <w:rsid w:val="00275FF3"/>
    <w:rsid w:val="002767FD"/>
    <w:rsid w:val="002774E5"/>
    <w:rsid w:val="00277EFE"/>
    <w:rsid w:val="00277FEA"/>
    <w:rsid w:val="002804EC"/>
    <w:rsid w:val="00280915"/>
    <w:rsid w:val="00280A61"/>
    <w:rsid w:val="0028116E"/>
    <w:rsid w:val="00281286"/>
    <w:rsid w:val="00283B2F"/>
    <w:rsid w:val="00284101"/>
    <w:rsid w:val="00284319"/>
    <w:rsid w:val="0028474F"/>
    <w:rsid w:val="00284B2D"/>
    <w:rsid w:val="002855B4"/>
    <w:rsid w:val="00285E30"/>
    <w:rsid w:val="002863B7"/>
    <w:rsid w:val="0029000D"/>
    <w:rsid w:val="00290014"/>
    <w:rsid w:val="002902DB"/>
    <w:rsid w:val="002908F7"/>
    <w:rsid w:val="00290A6B"/>
    <w:rsid w:val="00291051"/>
    <w:rsid w:val="00291BD5"/>
    <w:rsid w:val="00291D12"/>
    <w:rsid w:val="00291E87"/>
    <w:rsid w:val="002923BD"/>
    <w:rsid w:val="002935DD"/>
    <w:rsid w:val="0029386D"/>
    <w:rsid w:val="00294452"/>
    <w:rsid w:val="002955AE"/>
    <w:rsid w:val="00296C1B"/>
    <w:rsid w:val="0029763C"/>
    <w:rsid w:val="002977BE"/>
    <w:rsid w:val="00297A2A"/>
    <w:rsid w:val="00297FFA"/>
    <w:rsid w:val="002A0997"/>
    <w:rsid w:val="002A14D5"/>
    <w:rsid w:val="002A1B9D"/>
    <w:rsid w:val="002A1D41"/>
    <w:rsid w:val="002A1EAC"/>
    <w:rsid w:val="002A23A6"/>
    <w:rsid w:val="002A3336"/>
    <w:rsid w:val="002A3465"/>
    <w:rsid w:val="002A3620"/>
    <w:rsid w:val="002A36AE"/>
    <w:rsid w:val="002A5248"/>
    <w:rsid w:val="002A5786"/>
    <w:rsid w:val="002A59E4"/>
    <w:rsid w:val="002A5B71"/>
    <w:rsid w:val="002A6394"/>
    <w:rsid w:val="002A665B"/>
    <w:rsid w:val="002A6F83"/>
    <w:rsid w:val="002A77BB"/>
    <w:rsid w:val="002B0171"/>
    <w:rsid w:val="002B05DD"/>
    <w:rsid w:val="002B19E7"/>
    <w:rsid w:val="002B315E"/>
    <w:rsid w:val="002B653A"/>
    <w:rsid w:val="002B656F"/>
    <w:rsid w:val="002B6B4B"/>
    <w:rsid w:val="002B7866"/>
    <w:rsid w:val="002C00F2"/>
    <w:rsid w:val="002C035B"/>
    <w:rsid w:val="002C0D83"/>
    <w:rsid w:val="002C156D"/>
    <w:rsid w:val="002C18FD"/>
    <w:rsid w:val="002C1FB7"/>
    <w:rsid w:val="002C218B"/>
    <w:rsid w:val="002C26DD"/>
    <w:rsid w:val="002C2DE3"/>
    <w:rsid w:val="002C330A"/>
    <w:rsid w:val="002C3895"/>
    <w:rsid w:val="002C42CE"/>
    <w:rsid w:val="002C5CD8"/>
    <w:rsid w:val="002C6514"/>
    <w:rsid w:val="002C6710"/>
    <w:rsid w:val="002C6848"/>
    <w:rsid w:val="002C6A4F"/>
    <w:rsid w:val="002C73E0"/>
    <w:rsid w:val="002D01C6"/>
    <w:rsid w:val="002D0346"/>
    <w:rsid w:val="002D05AC"/>
    <w:rsid w:val="002D0BEC"/>
    <w:rsid w:val="002D20B8"/>
    <w:rsid w:val="002D2D62"/>
    <w:rsid w:val="002D3345"/>
    <w:rsid w:val="002D4179"/>
    <w:rsid w:val="002D5A59"/>
    <w:rsid w:val="002D5CA8"/>
    <w:rsid w:val="002D6317"/>
    <w:rsid w:val="002D69EE"/>
    <w:rsid w:val="002D6DE4"/>
    <w:rsid w:val="002D71D0"/>
    <w:rsid w:val="002D738E"/>
    <w:rsid w:val="002E0A0A"/>
    <w:rsid w:val="002E1951"/>
    <w:rsid w:val="002E2FB7"/>
    <w:rsid w:val="002E38D5"/>
    <w:rsid w:val="002E70A1"/>
    <w:rsid w:val="002E77A9"/>
    <w:rsid w:val="002E7C16"/>
    <w:rsid w:val="002E7D18"/>
    <w:rsid w:val="002E7DBC"/>
    <w:rsid w:val="002F0D6E"/>
    <w:rsid w:val="002F0D8C"/>
    <w:rsid w:val="002F1B01"/>
    <w:rsid w:val="002F2732"/>
    <w:rsid w:val="002F28A3"/>
    <w:rsid w:val="002F2B06"/>
    <w:rsid w:val="002F3253"/>
    <w:rsid w:val="002F3769"/>
    <w:rsid w:val="002F38A1"/>
    <w:rsid w:val="002F3C1C"/>
    <w:rsid w:val="002F3D5C"/>
    <w:rsid w:val="002F4187"/>
    <w:rsid w:val="002F449C"/>
    <w:rsid w:val="002F4BE6"/>
    <w:rsid w:val="002F4CAC"/>
    <w:rsid w:val="002F4FDE"/>
    <w:rsid w:val="002F543F"/>
    <w:rsid w:val="002F6508"/>
    <w:rsid w:val="002F6DF9"/>
    <w:rsid w:val="002F6E7D"/>
    <w:rsid w:val="002F6FB5"/>
    <w:rsid w:val="002F72A7"/>
    <w:rsid w:val="002F7472"/>
    <w:rsid w:val="00300F64"/>
    <w:rsid w:val="00301417"/>
    <w:rsid w:val="00301FC1"/>
    <w:rsid w:val="003023AE"/>
    <w:rsid w:val="00302B1D"/>
    <w:rsid w:val="00302C54"/>
    <w:rsid w:val="0030414A"/>
    <w:rsid w:val="00304907"/>
    <w:rsid w:val="00305975"/>
    <w:rsid w:val="00305990"/>
    <w:rsid w:val="003059E1"/>
    <w:rsid w:val="0030615B"/>
    <w:rsid w:val="003075DE"/>
    <w:rsid w:val="00307BC6"/>
    <w:rsid w:val="0031031B"/>
    <w:rsid w:val="003103C4"/>
    <w:rsid w:val="00310A87"/>
    <w:rsid w:val="00310BAE"/>
    <w:rsid w:val="00310E9B"/>
    <w:rsid w:val="00310EF0"/>
    <w:rsid w:val="003110FE"/>
    <w:rsid w:val="00312263"/>
    <w:rsid w:val="00312A0E"/>
    <w:rsid w:val="00312AA8"/>
    <w:rsid w:val="00313FC7"/>
    <w:rsid w:val="00314D9B"/>
    <w:rsid w:val="0031539A"/>
    <w:rsid w:val="00315A42"/>
    <w:rsid w:val="00316EE0"/>
    <w:rsid w:val="00316EF0"/>
    <w:rsid w:val="0031752C"/>
    <w:rsid w:val="00317872"/>
    <w:rsid w:val="00317A4D"/>
    <w:rsid w:val="00317BDE"/>
    <w:rsid w:val="00320130"/>
    <w:rsid w:val="00320267"/>
    <w:rsid w:val="003214EE"/>
    <w:rsid w:val="003217AB"/>
    <w:rsid w:val="003221E9"/>
    <w:rsid w:val="003224EE"/>
    <w:rsid w:val="0032290D"/>
    <w:rsid w:val="003235F2"/>
    <w:rsid w:val="003252E6"/>
    <w:rsid w:val="003252EB"/>
    <w:rsid w:val="0032633F"/>
    <w:rsid w:val="003265B4"/>
    <w:rsid w:val="003266C2"/>
    <w:rsid w:val="003272DC"/>
    <w:rsid w:val="00327634"/>
    <w:rsid w:val="0033036D"/>
    <w:rsid w:val="003304DB"/>
    <w:rsid w:val="00330729"/>
    <w:rsid w:val="00330A9E"/>
    <w:rsid w:val="00330E47"/>
    <w:rsid w:val="00331A98"/>
    <w:rsid w:val="00331BAF"/>
    <w:rsid w:val="003322DC"/>
    <w:rsid w:val="00332499"/>
    <w:rsid w:val="003326B8"/>
    <w:rsid w:val="003329A3"/>
    <w:rsid w:val="00332F66"/>
    <w:rsid w:val="00333215"/>
    <w:rsid w:val="003336B1"/>
    <w:rsid w:val="00333B2B"/>
    <w:rsid w:val="00333C8A"/>
    <w:rsid w:val="00334AAF"/>
    <w:rsid w:val="00334EA6"/>
    <w:rsid w:val="00335AC2"/>
    <w:rsid w:val="00335E83"/>
    <w:rsid w:val="003361B8"/>
    <w:rsid w:val="00336E94"/>
    <w:rsid w:val="00340E00"/>
    <w:rsid w:val="00341CC7"/>
    <w:rsid w:val="00342072"/>
    <w:rsid w:val="003422B1"/>
    <w:rsid w:val="00342860"/>
    <w:rsid w:val="00342ED8"/>
    <w:rsid w:val="00343346"/>
    <w:rsid w:val="00343C3C"/>
    <w:rsid w:val="00343D36"/>
    <w:rsid w:val="0034422B"/>
    <w:rsid w:val="003444DD"/>
    <w:rsid w:val="003450A0"/>
    <w:rsid w:val="003451E0"/>
    <w:rsid w:val="00345419"/>
    <w:rsid w:val="00345952"/>
    <w:rsid w:val="00346219"/>
    <w:rsid w:val="003474E0"/>
    <w:rsid w:val="00347EA5"/>
    <w:rsid w:val="00350395"/>
    <w:rsid w:val="0035268F"/>
    <w:rsid w:val="003534C6"/>
    <w:rsid w:val="00354223"/>
    <w:rsid w:val="0035472C"/>
    <w:rsid w:val="0035484F"/>
    <w:rsid w:val="00354E9E"/>
    <w:rsid w:val="00354FAB"/>
    <w:rsid w:val="003560D7"/>
    <w:rsid w:val="003566AD"/>
    <w:rsid w:val="003568CB"/>
    <w:rsid w:val="00356C0C"/>
    <w:rsid w:val="0035766E"/>
    <w:rsid w:val="00357D3C"/>
    <w:rsid w:val="003601F9"/>
    <w:rsid w:val="003606D3"/>
    <w:rsid w:val="003609AA"/>
    <w:rsid w:val="00360E25"/>
    <w:rsid w:val="00362FDE"/>
    <w:rsid w:val="00364F77"/>
    <w:rsid w:val="0036549A"/>
    <w:rsid w:val="00365CFC"/>
    <w:rsid w:val="00365E61"/>
    <w:rsid w:val="00365ED8"/>
    <w:rsid w:val="003677BC"/>
    <w:rsid w:val="00367BE1"/>
    <w:rsid w:val="00370B08"/>
    <w:rsid w:val="00371055"/>
    <w:rsid w:val="00371295"/>
    <w:rsid w:val="0037138A"/>
    <w:rsid w:val="00371CF6"/>
    <w:rsid w:val="0037294E"/>
    <w:rsid w:val="00372AB6"/>
    <w:rsid w:val="00372B8E"/>
    <w:rsid w:val="00372BC3"/>
    <w:rsid w:val="00372DCD"/>
    <w:rsid w:val="00372F96"/>
    <w:rsid w:val="0037347D"/>
    <w:rsid w:val="003748D8"/>
    <w:rsid w:val="00375433"/>
    <w:rsid w:val="00375457"/>
    <w:rsid w:val="003756DE"/>
    <w:rsid w:val="0037648E"/>
    <w:rsid w:val="00376671"/>
    <w:rsid w:val="00376A1B"/>
    <w:rsid w:val="00377567"/>
    <w:rsid w:val="00377629"/>
    <w:rsid w:val="00377B5A"/>
    <w:rsid w:val="003802EA"/>
    <w:rsid w:val="00380815"/>
    <w:rsid w:val="00380C55"/>
    <w:rsid w:val="003813D3"/>
    <w:rsid w:val="00381612"/>
    <w:rsid w:val="00381D2B"/>
    <w:rsid w:val="00381DFB"/>
    <w:rsid w:val="00382A64"/>
    <w:rsid w:val="003844E5"/>
    <w:rsid w:val="00384837"/>
    <w:rsid w:val="00384DEC"/>
    <w:rsid w:val="00386318"/>
    <w:rsid w:val="00387206"/>
    <w:rsid w:val="003878C4"/>
    <w:rsid w:val="003904D0"/>
    <w:rsid w:val="00390BAB"/>
    <w:rsid w:val="00390C92"/>
    <w:rsid w:val="003930D9"/>
    <w:rsid w:val="0039357C"/>
    <w:rsid w:val="00393C32"/>
    <w:rsid w:val="00393E69"/>
    <w:rsid w:val="0039419C"/>
    <w:rsid w:val="00394D37"/>
    <w:rsid w:val="00397347"/>
    <w:rsid w:val="003974A0"/>
    <w:rsid w:val="00397601"/>
    <w:rsid w:val="003A0009"/>
    <w:rsid w:val="003A0700"/>
    <w:rsid w:val="003A14F5"/>
    <w:rsid w:val="003A1E3B"/>
    <w:rsid w:val="003A281D"/>
    <w:rsid w:val="003A31F6"/>
    <w:rsid w:val="003A3784"/>
    <w:rsid w:val="003A3948"/>
    <w:rsid w:val="003A39DB"/>
    <w:rsid w:val="003A3B4A"/>
    <w:rsid w:val="003A45DF"/>
    <w:rsid w:val="003A4F67"/>
    <w:rsid w:val="003A5094"/>
    <w:rsid w:val="003A5CA3"/>
    <w:rsid w:val="003A5CB2"/>
    <w:rsid w:val="003A5F35"/>
    <w:rsid w:val="003A72A5"/>
    <w:rsid w:val="003A7349"/>
    <w:rsid w:val="003A7724"/>
    <w:rsid w:val="003A791D"/>
    <w:rsid w:val="003A7A43"/>
    <w:rsid w:val="003B042C"/>
    <w:rsid w:val="003B04EC"/>
    <w:rsid w:val="003B054D"/>
    <w:rsid w:val="003B0A59"/>
    <w:rsid w:val="003B1745"/>
    <w:rsid w:val="003B2A7F"/>
    <w:rsid w:val="003B2AAB"/>
    <w:rsid w:val="003B2ECA"/>
    <w:rsid w:val="003B3170"/>
    <w:rsid w:val="003B378F"/>
    <w:rsid w:val="003B3CC3"/>
    <w:rsid w:val="003B47A2"/>
    <w:rsid w:val="003B4FE5"/>
    <w:rsid w:val="003B5B10"/>
    <w:rsid w:val="003B6F03"/>
    <w:rsid w:val="003B7684"/>
    <w:rsid w:val="003B7FA5"/>
    <w:rsid w:val="003C10B0"/>
    <w:rsid w:val="003C1840"/>
    <w:rsid w:val="003C2146"/>
    <w:rsid w:val="003C2199"/>
    <w:rsid w:val="003C242E"/>
    <w:rsid w:val="003C27A6"/>
    <w:rsid w:val="003C2960"/>
    <w:rsid w:val="003C2B3E"/>
    <w:rsid w:val="003C2D5C"/>
    <w:rsid w:val="003C3954"/>
    <w:rsid w:val="003C4867"/>
    <w:rsid w:val="003C4E5B"/>
    <w:rsid w:val="003C5178"/>
    <w:rsid w:val="003C52D3"/>
    <w:rsid w:val="003C579B"/>
    <w:rsid w:val="003C6A88"/>
    <w:rsid w:val="003C7042"/>
    <w:rsid w:val="003C7104"/>
    <w:rsid w:val="003C75BB"/>
    <w:rsid w:val="003C79E0"/>
    <w:rsid w:val="003C7D29"/>
    <w:rsid w:val="003C7D52"/>
    <w:rsid w:val="003D03B7"/>
    <w:rsid w:val="003D0460"/>
    <w:rsid w:val="003D081A"/>
    <w:rsid w:val="003D0BA5"/>
    <w:rsid w:val="003D0FF8"/>
    <w:rsid w:val="003D19A6"/>
    <w:rsid w:val="003D1BE3"/>
    <w:rsid w:val="003D2621"/>
    <w:rsid w:val="003D2C66"/>
    <w:rsid w:val="003D31CC"/>
    <w:rsid w:val="003D4189"/>
    <w:rsid w:val="003D54F7"/>
    <w:rsid w:val="003D6A68"/>
    <w:rsid w:val="003D6E51"/>
    <w:rsid w:val="003D6FE2"/>
    <w:rsid w:val="003D75E7"/>
    <w:rsid w:val="003E060A"/>
    <w:rsid w:val="003E0A9C"/>
    <w:rsid w:val="003E0FCA"/>
    <w:rsid w:val="003E12C9"/>
    <w:rsid w:val="003E15D0"/>
    <w:rsid w:val="003E1981"/>
    <w:rsid w:val="003E1CFF"/>
    <w:rsid w:val="003E2224"/>
    <w:rsid w:val="003E2722"/>
    <w:rsid w:val="003E2B9C"/>
    <w:rsid w:val="003E3034"/>
    <w:rsid w:val="003E39AB"/>
    <w:rsid w:val="003E5B12"/>
    <w:rsid w:val="003E62E6"/>
    <w:rsid w:val="003E74BC"/>
    <w:rsid w:val="003E770F"/>
    <w:rsid w:val="003E7C0F"/>
    <w:rsid w:val="003F0398"/>
    <w:rsid w:val="003F0699"/>
    <w:rsid w:val="003F06EE"/>
    <w:rsid w:val="003F119A"/>
    <w:rsid w:val="003F13FD"/>
    <w:rsid w:val="003F179D"/>
    <w:rsid w:val="003F2946"/>
    <w:rsid w:val="003F3838"/>
    <w:rsid w:val="003F4527"/>
    <w:rsid w:val="003F4CA9"/>
    <w:rsid w:val="003F4CBB"/>
    <w:rsid w:val="003F4CBD"/>
    <w:rsid w:val="003F51FC"/>
    <w:rsid w:val="003F57F4"/>
    <w:rsid w:val="003F5AA1"/>
    <w:rsid w:val="003F6085"/>
    <w:rsid w:val="003F627D"/>
    <w:rsid w:val="003F6D5F"/>
    <w:rsid w:val="003F7556"/>
    <w:rsid w:val="00400726"/>
    <w:rsid w:val="0040086A"/>
    <w:rsid w:val="00400A4A"/>
    <w:rsid w:val="004015E9"/>
    <w:rsid w:val="00401EDC"/>
    <w:rsid w:val="004034CF"/>
    <w:rsid w:val="004039F6"/>
    <w:rsid w:val="00403EB2"/>
    <w:rsid w:val="00404801"/>
    <w:rsid w:val="0040526D"/>
    <w:rsid w:val="00405A89"/>
    <w:rsid w:val="00405D3F"/>
    <w:rsid w:val="0040638A"/>
    <w:rsid w:val="0040693C"/>
    <w:rsid w:val="00406C1D"/>
    <w:rsid w:val="00407D63"/>
    <w:rsid w:val="00407E58"/>
    <w:rsid w:val="00410521"/>
    <w:rsid w:val="0041080C"/>
    <w:rsid w:val="0041120E"/>
    <w:rsid w:val="00411898"/>
    <w:rsid w:val="00411944"/>
    <w:rsid w:val="00413A93"/>
    <w:rsid w:val="0041524A"/>
    <w:rsid w:val="00415670"/>
    <w:rsid w:val="0041585E"/>
    <w:rsid w:val="004158A9"/>
    <w:rsid w:val="00415B81"/>
    <w:rsid w:val="00415C6A"/>
    <w:rsid w:val="00415E6A"/>
    <w:rsid w:val="00416C8E"/>
    <w:rsid w:val="00416FED"/>
    <w:rsid w:val="004170C7"/>
    <w:rsid w:val="00417B26"/>
    <w:rsid w:val="00417E86"/>
    <w:rsid w:val="00417F28"/>
    <w:rsid w:val="004205C6"/>
    <w:rsid w:val="00420B1B"/>
    <w:rsid w:val="004216B8"/>
    <w:rsid w:val="00421773"/>
    <w:rsid w:val="004218D9"/>
    <w:rsid w:val="00421A35"/>
    <w:rsid w:val="00422181"/>
    <w:rsid w:val="004223ED"/>
    <w:rsid w:val="00422924"/>
    <w:rsid w:val="004236E6"/>
    <w:rsid w:val="004237ED"/>
    <w:rsid w:val="00423CC7"/>
    <w:rsid w:val="00423CFC"/>
    <w:rsid w:val="00423FD3"/>
    <w:rsid w:val="0042422D"/>
    <w:rsid w:val="0042426F"/>
    <w:rsid w:val="0042440E"/>
    <w:rsid w:val="004251AB"/>
    <w:rsid w:val="004251E1"/>
    <w:rsid w:val="00425854"/>
    <w:rsid w:val="00425903"/>
    <w:rsid w:val="0042686A"/>
    <w:rsid w:val="004268FF"/>
    <w:rsid w:val="00426C61"/>
    <w:rsid w:val="00426C83"/>
    <w:rsid w:val="004271F6"/>
    <w:rsid w:val="0042793B"/>
    <w:rsid w:val="00427BC9"/>
    <w:rsid w:val="004301DF"/>
    <w:rsid w:val="004305E2"/>
    <w:rsid w:val="00430803"/>
    <w:rsid w:val="00431FF2"/>
    <w:rsid w:val="0043297A"/>
    <w:rsid w:val="00432DE4"/>
    <w:rsid w:val="00433AE7"/>
    <w:rsid w:val="00434782"/>
    <w:rsid w:val="0043513D"/>
    <w:rsid w:val="004351EB"/>
    <w:rsid w:val="00435929"/>
    <w:rsid w:val="00436654"/>
    <w:rsid w:val="00436B48"/>
    <w:rsid w:val="00437181"/>
    <w:rsid w:val="0043752A"/>
    <w:rsid w:val="004411F0"/>
    <w:rsid w:val="004419C4"/>
    <w:rsid w:val="00441DB5"/>
    <w:rsid w:val="0044271B"/>
    <w:rsid w:val="004429C5"/>
    <w:rsid w:val="004430CC"/>
    <w:rsid w:val="00443B12"/>
    <w:rsid w:val="00444437"/>
    <w:rsid w:val="0044447B"/>
    <w:rsid w:val="00444581"/>
    <w:rsid w:val="004447B5"/>
    <w:rsid w:val="00444C7C"/>
    <w:rsid w:val="00445265"/>
    <w:rsid w:val="00445AA5"/>
    <w:rsid w:val="00447366"/>
    <w:rsid w:val="0044795A"/>
    <w:rsid w:val="00447989"/>
    <w:rsid w:val="00447C83"/>
    <w:rsid w:val="004508E6"/>
    <w:rsid w:val="00450BB2"/>
    <w:rsid w:val="00450C33"/>
    <w:rsid w:val="00450DE0"/>
    <w:rsid w:val="00451F15"/>
    <w:rsid w:val="00452790"/>
    <w:rsid w:val="004528B9"/>
    <w:rsid w:val="004533FB"/>
    <w:rsid w:val="00454BBF"/>
    <w:rsid w:val="00455526"/>
    <w:rsid w:val="004563C7"/>
    <w:rsid w:val="0045662E"/>
    <w:rsid w:val="00456924"/>
    <w:rsid w:val="00456957"/>
    <w:rsid w:val="00456FAE"/>
    <w:rsid w:val="00457284"/>
    <w:rsid w:val="00457CDC"/>
    <w:rsid w:val="00457E8E"/>
    <w:rsid w:val="0046097D"/>
    <w:rsid w:val="004609EC"/>
    <w:rsid w:val="004617C0"/>
    <w:rsid w:val="00461F58"/>
    <w:rsid w:val="0046239F"/>
    <w:rsid w:val="00462DA0"/>
    <w:rsid w:val="00463B9D"/>
    <w:rsid w:val="00464046"/>
    <w:rsid w:val="00464571"/>
    <w:rsid w:val="004649B3"/>
    <w:rsid w:val="00464FF9"/>
    <w:rsid w:val="0046531D"/>
    <w:rsid w:val="004656F3"/>
    <w:rsid w:val="00465890"/>
    <w:rsid w:val="0046662F"/>
    <w:rsid w:val="00467951"/>
    <w:rsid w:val="00467A6E"/>
    <w:rsid w:val="00467C0C"/>
    <w:rsid w:val="00467CF5"/>
    <w:rsid w:val="00470684"/>
    <w:rsid w:val="004706FE"/>
    <w:rsid w:val="00470EC7"/>
    <w:rsid w:val="00470F07"/>
    <w:rsid w:val="00470F41"/>
    <w:rsid w:val="0047251F"/>
    <w:rsid w:val="00472520"/>
    <w:rsid w:val="00472F04"/>
    <w:rsid w:val="004738C4"/>
    <w:rsid w:val="00473B9A"/>
    <w:rsid w:val="00473D65"/>
    <w:rsid w:val="0047423B"/>
    <w:rsid w:val="00474CE6"/>
    <w:rsid w:val="0047570A"/>
    <w:rsid w:val="0047626B"/>
    <w:rsid w:val="004803B8"/>
    <w:rsid w:val="004804CD"/>
    <w:rsid w:val="00480609"/>
    <w:rsid w:val="00480A9E"/>
    <w:rsid w:val="00480BC7"/>
    <w:rsid w:val="00480BEE"/>
    <w:rsid w:val="0048225F"/>
    <w:rsid w:val="00482D82"/>
    <w:rsid w:val="004833DF"/>
    <w:rsid w:val="00483C22"/>
    <w:rsid w:val="00484067"/>
    <w:rsid w:val="004850E9"/>
    <w:rsid w:val="004854E6"/>
    <w:rsid w:val="0048577D"/>
    <w:rsid w:val="004860BC"/>
    <w:rsid w:val="00486919"/>
    <w:rsid w:val="00486DEF"/>
    <w:rsid w:val="004874BB"/>
    <w:rsid w:val="00490370"/>
    <w:rsid w:val="0049042D"/>
    <w:rsid w:val="00490627"/>
    <w:rsid w:val="00491305"/>
    <w:rsid w:val="004915D2"/>
    <w:rsid w:val="00492ABF"/>
    <w:rsid w:val="0049383A"/>
    <w:rsid w:val="0049397E"/>
    <w:rsid w:val="00493AAB"/>
    <w:rsid w:val="00493C1A"/>
    <w:rsid w:val="004941A1"/>
    <w:rsid w:val="00494C2A"/>
    <w:rsid w:val="004951EE"/>
    <w:rsid w:val="004964CE"/>
    <w:rsid w:val="004969AD"/>
    <w:rsid w:val="004974D2"/>
    <w:rsid w:val="0049768C"/>
    <w:rsid w:val="004A0E08"/>
    <w:rsid w:val="004A0EBD"/>
    <w:rsid w:val="004A12A0"/>
    <w:rsid w:val="004A1337"/>
    <w:rsid w:val="004A138B"/>
    <w:rsid w:val="004A2989"/>
    <w:rsid w:val="004A2BC5"/>
    <w:rsid w:val="004A2F26"/>
    <w:rsid w:val="004A2F3B"/>
    <w:rsid w:val="004A3D2A"/>
    <w:rsid w:val="004A4A5F"/>
    <w:rsid w:val="004A5338"/>
    <w:rsid w:val="004A53EE"/>
    <w:rsid w:val="004A5425"/>
    <w:rsid w:val="004A56E5"/>
    <w:rsid w:val="004A586A"/>
    <w:rsid w:val="004A5A09"/>
    <w:rsid w:val="004A5BBA"/>
    <w:rsid w:val="004A5D5A"/>
    <w:rsid w:val="004A6A39"/>
    <w:rsid w:val="004A6F74"/>
    <w:rsid w:val="004A7227"/>
    <w:rsid w:val="004A750D"/>
    <w:rsid w:val="004A7F4C"/>
    <w:rsid w:val="004B127F"/>
    <w:rsid w:val="004B2325"/>
    <w:rsid w:val="004B245F"/>
    <w:rsid w:val="004B370C"/>
    <w:rsid w:val="004B65B9"/>
    <w:rsid w:val="004B70BA"/>
    <w:rsid w:val="004B7D70"/>
    <w:rsid w:val="004C04E8"/>
    <w:rsid w:val="004C1AA1"/>
    <w:rsid w:val="004C1B93"/>
    <w:rsid w:val="004C2149"/>
    <w:rsid w:val="004C2309"/>
    <w:rsid w:val="004C3F79"/>
    <w:rsid w:val="004C5168"/>
    <w:rsid w:val="004C529A"/>
    <w:rsid w:val="004C61DE"/>
    <w:rsid w:val="004C6A1D"/>
    <w:rsid w:val="004C7958"/>
    <w:rsid w:val="004C7A70"/>
    <w:rsid w:val="004D034B"/>
    <w:rsid w:val="004D0493"/>
    <w:rsid w:val="004D1129"/>
    <w:rsid w:val="004D2D63"/>
    <w:rsid w:val="004D3945"/>
    <w:rsid w:val="004D4584"/>
    <w:rsid w:val="004D46BF"/>
    <w:rsid w:val="004D551F"/>
    <w:rsid w:val="004D63C5"/>
    <w:rsid w:val="004D6E59"/>
    <w:rsid w:val="004D7844"/>
    <w:rsid w:val="004E04CA"/>
    <w:rsid w:val="004E0537"/>
    <w:rsid w:val="004E0B83"/>
    <w:rsid w:val="004E18AF"/>
    <w:rsid w:val="004E2330"/>
    <w:rsid w:val="004E5B91"/>
    <w:rsid w:val="004E60F7"/>
    <w:rsid w:val="004E6542"/>
    <w:rsid w:val="004E7019"/>
    <w:rsid w:val="004E72C2"/>
    <w:rsid w:val="004E7600"/>
    <w:rsid w:val="004E7A36"/>
    <w:rsid w:val="004F0264"/>
    <w:rsid w:val="004F029C"/>
    <w:rsid w:val="004F0867"/>
    <w:rsid w:val="004F1406"/>
    <w:rsid w:val="004F14E0"/>
    <w:rsid w:val="004F2171"/>
    <w:rsid w:val="004F298B"/>
    <w:rsid w:val="004F33CB"/>
    <w:rsid w:val="004F541D"/>
    <w:rsid w:val="004F60F0"/>
    <w:rsid w:val="004F66D8"/>
    <w:rsid w:val="004F6A10"/>
    <w:rsid w:val="004F6A7E"/>
    <w:rsid w:val="004F6BA0"/>
    <w:rsid w:val="004F732C"/>
    <w:rsid w:val="004F773D"/>
    <w:rsid w:val="004F790D"/>
    <w:rsid w:val="004F7EC0"/>
    <w:rsid w:val="0050023B"/>
    <w:rsid w:val="00500331"/>
    <w:rsid w:val="005006C5"/>
    <w:rsid w:val="00500976"/>
    <w:rsid w:val="00500C70"/>
    <w:rsid w:val="00500EB4"/>
    <w:rsid w:val="00500F06"/>
    <w:rsid w:val="00501127"/>
    <w:rsid w:val="00502B0C"/>
    <w:rsid w:val="00502EFD"/>
    <w:rsid w:val="00504F99"/>
    <w:rsid w:val="00505F5D"/>
    <w:rsid w:val="005064B8"/>
    <w:rsid w:val="00506629"/>
    <w:rsid w:val="005066A2"/>
    <w:rsid w:val="005070A6"/>
    <w:rsid w:val="00507233"/>
    <w:rsid w:val="005073FD"/>
    <w:rsid w:val="005077E2"/>
    <w:rsid w:val="00507B79"/>
    <w:rsid w:val="00507ECE"/>
    <w:rsid w:val="00510210"/>
    <w:rsid w:val="00510F04"/>
    <w:rsid w:val="0051206B"/>
    <w:rsid w:val="005124ED"/>
    <w:rsid w:val="005132EB"/>
    <w:rsid w:val="00513DD0"/>
    <w:rsid w:val="005145B2"/>
    <w:rsid w:val="00514F38"/>
    <w:rsid w:val="00515535"/>
    <w:rsid w:val="005155FB"/>
    <w:rsid w:val="00515617"/>
    <w:rsid w:val="00515843"/>
    <w:rsid w:val="00515DBD"/>
    <w:rsid w:val="00515FED"/>
    <w:rsid w:val="005162B4"/>
    <w:rsid w:val="005169D8"/>
    <w:rsid w:val="00516A80"/>
    <w:rsid w:val="00516ADF"/>
    <w:rsid w:val="00516E9A"/>
    <w:rsid w:val="005177BD"/>
    <w:rsid w:val="005200A3"/>
    <w:rsid w:val="00520B80"/>
    <w:rsid w:val="00521804"/>
    <w:rsid w:val="005223B9"/>
    <w:rsid w:val="0052260C"/>
    <w:rsid w:val="005239A6"/>
    <w:rsid w:val="00523B58"/>
    <w:rsid w:val="00524060"/>
    <w:rsid w:val="0052453E"/>
    <w:rsid w:val="00524DA0"/>
    <w:rsid w:val="005250C6"/>
    <w:rsid w:val="005250F1"/>
    <w:rsid w:val="00525523"/>
    <w:rsid w:val="0052731E"/>
    <w:rsid w:val="0053040A"/>
    <w:rsid w:val="00531BC0"/>
    <w:rsid w:val="005325E2"/>
    <w:rsid w:val="00532FF5"/>
    <w:rsid w:val="0053413E"/>
    <w:rsid w:val="00534519"/>
    <w:rsid w:val="005349E8"/>
    <w:rsid w:val="0053573D"/>
    <w:rsid w:val="00535986"/>
    <w:rsid w:val="00536126"/>
    <w:rsid w:val="00536434"/>
    <w:rsid w:val="005365D4"/>
    <w:rsid w:val="00536961"/>
    <w:rsid w:val="00537419"/>
    <w:rsid w:val="005376E7"/>
    <w:rsid w:val="00537A98"/>
    <w:rsid w:val="005401BD"/>
    <w:rsid w:val="0054078A"/>
    <w:rsid w:val="00540CF7"/>
    <w:rsid w:val="00541136"/>
    <w:rsid w:val="005416E6"/>
    <w:rsid w:val="00541CED"/>
    <w:rsid w:val="005421F4"/>
    <w:rsid w:val="005438E7"/>
    <w:rsid w:val="00543BDD"/>
    <w:rsid w:val="00544314"/>
    <w:rsid w:val="0054503B"/>
    <w:rsid w:val="00546152"/>
    <w:rsid w:val="00546411"/>
    <w:rsid w:val="00546DEA"/>
    <w:rsid w:val="00546F92"/>
    <w:rsid w:val="00550A56"/>
    <w:rsid w:val="00551008"/>
    <w:rsid w:val="005510F2"/>
    <w:rsid w:val="005511DD"/>
    <w:rsid w:val="00551673"/>
    <w:rsid w:val="00551A87"/>
    <w:rsid w:val="00551F67"/>
    <w:rsid w:val="00551FA9"/>
    <w:rsid w:val="005521FC"/>
    <w:rsid w:val="00552453"/>
    <w:rsid w:val="005525F1"/>
    <w:rsid w:val="005529F0"/>
    <w:rsid w:val="00553A4D"/>
    <w:rsid w:val="00553D0C"/>
    <w:rsid w:val="00554399"/>
    <w:rsid w:val="00554959"/>
    <w:rsid w:val="00554F44"/>
    <w:rsid w:val="00555211"/>
    <w:rsid w:val="00555363"/>
    <w:rsid w:val="0055596A"/>
    <w:rsid w:val="00555D00"/>
    <w:rsid w:val="0055701B"/>
    <w:rsid w:val="0055792E"/>
    <w:rsid w:val="00560246"/>
    <w:rsid w:val="005608B6"/>
    <w:rsid w:val="0056093B"/>
    <w:rsid w:val="00560C70"/>
    <w:rsid w:val="0056132F"/>
    <w:rsid w:val="00561500"/>
    <w:rsid w:val="00561513"/>
    <w:rsid w:val="005621B3"/>
    <w:rsid w:val="00562980"/>
    <w:rsid w:val="00562E49"/>
    <w:rsid w:val="00563357"/>
    <w:rsid w:val="0056351B"/>
    <w:rsid w:val="005637B0"/>
    <w:rsid w:val="00563C95"/>
    <w:rsid w:val="005649EE"/>
    <w:rsid w:val="0056521F"/>
    <w:rsid w:val="00565807"/>
    <w:rsid w:val="00565936"/>
    <w:rsid w:val="00565E0E"/>
    <w:rsid w:val="005665E6"/>
    <w:rsid w:val="00566FC3"/>
    <w:rsid w:val="0056716C"/>
    <w:rsid w:val="00567360"/>
    <w:rsid w:val="00567462"/>
    <w:rsid w:val="005679C5"/>
    <w:rsid w:val="00570246"/>
    <w:rsid w:val="00572B24"/>
    <w:rsid w:val="00572ED0"/>
    <w:rsid w:val="00573C9A"/>
    <w:rsid w:val="00575044"/>
    <w:rsid w:val="00575A90"/>
    <w:rsid w:val="005761AA"/>
    <w:rsid w:val="00576C82"/>
    <w:rsid w:val="00576CE5"/>
    <w:rsid w:val="00577269"/>
    <w:rsid w:val="00577351"/>
    <w:rsid w:val="0057787E"/>
    <w:rsid w:val="00577CEE"/>
    <w:rsid w:val="00580441"/>
    <w:rsid w:val="00580711"/>
    <w:rsid w:val="00581370"/>
    <w:rsid w:val="005821D1"/>
    <w:rsid w:val="00582662"/>
    <w:rsid w:val="005828F9"/>
    <w:rsid w:val="00582A89"/>
    <w:rsid w:val="00582E00"/>
    <w:rsid w:val="00582E51"/>
    <w:rsid w:val="0058330A"/>
    <w:rsid w:val="0058331D"/>
    <w:rsid w:val="00584F45"/>
    <w:rsid w:val="00585B7D"/>
    <w:rsid w:val="005863B0"/>
    <w:rsid w:val="00586511"/>
    <w:rsid w:val="00586C67"/>
    <w:rsid w:val="00586EF7"/>
    <w:rsid w:val="005870E4"/>
    <w:rsid w:val="005872F5"/>
    <w:rsid w:val="005878B7"/>
    <w:rsid w:val="00587CB3"/>
    <w:rsid w:val="00590DC3"/>
    <w:rsid w:val="005914C3"/>
    <w:rsid w:val="005916CC"/>
    <w:rsid w:val="0059231C"/>
    <w:rsid w:val="00592633"/>
    <w:rsid w:val="005935D6"/>
    <w:rsid w:val="005938D1"/>
    <w:rsid w:val="00593A6B"/>
    <w:rsid w:val="00593D5B"/>
    <w:rsid w:val="00593F36"/>
    <w:rsid w:val="005944A3"/>
    <w:rsid w:val="0059461D"/>
    <w:rsid w:val="00594BA9"/>
    <w:rsid w:val="00594F83"/>
    <w:rsid w:val="00594FAF"/>
    <w:rsid w:val="00595579"/>
    <w:rsid w:val="00595DAB"/>
    <w:rsid w:val="005964D7"/>
    <w:rsid w:val="005967B7"/>
    <w:rsid w:val="00596E34"/>
    <w:rsid w:val="005973D8"/>
    <w:rsid w:val="005A0510"/>
    <w:rsid w:val="005A0A8E"/>
    <w:rsid w:val="005A1BA6"/>
    <w:rsid w:val="005A2CA0"/>
    <w:rsid w:val="005A2D7E"/>
    <w:rsid w:val="005A2F04"/>
    <w:rsid w:val="005A2F14"/>
    <w:rsid w:val="005A2F1A"/>
    <w:rsid w:val="005A3D91"/>
    <w:rsid w:val="005A4515"/>
    <w:rsid w:val="005A4E62"/>
    <w:rsid w:val="005A5004"/>
    <w:rsid w:val="005A5BF2"/>
    <w:rsid w:val="005A5F75"/>
    <w:rsid w:val="005A5F9B"/>
    <w:rsid w:val="005A65F0"/>
    <w:rsid w:val="005A7A4E"/>
    <w:rsid w:val="005A7E7E"/>
    <w:rsid w:val="005B01C0"/>
    <w:rsid w:val="005B0340"/>
    <w:rsid w:val="005B0463"/>
    <w:rsid w:val="005B0679"/>
    <w:rsid w:val="005B1250"/>
    <w:rsid w:val="005B153F"/>
    <w:rsid w:val="005B2D99"/>
    <w:rsid w:val="005B2DC6"/>
    <w:rsid w:val="005B3F81"/>
    <w:rsid w:val="005B41C6"/>
    <w:rsid w:val="005B4296"/>
    <w:rsid w:val="005B4D7A"/>
    <w:rsid w:val="005B524D"/>
    <w:rsid w:val="005B536A"/>
    <w:rsid w:val="005B57D9"/>
    <w:rsid w:val="005C05FD"/>
    <w:rsid w:val="005C0A6B"/>
    <w:rsid w:val="005C122B"/>
    <w:rsid w:val="005C1A90"/>
    <w:rsid w:val="005C212B"/>
    <w:rsid w:val="005C2773"/>
    <w:rsid w:val="005C2B05"/>
    <w:rsid w:val="005C2E3F"/>
    <w:rsid w:val="005C3990"/>
    <w:rsid w:val="005C3CF1"/>
    <w:rsid w:val="005C3F48"/>
    <w:rsid w:val="005C4705"/>
    <w:rsid w:val="005C4A45"/>
    <w:rsid w:val="005C4B05"/>
    <w:rsid w:val="005C5D7F"/>
    <w:rsid w:val="005C6387"/>
    <w:rsid w:val="005C6FE9"/>
    <w:rsid w:val="005C726F"/>
    <w:rsid w:val="005C7B08"/>
    <w:rsid w:val="005C7D79"/>
    <w:rsid w:val="005D090A"/>
    <w:rsid w:val="005D14B0"/>
    <w:rsid w:val="005D15C2"/>
    <w:rsid w:val="005D169E"/>
    <w:rsid w:val="005D1E3F"/>
    <w:rsid w:val="005D1EE6"/>
    <w:rsid w:val="005D23AC"/>
    <w:rsid w:val="005D23F0"/>
    <w:rsid w:val="005D2635"/>
    <w:rsid w:val="005D295A"/>
    <w:rsid w:val="005D2C30"/>
    <w:rsid w:val="005D2CB6"/>
    <w:rsid w:val="005D2FEF"/>
    <w:rsid w:val="005D3027"/>
    <w:rsid w:val="005D332C"/>
    <w:rsid w:val="005D33B1"/>
    <w:rsid w:val="005D3ABE"/>
    <w:rsid w:val="005D3AEC"/>
    <w:rsid w:val="005D41D5"/>
    <w:rsid w:val="005D4309"/>
    <w:rsid w:val="005D5A42"/>
    <w:rsid w:val="005D5ADA"/>
    <w:rsid w:val="005D6830"/>
    <w:rsid w:val="005D69BC"/>
    <w:rsid w:val="005D6C5B"/>
    <w:rsid w:val="005D6F62"/>
    <w:rsid w:val="005D72A0"/>
    <w:rsid w:val="005D738A"/>
    <w:rsid w:val="005D7723"/>
    <w:rsid w:val="005E021C"/>
    <w:rsid w:val="005E13F7"/>
    <w:rsid w:val="005E19B7"/>
    <w:rsid w:val="005E1D89"/>
    <w:rsid w:val="005E1EFE"/>
    <w:rsid w:val="005E21CE"/>
    <w:rsid w:val="005E3552"/>
    <w:rsid w:val="005E5B1A"/>
    <w:rsid w:val="005E5DC6"/>
    <w:rsid w:val="005E633B"/>
    <w:rsid w:val="005E66C6"/>
    <w:rsid w:val="005E6BD3"/>
    <w:rsid w:val="005E6C55"/>
    <w:rsid w:val="005E6EF7"/>
    <w:rsid w:val="005F0756"/>
    <w:rsid w:val="005F0C77"/>
    <w:rsid w:val="005F1330"/>
    <w:rsid w:val="005F136F"/>
    <w:rsid w:val="005F1578"/>
    <w:rsid w:val="005F159E"/>
    <w:rsid w:val="005F2BFB"/>
    <w:rsid w:val="005F2EDF"/>
    <w:rsid w:val="005F3A37"/>
    <w:rsid w:val="005F4742"/>
    <w:rsid w:val="005F48A9"/>
    <w:rsid w:val="005F5ECC"/>
    <w:rsid w:val="005F74DB"/>
    <w:rsid w:val="005F7845"/>
    <w:rsid w:val="005F7C91"/>
    <w:rsid w:val="006014F2"/>
    <w:rsid w:val="0060229E"/>
    <w:rsid w:val="0060266C"/>
    <w:rsid w:val="00602D32"/>
    <w:rsid w:val="00603165"/>
    <w:rsid w:val="0060420A"/>
    <w:rsid w:val="00604851"/>
    <w:rsid w:val="00604BAB"/>
    <w:rsid w:val="00604E5F"/>
    <w:rsid w:val="00605135"/>
    <w:rsid w:val="0060542C"/>
    <w:rsid w:val="0060556F"/>
    <w:rsid w:val="00605CC7"/>
    <w:rsid w:val="00606767"/>
    <w:rsid w:val="00607150"/>
    <w:rsid w:val="006077DB"/>
    <w:rsid w:val="00607F46"/>
    <w:rsid w:val="006101F0"/>
    <w:rsid w:val="006101F1"/>
    <w:rsid w:val="00610EC7"/>
    <w:rsid w:val="00611F1C"/>
    <w:rsid w:val="00612003"/>
    <w:rsid w:val="006127C7"/>
    <w:rsid w:val="00612979"/>
    <w:rsid w:val="00612AEF"/>
    <w:rsid w:val="00614391"/>
    <w:rsid w:val="00614AB6"/>
    <w:rsid w:val="00614AED"/>
    <w:rsid w:val="00614B42"/>
    <w:rsid w:val="00614CFD"/>
    <w:rsid w:val="00614DF7"/>
    <w:rsid w:val="00615018"/>
    <w:rsid w:val="0061510F"/>
    <w:rsid w:val="00615391"/>
    <w:rsid w:val="00615BCA"/>
    <w:rsid w:val="00615C94"/>
    <w:rsid w:val="00616166"/>
    <w:rsid w:val="006163A9"/>
    <w:rsid w:val="006167E3"/>
    <w:rsid w:val="006173EE"/>
    <w:rsid w:val="006179AE"/>
    <w:rsid w:val="00620348"/>
    <w:rsid w:val="00620CBA"/>
    <w:rsid w:val="0062223A"/>
    <w:rsid w:val="00622458"/>
    <w:rsid w:val="00624C5E"/>
    <w:rsid w:val="00624E37"/>
    <w:rsid w:val="00625320"/>
    <w:rsid w:val="006258CF"/>
    <w:rsid w:val="00625F3E"/>
    <w:rsid w:val="006264AA"/>
    <w:rsid w:val="006265E4"/>
    <w:rsid w:val="00626EFD"/>
    <w:rsid w:val="00627A1B"/>
    <w:rsid w:val="00630683"/>
    <w:rsid w:val="0063084D"/>
    <w:rsid w:val="00630D5A"/>
    <w:rsid w:val="00632220"/>
    <w:rsid w:val="00632591"/>
    <w:rsid w:val="00632651"/>
    <w:rsid w:val="006338A3"/>
    <w:rsid w:val="00633ECE"/>
    <w:rsid w:val="0063512D"/>
    <w:rsid w:val="0063748D"/>
    <w:rsid w:val="00640797"/>
    <w:rsid w:val="0064186A"/>
    <w:rsid w:val="00642430"/>
    <w:rsid w:val="0064270A"/>
    <w:rsid w:val="00642ABA"/>
    <w:rsid w:val="00642CDA"/>
    <w:rsid w:val="00644ADB"/>
    <w:rsid w:val="00644E59"/>
    <w:rsid w:val="00646C0D"/>
    <w:rsid w:val="006471B8"/>
    <w:rsid w:val="00647733"/>
    <w:rsid w:val="00647C64"/>
    <w:rsid w:val="00650056"/>
    <w:rsid w:val="00651261"/>
    <w:rsid w:val="006514F7"/>
    <w:rsid w:val="00651D01"/>
    <w:rsid w:val="00653A41"/>
    <w:rsid w:val="00653ACD"/>
    <w:rsid w:val="006549C9"/>
    <w:rsid w:val="00655978"/>
    <w:rsid w:val="00656A0A"/>
    <w:rsid w:val="00657F12"/>
    <w:rsid w:val="00660E6F"/>
    <w:rsid w:val="006611FE"/>
    <w:rsid w:val="00662654"/>
    <w:rsid w:val="00662DBA"/>
    <w:rsid w:val="006630F8"/>
    <w:rsid w:val="006632DE"/>
    <w:rsid w:val="00663F6C"/>
    <w:rsid w:val="00664D49"/>
    <w:rsid w:val="00665597"/>
    <w:rsid w:val="00665877"/>
    <w:rsid w:val="0066678D"/>
    <w:rsid w:val="006668CB"/>
    <w:rsid w:val="00666E36"/>
    <w:rsid w:val="00667536"/>
    <w:rsid w:val="0066757F"/>
    <w:rsid w:val="00670A12"/>
    <w:rsid w:val="00670D3E"/>
    <w:rsid w:val="00671017"/>
    <w:rsid w:val="00671835"/>
    <w:rsid w:val="00671B86"/>
    <w:rsid w:val="0067257F"/>
    <w:rsid w:val="00672B89"/>
    <w:rsid w:val="006739C1"/>
    <w:rsid w:val="0067450D"/>
    <w:rsid w:val="0067487A"/>
    <w:rsid w:val="00674BD0"/>
    <w:rsid w:val="00675160"/>
    <w:rsid w:val="00675C8D"/>
    <w:rsid w:val="00675D8B"/>
    <w:rsid w:val="00676473"/>
    <w:rsid w:val="00676503"/>
    <w:rsid w:val="0067679D"/>
    <w:rsid w:val="0067683B"/>
    <w:rsid w:val="00677741"/>
    <w:rsid w:val="006777E1"/>
    <w:rsid w:val="00680947"/>
    <w:rsid w:val="00681443"/>
    <w:rsid w:val="00681BC3"/>
    <w:rsid w:val="006820BB"/>
    <w:rsid w:val="006821CF"/>
    <w:rsid w:val="00683DBD"/>
    <w:rsid w:val="00683F32"/>
    <w:rsid w:val="00684388"/>
    <w:rsid w:val="00684860"/>
    <w:rsid w:val="00684975"/>
    <w:rsid w:val="00685669"/>
    <w:rsid w:val="00685D58"/>
    <w:rsid w:val="006863A4"/>
    <w:rsid w:val="00686A42"/>
    <w:rsid w:val="00690AB9"/>
    <w:rsid w:val="00691357"/>
    <w:rsid w:val="006913A4"/>
    <w:rsid w:val="00691603"/>
    <w:rsid w:val="0069223E"/>
    <w:rsid w:val="00692676"/>
    <w:rsid w:val="0069286E"/>
    <w:rsid w:val="0069361C"/>
    <w:rsid w:val="006937E3"/>
    <w:rsid w:val="00693829"/>
    <w:rsid w:val="00693E3F"/>
    <w:rsid w:val="006942FF"/>
    <w:rsid w:val="0069492B"/>
    <w:rsid w:val="00694A15"/>
    <w:rsid w:val="00695071"/>
    <w:rsid w:val="00695A49"/>
    <w:rsid w:val="0069611E"/>
    <w:rsid w:val="006969D4"/>
    <w:rsid w:val="0069734E"/>
    <w:rsid w:val="00697A3A"/>
    <w:rsid w:val="006A0B7B"/>
    <w:rsid w:val="006A0BF7"/>
    <w:rsid w:val="006A1F34"/>
    <w:rsid w:val="006A2711"/>
    <w:rsid w:val="006A2882"/>
    <w:rsid w:val="006A2CBD"/>
    <w:rsid w:val="006A2D49"/>
    <w:rsid w:val="006A30B1"/>
    <w:rsid w:val="006A32B6"/>
    <w:rsid w:val="006A3C8B"/>
    <w:rsid w:val="006A53BD"/>
    <w:rsid w:val="006A61C7"/>
    <w:rsid w:val="006A6536"/>
    <w:rsid w:val="006A65D1"/>
    <w:rsid w:val="006A689E"/>
    <w:rsid w:val="006A70DD"/>
    <w:rsid w:val="006A772F"/>
    <w:rsid w:val="006A7A88"/>
    <w:rsid w:val="006A7B8D"/>
    <w:rsid w:val="006A7EE8"/>
    <w:rsid w:val="006B07DF"/>
    <w:rsid w:val="006B0CBF"/>
    <w:rsid w:val="006B1566"/>
    <w:rsid w:val="006B2106"/>
    <w:rsid w:val="006B2284"/>
    <w:rsid w:val="006B236B"/>
    <w:rsid w:val="006B2777"/>
    <w:rsid w:val="006B314B"/>
    <w:rsid w:val="006B3681"/>
    <w:rsid w:val="006B3DE5"/>
    <w:rsid w:val="006B4333"/>
    <w:rsid w:val="006B49DE"/>
    <w:rsid w:val="006B4B95"/>
    <w:rsid w:val="006B4BA5"/>
    <w:rsid w:val="006B4E12"/>
    <w:rsid w:val="006B56B5"/>
    <w:rsid w:val="006B67E1"/>
    <w:rsid w:val="006C1411"/>
    <w:rsid w:val="006C1A78"/>
    <w:rsid w:val="006C245B"/>
    <w:rsid w:val="006C3DB6"/>
    <w:rsid w:val="006C4A57"/>
    <w:rsid w:val="006C4BCD"/>
    <w:rsid w:val="006C572E"/>
    <w:rsid w:val="006C5D1F"/>
    <w:rsid w:val="006C5E55"/>
    <w:rsid w:val="006C6294"/>
    <w:rsid w:val="006C62B1"/>
    <w:rsid w:val="006C6359"/>
    <w:rsid w:val="006C6F94"/>
    <w:rsid w:val="006C72DA"/>
    <w:rsid w:val="006C7C0D"/>
    <w:rsid w:val="006D0495"/>
    <w:rsid w:val="006D0D11"/>
    <w:rsid w:val="006D10F7"/>
    <w:rsid w:val="006D1303"/>
    <w:rsid w:val="006D16C9"/>
    <w:rsid w:val="006D17E3"/>
    <w:rsid w:val="006D1965"/>
    <w:rsid w:val="006D1B33"/>
    <w:rsid w:val="006D236C"/>
    <w:rsid w:val="006D30FF"/>
    <w:rsid w:val="006D33C6"/>
    <w:rsid w:val="006D3B94"/>
    <w:rsid w:val="006D4019"/>
    <w:rsid w:val="006D463A"/>
    <w:rsid w:val="006D496B"/>
    <w:rsid w:val="006D4D81"/>
    <w:rsid w:val="006D5A10"/>
    <w:rsid w:val="006D63C9"/>
    <w:rsid w:val="006D63F7"/>
    <w:rsid w:val="006D6EC8"/>
    <w:rsid w:val="006D70D3"/>
    <w:rsid w:val="006D792F"/>
    <w:rsid w:val="006E00BA"/>
    <w:rsid w:val="006E09E1"/>
    <w:rsid w:val="006E0D00"/>
    <w:rsid w:val="006E118E"/>
    <w:rsid w:val="006E13B7"/>
    <w:rsid w:val="006E1691"/>
    <w:rsid w:val="006E1992"/>
    <w:rsid w:val="006E1DFB"/>
    <w:rsid w:val="006E20D3"/>
    <w:rsid w:val="006E2B40"/>
    <w:rsid w:val="006E2BD0"/>
    <w:rsid w:val="006E2EFA"/>
    <w:rsid w:val="006E2F40"/>
    <w:rsid w:val="006E31B3"/>
    <w:rsid w:val="006E31DE"/>
    <w:rsid w:val="006E40B0"/>
    <w:rsid w:val="006E4499"/>
    <w:rsid w:val="006E5ECB"/>
    <w:rsid w:val="006E5F76"/>
    <w:rsid w:val="006E69D1"/>
    <w:rsid w:val="006E704E"/>
    <w:rsid w:val="006E763B"/>
    <w:rsid w:val="006E7780"/>
    <w:rsid w:val="006E7980"/>
    <w:rsid w:val="006E7A48"/>
    <w:rsid w:val="006F0A6A"/>
    <w:rsid w:val="006F1113"/>
    <w:rsid w:val="006F1464"/>
    <w:rsid w:val="006F20DA"/>
    <w:rsid w:val="006F2670"/>
    <w:rsid w:val="006F2A72"/>
    <w:rsid w:val="006F2E0A"/>
    <w:rsid w:val="006F39F2"/>
    <w:rsid w:val="006F3BEC"/>
    <w:rsid w:val="006F3F5C"/>
    <w:rsid w:val="006F4A02"/>
    <w:rsid w:val="006F504B"/>
    <w:rsid w:val="006F53E2"/>
    <w:rsid w:val="006F5770"/>
    <w:rsid w:val="006F5D45"/>
    <w:rsid w:val="006F605F"/>
    <w:rsid w:val="006F60E8"/>
    <w:rsid w:val="006F65B3"/>
    <w:rsid w:val="007011A9"/>
    <w:rsid w:val="007013C4"/>
    <w:rsid w:val="00701757"/>
    <w:rsid w:val="00702188"/>
    <w:rsid w:val="00702215"/>
    <w:rsid w:val="0070267F"/>
    <w:rsid w:val="00702C82"/>
    <w:rsid w:val="0070328B"/>
    <w:rsid w:val="00703672"/>
    <w:rsid w:val="007038A9"/>
    <w:rsid w:val="00703DC1"/>
    <w:rsid w:val="00703E15"/>
    <w:rsid w:val="00704716"/>
    <w:rsid w:val="0070520F"/>
    <w:rsid w:val="0070529B"/>
    <w:rsid w:val="00705F97"/>
    <w:rsid w:val="00706914"/>
    <w:rsid w:val="00707E8D"/>
    <w:rsid w:val="007116E1"/>
    <w:rsid w:val="007118C0"/>
    <w:rsid w:val="00711BFE"/>
    <w:rsid w:val="00711E6D"/>
    <w:rsid w:val="00711EA6"/>
    <w:rsid w:val="0071254E"/>
    <w:rsid w:val="00712DF2"/>
    <w:rsid w:val="00713F2D"/>
    <w:rsid w:val="0071563E"/>
    <w:rsid w:val="00715DE2"/>
    <w:rsid w:val="00715F20"/>
    <w:rsid w:val="007165E5"/>
    <w:rsid w:val="00716FAD"/>
    <w:rsid w:val="0071700C"/>
    <w:rsid w:val="00717401"/>
    <w:rsid w:val="0071768F"/>
    <w:rsid w:val="007208B6"/>
    <w:rsid w:val="00720A92"/>
    <w:rsid w:val="0072128D"/>
    <w:rsid w:val="007216E3"/>
    <w:rsid w:val="007218D2"/>
    <w:rsid w:val="007228FA"/>
    <w:rsid w:val="00723159"/>
    <w:rsid w:val="00723C07"/>
    <w:rsid w:val="00723D49"/>
    <w:rsid w:val="007243C6"/>
    <w:rsid w:val="00724597"/>
    <w:rsid w:val="00724A1F"/>
    <w:rsid w:val="00724D61"/>
    <w:rsid w:val="0072568F"/>
    <w:rsid w:val="00725A16"/>
    <w:rsid w:val="00725EC9"/>
    <w:rsid w:val="0072673E"/>
    <w:rsid w:val="007268D8"/>
    <w:rsid w:val="00726B35"/>
    <w:rsid w:val="00726FC9"/>
    <w:rsid w:val="00727A1C"/>
    <w:rsid w:val="00727AF5"/>
    <w:rsid w:val="00727E19"/>
    <w:rsid w:val="00727E1B"/>
    <w:rsid w:val="00727F42"/>
    <w:rsid w:val="00727F57"/>
    <w:rsid w:val="00730C90"/>
    <w:rsid w:val="00731246"/>
    <w:rsid w:val="007326E0"/>
    <w:rsid w:val="00732A57"/>
    <w:rsid w:val="00733715"/>
    <w:rsid w:val="0073388C"/>
    <w:rsid w:val="007338D6"/>
    <w:rsid w:val="00734675"/>
    <w:rsid w:val="00734EAB"/>
    <w:rsid w:val="007357B8"/>
    <w:rsid w:val="00735B29"/>
    <w:rsid w:val="0073689C"/>
    <w:rsid w:val="00737889"/>
    <w:rsid w:val="0073795A"/>
    <w:rsid w:val="00737AA0"/>
    <w:rsid w:val="00737D2F"/>
    <w:rsid w:val="00740B4B"/>
    <w:rsid w:val="0074310E"/>
    <w:rsid w:val="007439C4"/>
    <w:rsid w:val="00743F32"/>
    <w:rsid w:val="00743FF6"/>
    <w:rsid w:val="0074553E"/>
    <w:rsid w:val="00745701"/>
    <w:rsid w:val="00745D6B"/>
    <w:rsid w:val="007462C2"/>
    <w:rsid w:val="007477FF"/>
    <w:rsid w:val="00747838"/>
    <w:rsid w:val="00747842"/>
    <w:rsid w:val="00747E99"/>
    <w:rsid w:val="00747EE0"/>
    <w:rsid w:val="00747F41"/>
    <w:rsid w:val="00750167"/>
    <w:rsid w:val="007504BA"/>
    <w:rsid w:val="00750758"/>
    <w:rsid w:val="00750773"/>
    <w:rsid w:val="00751206"/>
    <w:rsid w:val="00751A5B"/>
    <w:rsid w:val="007522B3"/>
    <w:rsid w:val="007525E6"/>
    <w:rsid w:val="007527E6"/>
    <w:rsid w:val="00754F49"/>
    <w:rsid w:val="00755558"/>
    <w:rsid w:val="00756540"/>
    <w:rsid w:val="00756A98"/>
    <w:rsid w:val="007575B6"/>
    <w:rsid w:val="00757933"/>
    <w:rsid w:val="007615E2"/>
    <w:rsid w:val="00762326"/>
    <w:rsid w:val="00762548"/>
    <w:rsid w:val="00762579"/>
    <w:rsid w:val="00762877"/>
    <w:rsid w:val="007631D7"/>
    <w:rsid w:val="007633CB"/>
    <w:rsid w:val="0076375C"/>
    <w:rsid w:val="00763E4E"/>
    <w:rsid w:val="007646BC"/>
    <w:rsid w:val="00764F19"/>
    <w:rsid w:val="0076520A"/>
    <w:rsid w:val="007654D0"/>
    <w:rsid w:val="00765941"/>
    <w:rsid w:val="00765CE2"/>
    <w:rsid w:val="00766623"/>
    <w:rsid w:val="00766985"/>
    <w:rsid w:val="00766A0C"/>
    <w:rsid w:val="00766F0F"/>
    <w:rsid w:val="00767B24"/>
    <w:rsid w:val="00767B88"/>
    <w:rsid w:val="007715A7"/>
    <w:rsid w:val="0077193F"/>
    <w:rsid w:val="00771B42"/>
    <w:rsid w:val="007725E8"/>
    <w:rsid w:val="007736C7"/>
    <w:rsid w:val="00773C93"/>
    <w:rsid w:val="00773DD4"/>
    <w:rsid w:val="00773E78"/>
    <w:rsid w:val="0077491D"/>
    <w:rsid w:val="00774A98"/>
    <w:rsid w:val="007756CB"/>
    <w:rsid w:val="0077786B"/>
    <w:rsid w:val="00780312"/>
    <w:rsid w:val="00780D04"/>
    <w:rsid w:val="00780DBD"/>
    <w:rsid w:val="00780DDF"/>
    <w:rsid w:val="00781171"/>
    <w:rsid w:val="007812AE"/>
    <w:rsid w:val="007812FD"/>
    <w:rsid w:val="007814F8"/>
    <w:rsid w:val="00781688"/>
    <w:rsid w:val="00781999"/>
    <w:rsid w:val="00781B97"/>
    <w:rsid w:val="0078263B"/>
    <w:rsid w:val="00782668"/>
    <w:rsid w:val="00782BFD"/>
    <w:rsid w:val="00782C27"/>
    <w:rsid w:val="007830FF"/>
    <w:rsid w:val="00783287"/>
    <w:rsid w:val="00783525"/>
    <w:rsid w:val="00783E51"/>
    <w:rsid w:val="0078401F"/>
    <w:rsid w:val="00784309"/>
    <w:rsid w:val="007848C9"/>
    <w:rsid w:val="00785001"/>
    <w:rsid w:val="00785810"/>
    <w:rsid w:val="007859D4"/>
    <w:rsid w:val="00785B6D"/>
    <w:rsid w:val="007863DD"/>
    <w:rsid w:val="007873A7"/>
    <w:rsid w:val="00787941"/>
    <w:rsid w:val="00787A81"/>
    <w:rsid w:val="00787F33"/>
    <w:rsid w:val="0079077B"/>
    <w:rsid w:val="00790906"/>
    <w:rsid w:val="00791891"/>
    <w:rsid w:val="00791B1A"/>
    <w:rsid w:val="007922EE"/>
    <w:rsid w:val="007927A5"/>
    <w:rsid w:val="00792CD2"/>
    <w:rsid w:val="007933B4"/>
    <w:rsid w:val="00793B3C"/>
    <w:rsid w:val="00793BCF"/>
    <w:rsid w:val="00793F19"/>
    <w:rsid w:val="00794406"/>
    <w:rsid w:val="007944C1"/>
    <w:rsid w:val="007951C2"/>
    <w:rsid w:val="007951CC"/>
    <w:rsid w:val="007952A4"/>
    <w:rsid w:val="00795424"/>
    <w:rsid w:val="00797F7E"/>
    <w:rsid w:val="007A0184"/>
    <w:rsid w:val="007A0B15"/>
    <w:rsid w:val="007A0BF4"/>
    <w:rsid w:val="007A0EC0"/>
    <w:rsid w:val="007A10FD"/>
    <w:rsid w:val="007A20F0"/>
    <w:rsid w:val="007A26F1"/>
    <w:rsid w:val="007A387B"/>
    <w:rsid w:val="007A3B8F"/>
    <w:rsid w:val="007A3D49"/>
    <w:rsid w:val="007A432F"/>
    <w:rsid w:val="007A44E8"/>
    <w:rsid w:val="007A4533"/>
    <w:rsid w:val="007A5652"/>
    <w:rsid w:val="007A5670"/>
    <w:rsid w:val="007A609F"/>
    <w:rsid w:val="007A7099"/>
    <w:rsid w:val="007B08E6"/>
    <w:rsid w:val="007B0CA5"/>
    <w:rsid w:val="007B15AB"/>
    <w:rsid w:val="007B1A77"/>
    <w:rsid w:val="007B1D62"/>
    <w:rsid w:val="007B1D82"/>
    <w:rsid w:val="007B1F7F"/>
    <w:rsid w:val="007B342C"/>
    <w:rsid w:val="007B3674"/>
    <w:rsid w:val="007B3AEA"/>
    <w:rsid w:val="007B41ED"/>
    <w:rsid w:val="007B5EBE"/>
    <w:rsid w:val="007B62E9"/>
    <w:rsid w:val="007B6D2B"/>
    <w:rsid w:val="007B74F8"/>
    <w:rsid w:val="007C1A20"/>
    <w:rsid w:val="007C1F97"/>
    <w:rsid w:val="007C25C8"/>
    <w:rsid w:val="007C2E09"/>
    <w:rsid w:val="007C4CD0"/>
    <w:rsid w:val="007C58EE"/>
    <w:rsid w:val="007C5AA4"/>
    <w:rsid w:val="007C5ADF"/>
    <w:rsid w:val="007C5FFF"/>
    <w:rsid w:val="007C7497"/>
    <w:rsid w:val="007C78D1"/>
    <w:rsid w:val="007D007C"/>
    <w:rsid w:val="007D0AF7"/>
    <w:rsid w:val="007D145D"/>
    <w:rsid w:val="007D3A7C"/>
    <w:rsid w:val="007D3C2E"/>
    <w:rsid w:val="007D4748"/>
    <w:rsid w:val="007D481A"/>
    <w:rsid w:val="007D49D8"/>
    <w:rsid w:val="007D55C1"/>
    <w:rsid w:val="007D60AA"/>
    <w:rsid w:val="007D6216"/>
    <w:rsid w:val="007D6459"/>
    <w:rsid w:val="007D6CEA"/>
    <w:rsid w:val="007E0417"/>
    <w:rsid w:val="007E04C8"/>
    <w:rsid w:val="007E05FA"/>
    <w:rsid w:val="007E0FF6"/>
    <w:rsid w:val="007E13E9"/>
    <w:rsid w:val="007E154F"/>
    <w:rsid w:val="007E16C1"/>
    <w:rsid w:val="007E1BE8"/>
    <w:rsid w:val="007E1BED"/>
    <w:rsid w:val="007E23A3"/>
    <w:rsid w:val="007E2B74"/>
    <w:rsid w:val="007E2CC1"/>
    <w:rsid w:val="007E30CB"/>
    <w:rsid w:val="007E31EC"/>
    <w:rsid w:val="007E3547"/>
    <w:rsid w:val="007E420D"/>
    <w:rsid w:val="007E59D3"/>
    <w:rsid w:val="007E5AA5"/>
    <w:rsid w:val="007E5AC6"/>
    <w:rsid w:val="007E5F76"/>
    <w:rsid w:val="007E6376"/>
    <w:rsid w:val="007E72BC"/>
    <w:rsid w:val="007F0169"/>
    <w:rsid w:val="007F0BF2"/>
    <w:rsid w:val="007F1009"/>
    <w:rsid w:val="007F1D63"/>
    <w:rsid w:val="007F321A"/>
    <w:rsid w:val="007F3F24"/>
    <w:rsid w:val="007F45F2"/>
    <w:rsid w:val="007F4AD0"/>
    <w:rsid w:val="007F4C57"/>
    <w:rsid w:val="007F5B6E"/>
    <w:rsid w:val="007F5EC5"/>
    <w:rsid w:val="007F5F27"/>
    <w:rsid w:val="007F6CE8"/>
    <w:rsid w:val="007F6DBC"/>
    <w:rsid w:val="007F73F4"/>
    <w:rsid w:val="00800BEC"/>
    <w:rsid w:val="00800D53"/>
    <w:rsid w:val="00801EFB"/>
    <w:rsid w:val="008020FB"/>
    <w:rsid w:val="0080288B"/>
    <w:rsid w:val="00802BF1"/>
    <w:rsid w:val="00803759"/>
    <w:rsid w:val="00803B32"/>
    <w:rsid w:val="00803D47"/>
    <w:rsid w:val="00803ED5"/>
    <w:rsid w:val="0080439F"/>
    <w:rsid w:val="00804A11"/>
    <w:rsid w:val="00804D4C"/>
    <w:rsid w:val="00804E45"/>
    <w:rsid w:val="00805049"/>
    <w:rsid w:val="00805050"/>
    <w:rsid w:val="008052C2"/>
    <w:rsid w:val="00805C73"/>
    <w:rsid w:val="0080634E"/>
    <w:rsid w:val="00806521"/>
    <w:rsid w:val="00807462"/>
    <w:rsid w:val="008100FD"/>
    <w:rsid w:val="008101C6"/>
    <w:rsid w:val="00810B9D"/>
    <w:rsid w:val="008111E4"/>
    <w:rsid w:val="00811475"/>
    <w:rsid w:val="00811EA8"/>
    <w:rsid w:val="00812194"/>
    <w:rsid w:val="008124A8"/>
    <w:rsid w:val="008125B0"/>
    <w:rsid w:val="0081286F"/>
    <w:rsid w:val="00812992"/>
    <w:rsid w:val="0081381B"/>
    <w:rsid w:val="00813987"/>
    <w:rsid w:val="00814F3E"/>
    <w:rsid w:val="008156AB"/>
    <w:rsid w:val="008159E0"/>
    <w:rsid w:val="00815EA7"/>
    <w:rsid w:val="008168BE"/>
    <w:rsid w:val="008169D9"/>
    <w:rsid w:val="008170EF"/>
    <w:rsid w:val="0081723E"/>
    <w:rsid w:val="00820294"/>
    <w:rsid w:val="008218BB"/>
    <w:rsid w:val="00821AF8"/>
    <w:rsid w:val="00821F35"/>
    <w:rsid w:val="008221F9"/>
    <w:rsid w:val="00822556"/>
    <w:rsid w:val="00823343"/>
    <w:rsid w:val="0082379D"/>
    <w:rsid w:val="00823BF3"/>
    <w:rsid w:val="00823CD1"/>
    <w:rsid w:val="00824D45"/>
    <w:rsid w:val="008250BA"/>
    <w:rsid w:val="00826644"/>
    <w:rsid w:val="00826E77"/>
    <w:rsid w:val="00826EE7"/>
    <w:rsid w:val="00827738"/>
    <w:rsid w:val="00827C50"/>
    <w:rsid w:val="00827FD6"/>
    <w:rsid w:val="008303F4"/>
    <w:rsid w:val="00831109"/>
    <w:rsid w:val="008316CE"/>
    <w:rsid w:val="00831CFD"/>
    <w:rsid w:val="00831FC7"/>
    <w:rsid w:val="0083225C"/>
    <w:rsid w:val="008329CC"/>
    <w:rsid w:val="00832D76"/>
    <w:rsid w:val="0083309A"/>
    <w:rsid w:val="008333DA"/>
    <w:rsid w:val="00833425"/>
    <w:rsid w:val="00833505"/>
    <w:rsid w:val="00833BD8"/>
    <w:rsid w:val="00833EFA"/>
    <w:rsid w:val="0083613D"/>
    <w:rsid w:val="008379CC"/>
    <w:rsid w:val="00837B02"/>
    <w:rsid w:val="0084011D"/>
    <w:rsid w:val="008402F8"/>
    <w:rsid w:val="00840B94"/>
    <w:rsid w:val="00840F5C"/>
    <w:rsid w:val="0084118C"/>
    <w:rsid w:val="00841394"/>
    <w:rsid w:val="008431FE"/>
    <w:rsid w:val="0084424B"/>
    <w:rsid w:val="008442EE"/>
    <w:rsid w:val="00844570"/>
    <w:rsid w:val="008453C8"/>
    <w:rsid w:val="008458D0"/>
    <w:rsid w:val="0084615E"/>
    <w:rsid w:val="00846AEC"/>
    <w:rsid w:val="00846D2F"/>
    <w:rsid w:val="00846D39"/>
    <w:rsid w:val="00846ED6"/>
    <w:rsid w:val="0084705C"/>
    <w:rsid w:val="0084759F"/>
    <w:rsid w:val="00850F3E"/>
    <w:rsid w:val="00852356"/>
    <w:rsid w:val="0085239E"/>
    <w:rsid w:val="008524A9"/>
    <w:rsid w:val="00852C76"/>
    <w:rsid w:val="00853D10"/>
    <w:rsid w:val="00853F19"/>
    <w:rsid w:val="00854495"/>
    <w:rsid w:val="008544D5"/>
    <w:rsid w:val="00854E27"/>
    <w:rsid w:val="00855DCF"/>
    <w:rsid w:val="008566E8"/>
    <w:rsid w:val="008569FE"/>
    <w:rsid w:val="00856FA2"/>
    <w:rsid w:val="0085746E"/>
    <w:rsid w:val="008575C0"/>
    <w:rsid w:val="00857F6C"/>
    <w:rsid w:val="00861216"/>
    <w:rsid w:val="00861C42"/>
    <w:rsid w:val="008628F5"/>
    <w:rsid w:val="008638CC"/>
    <w:rsid w:val="00863EC3"/>
    <w:rsid w:val="0086405D"/>
    <w:rsid w:val="008647C8"/>
    <w:rsid w:val="008648A5"/>
    <w:rsid w:val="00864C83"/>
    <w:rsid w:val="0086541E"/>
    <w:rsid w:val="00865987"/>
    <w:rsid w:val="00865F61"/>
    <w:rsid w:val="008667B8"/>
    <w:rsid w:val="008669F3"/>
    <w:rsid w:val="00867140"/>
    <w:rsid w:val="008674A8"/>
    <w:rsid w:val="00870096"/>
    <w:rsid w:val="00870726"/>
    <w:rsid w:val="008715AF"/>
    <w:rsid w:val="00871D04"/>
    <w:rsid w:val="008720EF"/>
    <w:rsid w:val="00872614"/>
    <w:rsid w:val="00872D54"/>
    <w:rsid w:val="0087372B"/>
    <w:rsid w:val="00873875"/>
    <w:rsid w:val="008738CE"/>
    <w:rsid w:val="00873A42"/>
    <w:rsid w:val="00873ED4"/>
    <w:rsid w:val="00873F8E"/>
    <w:rsid w:val="00874338"/>
    <w:rsid w:val="0087499E"/>
    <w:rsid w:val="008760F8"/>
    <w:rsid w:val="00876383"/>
    <w:rsid w:val="00876D84"/>
    <w:rsid w:val="00882969"/>
    <w:rsid w:val="00882983"/>
    <w:rsid w:val="00882E47"/>
    <w:rsid w:val="00882F0D"/>
    <w:rsid w:val="00884308"/>
    <w:rsid w:val="00884351"/>
    <w:rsid w:val="00884902"/>
    <w:rsid w:val="00884B2D"/>
    <w:rsid w:val="00884C0B"/>
    <w:rsid w:val="008859C6"/>
    <w:rsid w:val="00885F63"/>
    <w:rsid w:val="00887493"/>
    <w:rsid w:val="0088777C"/>
    <w:rsid w:val="008878EE"/>
    <w:rsid w:val="00887E37"/>
    <w:rsid w:val="0089047E"/>
    <w:rsid w:val="0089171E"/>
    <w:rsid w:val="00891938"/>
    <w:rsid w:val="00891F3A"/>
    <w:rsid w:val="0089238C"/>
    <w:rsid w:val="008928B3"/>
    <w:rsid w:val="00894504"/>
    <w:rsid w:val="00894512"/>
    <w:rsid w:val="00894AFE"/>
    <w:rsid w:val="00894B16"/>
    <w:rsid w:val="008952AC"/>
    <w:rsid w:val="008958DF"/>
    <w:rsid w:val="00895901"/>
    <w:rsid w:val="00896373"/>
    <w:rsid w:val="0089639C"/>
    <w:rsid w:val="008A0084"/>
    <w:rsid w:val="008A06A4"/>
    <w:rsid w:val="008A25E3"/>
    <w:rsid w:val="008A26ED"/>
    <w:rsid w:val="008A2944"/>
    <w:rsid w:val="008A2CBA"/>
    <w:rsid w:val="008A2DC8"/>
    <w:rsid w:val="008A33DE"/>
    <w:rsid w:val="008A35A1"/>
    <w:rsid w:val="008A3B10"/>
    <w:rsid w:val="008A40B4"/>
    <w:rsid w:val="008A4808"/>
    <w:rsid w:val="008A4E26"/>
    <w:rsid w:val="008A53B0"/>
    <w:rsid w:val="008A5C03"/>
    <w:rsid w:val="008A785B"/>
    <w:rsid w:val="008B0276"/>
    <w:rsid w:val="008B10BF"/>
    <w:rsid w:val="008B158E"/>
    <w:rsid w:val="008B36AD"/>
    <w:rsid w:val="008B40F2"/>
    <w:rsid w:val="008B43E7"/>
    <w:rsid w:val="008B4DE6"/>
    <w:rsid w:val="008B5464"/>
    <w:rsid w:val="008B5881"/>
    <w:rsid w:val="008B6BC7"/>
    <w:rsid w:val="008B6E40"/>
    <w:rsid w:val="008C044C"/>
    <w:rsid w:val="008C0F20"/>
    <w:rsid w:val="008C2184"/>
    <w:rsid w:val="008C2A71"/>
    <w:rsid w:val="008C2DC1"/>
    <w:rsid w:val="008C3A5A"/>
    <w:rsid w:val="008C3A5E"/>
    <w:rsid w:val="008C510D"/>
    <w:rsid w:val="008C55A0"/>
    <w:rsid w:val="008C581C"/>
    <w:rsid w:val="008C677F"/>
    <w:rsid w:val="008C6ADB"/>
    <w:rsid w:val="008C6DBA"/>
    <w:rsid w:val="008C72ED"/>
    <w:rsid w:val="008D0629"/>
    <w:rsid w:val="008D081C"/>
    <w:rsid w:val="008D20E1"/>
    <w:rsid w:val="008D259C"/>
    <w:rsid w:val="008D27D2"/>
    <w:rsid w:val="008D2C4C"/>
    <w:rsid w:val="008D2DB7"/>
    <w:rsid w:val="008D3180"/>
    <w:rsid w:val="008D36E9"/>
    <w:rsid w:val="008D4C76"/>
    <w:rsid w:val="008D4D00"/>
    <w:rsid w:val="008D4F20"/>
    <w:rsid w:val="008D67A8"/>
    <w:rsid w:val="008E0944"/>
    <w:rsid w:val="008E0F41"/>
    <w:rsid w:val="008E18CA"/>
    <w:rsid w:val="008E1929"/>
    <w:rsid w:val="008E1A83"/>
    <w:rsid w:val="008E2208"/>
    <w:rsid w:val="008E2FE2"/>
    <w:rsid w:val="008E39BD"/>
    <w:rsid w:val="008E3D9A"/>
    <w:rsid w:val="008E3E67"/>
    <w:rsid w:val="008E627B"/>
    <w:rsid w:val="008E64C0"/>
    <w:rsid w:val="008E75B7"/>
    <w:rsid w:val="008E7C62"/>
    <w:rsid w:val="008E7CAB"/>
    <w:rsid w:val="008F0691"/>
    <w:rsid w:val="008F080E"/>
    <w:rsid w:val="008F0AE8"/>
    <w:rsid w:val="008F0DE9"/>
    <w:rsid w:val="008F1989"/>
    <w:rsid w:val="008F24E8"/>
    <w:rsid w:val="008F294E"/>
    <w:rsid w:val="008F2EE0"/>
    <w:rsid w:val="008F3A7A"/>
    <w:rsid w:val="008F425A"/>
    <w:rsid w:val="008F4708"/>
    <w:rsid w:val="008F4CD2"/>
    <w:rsid w:val="008F50CC"/>
    <w:rsid w:val="008F5B38"/>
    <w:rsid w:val="008F5F49"/>
    <w:rsid w:val="008F6391"/>
    <w:rsid w:val="008F6ABF"/>
    <w:rsid w:val="008F707A"/>
    <w:rsid w:val="008F750F"/>
    <w:rsid w:val="009001F1"/>
    <w:rsid w:val="00900321"/>
    <w:rsid w:val="009008FF"/>
    <w:rsid w:val="009017A3"/>
    <w:rsid w:val="00902264"/>
    <w:rsid w:val="009028A3"/>
    <w:rsid w:val="009038BF"/>
    <w:rsid w:val="00903921"/>
    <w:rsid w:val="00903F37"/>
    <w:rsid w:val="00904252"/>
    <w:rsid w:val="00904CD8"/>
    <w:rsid w:val="00905C80"/>
    <w:rsid w:val="009063AE"/>
    <w:rsid w:val="009068C2"/>
    <w:rsid w:val="00907248"/>
    <w:rsid w:val="009072BD"/>
    <w:rsid w:val="0090797E"/>
    <w:rsid w:val="00907D9C"/>
    <w:rsid w:val="009105AC"/>
    <w:rsid w:val="0091073F"/>
    <w:rsid w:val="0091084C"/>
    <w:rsid w:val="009111AB"/>
    <w:rsid w:val="0091193D"/>
    <w:rsid w:val="00912110"/>
    <w:rsid w:val="009121F5"/>
    <w:rsid w:val="009121F8"/>
    <w:rsid w:val="00912810"/>
    <w:rsid w:val="00912D59"/>
    <w:rsid w:val="009135B6"/>
    <w:rsid w:val="0091416C"/>
    <w:rsid w:val="009147C1"/>
    <w:rsid w:val="00914DCC"/>
    <w:rsid w:val="00916880"/>
    <w:rsid w:val="009172DF"/>
    <w:rsid w:val="0091798C"/>
    <w:rsid w:val="00917D1D"/>
    <w:rsid w:val="00920766"/>
    <w:rsid w:val="00920E62"/>
    <w:rsid w:val="00920F9C"/>
    <w:rsid w:val="009210B1"/>
    <w:rsid w:val="009216BC"/>
    <w:rsid w:val="00922BE9"/>
    <w:rsid w:val="00922CF6"/>
    <w:rsid w:val="00922F9B"/>
    <w:rsid w:val="0092461F"/>
    <w:rsid w:val="00925316"/>
    <w:rsid w:val="00926614"/>
    <w:rsid w:val="009270AE"/>
    <w:rsid w:val="009270E6"/>
    <w:rsid w:val="009276FC"/>
    <w:rsid w:val="00931979"/>
    <w:rsid w:val="0093233A"/>
    <w:rsid w:val="00932513"/>
    <w:rsid w:val="009327C2"/>
    <w:rsid w:val="0093398C"/>
    <w:rsid w:val="00934CD6"/>
    <w:rsid w:val="00934FEE"/>
    <w:rsid w:val="009352C2"/>
    <w:rsid w:val="0093584B"/>
    <w:rsid w:val="00936099"/>
    <w:rsid w:val="00936710"/>
    <w:rsid w:val="00936862"/>
    <w:rsid w:val="009369A8"/>
    <w:rsid w:val="00936E3F"/>
    <w:rsid w:val="009370D2"/>
    <w:rsid w:val="00937420"/>
    <w:rsid w:val="0094016B"/>
    <w:rsid w:val="00940978"/>
    <w:rsid w:val="0094112B"/>
    <w:rsid w:val="00941641"/>
    <w:rsid w:val="00942283"/>
    <w:rsid w:val="009425F9"/>
    <w:rsid w:val="009427AA"/>
    <w:rsid w:val="009427E5"/>
    <w:rsid w:val="009429FB"/>
    <w:rsid w:val="00944AD1"/>
    <w:rsid w:val="00945FDD"/>
    <w:rsid w:val="00946A85"/>
    <w:rsid w:val="00946B61"/>
    <w:rsid w:val="0094709F"/>
    <w:rsid w:val="009472D2"/>
    <w:rsid w:val="009507D4"/>
    <w:rsid w:val="00950DA8"/>
    <w:rsid w:val="00952615"/>
    <w:rsid w:val="00953923"/>
    <w:rsid w:val="009549D6"/>
    <w:rsid w:val="009556B2"/>
    <w:rsid w:val="00955AB2"/>
    <w:rsid w:val="00955EFB"/>
    <w:rsid w:val="00956105"/>
    <w:rsid w:val="00956B12"/>
    <w:rsid w:val="00956BF8"/>
    <w:rsid w:val="00957234"/>
    <w:rsid w:val="009572EA"/>
    <w:rsid w:val="00957E5C"/>
    <w:rsid w:val="00960D0A"/>
    <w:rsid w:val="00960EE0"/>
    <w:rsid w:val="009615E7"/>
    <w:rsid w:val="00962105"/>
    <w:rsid w:val="0096267B"/>
    <w:rsid w:val="00962738"/>
    <w:rsid w:val="0096297C"/>
    <w:rsid w:val="009632D8"/>
    <w:rsid w:val="00963C86"/>
    <w:rsid w:val="00963D8D"/>
    <w:rsid w:val="00964AFD"/>
    <w:rsid w:val="009651EF"/>
    <w:rsid w:val="0096539E"/>
    <w:rsid w:val="0096593F"/>
    <w:rsid w:val="0096598F"/>
    <w:rsid w:val="00965D6C"/>
    <w:rsid w:val="00965D7E"/>
    <w:rsid w:val="00966203"/>
    <w:rsid w:val="00966460"/>
    <w:rsid w:val="00966ADA"/>
    <w:rsid w:val="00967776"/>
    <w:rsid w:val="00967B0A"/>
    <w:rsid w:val="00967FF7"/>
    <w:rsid w:val="009705D2"/>
    <w:rsid w:val="00970A3C"/>
    <w:rsid w:val="00970E9F"/>
    <w:rsid w:val="0097144D"/>
    <w:rsid w:val="00973DD6"/>
    <w:rsid w:val="00975513"/>
    <w:rsid w:val="009759DD"/>
    <w:rsid w:val="00975B84"/>
    <w:rsid w:val="00975BAE"/>
    <w:rsid w:val="00976082"/>
    <w:rsid w:val="00976905"/>
    <w:rsid w:val="00976AB3"/>
    <w:rsid w:val="00977751"/>
    <w:rsid w:val="00977A5B"/>
    <w:rsid w:val="00977C52"/>
    <w:rsid w:val="00977E47"/>
    <w:rsid w:val="00980DDE"/>
    <w:rsid w:val="00981083"/>
    <w:rsid w:val="00981373"/>
    <w:rsid w:val="009813BB"/>
    <w:rsid w:val="0098192F"/>
    <w:rsid w:val="009819BB"/>
    <w:rsid w:val="00981F5F"/>
    <w:rsid w:val="009827B7"/>
    <w:rsid w:val="00982CC8"/>
    <w:rsid w:val="00982EF5"/>
    <w:rsid w:val="009831D1"/>
    <w:rsid w:val="00983EE3"/>
    <w:rsid w:val="009842E0"/>
    <w:rsid w:val="009843BC"/>
    <w:rsid w:val="00984504"/>
    <w:rsid w:val="0098452C"/>
    <w:rsid w:val="0098477B"/>
    <w:rsid w:val="009849D1"/>
    <w:rsid w:val="00984D03"/>
    <w:rsid w:val="00985449"/>
    <w:rsid w:val="0098544E"/>
    <w:rsid w:val="00985913"/>
    <w:rsid w:val="00985C81"/>
    <w:rsid w:val="00985E4E"/>
    <w:rsid w:val="00985FFE"/>
    <w:rsid w:val="009872D9"/>
    <w:rsid w:val="0098767D"/>
    <w:rsid w:val="00992C6B"/>
    <w:rsid w:val="00993034"/>
    <w:rsid w:val="00993898"/>
    <w:rsid w:val="009958C6"/>
    <w:rsid w:val="00995B93"/>
    <w:rsid w:val="00996287"/>
    <w:rsid w:val="009963AF"/>
    <w:rsid w:val="00996D6B"/>
    <w:rsid w:val="00996E70"/>
    <w:rsid w:val="0099761C"/>
    <w:rsid w:val="0099786E"/>
    <w:rsid w:val="00997932"/>
    <w:rsid w:val="009A10C5"/>
    <w:rsid w:val="009A133C"/>
    <w:rsid w:val="009A14E9"/>
    <w:rsid w:val="009A15FB"/>
    <w:rsid w:val="009A1B44"/>
    <w:rsid w:val="009A1E51"/>
    <w:rsid w:val="009A215F"/>
    <w:rsid w:val="009A228E"/>
    <w:rsid w:val="009A2E46"/>
    <w:rsid w:val="009A2EA6"/>
    <w:rsid w:val="009A3639"/>
    <w:rsid w:val="009A4950"/>
    <w:rsid w:val="009A5006"/>
    <w:rsid w:val="009A519B"/>
    <w:rsid w:val="009A5324"/>
    <w:rsid w:val="009A55ED"/>
    <w:rsid w:val="009A679E"/>
    <w:rsid w:val="009A6A7A"/>
    <w:rsid w:val="009A7150"/>
    <w:rsid w:val="009A73AD"/>
    <w:rsid w:val="009B00D0"/>
    <w:rsid w:val="009B0985"/>
    <w:rsid w:val="009B0F95"/>
    <w:rsid w:val="009B1503"/>
    <w:rsid w:val="009B347C"/>
    <w:rsid w:val="009B3AEB"/>
    <w:rsid w:val="009B3DED"/>
    <w:rsid w:val="009B4585"/>
    <w:rsid w:val="009B4EEC"/>
    <w:rsid w:val="009B560E"/>
    <w:rsid w:val="009B58A2"/>
    <w:rsid w:val="009B5A06"/>
    <w:rsid w:val="009B5FF0"/>
    <w:rsid w:val="009B6AB4"/>
    <w:rsid w:val="009B6B5F"/>
    <w:rsid w:val="009B71E8"/>
    <w:rsid w:val="009B778E"/>
    <w:rsid w:val="009B7918"/>
    <w:rsid w:val="009B7B1C"/>
    <w:rsid w:val="009C0C14"/>
    <w:rsid w:val="009C18E3"/>
    <w:rsid w:val="009C1A9C"/>
    <w:rsid w:val="009C21D7"/>
    <w:rsid w:val="009C2586"/>
    <w:rsid w:val="009C26BA"/>
    <w:rsid w:val="009C3195"/>
    <w:rsid w:val="009C36A6"/>
    <w:rsid w:val="009C3C95"/>
    <w:rsid w:val="009C3E2E"/>
    <w:rsid w:val="009C3E7C"/>
    <w:rsid w:val="009C4019"/>
    <w:rsid w:val="009C45BC"/>
    <w:rsid w:val="009C5B12"/>
    <w:rsid w:val="009C630A"/>
    <w:rsid w:val="009C657F"/>
    <w:rsid w:val="009C65AB"/>
    <w:rsid w:val="009C7294"/>
    <w:rsid w:val="009C7F37"/>
    <w:rsid w:val="009D1ED9"/>
    <w:rsid w:val="009D299F"/>
    <w:rsid w:val="009D3932"/>
    <w:rsid w:val="009D403E"/>
    <w:rsid w:val="009D4A2F"/>
    <w:rsid w:val="009D4D33"/>
    <w:rsid w:val="009D4E91"/>
    <w:rsid w:val="009D5155"/>
    <w:rsid w:val="009D5176"/>
    <w:rsid w:val="009D6164"/>
    <w:rsid w:val="009D698E"/>
    <w:rsid w:val="009D7102"/>
    <w:rsid w:val="009D77BD"/>
    <w:rsid w:val="009E0AF2"/>
    <w:rsid w:val="009E0FF9"/>
    <w:rsid w:val="009E108E"/>
    <w:rsid w:val="009E17B9"/>
    <w:rsid w:val="009E1E8B"/>
    <w:rsid w:val="009E2907"/>
    <w:rsid w:val="009E2D4A"/>
    <w:rsid w:val="009E34FE"/>
    <w:rsid w:val="009E3617"/>
    <w:rsid w:val="009E39CD"/>
    <w:rsid w:val="009E4FE7"/>
    <w:rsid w:val="009E5CA7"/>
    <w:rsid w:val="009E6C87"/>
    <w:rsid w:val="009E6E66"/>
    <w:rsid w:val="009E7003"/>
    <w:rsid w:val="009E7291"/>
    <w:rsid w:val="009E7339"/>
    <w:rsid w:val="009E75DF"/>
    <w:rsid w:val="009E763F"/>
    <w:rsid w:val="009E7DAE"/>
    <w:rsid w:val="009F02E8"/>
    <w:rsid w:val="009F0B95"/>
    <w:rsid w:val="009F141A"/>
    <w:rsid w:val="009F149D"/>
    <w:rsid w:val="009F2146"/>
    <w:rsid w:val="009F2B13"/>
    <w:rsid w:val="009F2B83"/>
    <w:rsid w:val="009F343F"/>
    <w:rsid w:val="009F4CAB"/>
    <w:rsid w:val="009F50D3"/>
    <w:rsid w:val="009F5C96"/>
    <w:rsid w:val="009F5DE9"/>
    <w:rsid w:val="009F7624"/>
    <w:rsid w:val="00A00103"/>
    <w:rsid w:val="00A003D6"/>
    <w:rsid w:val="00A00672"/>
    <w:rsid w:val="00A00E12"/>
    <w:rsid w:val="00A013B6"/>
    <w:rsid w:val="00A017BE"/>
    <w:rsid w:val="00A021F8"/>
    <w:rsid w:val="00A02356"/>
    <w:rsid w:val="00A0276F"/>
    <w:rsid w:val="00A028A0"/>
    <w:rsid w:val="00A03659"/>
    <w:rsid w:val="00A03B98"/>
    <w:rsid w:val="00A03FA2"/>
    <w:rsid w:val="00A03FD0"/>
    <w:rsid w:val="00A04525"/>
    <w:rsid w:val="00A05078"/>
    <w:rsid w:val="00A052CE"/>
    <w:rsid w:val="00A058A7"/>
    <w:rsid w:val="00A05D82"/>
    <w:rsid w:val="00A05FA7"/>
    <w:rsid w:val="00A064F0"/>
    <w:rsid w:val="00A0707B"/>
    <w:rsid w:val="00A074B4"/>
    <w:rsid w:val="00A07C4B"/>
    <w:rsid w:val="00A07F33"/>
    <w:rsid w:val="00A103E2"/>
    <w:rsid w:val="00A10584"/>
    <w:rsid w:val="00A108A1"/>
    <w:rsid w:val="00A10922"/>
    <w:rsid w:val="00A10BFB"/>
    <w:rsid w:val="00A1136F"/>
    <w:rsid w:val="00A12428"/>
    <w:rsid w:val="00A13BDD"/>
    <w:rsid w:val="00A1484E"/>
    <w:rsid w:val="00A14B09"/>
    <w:rsid w:val="00A1521D"/>
    <w:rsid w:val="00A15395"/>
    <w:rsid w:val="00A162B3"/>
    <w:rsid w:val="00A16405"/>
    <w:rsid w:val="00A16E61"/>
    <w:rsid w:val="00A1707B"/>
    <w:rsid w:val="00A170E7"/>
    <w:rsid w:val="00A2123D"/>
    <w:rsid w:val="00A21980"/>
    <w:rsid w:val="00A21B2B"/>
    <w:rsid w:val="00A21D26"/>
    <w:rsid w:val="00A21DE6"/>
    <w:rsid w:val="00A220D8"/>
    <w:rsid w:val="00A22670"/>
    <w:rsid w:val="00A22A0A"/>
    <w:rsid w:val="00A22A4A"/>
    <w:rsid w:val="00A22A53"/>
    <w:rsid w:val="00A237F4"/>
    <w:rsid w:val="00A23B53"/>
    <w:rsid w:val="00A23D21"/>
    <w:rsid w:val="00A2486F"/>
    <w:rsid w:val="00A25B3D"/>
    <w:rsid w:val="00A26B73"/>
    <w:rsid w:val="00A27C6D"/>
    <w:rsid w:val="00A3085B"/>
    <w:rsid w:val="00A31617"/>
    <w:rsid w:val="00A319B3"/>
    <w:rsid w:val="00A3237E"/>
    <w:rsid w:val="00A327DE"/>
    <w:rsid w:val="00A32E37"/>
    <w:rsid w:val="00A34268"/>
    <w:rsid w:val="00A34A62"/>
    <w:rsid w:val="00A34D60"/>
    <w:rsid w:val="00A360BF"/>
    <w:rsid w:val="00A37166"/>
    <w:rsid w:val="00A40656"/>
    <w:rsid w:val="00A40EA0"/>
    <w:rsid w:val="00A411D3"/>
    <w:rsid w:val="00A41F5E"/>
    <w:rsid w:val="00A42257"/>
    <w:rsid w:val="00A4243E"/>
    <w:rsid w:val="00A424F4"/>
    <w:rsid w:val="00A42B39"/>
    <w:rsid w:val="00A42D55"/>
    <w:rsid w:val="00A433E5"/>
    <w:rsid w:val="00A434D0"/>
    <w:rsid w:val="00A4360D"/>
    <w:rsid w:val="00A43CBB"/>
    <w:rsid w:val="00A43DAB"/>
    <w:rsid w:val="00A44DBA"/>
    <w:rsid w:val="00A44E1D"/>
    <w:rsid w:val="00A45330"/>
    <w:rsid w:val="00A4614E"/>
    <w:rsid w:val="00A4623F"/>
    <w:rsid w:val="00A46C00"/>
    <w:rsid w:val="00A46C2B"/>
    <w:rsid w:val="00A46D55"/>
    <w:rsid w:val="00A4766A"/>
    <w:rsid w:val="00A504D3"/>
    <w:rsid w:val="00A50550"/>
    <w:rsid w:val="00A512F1"/>
    <w:rsid w:val="00A522F3"/>
    <w:rsid w:val="00A5232C"/>
    <w:rsid w:val="00A53A68"/>
    <w:rsid w:val="00A540FB"/>
    <w:rsid w:val="00A547AC"/>
    <w:rsid w:val="00A55F69"/>
    <w:rsid w:val="00A5601F"/>
    <w:rsid w:val="00A573CE"/>
    <w:rsid w:val="00A57696"/>
    <w:rsid w:val="00A603C5"/>
    <w:rsid w:val="00A607B2"/>
    <w:rsid w:val="00A60F87"/>
    <w:rsid w:val="00A611B9"/>
    <w:rsid w:val="00A612EC"/>
    <w:rsid w:val="00A617CE"/>
    <w:rsid w:val="00A61966"/>
    <w:rsid w:val="00A61DBF"/>
    <w:rsid w:val="00A6204D"/>
    <w:rsid w:val="00A63508"/>
    <w:rsid w:val="00A648F9"/>
    <w:rsid w:val="00A649CE"/>
    <w:rsid w:val="00A64EAA"/>
    <w:rsid w:val="00A64F29"/>
    <w:rsid w:val="00A65058"/>
    <w:rsid w:val="00A6558A"/>
    <w:rsid w:val="00A65CE7"/>
    <w:rsid w:val="00A6639F"/>
    <w:rsid w:val="00A673FE"/>
    <w:rsid w:val="00A67B6F"/>
    <w:rsid w:val="00A70457"/>
    <w:rsid w:val="00A70476"/>
    <w:rsid w:val="00A70B51"/>
    <w:rsid w:val="00A7229F"/>
    <w:rsid w:val="00A726E9"/>
    <w:rsid w:val="00A72EA9"/>
    <w:rsid w:val="00A731E0"/>
    <w:rsid w:val="00A7342A"/>
    <w:rsid w:val="00A74410"/>
    <w:rsid w:val="00A74812"/>
    <w:rsid w:val="00A750BF"/>
    <w:rsid w:val="00A75208"/>
    <w:rsid w:val="00A75C66"/>
    <w:rsid w:val="00A75C79"/>
    <w:rsid w:val="00A7633F"/>
    <w:rsid w:val="00A76BCA"/>
    <w:rsid w:val="00A76C79"/>
    <w:rsid w:val="00A76CFC"/>
    <w:rsid w:val="00A77306"/>
    <w:rsid w:val="00A77CE5"/>
    <w:rsid w:val="00A80232"/>
    <w:rsid w:val="00A81D94"/>
    <w:rsid w:val="00A81F96"/>
    <w:rsid w:val="00A825EB"/>
    <w:rsid w:val="00A83616"/>
    <w:rsid w:val="00A838E0"/>
    <w:rsid w:val="00A845A3"/>
    <w:rsid w:val="00A84EC8"/>
    <w:rsid w:val="00A85B30"/>
    <w:rsid w:val="00A85F3A"/>
    <w:rsid w:val="00A86A26"/>
    <w:rsid w:val="00A873A0"/>
    <w:rsid w:val="00A87B55"/>
    <w:rsid w:val="00A90E56"/>
    <w:rsid w:val="00A91007"/>
    <w:rsid w:val="00A9169A"/>
    <w:rsid w:val="00A91FD2"/>
    <w:rsid w:val="00A92F64"/>
    <w:rsid w:val="00A93EF0"/>
    <w:rsid w:val="00A9499A"/>
    <w:rsid w:val="00A94EF4"/>
    <w:rsid w:val="00A9523E"/>
    <w:rsid w:val="00A9576B"/>
    <w:rsid w:val="00A95822"/>
    <w:rsid w:val="00A962C5"/>
    <w:rsid w:val="00A96874"/>
    <w:rsid w:val="00A96D1F"/>
    <w:rsid w:val="00A96EBB"/>
    <w:rsid w:val="00A97911"/>
    <w:rsid w:val="00A97A14"/>
    <w:rsid w:val="00AA396E"/>
    <w:rsid w:val="00AA421A"/>
    <w:rsid w:val="00AA42B5"/>
    <w:rsid w:val="00AA4540"/>
    <w:rsid w:val="00AA586A"/>
    <w:rsid w:val="00AA5B60"/>
    <w:rsid w:val="00AA6EB1"/>
    <w:rsid w:val="00AA7153"/>
    <w:rsid w:val="00AA7C3C"/>
    <w:rsid w:val="00AA7E56"/>
    <w:rsid w:val="00AB05B8"/>
    <w:rsid w:val="00AB0796"/>
    <w:rsid w:val="00AB163E"/>
    <w:rsid w:val="00AB20B8"/>
    <w:rsid w:val="00AB3E80"/>
    <w:rsid w:val="00AB5296"/>
    <w:rsid w:val="00AB5B3A"/>
    <w:rsid w:val="00AB6559"/>
    <w:rsid w:val="00AB68CE"/>
    <w:rsid w:val="00AB70C5"/>
    <w:rsid w:val="00AC0157"/>
    <w:rsid w:val="00AC0C66"/>
    <w:rsid w:val="00AC2032"/>
    <w:rsid w:val="00AC222B"/>
    <w:rsid w:val="00AC24B1"/>
    <w:rsid w:val="00AC29CD"/>
    <w:rsid w:val="00AC2E34"/>
    <w:rsid w:val="00AC3DEB"/>
    <w:rsid w:val="00AC42BC"/>
    <w:rsid w:val="00AC45BE"/>
    <w:rsid w:val="00AC4682"/>
    <w:rsid w:val="00AC49AE"/>
    <w:rsid w:val="00AC4CAD"/>
    <w:rsid w:val="00AC4D46"/>
    <w:rsid w:val="00AC5514"/>
    <w:rsid w:val="00AC755A"/>
    <w:rsid w:val="00AC7784"/>
    <w:rsid w:val="00AC7CD5"/>
    <w:rsid w:val="00AD0781"/>
    <w:rsid w:val="00AD0AB4"/>
    <w:rsid w:val="00AD111C"/>
    <w:rsid w:val="00AD2720"/>
    <w:rsid w:val="00AD301C"/>
    <w:rsid w:val="00AD3B5D"/>
    <w:rsid w:val="00AD3E70"/>
    <w:rsid w:val="00AD4BF2"/>
    <w:rsid w:val="00AD4F56"/>
    <w:rsid w:val="00AD50B9"/>
    <w:rsid w:val="00AD53E9"/>
    <w:rsid w:val="00AD5DB7"/>
    <w:rsid w:val="00AD6087"/>
    <w:rsid w:val="00AD6508"/>
    <w:rsid w:val="00AD67E8"/>
    <w:rsid w:val="00AD6883"/>
    <w:rsid w:val="00AD762A"/>
    <w:rsid w:val="00AD7D31"/>
    <w:rsid w:val="00AE02DA"/>
    <w:rsid w:val="00AE0DB8"/>
    <w:rsid w:val="00AE127F"/>
    <w:rsid w:val="00AE19C8"/>
    <w:rsid w:val="00AE20B2"/>
    <w:rsid w:val="00AE20D2"/>
    <w:rsid w:val="00AE3B2C"/>
    <w:rsid w:val="00AE3E0D"/>
    <w:rsid w:val="00AE4498"/>
    <w:rsid w:val="00AE4A42"/>
    <w:rsid w:val="00AE5680"/>
    <w:rsid w:val="00AE5B1E"/>
    <w:rsid w:val="00AE5E87"/>
    <w:rsid w:val="00AE6060"/>
    <w:rsid w:val="00AE60BD"/>
    <w:rsid w:val="00AE60EC"/>
    <w:rsid w:val="00AE68CD"/>
    <w:rsid w:val="00AE766C"/>
    <w:rsid w:val="00AE777B"/>
    <w:rsid w:val="00AE7A60"/>
    <w:rsid w:val="00AE7DC5"/>
    <w:rsid w:val="00AF0179"/>
    <w:rsid w:val="00AF14AA"/>
    <w:rsid w:val="00AF1B85"/>
    <w:rsid w:val="00AF1DB4"/>
    <w:rsid w:val="00AF2CED"/>
    <w:rsid w:val="00AF2EDE"/>
    <w:rsid w:val="00AF3E59"/>
    <w:rsid w:val="00AF47B4"/>
    <w:rsid w:val="00AF4DFF"/>
    <w:rsid w:val="00AF4F24"/>
    <w:rsid w:val="00AF5128"/>
    <w:rsid w:val="00AF715C"/>
    <w:rsid w:val="00AF7AE4"/>
    <w:rsid w:val="00B004B4"/>
    <w:rsid w:val="00B0055B"/>
    <w:rsid w:val="00B015DB"/>
    <w:rsid w:val="00B016B9"/>
    <w:rsid w:val="00B01C1D"/>
    <w:rsid w:val="00B01E71"/>
    <w:rsid w:val="00B02DAD"/>
    <w:rsid w:val="00B035C1"/>
    <w:rsid w:val="00B04675"/>
    <w:rsid w:val="00B05792"/>
    <w:rsid w:val="00B059BC"/>
    <w:rsid w:val="00B05ACB"/>
    <w:rsid w:val="00B060EE"/>
    <w:rsid w:val="00B063F3"/>
    <w:rsid w:val="00B0671D"/>
    <w:rsid w:val="00B070AB"/>
    <w:rsid w:val="00B075AC"/>
    <w:rsid w:val="00B07783"/>
    <w:rsid w:val="00B11298"/>
    <w:rsid w:val="00B115A7"/>
    <w:rsid w:val="00B115E6"/>
    <w:rsid w:val="00B1458E"/>
    <w:rsid w:val="00B145CD"/>
    <w:rsid w:val="00B1464D"/>
    <w:rsid w:val="00B14701"/>
    <w:rsid w:val="00B163DC"/>
    <w:rsid w:val="00B1655B"/>
    <w:rsid w:val="00B16B3B"/>
    <w:rsid w:val="00B16D12"/>
    <w:rsid w:val="00B16F2F"/>
    <w:rsid w:val="00B170CC"/>
    <w:rsid w:val="00B205E8"/>
    <w:rsid w:val="00B208C4"/>
    <w:rsid w:val="00B20AEF"/>
    <w:rsid w:val="00B20EC7"/>
    <w:rsid w:val="00B20ED4"/>
    <w:rsid w:val="00B20FAF"/>
    <w:rsid w:val="00B21836"/>
    <w:rsid w:val="00B21CD7"/>
    <w:rsid w:val="00B22177"/>
    <w:rsid w:val="00B22FFE"/>
    <w:rsid w:val="00B2408E"/>
    <w:rsid w:val="00B2421C"/>
    <w:rsid w:val="00B24525"/>
    <w:rsid w:val="00B2555C"/>
    <w:rsid w:val="00B25BA7"/>
    <w:rsid w:val="00B25ECB"/>
    <w:rsid w:val="00B2603A"/>
    <w:rsid w:val="00B26A90"/>
    <w:rsid w:val="00B26DEB"/>
    <w:rsid w:val="00B2729A"/>
    <w:rsid w:val="00B273C9"/>
    <w:rsid w:val="00B30695"/>
    <w:rsid w:val="00B30AA0"/>
    <w:rsid w:val="00B317DB"/>
    <w:rsid w:val="00B32025"/>
    <w:rsid w:val="00B32948"/>
    <w:rsid w:val="00B32C02"/>
    <w:rsid w:val="00B3432F"/>
    <w:rsid w:val="00B34A96"/>
    <w:rsid w:val="00B34C28"/>
    <w:rsid w:val="00B35A59"/>
    <w:rsid w:val="00B35C39"/>
    <w:rsid w:val="00B36466"/>
    <w:rsid w:val="00B367BE"/>
    <w:rsid w:val="00B36D21"/>
    <w:rsid w:val="00B36DAC"/>
    <w:rsid w:val="00B36DCB"/>
    <w:rsid w:val="00B374AA"/>
    <w:rsid w:val="00B417C6"/>
    <w:rsid w:val="00B41C5A"/>
    <w:rsid w:val="00B42193"/>
    <w:rsid w:val="00B42962"/>
    <w:rsid w:val="00B42A5A"/>
    <w:rsid w:val="00B43179"/>
    <w:rsid w:val="00B4349D"/>
    <w:rsid w:val="00B43CDE"/>
    <w:rsid w:val="00B44421"/>
    <w:rsid w:val="00B44658"/>
    <w:rsid w:val="00B46744"/>
    <w:rsid w:val="00B46B59"/>
    <w:rsid w:val="00B47AF7"/>
    <w:rsid w:val="00B5040A"/>
    <w:rsid w:val="00B51C72"/>
    <w:rsid w:val="00B51DDC"/>
    <w:rsid w:val="00B51E0E"/>
    <w:rsid w:val="00B52981"/>
    <w:rsid w:val="00B53B37"/>
    <w:rsid w:val="00B54B4D"/>
    <w:rsid w:val="00B5541B"/>
    <w:rsid w:val="00B5581E"/>
    <w:rsid w:val="00B563C5"/>
    <w:rsid w:val="00B56A07"/>
    <w:rsid w:val="00B56EB0"/>
    <w:rsid w:val="00B572D7"/>
    <w:rsid w:val="00B574DD"/>
    <w:rsid w:val="00B6024B"/>
    <w:rsid w:val="00B60642"/>
    <w:rsid w:val="00B6078B"/>
    <w:rsid w:val="00B60A40"/>
    <w:rsid w:val="00B6178A"/>
    <w:rsid w:val="00B62561"/>
    <w:rsid w:val="00B62C33"/>
    <w:rsid w:val="00B62D38"/>
    <w:rsid w:val="00B6331D"/>
    <w:rsid w:val="00B633B4"/>
    <w:rsid w:val="00B63594"/>
    <w:rsid w:val="00B636A5"/>
    <w:rsid w:val="00B63EEF"/>
    <w:rsid w:val="00B6541F"/>
    <w:rsid w:val="00B65598"/>
    <w:rsid w:val="00B65EFB"/>
    <w:rsid w:val="00B6690B"/>
    <w:rsid w:val="00B66A51"/>
    <w:rsid w:val="00B66CDE"/>
    <w:rsid w:val="00B67200"/>
    <w:rsid w:val="00B67376"/>
    <w:rsid w:val="00B67A84"/>
    <w:rsid w:val="00B67D9B"/>
    <w:rsid w:val="00B707B4"/>
    <w:rsid w:val="00B70D7C"/>
    <w:rsid w:val="00B71D5F"/>
    <w:rsid w:val="00B71F05"/>
    <w:rsid w:val="00B72229"/>
    <w:rsid w:val="00B72607"/>
    <w:rsid w:val="00B72821"/>
    <w:rsid w:val="00B72DCB"/>
    <w:rsid w:val="00B73153"/>
    <w:rsid w:val="00B7377A"/>
    <w:rsid w:val="00B73B15"/>
    <w:rsid w:val="00B73CA1"/>
    <w:rsid w:val="00B7447B"/>
    <w:rsid w:val="00B745B2"/>
    <w:rsid w:val="00B74DE6"/>
    <w:rsid w:val="00B74DFE"/>
    <w:rsid w:val="00B751C1"/>
    <w:rsid w:val="00B754D7"/>
    <w:rsid w:val="00B755D2"/>
    <w:rsid w:val="00B761B0"/>
    <w:rsid w:val="00B76DB5"/>
    <w:rsid w:val="00B77082"/>
    <w:rsid w:val="00B77177"/>
    <w:rsid w:val="00B77383"/>
    <w:rsid w:val="00B77ADE"/>
    <w:rsid w:val="00B77E04"/>
    <w:rsid w:val="00B801C0"/>
    <w:rsid w:val="00B80E09"/>
    <w:rsid w:val="00B80E27"/>
    <w:rsid w:val="00B81108"/>
    <w:rsid w:val="00B819E5"/>
    <w:rsid w:val="00B81FB3"/>
    <w:rsid w:val="00B826D4"/>
    <w:rsid w:val="00B8469F"/>
    <w:rsid w:val="00B84B18"/>
    <w:rsid w:val="00B84FA5"/>
    <w:rsid w:val="00B850B1"/>
    <w:rsid w:val="00B8605C"/>
    <w:rsid w:val="00B86DCC"/>
    <w:rsid w:val="00B8714B"/>
    <w:rsid w:val="00B87265"/>
    <w:rsid w:val="00B872D6"/>
    <w:rsid w:val="00B87773"/>
    <w:rsid w:val="00B87CE9"/>
    <w:rsid w:val="00B9153D"/>
    <w:rsid w:val="00B91AC8"/>
    <w:rsid w:val="00B91FB3"/>
    <w:rsid w:val="00B92181"/>
    <w:rsid w:val="00B9278E"/>
    <w:rsid w:val="00B930FE"/>
    <w:rsid w:val="00B93DF3"/>
    <w:rsid w:val="00B947D2"/>
    <w:rsid w:val="00B94EE5"/>
    <w:rsid w:val="00B95AF4"/>
    <w:rsid w:val="00B95FA9"/>
    <w:rsid w:val="00B96A5D"/>
    <w:rsid w:val="00B96E5B"/>
    <w:rsid w:val="00B9741D"/>
    <w:rsid w:val="00B97887"/>
    <w:rsid w:val="00BA0A5D"/>
    <w:rsid w:val="00BA0D9B"/>
    <w:rsid w:val="00BA11B7"/>
    <w:rsid w:val="00BA34E0"/>
    <w:rsid w:val="00BA3B64"/>
    <w:rsid w:val="00BA3EEF"/>
    <w:rsid w:val="00BA41AF"/>
    <w:rsid w:val="00BA4231"/>
    <w:rsid w:val="00BA5C4B"/>
    <w:rsid w:val="00BA6866"/>
    <w:rsid w:val="00BA68A1"/>
    <w:rsid w:val="00BA72FE"/>
    <w:rsid w:val="00BB0E3F"/>
    <w:rsid w:val="00BB1FE2"/>
    <w:rsid w:val="00BB277D"/>
    <w:rsid w:val="00BB3B91"/>
    <w:rsid w:val="00BB4238"/>
    <w:rsid w:val="00BB4732"/>
    <w:rsid w:val="00BB5682"/>
    <w:rsid w:val="00BB6929"/>
    <w:rsid w:val="00BB6D71"/>
    <w:rsid w:val="00BB6DA8"/>
    <w:rsid w:val="00BB72A7"/>
    <w:rsid w:val="00BB783C"/>
    <w:rsid w:val="00BB7D66"/>
    <w:rsid w:val="00BB7D8A"/>
    <w:rsid w:val="00BB7E68"/>
    <w:rsid w:val="00BC001E"/>
    <w:rsid w:val="00BC03E6"/>
    <w:rsid w:val="00BC062D"/>
    <w:rsid w:val="00BC095C"/>
    <w:rsid w:val="00BC1B8F"/>
    <w:rsid w:val="00BC2F0D"/>
    <w:rsid w:val="00BC385E"/>
    <w:rsid w:val="00BC3E8A"/>
    <w:rsid w:val="00BC4A23"/>
    <w:rsid w:val="00BC5B1B"/>
    <w:rsid w:val="00BC6065"/>
    <w:rsid w:val="00BC6314"/>
    <w:rsid w:val="00BC719A"/>
    <w:rsid w:val="00BC782A"/>
    <w:rsid w:val="00BC7D7A"/>
    <w:rsid w:val="00BC7E63"/>
    <w:rsid w:val="00BC7E80"/>
    <w:rsid w:val="00BD10E0"/>
    <w:rsid w:val="00BD1516"/>
    <w:rsid w:val="00BD1A73"/>
    <w:rsid w:val="00BD1C22"/>
    <w:rsid w:val="00BD2A23"/>
    <w:rsid w:val="00BD3B45"/>
    <w:rsid w:val="00BD42B7"/>
    <w:rsid w:val="00BD505E"/>
    <w:rsid w:val="00BD5104"/>
    <w:rsid w:val="00BD52C0"/>
    <w:rsid w:val="00BD546D"/>
    <w:rsid w:val="00BD582A"/>
    <w:rsid w:val="00BD5BFA"/>
    <w:rsid w:val="00BD5C51"/>
    <w:rsid w:val="00BD5F63"/>
    <w:rsid w:val="00BD61E5"/>
    <w:rsid w:val="00BD631F"/>
    <w:rsid w:val="00BD7E22"/>
    <w:rsid w:val="00BE0684"/>
    <w:rsid w:val="00BE0E60"/>
    <w:rsid w:val="00BE1B7E"/>
    <w:rsid w:val="00BE2104"/>
    <w:rsid w:val="00BE216D"/>
    <w:rsid w:val="00BE2F02"/>
    <w:rsid w:val="00BE2F69"/>
    <w:rsid w:val="00BE30A1"/>
    <w:rsid w:val="00BE3471"/>
    <w:rsid w:val="00BE3951"/>
    <w:rsid w:val="00BE3B95"/>
    <w:rsid w:val="00BE3BA9"/>
    <w:rsid w:val="00BE4088"/>
    <w:rsid w:val="00BE4905"/>
    <w:rsid w:val="00BE4E6A"/>
    <w:rsid w:val="00BE55C2"/>
    <w:rsid w:val="00BE5F23"/>
    <w:rsid w:val="00BE632F"/>
    <w:rsid w:val="00BE6602"/>
    <w:rsid w:val="00BE69D5"/>
    <w:rsid w:val="00BE6E16"/>
    <w:rsid w:val="00BE7027"/>
    <w:rsid w:val="00BE7FEC"/>
    <w:rsid w:val="00BF07F7"/>
    <w:rsid w:val="00BF0BF1"/>
    <w:rsid w:val="00BF0CAD"/>
    <w:rsid w:val="00BF1125"/>
    <w:rsid w:val="00BF15F4"/>
    <w:rsid w:val="00BF166E"/>
    <w:rsid w:val="00BF1CAE"/>
    <w:rsid w:val="00BF231E"/>
    <w:rsid w:val="00BF2EE9"/>
    <w:rsid w:val="00BF2F54"/>
    <w:rsid w:val="00BF354D"/>
    <w:rsid w:val="00BF4349"/>
    <w:rsid w:val="00BF466D"/>
    <w:rsid w:val="00BF4C0E"/>
    <w:rsid w:val="00BF50F4"/>
    <w:rsid w:val="00BF5B28"/>
    <w:rsid w:val="00BF5E27"/>
    <w:rsid w:val="00BF6385"/>
    <w:rsid w:val="00BF6656"/>
    <w:rsid w:val="00BF7106"/>
    <w:rsid w:val="00BF7897"/>
    <w:rsid w:val="00BF7E57"/>
    <w:rsid w:val="00C000E9"/>
    <w:rsid w:val="00C0037F"/>
    <w:rsid w:val="00C0099F"/>
    <w:rsid w:val="00C02177"/>
    <w:rsid w:val="00C03D0B"/>
    <w:rsid w:val="00C04659"/>
    <w:rsid w:val="00C05003"/>
    <w:rsid w:val="00C05791"/>
    <w:rsid w:val="00C06CD7"/>
    <w:rsid w:val="00C1096A"/>
    <w:rsid w:val="00C10AE2"/>
    <w:rsid w:val="00C11184"/>
    <w:rsid w:val="00C118DE"/>
    <w:rsid w:val="00C11AE8"/>
    <w:rsid w:val="00C12107"/>
    <w:rsid w:val="00C12194"/>
    <w:rsid w:val="00C13330"/>
    <w:rsid w:val="00C1397C"/>
    <w:rsid w:val="00C13C5B"/>
    <w:rsid w:val="00C147E8"/>
    <w:rsid w:val="00C16107"/>
    <w:rsid w:val="00C1668E"/>
    <w:rsid w:val="00C17776"/>
    <w:rsid w:val="00C20074"/>
    <w:rsid w:val="00C20263"/>
    <w:rsid w:val="00C20A75"/>
    <w:rsid w:val="00C22373"/>
    <w:rsid w:val="00C223C5"/>
    <w:rsid w:val="00C227BC"/>
    <w:rsid w:val="00C22B00"/>
    <w:rsid w:val="00C2373C"/>
    <w:rsid w:val="00C2511B"/>
    <w:rsid w:val="00C25344"/>
    <w:rsid w:val="00C2637D"/>
    <w:rsid w:val="00C26D86"/>
    <w:rsid w:val="00C2720F"/>
    <w:rsid w:val="00C27999"/>
    <w:rsid w:val="00C27D77"/>
    <w:rsid w:val="00C300BA"/>
    <w:rsid w:val="00C3018C"/>
    <w:rsid w:val="00C31079"/>
    <w:rsid w:val="00C31083"/>
    <w:rsid w:val="00C31DFE"/>
    <w:rsid w:val="00C3207B"/>
    <w:rsid w:val="00C320AF"/>
    <w:rsid w:val="00C3218A"/>
    <w:rsid w:val="00C32D15"/>
    <w:rsid w:val="00C3385D"/>
    <w:rsid w:val="00C3385F"/>
    <w:rsid w:val="00C34096"/>
    <w:rsid w:val="00C3480D"/>
    <w:rsid w:val="00C34B78"/>
    <w:rsid w:val="00C34F45"/>
    <w:rsid w:val="00C35511"/>
    <w:rsid w:val="00C35B65"/>
    <w:rsid w:val="00C35CCA"/>
    <w:rsid w:val="00C36340"/>
    <w:rsid w:val="00C369EE"/>
    <w:rsid w:val="00C36ABF"/>
    <w:rsid w:val="00C36BC4"/>
    <w:rsid w:val="00C36D0B"/>
    <w:rsid w:val="00C37987"/>
    <w:rsid w:val="00C379A6"/>
    <w:rsid w:val="00C40125"/>
    <w:rsid w:val="00C41A75"/>
    <w:rsid w:val="00C42426"/>
    <w:rsid w:val="00C425B5"/>
    <w:rsid w:val="00C4272A"/>
    <w:rsid w:val="00C427B7"/>
    <w:rsid w:val="00C443F6"/>
    <w:rsid w:val="00C44573"/>
    <w:rsid w:val="00C44A74"/>
    <w:rsid w:val="00C44DE7"/>
    <w:rsid w:val="00C45387"/>
    <w:rsid w:val="00C46226"/>
    <w:rsid w:val="00C46B13"/>
    <w:rsid w:val="00C46FD1"/>
    <w:rsid w:val="00C47656"/>
    <w:rsid w:val="00C477CD"/>
    <w:rsid w:val="00C50237"/>
    <w:rsid w:val="00C506DE"/>
    <w:rsid w:val="00C50C8C"/>
    <w:rsid w:val="00C511C3"/>
    <w:rsid w:val="00C5132F"/>
    <w:rsid w:val="00C51A54"/>
    <w:rsid w:val="00C52944"/>
    <w:rsid w:val="00C52F08"/>
    <w:rsid w:val="00C53099"/>
    <w:rsid w:val="00C5329F"/>
    <w:rsid w:val="00C535BD"/>
    <w:rsid w:val="00C542D6"/>
    <w:rsid w:val="00C55C94"/>
    <w:rsid w:val="00C55FD1"/>
    <w:rsid w:val="00C562AA"/>
    <w:rsid w:val="00C578F1"/>
    <w:rsid w:val="00C60BF7"/>
    <w:rsid w:val="00C61425"/>
    <w:rsid w:val="00C61A6D"/>
    <w:rsid w:val="00C61DBF"/>
    <w:rsid w:val="00C61F2B"/>
    <w:rsid w:val="00C6245D"/>
    <w:rsid w:val="00C62A40"/>
    <w:rsid w:val="00C634E9"/>
    <w:rsid w:val="00C63642"/>
    <w:rsid w:val="00C646D0"/>
    <w:rsid w:val="00C64CC7"/>
    <w:rsid w:val="00C66556"/>
    <w:rsid w:val="00C668E0"/>
    <w:rsid w:val="00C66F1C"/>
    <w:rsid w:val="00C70645"/>
    <w:rsid w:val="00C7094D"/>
    <w:rsid w:val="00C709F2"/>
    <w:rsid w:val="00C70B59"/>
    <w:rsid w:val="00C717C6"/>
    <w:rsid w:val="00C72347"/>
    <w:rsid w:val="00C730CF"/>
    <w:rsid w:val="00C73F78"/>
    <w:rsid w:val="00C744EC"/>
    <w:rsid w:val="00C74C50"/>
    <w:rsid w:val="00C75FD8"/>
    <w:rsid w:val="00C772A2"/>
    <w:rsid w:val="00C77300"/>
    <w:rsid w:val="00C77CE9"/>
    <w:rsid w:val="00C77E62"/>
    <w:rsid w:val="00C801AB"/>
    <w:rsid w:val="00C80BD4"/>
    <w:rsid w:val="00C812C5"/>
    <w:rsid w:val="00C81B7C"/>
    <w:rsid w:val="00C81C9F"/>
    <w:rsid w:val="00C81EA5"/>
    <w:rsid w:val="00C8269A"/>
    <w:rsid w:val="00C82727"/>
    <w:rsid w:val="00C83D8B"/>
    <w:rsid w:val="00C84AFA"/>
    <w:rsid w:val="00C850E3"/>
    <w:rsid w:val="00C85164"/>
    <w:rsid w:val="00C855B2"/>
    <w:rsid w:val="00C85640"/>
    <w:rsid w:val="00C85D1C"/>
    <w:rsid w:val="00C85EE6"/>
    <w:rsid w:val="00C865B2"/>
    <w:rsid w:val="00C86719"/>
    <w:rsid w:val="00C870BE"/>
    <w:rsid w:val="00C87C28"/>
    <w:rsid w:val="00C90A38"/>
    <w:rsid w:val="00C90AA0"/>
    <w:rsid w:val="00C90D02"/>
    <w:rsid w:val="00C92718"/>
    <w:rsid w:val="00C92E3D"/>
    <w:rsid w:val="00C93620"/>
    <w:rsid w:val="00C93AA6"/>
    <w:rsid w:val="00C93D96"/>
    <w:rsid w:val="00C946C3"/>
    <w:rsid w:val="00C94952"/>
    <w:rsid w:val="00C94987"/>
    <w:rsid w:val="00C94B3C"/>
    <w:rsid w:val="00C94C98"/>
    <w:rsid w:val="00C94F85"/>
    <w:rsid w:val="00C95015"/>
    <w:rsid w:val="00C956BB"/>
    <w:rsid w:val="00C95915"/>
    <w:rsid w:val="00C95930"/>
    <w:rsid w:val="00C95ABF"/>
    <w:rsid w:val="00C96769"/>
    <w:rsid w:val="00C967B4"/>
    <w:rsid w:val="00C96D16"/>
    <w:rsid w:val="00CA073F"/>
    <w:rsid w:val="00CA0803"/>
    <w:rsid w:val="00CA0B4D"/>
    <w:rsid w:val="00CA1562"/>
    <w:rsid w:val="00CA1DCA"/>
    <w:rsid w:val="00CA24F1"/>
    <w:rsid w:val="00CA25A9"/>
    <w:rsid w:val="00CA26F1"/>
    <w:rsid w:val="00CA35AF"/>
    <w:rsid w:val="00CA3894"/>
    <w:rsid w:val="00CA3BC8"/>
    <w:rsid w:val="00CA3C24"/>
    <w:rsid w:val="00CA6C57"/>
    <w:rsid w:val="00CA77FB"/>
    <w:rsid w:val="00CA7E68"/>
    <w:rsid w:val="00CB071C"/>
    <w:rsid w:val="00CB0C77"/>
    <w:rsid w:val="00CB10B1"/>
    <w:rsid w:val="00CB15CA"/>
    <w:rsid w:val="00CB217A"/>
    <w:rsid w:val="00CB243C"/>
    <w:rsid w:val="00CB29B8"/>
    <w:rsid w:val="00CB3A34"/>
    <w:rsid w:val="00CB4984"/>
    <w:rsid w:val="00CB6D09"/>
    <w:rsid w:val="00CB6D41"/>
    <w:rsid w:val="00CB6DD7"/>
    <w:rsid w:val="00CC03D5"/>
    <w:rsid w:val="00CC07BD"/>
    <w:rsid w:val="00CC1BAD"/>
    <w:rsid w:val="00CC1F5D"/>
    <w:rsid w:val="00CC282F"/>
    <w:rsid w:val="00CC2A3E"/>
    <w:rsid w:val="00CC326F"/>
    <w:rsid w:val="00CC3523"/>
    <w:rsid w:val="00CC43B8"/>
    <w:rsid w:val="00CC444F"/>
    <w:rsid w:val="00CC6A8D"/>
    <w:rsid w:val="00CC6C64"/>
    <w:rsid w:val="00CC6D7D"/>
    <w:rsid w:val="00CC77A7"/>
    <w:rsid w:val="00CC7E2F"/>
    <w:rsid w:val="00CD1250"/>
    <w:rsid w:val="00CD1B89"/>
    <w:rsid w:val="00CD1DD9"/>
    <w:rsid w:val="00CD2588"/>
    <w:rsid w:val="00CD3AB2"/>
    <w:rsid w:val="00CD3FE0"/>
    <w:rsid w:val="00CD40D7"/>
    <w:rsid w:val="00CD41A4"/>
    <w:rsid w:val="00CD4E5D"/>
    <w:rsid w:val="00CD5815"/>
    <w:rsid w:val="00CD5D6A"/>
    <w:rsid w:val="00CD5E98"/>
    <w:rsid w:val="00CD5F28"/>
    <w:rsid w:val="00CD657C"/>
    <w:rsid w:val="00CE17C5"/>
    <w:rsid w:val="00CE2968"/>
    <w:rsid w:val="00CE36C5"/>
    <w:rsid w:val="00CE3787"/>
    <w:rsid w:val="00CE47EA"/>
    <w:rsid w:val="00CE4A18"/>
    <w:rsid w:val="00CE56D0"/>
    <w:rsid w:val="00CE5AE7"/>
    <w:rsid w:val="00CE6621"/>
    <w:rsid w:val="00CE6C67"/>
    <w:rsid w:val="00CE7FCD"/>
    <w:rsid w:val="00CF0356"/>
    <w:rsid w:val="00CF0C9A"/>
    <w:rsid w:val="00CF0D69"/>
    <w:rsid w:val="00CF0F08"/>
    <w:rsid w:val="00CF16C9"/>
    <w:rsid w:val="00CF18D2"/>
    <w:rsid w:val="00CF2403"/>
    <w:rsid w:val="00CF2700"/>
    <w:rsid w:val="00CF2884"/>
    <w:rsid w:val="00CF3212"/>
    <w:rsid w:val="00CF336B"/>
    <w:rsid w:val="00CF3734"/>
    <w:rsid w:val="00CF40C1"/>
    <w:rsid w:val="00CF5758"/>
    <w:rsid w:val="00CF5974"/>
    <w:rsid w:val="00CF5C6E"/>
    <w:rsid w:val="00CF5FBF"/>
    <w:rsid w:val="00CF6EB4"/>
    <w:rsid w:val="00CF7288"/>
    <w:rsid w:val="00CF7FF5"/>
    <w:rsid w:val="00D0004A"/>
    <w:rsid w:val="00D00734"/>
    <w:rsid w:val="00D0183A"/>
    <w:rsid w:val="00D01BA2"/>
    <w:rsid w:val="00D02476"/>
    <w:rsid w:val="00D03D3D"/>
    <w:rsid w:val="00D03E45"/>
    <w:rsid w:val="00D043BF"/>
    <w:rsid w:val="00D0516A"/>
    <w:rsid w:val="00D10716"/>
    <w:rsid w:val="00D10A7C"/>
    <w:rsid w:val="00D11CC0"/>
    <w:rsid w:val="00D11E0D"/>
    <w:rsid w:val="00D12067"/>
    <w:rsid w:val="00D121EC"/>
    <w:rsid w:val="00D125C2"/>
    <w:rsid w:val="00D130BC"/>
    <w:rsid w:val="00D13D43"/>
    <w:rsid w:val="00D14072"/>
    <w:rsid w:val="00D144FC"/>
    <w:rsid w:val="00D1451A"/>
    <w:rsid w:val="00D14A04"/>
    <w:rsid w:val="00D14DC9"/>
    <w:rsid w:val="00D15370"/>
    <w:rsid w:val="00D15E99"/>
    <w:rsid w:val="00D16600"/>
    <w:rsid w:val="00D16EB2"/>
    <w:rsid w:val="00D17FD3"/>
    <w:rsid w:val="00D207A9"/>
    <w:rsid w:val="00D207FF"/>
    <w:rsid w:val="00D20863"/>
    <w:rsid w:val="00D21209"/>
    <w:rsid w:val="00D23211"/>
    <w:rsid w:val="00D236EC"/>
    <w:rsid w:val="00D23841"/>
    <w:rsid w:val="00D23B87"/>
    <w:rsid w:val="00D23F98"/>
    <w:rsid w:val="00D253C5"/>
    <w:rsid w:val="00D25590"/>
    <w:rsid w:val="00D257CD"/>
    <w:rsid w:val="00D26FAB"/>
    <w:rsid w:val="00D2718A"/>
    <w:rsid w:val="00D27C85"/>
    <w:rsid w:val="00D301C8"/>
    <w:rsid w:val="00D31295"/>
    <w:rsid w:val="00D331F4"/>
    <w:rsid w:val="00D33733"/>
    <w:rsid w:val="00D337A2"/>
    <w:rsid w:val="00D33BA4"/>
    <w:rsid w:val="00D34288"/>
    <w:rsid w:val="00D35F1B"/>
    <w:rsid w:val="00D35FAF"/>
    <w:rsid w:val="00D36A19"/>
    <w:rsid w:val="00D40CB5"/>
    <w:rsid w:val="00D410BA"/>
    <w:rsid w:val="00D41213"/>
    <w:rsid w:val="00D41341"/>
    <w:rsid w:val="00D41928"/>
    <w:rsid w:val="00D422EC"/>
    <w:rsid w:val="00D4231D"/>
    <w:rsid w:val="00D42AD1"/>
    <w:rsid w:val="00D42D81"/>
    <w:rsid w:val="00D45319"/>
    <w:rsid w:val="00D453CD"/>
    <w:rsid w:val="00D45634"/>
    <w:rsid w:val="00D457ED"/>
    <w:rsid w:val="00D471EE"/>
    <w:rsid w:val="00D504EA"/>
    <w:rsid w:val="00D50E1D"/>
    <w:rsid w:val="00D510D5"/>
    <w:rsid w:val="00D518D2"/>
    <w:rsid w:val="00D51BF1"/>
    <w:rsid w:val="00D52783"/>
    <w:rsid w:val="00D528E6"/>
    <w:rsid w:val="00D52EF3"/>
    <w:rsid w:val="00D5454C"/>
    <w:rsid w:val="00D548F1"/>
    <w:rsid w:val="00D54959"/>
    <w:rsid w:val="00D551B1"/>
    <w:rsid w:val="00D552F0"/>
    <w:rsid w:val="00D5567E"/>
    <w:rsid w:val="00D5599D"/>
    <w:rsid w:val="00D55F73"/>
    <w:rsid w:val="00D56103"/>
    <w:rsid w:val="00D56DFA"/>
    <w:rsid w:val="00D57D85"/>
    <w:rsid w:val="00D57E1D"/>
    <w:rsid w:val="00D604BC"/>
    <w:rsid w:val="00D60D0F"/>
    <w:rsid w:val="00D61ED0"/>
    <w:rsid w:val="00D62AE2"/>
    <w:rsid w:val="00D62C2A"/>
    <w:rsid w:val="00D630EB"/>
    <w:rsid w:val="00D63E9D"/>
    <w:rsid w:val="00D63EA4"/>
    <w:rsid w:val="00D64840"/>
    <w:rsid w:val="00D64FD9"/>
    <w:rsid w:val="00D658DA"/>
    <w:rsid w:val="00D6674F"/>
    <w:rsid w:val="00D70BE5"/>
    <w:rsid w:val="00D70C39"/>
    <w:rsid w:val="00D712B4"/>
    <w:rsid w:val="00D71417"/>
    <w:rsid w:val="00D714A7"/>
    <w:rsid w:val="00D71AB7"/>
    <w:rsid w:val="00D71B29"/>
    <w:rsid w:val="00D72241"/>
    <w:rsid w:val="00D72B7D"/>
    <w:rsid w:val="00D7384C"/>
    <w:rsid w:val="00D73871"/>
    <w:rsid w:val="00D751D8"/>
    <w:rsid w:val="00D75560"/>
    <w:rsid w:val="00D75697"/>
    <w:rsid w:val="00D7597E"/>
    <w:rsid w:val="00D75FA8"/>
    <w:rsid w:val="00D75FFC"/>
    <w:rsid w:val="00D76B5F"/>
    <w:rsid w:val="00D77302"/>
    <w:rsid w:val="00D77372"/>
    <w:rsid w:val="00D803B3"/>
    <w:rsid w:val="00D81D32"/>
    <w:rsid w:val="00D81EB7"/>
    <w:rsid w:val="00D820AD"/>
    <w:rsid w:val="00D83389"/>
    <w:rsid w:val="00D833D1"/>
    <w:rsid w:val="00D83D03"/>
    <w:rsid w:val="00D840E6"/>
    <w:rsid w:val="00D8457C"/>
    <w:rsid w:val="00D84F34"/>
    <w:rsid w:val="00D85563"/>
    <w:rsid w:val="00D8594E"/>
    <w:rsid w:val="00D87DB6"/>
    <w:rsid w:val="00D90354"/>
    <w:rsid w:val="00D90834"/>
    <w:rsid w:val="00D91142"/>
    <w:rsid w:val="00D917EF"/>
    <w:rsid w:val="00D91937"/>
    <w:rsid w:val="00D91D68"/>
    <w:rsid w:val="00D923CA"/>
    <w:rsid w:val="00D92AD7"/>
    <w:rsid w:val="00D93340"/>
    <w:rsid w:val="00D93423"/>
    <w:rsid w:val="00D93511"/>
    <w:rsid w:val="00D93597"/>
    <w:rsid w:val="00D93A8F"/>
    <w:rsid w:val="00D93BA7"/>
    <w:rsid w:val="00D94359"/>
    <w:rsid w:val="00D94BFD"/>
    <w:rsid w:val="00D94C39"/>
    <w:rsid w:val="00D94DF7"/>
    <w:rsid w:val="00D9508A"/>
    <w:rsid w:val="00D96044"/>
    <w:rsid w:val="00D9628B"/>
    <w:rsid w:val="00D9671F"/>
    <w:rsid w:val="00D971B0"/>
    <w:rsid w:val="00DA02D7"/>
    <w:rsid w:val="00DA0B74"/>
    <w:rsid w:val="00DA0E3C"/>
    <w:rsid w:val="00DA0F4C"/>
    <w:rsid w:val="00DA1DA6"/>
    <w:rsid w:val="00DA289D"/>
    <w:rsid w:val="00DA3187"/>
    <w:rsid w:val="00DA380D"/>
    <w:rsid w:val="00DA3AE9"/>
    <w:rsid w:val="00DA3F20"/>
    <w:rsid w:val="00DA43D3"/>
    <w:rsid w:val="00DA45B7"/>
    <w:rsid w:val="00DA4B77"/>
    <w:rsid w:val="00DA5959"/>
    <w:rsid w:val="00DA5F1C"/>
    <w:rsid w:val="00DA6114"/>
    <w:rsid w:val="00DA6473"/>
    <w:rsid w:val="00DA6602"/>
    <w:rsid w:val="00DA6C6D"/>
    <w:rsid w:val="00DA75F5"/>
    <w:rsid w:val="00DA7E86"/>
    <w:rsid w:val="00DB190C"/>
    <w:rsid w:val="00DB1C94"/>
    <w:rsid w:val="00DB229A"/>
    <w:rsid w:val="00DB2444"/>
    <w:rsid w:val="00DB28B5"/>
    <w:rsid w:val="00DB28E4"/>
    <w:rsid w:val="00DB2FAB"/>
    <w:rsid w:val="00DB3332"/>
    <w:rsid w:val="00DB35DD"/>
    <w:rsid w:val="00DB3C6B"/>
    <w:rsid w:val="00DB3C71"/>
    <w:rsid w:val="00DB3D90"/>
    <w:rsid w:val="00DB3FAA"/>
    <w:rsid w:val="00DB48BA"/>
    <w:rsid w:val="00DB4A35"/>
    <w:rsid w:val="00DB4B1A"/>
    <w:rsid w:val="00DB5420"/>
    <w:rsid w:val="00DB5CB0"/>
    <w:rsid w:val="00DB636D"/>
    <w:rsid w:val="00DB7920"/>
    <w:rsid w:val="00DB7E49"/>
    <w:rsid w:val="00DC02C6"/>
    <w:rsid w:val="00DC082F"/>
    <w:rsid w:val="00DC0881"/>
    <w:rsid w:val="00DC1803"/>
    <w:rsid w:val="00DC1B69"/>
    <w:rsid w:val="00DC28B0"/>
    <w:rsid w:val="00DC2AF5"/>
    <w:rsid w:val="00DC36C9"/>
    <w:rsid w:val="00DC3DF2"/>
    <w:rsid w:val="00DC44BE"/>
    <w:rsid w:val="00DC5600"/>
    <w:rsid w:val="00DC56C7"/>
    <w:rsid w:val="00DC5739"/>
    <w:rsid w:val="00DC59F9"/>
    <w:rsid w:val="00DC6C26"/>
    <w:rsid w:val="00DC75DA"/>
    <w:rsid w:val="00DC7F02"/>
    <w:rsid w:val="00DC7F52"/>
    <w:rsid w:val="00DD013A"/>
    <w:rsid w:val="00DD076A"/>
    <w:rsid w:val="00DD07FB"/>
    <w:rsid w:val="00DD09C4"/>
    <w:rsid w:val="00DD107F"/>
    <w:rsid w:val="00DD1DEF"/>
    <w:rsid w:val="00DD21BB"/>
    <w:rsid w:val="00DD22AB"/>
    <w:rsid w:val="00DD293D"/>
    <w:rsid w:val="00DD295E"/>
    <w:rsid w:val="00DD30C3"/>
    <w:rsid w:val="00DD33FA"/>
    <w:rsid w:val="00DD3892"/>
    <w:rsid w:val="00DD522C"/>
    <w:rsid w:val="00DD57C7"/>
    <w:rsid w:val="00DD6B9D"/>
    <w:rsid w:val="00DD6BA3"/>
    <w:rsid w:val="00DD73AC"/>
    <w:rsid w:val="00DD75E7"/>
    <w:rsid w:val="00DD7C5C"/>
    <w:rsid w:val="00DE0B18"/>
    <w:rsid w:val="00DE0EB8"/>
    <w:rsid w:val="00DE134D"/>
    <w:rsid w:val="00DE1CF1"/>
    <w:rsid w:val="00DE2472"/>
    <w:rsid w:val="00DE2A38"/>
    <w:rsid w:val="00DE2D38"/>
    <w:rsid w:val="00DE301E"/>
    <w:rsid w:val="00DE3161"/>
    <w:rsid w:val="00DE345A"/>
    <w:rsid w:val="00DE37AD"/>
    <w:rsid w:val="00DE390E"/>
    <w:rsid w:val="00DE3AA8"/>
    <w:rsid w:val="00DE54CB"/>
    <w:rsid w:val="00DF0678"/>
    <w:rsid w:val="00DF09AD"/>
    <w:rsid w:val="00DF0FF5"/>
    <w:rsid w:val="00DF1CDB"/>
    <w:rsid w:val="00DF1DEE"/>
    <w:rsid w:val="00DF2611"/>
    <w:rsid w:val="00DF263B"/>
    <w:rsid w:val="00DF26B5"/>
    <w:rsid w:val="00DF2A01"/>
    <w:rsid w:val="00DF353D"/>
    <w:rsid w:val="00DF4793"/>
    <w:rsid w:val="00DF492A"/>
    <w:rsid w:val="00DF4B9F"/>
    <w:rsid w:val="00DF50A3"/>
    <w:rsid w:val="00DF580B"/>
    <w:rsid w:val="00DF5C3D"/>
    <w:rsid w:val="00DF5DC5"/>
    <w:rsid w:val="00DF611C"/>
    <w:rsid w:val="00DF78AF"/>
    <w:rsid w:val="00DF7FB8"/>
    <w:rsid w:val="00E00063"/>
    <w:rsid w:val="00E00657"/>
    <w:rsid w:val="00E01C39"/>
    <w:rsid w:val="00E01D26"/>
    <w:rsid w:val="00E01D94"/>
    <w:rsid w:val="00E0224A"/>
    <w:rsid w:val="00E02B8C"/>
    <w:rsid w:val="00E02DB5"/>
    <w:rsid w:val="00E02F72"/>
    <w:rsid w:val="00E03B6E"/>
    <w:rsid w:val="00E03D25"/>
    <w:rsid w:val="00E0432F"/>
    <w:rsid w:val="00E047FF"/>
    <w:rsid w:val="00E04C0D"/>
    <w:rsid w:val="00E04C28"/>
    <w:rsid w:val="00E05463"/>
    <w:rsid w:val="00E062FD"/>
    <w:rsid w:val="00E0672E"/>
    <w:rsid w:val="00E06A38"/>
    <w:rsid w:val="00E0743D"/>
    <w:rsid w:val="00E10803"/>
    <w:rsid w:val="00E10CFB"/>
    <w:rsid w:val="00E10F8B"/>
    <w:rsid w:val="00E1194C"/>
    <w:rsid w:val="00E12304"/>
    <w:rsid w:val="00E12477"/>
    <w:rsid w:val="00E12C9E"/>
    <w:rsid w:val="00E12D79"/>
    <w:rsid w:val="00E12E46"/>
    <w:rsid w:val="00E136E3"/>
    <w:rsid w:val="00E13A83"/>
    <w:rsid w:val="00E13E8C"/>
    <w:rsid w:val="00E144E2"/>
    <w:rsid w:val="00E14A27"/>
    <w:rsid w:val="00E15121"/>
    <w:rsid w:val="00E15C97"/>
    <w:rsid w:val="00E163D3"/>
    <w:rsid w:val="00E16431"/>
    <w:rsid w:val="00E16863"/>
    <w:rsid w:val="00E20895"/>
    <w:rsid w:val="00E22E5A"/>
    <w:rsid w:val="00E2321E"/>
    <w:rsid w:val="00E23672"/>
    <w:rsid w:val="00E24832"/>
    <w:rsid w:val="00E248E5"/>
    <w:rsid w:val="00E24D42"/>
    <w:rsid w:val="00E24D84"/>
    <w:rsid w:val="00E26206"/>
    <w:rsid w:val="00E26DDD"/>
    <w:rsid w:val="00E26DF2"/>
    <w:rsid w:val="00E27701"/>
    <w:rsid w:val="00E304F1"/>
    <w:rsid w:val="00E3256C"/>
    <w:rsid w:val="00E3289A"/>
    <w:rsid w:val="00E328DA"/>
    <w:rsid w:val="00E33605"/>
    <w:rsid w:val="00E33718"/>
    <w:rsid w:val="00E342B6"/>
    <w:rsid w:val="00E3462D"/>
    <w:rsid w:val="00E34706"/>
    <w:rsid w:val="00E35101"/>
    <w:rsid w:val="00E364D6"/>
    <w:rsid w:val="00E369A0"/>
    <w:rsid w:val="00E36A2A"/>
    <w:rsid w:val="00E36AAB"/>
    <w:rsid w:val="00E36CCC"/>
    <w:rsid w:val="00E37135"/>
    <w:rsid w:val="00E373B9"/>
    <w:rsid w:val="00E407AA"/>
    <w:rsid w:val="00E409A5"/>
    <w:rsid w:val="00E41205"/>
    <w:rsid w:val="00E41223"/>
    <w:rsid w:val="00E416BF"/>
    <w:rsid w:val="00E419A7"/>
    <w:rsid w:val="00E41B91"/>
    <w:rsid w:val="00E41DFD"/>
    <w:rsid w:val="00E42266"/>
    <w:rsid w:val="00E42718"/>
    <w:rsid w:val="00E43647"/>
    <w:rsid w:val="00E43F7F"/>
    <w:rsid w:val="00E446C2"/>
    <w:rsid w:val="00E452D5"/>
    <w:rsid w:val="00E4635D"/>
    <w:rsid w:val="00E46B2F"/>
    <w:rsid w:val="00E47EBB"/>
    <w:rsid w:val="00E50640"/>
    <w:rsid w:val="00E50D68"/>
    <w:rsid w:val="00E51005"/>
    <w:rsid w:val="00E51231"/>
    <w:rsid w:val="00E515D7"/>
    <w:rsid w:val="00E52218"/>
    <w:rsid w:val="00E52289"/>
    <w:rsid w:val="00E522FF"/>
    <w:rsid w:val="00E524AB"/>
    <w:rsid w:val="00E52529"/>
    <w:rsid w:val="00E535AE"/>
    <w:rsid w:val="00E54CC8"/>
    <w:rsid w:val="00E54F64"/>
    <w:rsid w:val="00E55614"/>
    <w:rsid w:val="00E5569B"/>
    <w:rsid w:val="00E556D0"/>
    <w:rsid w:val="00E55FCE"/>
    <w:rsid w:val="00E567EF"/>
    <w:rsid w:val="00E56E77"/>
    <w:rsid w:val="00E573F0"/>
    <w:rsid w:val="00E57477"/>
    <w:rsid w:val="00E576FE"/>
    <w:rsid w:val="00E57748"/>
    <w:rsid w:val="00E57C1B"/>
    <w:rsid w:val="00E57DC8"/>
    <w:rsid w:val="00E6012E"/>
    <w:rsid w:val="00E602FE"/>
    <w:rsid w:val="00E60B1C"/>
    <w:rsid w:val="00E60FEE"/>
    <w:rsid w:val="00E61C72"/>
    <w:rsid w:val="00E61D7C"/>
    <w:rsid w:val="00E61FD7"/>
    <w:rsid w:val="00E623D2"/>
    <w:rsid w:val="00E62FB1"/>
    <w:rsid w:val="00E634BC"/>
    <w:rsid w:val="00E63707"/>
    <w:rsid w:val="00E6419B"/>
    <w:rsid w:val="00E646CC"/>
    <w:rsid w:val="00E65101"/>
    <w:rsid w:val="00E653EA"/>
    <w:rsid w:val="00E654D0"/>
    <w:rsid w:val="00E65B3C"/>
    <w:rsid w:val="00E65C3C"/>
    <w:rsid w:val="00E65EF7"/>
    <w:rsid w:val="00E667B1"/>
    <w:rsid w:val="00E667F9"/>
    <w:rsid w:val="00E67294"/>
    <w:rsid w:val="00E67500"/>
    <w:rsid w:val="00E700D3"/>
    <w:rsid w:val="00E70B2A"/>
    <w:rsid w:val="00E7194F"/>
    <w:rsid w:val="00E7215D"/>
    <w:rsid w:val="00E72530"/>
    <w:rsid w:val="00E727B6"/>
    <w:rsid w:val="00E7295E"/>
    <w:rsid w:val="00E73812"/>
    <w:rsid w:val="00E73DF7"/>
    <w:rsid w:val="00E73E1C"/>
    <w:rsid w:val="00E740FC"/>
    <w:rsid w:val="00E75178"/>
    <w:rsid w:val="00E75A5E"/>
    <w:rsid w:val="00E75D81"/>
    <w:rsid w:val="00E768F4"/>
    <w:rsid w:val="00E77378"/>
    <w:rsid w:val="00E80086"/>
    <w:rsid w:val="00E8019E"/>
    <w:rsid w:val="00E81023"/>
    <w:rsid w:val="00E8155D"/>
    <w:rsid w:val="00E82BFC"/>
    <w:rsid w:val="00E83B8C"/>
    <w:rsid w:val="00E83FB1"/>
    <w:rsid w:val="00E84636"/>
    <w:rsid w:val="00E84C5B"/>
    <w:rsid w:val="00E85E1A"/>
    <w:rsid w:val="00E86399"/>
    <w:rsid w:val="00E864DC"/>
    <w:rsid w:val="00E865D7"/>
    <w:rsid w:val="00E868C1"/>
    <w:rsid w:val="00E86928"/>
    <w:rsid w:val="00E86D59"/>
    <w:rsid w:val="00E8725B"/>
    <w:rsid w:val="00E9074C"/>
    <w:rsid w:val="00E9095C"/>
    <w:rsid w:val="00E90B0A"/>
    <w:rsid w:val="00E91204"/>
    <w:rsid w:val="00E9181A"/>
    <w:rsid w:val="00E924BB"/>
    <w:rsid w:val="00E93E99"/>
    <w:rsid w:val="00E93FF0"/>
    <w:rsid w:val="00E9415A"/>
    <w:rsid w:val="00E946F5"/>
    <w:rsid w:val="00E95701"/>
    <w:rsid w:val="00E95B91"/>
    <w:rsid w:val="00E95D02"/>
    <w:rsid w:val="00E96381"/>
    <w:rsid w:val="00E969F2"/>
    <w:rsid w:val="00E973DA"/>
    <w:rsid w:val="00E97456"/>
    <w:rsid w:val="00E97663"/>
    <w:rsid w:val="00EA01E6"/>
    <w:rsid w:val="00EA06B3"/>
    <w:rsid w:val="00EA17FE"/>
    <w:rsid w:val="00EA24C1"/>
    <w:rsid w:val="00EA28AA"/>
    <w:rsid w:val="00EA2D74"/>
    <w:rsid w:val="00EA2F59"/>
    <w:rsid w:val="00EA32D6"/>
    <w:rsid w:val="00EA3699"/>
    <w:rsid w:val="00EA36B1"/>
    <w:rsid w:val="00EA36E7"/>
    <w:rsid w:val="00EA3C1D"/>
    <w:rsid w:val="00EA52EA"/>
    <w:rsid w:val="00EA55FB"/>
    <w:rsid w:val="00EA5803"/>
    <w:rsid w:val="00EA5FA6"/>
    <w:rsid w:val="00EA6D54"/>
    <w:rsid w:val="00EA7197"/>
    <w:rsid w:val="00EA7744"/>
    <w:rsid w:val="00EA7BD1"/>
    <w:rsid w:val="00EB01DA"/>
    <w:rsid w:val="00EB040B"/>
    <w:rsid w:val="00EB1101"/>
    <w:rsid w:val="00EB1711"/>
    <w:rsid w:val="00EB1966"/>
    <w:rsid w:val="00EB1B7D"/>
    <w:rsid w:val="00EB219A"/>
    <w:rsid w:val="00EB2BDA"/>
    <w:rsid w:val="00EB32E9"/>
    <w:rsid w:val="00EB3AC0"/>
    <w:rsid w:val="00EB4177"/>
    <w:rsid w:val="00EB4560"/>
    <w:rsid w:val="00EB5654"/>
    <w:rsid w:val="00EB573D"/>
    <w:rsid w:val="00EB5E0E"/>
    <w:rsid w:val="00EB65BB"/>
    <w:rsid w:val="00EB6FEA"/>
    <w:rsid w:val="00EC015E"/>
    <w:rsid w:val="00EC0683"/>
    <w:rsid w:val="00EC1ECA"/>
    <w:rsid w:val="00EC247B"/>
    <w:rsid w:val="00EC2729"/>
    <w:rsid w:val="00EC2873"/>
    <w:rsid w:val="00EC2D89"/>
    <w:rsid w:val="00EC38CA"/>
    <w:rsid w:val="00EC4A45"/>
    <w:rsid w:val="00EC5F21"/>
    <w:rsid w:val="00EC622B"/>
    <w:rsid w:val="00EC6A0B"/>
    <w:rsid w:val="00EC717E"/>
    <w:rsid w:val="00EC7484"/>
    <w:rsid w:val="00EC7A41"/>
    <w:rsid w:val="00EC7BC0"/>
    <w:rsid w:val="00EC7ECC"/>
    <w:rsid w:val="00EC7EF5"/>
    <w:rsid w:val="00EC7EF9"/>
    <w:rsid w:val="00ED0483"/>
    <w:rsid w:val="00ED1E45"/>
    <w:rsid w:val="00ED24A3"/>
    <w:rsid w:val="00ED29BB"/>
    <w:rsid w:val="00ED343F"/>
    <w:rsid w:val="00ED457E"/>
    <w:rsid w:val="00ED483C"/>
    <w:rsid w:val="00ED4AB6"/>
    <w:rsid w:val="00ED4C1E"/>
    <w:rsid w:val="00ED4E32"/>
    <w:rsid w:val="00ED4F8D"/>
    <w:rsid w:val="00ED5054"/>
    <w:rsid w:val="00ED5FAE"/>
    <w:rsid w:val="00ED6113"/>
    <w:rsid w:val="00ED6569"/>
    <w:rsid w:val="00ED67F8"/>
    <w:rsid w:val="00ED6B64"/>
    <w:rsid w:val="00ED745E"/>
    <w:rsid w:val="00ED76F9"/>
    <w:rsid w:val="00ED7854"/>
    <w:rsid w:val="00ED7DDC"/>
    <w:rsid w:val="00EE050C"/>
    <w:rsid w:val="00EE07B2"/>
    <w:rsid w:val="00EE07E5"/>
    <w:rsid w:val="00EE12BA"/>
    <w:rsid w:val="00EE1543"/>
    <w:rsid w:val="00EE1629"/>
    <w:rsid w:val="00EE1C92"/>
    <w:rsid w:val="00EE2290"/>
    <w:rsid w:val="00EE24EC"/>
    <w:rsid w:val="00EE2799"/>
    <w:rsid w:val="00EE2B83"/>
    <w:rsid w:val="00EE2F69"/>
    <w:rsid w:val="00EE383F"/>
    <w:rsid w:val="00EE4246"/>
    <w:rsid w:val="00EE463A"/>
    <w:rsid w:val="00EE4CEC"/>
    <w:rsid w:val="00EE5473"/>
    <w:rsid w:val="00EE5599"/>
    <w:rsid w:val="00EE589B"/>
    <w:rsid w:val="00EE60E1"/>
    <w:rsid w:val="00EE6189"/>
    <w:rsid w:val="00EE682C"/>
    <w:rsid w:val="00EF0019"/>
    <w:rsid w:val="00EF087B"/>
    <w:rsid w:val="00EF0E5D"/>
    <w:rsid w:val="00EF105D"/>
    <w:rsid w:val="00EF152B"/>
    <w:rsid w:val="00EF23C5"/>
    <w:rsid w:val="00EF36D9"/>
    <w:rsid w:val="00EF3BEE"/>
    <w:rsid w:val="00EF40DA"/>
    <w:rsid w:val="00EF4667"/>
    <w:rsid w:val="00EF5427"/>
    <w:rsid w:val="00EF5853"/>
    <w:rsid w:val="00EF6278"/>
    <w:rsid w:val="00EF63DB"/>
    <w:rsid w:val="00EF6D15"/>
    <w:rsid w:val="00F003B8"/>
    <w:rsid w:val="00F0103C"/>
    <w:rsid w:val="00F01B62"/>
    <w:rsid w:val="00F022C4"/>
    <w:rsid w:val="00F029C7"/>
    <w:rsid w:val="00F02A40"/>
    <w:rsid w:val="00F03EB3"/>
    <w:rsid w:val="00F04262"/>
    <w:rsid w:val="00F04F8A"/>
    <w:rsid w:val="00F051E2"/>
    <w:rsid w:val="00F0550A"/>
    <w:rsid w:val="00F056BC"/>
    <w:rsid w:val="00F05852"/>
    <w:rsid w:val="00F06417"/>
    <w:rsid w:val="00F07A05"/>
    <w:rsid w:val="00F07A3C"/>
    <w:rsid w:val="00F1096E"/>
    <w:rsid w:val="00F11F06"/>
    <w:rsid w:val="00F12287"/>
    <w:rsid w:val="00F13367"/>
    <w:rsid w:val="00F13ACE"/>
    <w:rsid w:val="00F15198"/>
    <w:rsid w:val="00F15236"/>
    <w:rsid w:val="00F1549F"/>
    <w:rsid w:val="00F1552A"/>
    <w:rsid w:val="00F15815"/>
    <w:rsid w:val="00F15ED0"/>
    <w:rsid w:val="00F16281"/>
    <w:rsid w:val="00F169BA"/>
    <w:rsid w:val="00F17A57"/>
    <w:rsid w:val="00F20DCA"/>
    <w:rsid w:val="00F21062"/>
    <w:rsid w:val="00F21E29"/>
    <w:rsid w:val="00F21E88"/>
    <w:rsid w:val="00F220D4"/>
    <w:rsid w:val="00F22585"/>
    <w:rsid w:val="00F22B88"/>
    <w:rsid w:val="00F2592B"/>
    <w:rsid w:val="00F259BC"/>
    <w:rsid w:val="00F26667"/>
    <w:rsid w:val="00F26861"/>
    <w:rsid w:val="00F27052"/>
    <w:rsid w:val="00F27A91"/>
    <w:rsid w:val="00F27E7E"/>
    <w:rsid w:val="00F30519"/>
    <w:rsid w:val="00F32976"/>
    <w:rsid w:val="00F33183"/>
    <w:rsid w:val="00F33630"/>
    <w:rsid w:val="00F3385E"/>
    <w:rsid w:val="00F33DEC"/>
    <w:rsid w:val="00F35088"/>
    <w:rsid w:val="00F3581E"/>
    <w:rsid w:val="00F3643B"/>
    <w:rsid w:val="00F36529"/>
    <w:rsid w:val="00F3799A"/>
    <w:rsid w:val="00F37FD6"/>
    <w:rsid w:val="00F40583"/>
    <w:rsid w:val="00F406A6"/>
    <w:rsid w:val="00F409E7"/>
    <w:rsid w:val="00F41B05"/>
    <w:rsid w:val="00F42C8E"/>
    <w:rsid w:val="00F434AB"/>
    <w:rsid w:val="00F44F2D"/>
    <w:rsid w:val="00F452EB"/>
    <w:rsid w:val="00F45590"/>
    <w:rsid w:val="00F46A1E"/>
    <w:rsid w:val="00F46F89"/>
    <w:rsid w:val="00F470F4"/>
    <w:rsid w:val="00F478CD"/>
    <w:rsid w:val="00F500D7"/>
    <w:rsid w:val="00F50737"/>
    <w:rsid w:val="00F50A4B"/>
    <w:rsid w:val="00F50B49"/>
    <w:rsid w:val="00F51009"/>
    <w:rsid w:val="00F511B2"/>
    <w:rsid w:val="00F51450"/>
    <w:rsid w:val="00F52F26"/>
    <w:rsid w:val="00F545C0"/>
    <w:rsid w:val="00F547BE"/>
    <w:rsid w:val="00F5570D"/>
    <w:rsid w:val="00F55A83"/>
    <w:rsid w:val="00F56073"/>
    <w:rsid w:val="00F56393"/>
    <w:rsid w:val="00F574D3"/>
    <w:rsid w:val="00F57923"/>
    <w:rsid w:val="00F57DE0"/>
    <w:rsid w:val="00F60F05"/>
    <w:rsid w:val="00F61BAF"/>
    <w:rsid w:val="00F6225D"/>
    <w:rsid w:val="00F629A8"/>
    <w:rsid w:val="00F62A1E"/>
    <w:rsid w:val="00F6385E"/>
    <w:rsid w:val="00F639ED"/>
    <w:rsid w:val="00F65F06"/>
    <w:rsid w:val="00F66262"/>
    <w:rsid w:val="00F66332"/>
    <w:rsid w:val="00F671CD"/>
    <w:rsid w:val="00F677DF"/>
    <w:rsid w:val="00F70171"/>
    <w:rsid w:val="00F706D9"/>
    <w:rsid w:val="00F70866"/>
    <w:rsid w:val="00F71108"/>
    <w:rsid w:val="00F715E2"/>
    <w:rsid w:val="00F71A91"/>
    <w:rsid w:val="00F71BC8"/>
    <w:rsid w:val="00F723D2"/>
    <w:rsid w:val="00F72915"/>
    <w:rsid w:val="00F72CD2"/>
    <w:rsid w:val="00F72E03"/>
    <w:rsid w:val="00F73CDE"/>
    <w:rsid w:val="00F73D99"/>
    <w:rsid w:val="00F73F9B"/>
    <w:rsid w:val="00F74849"/>
    <w:rsid w:val="00F74CEF"/>
    <w:rsid w:val="00F74D03"/>
    <w:rsid w:val="00F75045"/>
    <w:rsid w:val="00F75696"/>
    <w:rsid w:val="00F76101"/>
    <w:rsid w:val="00F7679A"/>
    <w:rsid w:val="00F768A1"/>
    <w:rsid w:val="00F76BA9"/>
    <w:rsid w:val="00F76E89"/>
    <w:rsid w:val="00F774B8"/>
    <w:rsid w:val="00F77A31"/>
    <w:rsid w:val="00F80777"/>
    <w:rsid w:val="00F810BA"/>
    <w:rsid w:val="00F8152C"/>
    <w:rsid w:val="00F827DB"/>
    <w:rsid w:val="00F8281D"/>
    <w:rsid w:val="00F82934"/>
    <w:rsid w:val="00F82D80"/>
    <w:rsid w:val="00F8303E"/>
    <w:rsid w:val="00F8335A"/>
    <w:rsid w:val="00F834C1"/>
    <w:rsid w:val="00F83995"/>
    <w:rsid w:val="00F83AEF"/>
    <w:rsid w:val="00F84395"/>
    <w:rsid w:val="00F84724"/>
    <w:rsid w:val="00F84872"/>
    <w:rsid w:val="00F855F1"/>
    <w:rsid w:val="00F85CBF"/>
    <w:rsid w:val="00F87814"/>
    <w:rsid w:val="00F8792F"/>
    <w:rsid w:val="00F90B3C"/>
    <w:rsid w:val="00F9127B"/>
    <w:rsid w:val="00F92552"/>
    <w:rsid w:val="00F92E14"/>
    <w:rsid w:val="00F93376"/>
    <w:rsid w:val="00F93CBB"/>
    <w:rsid w:val="00F93CEE"/>
    <w:rsid w:val="00F941C1"/>
    <w:rsid w:val="00F948BE"/>
    <w:rsid w:val="00F94C98"/>
    <w:rsid w:val="00F95496"/>
    <w:rsid w:val="00F956EB"/>
    <w:rsid w:val="00F9659A"/>
    <w:rsid w:val="00F96780"/>
    <w:rsid w:val="00F97CC8"/>
    <w:rsid w:val="00FA02F9"/>
    <w:rsid w:val="00FA08C9"/>
    <w:rsid w:val="00FA1100"/>
    <w:rsid w:val="00FA13D2"/>
    <w:rsid w:val="00FA1D5D"/>
    <w:rsid w:val="00FA1DFF"/>
    <w:rsid w:val="00FA1E54"/>
    <w:rsid w:val="00FA1F50"/>
    <w:rsid w:val="00FA2267"/>
    <w:rsid w:val="00FA23C1"/>
    <w:rsid w:val="00FA2468"/>
    <w:rsid w:val="00FA3035"/>
    <w:rsid w:val="00FA4742"/>
    <w:rsid w:val="00FA4795"/>
    <w:rsid w:val="00FA504C"/>
    <w:rsid w:val="00FA50DB"/>
    <w:rsid w:val="00FA6859"/>
    <w:rsid w:val="00FA6BB0"/>
    <w:rsid w:val="00FA6DF5"/>
    <w:rsid w:val="00FA7230"/>
    <w:rsid w:val="00FA7316"/>
    <w:rsid w:val="00FA734C"/>
    <w:rsid w:val="00FA73A1"/>
    <w:rsid w:val="00FA75AA"/>
    <w:rsid w:val="00FA7879"/>
    <w:rsid w:val="00FA7D44"/>
    <w:rsid w:val="00FB03B3"/>
    <w:rsid w:val="00FB0DD0"/>
    <w:rsid w:val="00FB0F27"/>
    <w:rsid w:val="00FB1073"/>
    <w:rsid w:val="00FB1502"/>
    <w:rsid w:val="00FB1776"/>
    <w:rsid w:val="00FB2450"/>
    <w:rsid w:val="00FB327C"/>
    <w:rsid w:val="00FB386A"/>
    <w:rsid w:val="00FB3B69"/>
    <w:rsid w:val="00FB404D"/>
    <w:rsid w:val="00FB421C"/>
    <w:rsid w:val="00FB52A8"/>
    <w:rsid w:val="00FB568F"/>
    <w:rsid w:val="00FB5C3B"/>
    <w:rsid w:val="00FB6401"/>
    <w:rsid w:val="00FB6650"/>
    <w:rsid w:val="00FB6E74"/>
    <w:rsid w:val="00FB74A0"/>
    <w:rsid w:val="00FB7623"/>
    <w:rsid w:val="00FB7D91"/>
    <w:rsid w:val="00FC02BD"/>
    <w:rsid w:val="00FC08BC"/>
    <w:rsid w:val="00FC157F"/>
    <w:rsid w:val="00FC2406"/>
    <w:rsid w:val="00FC2F7F"/>
    <w:rsid w:val="00FC3DEE"/>
    <w:rsid w:val="00FC4130"/>
    <w:rsid w:val="00FC4B66"/>
    <w:rsid w:val="00FC5CAB"/>
    <w:rsid w:val="00FC5E29"/>
    <w:rsid w:val="00FC74D3"/>
    <w:rsid w:val="00FD1107"/>
    <w:rsid w:val="00FD1236"/>
    <w:rsid w:val="00FD12B7"/>
    <w:rsid w:val="00FD1567"/>
    <w:rsid w:val="00FD1B93"/>
    <w:rsid w:val="00FD222B"/>
    <w:rsid w:val="00FD2E62"/>
    <w:rsid w:val="00FD4CCA"/>
    <w:rsid w:val="00FD59C6"/>
    <w:rsid w:val="00FD5AED"/>
    <w:rsid w:val="00FD5B57"/>
    <w:rsid w:val="00FD5DA3"/>
    <w:rsid w:val="00FD5EA4"/>
    <w:rsid w:val="00FD6545"/>
    <w:rsid w:val="00FD65AF"/>
    <w:rsid w:val="00FD68D2"/>
    <w:rsid w:val="00FD7831"/>
    <w:rsid w:val="00FD79DB"/>
    <w:rsid w:val="00FD7DB0"/>
    <w:rsid w:val="00FE015A"/>
    <w:rsid w:val="00FE020A"/>
    <w:rsid w:val="00FE08BD"/>
    <w:rsid w:val="00FE1B25"/>
    <w:rsid w:val="00FE1B8C"/>
    <w:rsid w:val="00FE1F06"/>
    <w:rsid w:val="00FE2135"/>
    <w:rsid w:val="00FE2426"/>
    <w:rsid w:val="00FE2655"/>
    <w:rsid w:val="00FE287F"/>
    <w:rsid w:val="00FE2F0E"/>
    <w:rsid w:val="00FE33FC"/>
    <w:rsid w:val="00FE3B40"/>
    <w:rsid w:val="00FE5DD5"/>
    <w:rsid w:val="00FE717B"/>
    <w:rsid w:val="00FE7464"/>
    <w:rsid w:val="00FE78EC"/>
    <w:rsid w:val="00FE7AB8"/>
    <w:rsid w:val="00FE7EC1"/>
    <w:rsid w:val="00FF0AC8"/>
    <w:rsid w:val="00FF16C4"/>
    <w:rsid w:val="00FF1EA1"/>
    <w:rsid w:val="00FF225B"/>
    <w:rsid w:val="00FF28F6"/>
    <w:rsid w:val="00FF3052"/>
    <w:rsid w:val="00FF43EA"/>
    <w:rsid w:val="00FF4AB3"/>
    <w:rsid w:val="00FF56A0"/>
    <w:rsid w:val="00FF57FE"/>
    <w:rsid w:val="00FF5B14"/>
    <w:rsid w:val="00FF5B57"/>
    <w:rsid w:val="00FF60CB"/>
    <w:rsid w:val="00FF68D3"/>
    <w:rsid w:val="00FF7038"/>
    <w:rsid w:val="00FF7323"/>
    <w:rsid w:val="00FF7FB4"/>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6B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065C5B"/>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UnresolvedMention1">
    <w:name w:val="Unresolved Mention1"/>
    <w:basedOn w:val="DefaultParagraphFont"/>
    <w:uiPriority w:val="99"/>
    <w:semiHidden/>
    <w:unhideWhenUsed/>
    <w:rsid w:val="00065C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7249">
      <w:bodyDiv w:val="1"/>
      <w:marLeft w:val="0"/>
      <w:marRight w:val="0"/>
      <w:marTop w:val="0"/>
      <w:marBottom w:val="0"/>
      <w:divBdr>
        <w:top w:val="none" w:sz="0" w:space="0" w:color="auto"/>
        <w:left w:val="none" w:sz="0" w:space="0" w:color="auto"/>
        <w:bottom w:val="none" w:sz="0" w:space="0" w:color="auto"/>
        <w:right w:val="none" w:sz="0" w:space="0" w:color="auto"/>
      </w:divBdr>
    </w:div>
    <w:div w:id="43483036">
      <w:bodyDiv w:val="1"/>
      <w:marLeft w:val="0"/>
      <w:marRight w:val="0"/>
      <w:marTop w:val="0"/>
      <w:marBottom w:val="0"/>
      <w:divBdr>
        <w:top w:val="none" w:sz="0" w:space="0" w:color="auto"/>
        <w:left w:val="none" w:sz="0" w:space="0" w:color="auto"/>
        <w:bottom w:val="none" w:sz="0" w:space="0" w:color="auto"/>
        <w:right w:val="none" w:sz="0" w:space="0" w:color="auto"/>
      </w:divBdr>
    </w:div>
    <w:div w:id="126438778">
      <w:bodyDiv w:val="1"/>
      <w:marLeft w:val="0"/>
      <w:marRight w:val="0"/>
      <w:marTop w:val="0"/>
      <w:marBottom w:val="0"/>
      <w:divBdr>
        <w:top w:val="none" w:sz="0" w:space="0" w:color="auto"/>
        <w:left w:val="none" w:sz="0" w:space="0" w:color="auto"/>
        <w:bottom w:val="none" w:sz="0" w:space="0" w:color="auto"/>
        <w:right w:val="none" w:sz="0" w:space="0" w:color="auto"/>
      </w:divBdr>
      <w:divsChild>
        <w:div w:id="1640844540">
          <w:marLeft w:val="0"/>
          <w:marRight w:val="0"/>
          <w:marTop w:val="0"/>
          <w:marBottom w:val="0"/>
          <w:divBdr>
            <w:top w:val="none" w:sz="0" w:space="0" w:color="auto"/>
            <w:left w:val="none" w:sz="0" w:space="0" w:color="auto"/>
            <w:bottom w:val="none" w:sz="0" w:space="0" w:color="auto"/>
            <w:right w:val="none" w:sz="0" w:space="0" w:color="auto"/>
          </w:divBdr>
        </w:div>
      </w:divsChild>
    </w:div>
    <w:div w:id="146938801">
      <w:bodyDiv w:val="1"/>
      <w:marLeft w:val="0"/>
      <w:marRight w:val="0"/>
      <w:marTop w:val="0"/>
      <w:marBottom w:val="0"/>
      <w:divBdr>
        <w:top w:val="none" w:sz="0" w:space="0" w:color="auto"/>
        <w:left w:val="none" w:sz="0" w:space="0" w:color="auto"/>
        <w:bottom w:val="none" w:sz="0" w:space="0" w:color="auto"/>
        <w:right w:val="none" w:sz="0" w:space="0" w:color="auto"/>
      </w:divBdr>
    </w:div>
    <w:div w:id="177962965">
      <w:bodyDiv w:val="1"/>
      <w:marLeft w:val="0"/>
      <w:marRight w:val="0"/>
      <w:marTop w:val="0"/>
      <w:marBottom w:val="0"/>
      <w:divBdr>
        <w:top w:val="none" w:sz="0" w:space="0" w:color="auto"/>
        <w:left w:val="none" w:sz="0" w:space="0" w:color="auto"/>
        <w:bottom w:val="none" w:sz="0" w:space="0" w:color="auto"/>
        <w:right w:val="none" w:sz="0" w:space="0" w:color="auto"/>
      </w:divBdr>
      <w:divsChild>
        <w:div w:id="859583047">
          <w:marLeft w:val="0"/>
          <w:marRight w:val="0"/>
          <w:marTop w:val="100"/>
          <w:marBottom w:val="0"/>
          <w:divBdr>
            <w:top w:val="none" w:sz="0" w:space="0" w:color="auto"/>
            <w:left w:val="none" w:sz="0" w:space="0" w:color="auto"/>
            <w:bottom w:val="none" w:sz="0" w:space="0" w:color="auto"/>
            <w:right w:val="none" w:sz="0" w:space="0" w:color="auto"/>
          </w:divBdr>
          <w:divsChild>
            <w:div w:id="1642080610">
              <w:marLeft w:val="0"/>
              <w:marRight w:val="0"/>
              <w:marTop w:val="60"/>
              <w:marBottom w:val="0"/>
              <w:divBdr>
                <w:top w:val="none" w:sz="0" w:space="0" w:color="auto"/>
                <w:left w:val="none" w:sz="0" w:space="0" w:color="auto"/>
                <w:bottom w:val="none" w:sz="0" w:space="0" w:color="auto"/>
                <w:right w:val="none" w:sz="0" w:space="0" w:color="auto"/>
              </w:divBdr>
            </w:div>
          </w:divsChild>
        </w:div>
        <w:div w:id="1001011034">
          <w:marLeft w:val="0"/>
          <w:marRight w:val="0"/>
          <w:marTop w:val="0"/>
          <w:marBottom w:val="0"/>
          <w:divBdr>
            <w:top w:val="none" w:sz="0" w:space="0" w:color="auto"/>
            <w:left w:val="none" w:sz="0" w:space="0" w:color="auto"/>
            <w:bottom w:val="none" w:sz="0" w:space="0" w:color="auto"/>
            <w:right w:val="none" w:sz="0" w:space="0" w:color="auto"/>
          </w:divBdr>
          <w:divsChild>
            <w:div w:id="263660841">
              <w:marLeft w:val="0"/>
              <w:marRight w:val="0"/>
              <w:marTop w:val="0"/>
              <w:marBottom w:val="0"/>
              <w:divBdr>
                <w:top w:val="none" w:sz="0" w:space="0" w:color="auto"/>
                <w:left w:val="none" w:sz="0" w:space="0" w:color="auto"/>
                <w:bottom w:val="none" w:sz="0" w:space="0" w:color="auto"/>
                <w:right w:val="none" w:sz="0" w:space="0" w:color="auto"/>
              </w:divBdr>
              <w:divsChild>
                <w:div w:id="1386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31">
      <w:bodyDiv w:val="1"/>
      <w:marLeft w:val="0"/>
      <w:marRight w:val="0"/>
      <w:marTop w:val="0"/>
      <w:marBottom w:val="0"/>
      <w:divBdr>
        <w:top w:val="none" w:sz="0" w:space="0" w:color="auto"/>
        <w:left w:val="none" w:sz="0" w:space="0" w:color="auto"/>
        <w:bottom w:val="none" w:sz="0" w:space="0" w:color="auto"/>
        <w:right w:val="none" w:sz="0" w:space="0" w:color="auto"/>
      </w:divBdr>
    </w:div>
    <w:div w:id="238441499">
      <w:marLeft w:val="0"/>
      <w:marRight w:val="0"/>
      <w:marTop w:val="0"/>
      <w:marBottom w:val="0"/>
      <w:divBdr>
        <w:top w:val="none" w:sz="0" w:space="0" w:color="auto"/>
        <w:left w:val="none" w:sz="0" w:space="0" w:color="auto"/>
        <w:bottom w:val="none" w:sz="0" w:space="0" w:color="auto"/>
        <w:right w:val="none" w:sz="0" w:space="0" w:color="auto"/>
      </w:divBdr>
    </w:div>
    <w:div w:id="285045091">
      <w:bodyDiv w:val="1"/>
      <w:marLeft w:val="0"/>
      <w:marRight w:val="0"/>
      <w:marTop w:val="0"/>
      <w:marBottom w:val="0"/>
      <w:divBdr>
        <w:top w:val="none" w:sz="0" w:space="0" w:color="auto"/>
        <w:left w:val="none" w:sz="0" w:space="0" w:color="auto"/>
        <w:bottom w:val="none" w:sz="0" w:space="0" w:color="auto"/>
        <w:right w:val="none" w:sz="0" w:space="0" w:color="auto"/>
      </w:divBdr>
    </w:div>
    <w:div w:id="309793110">
      <w:bodyDiv w:val="1"/>
      <w:marLeft w:val="0"/>
      <w:marRight w:val="0"/>
      <w:marTop w:val="0"/>
      <w:marBottom w:val="0"/>
      <w:divBdr>
        <w:top w:val="none" w:sz="0" w:space="0" w:color="auto"/>
        <w:left w:val="none" w:sz="0" w:space="0" w:color="auto"/>
        <w:bottom w:val="none" w:sz="0" w:space="0" w:color="auto"/>
        <w:right w:val="none" w:sz="0" w:space="0" w:color="auto"/>
      </w:divBdr>
    </w:div>
    <w:div w:id="428700914">
      <w:bodyDiv w:val="1"/>
      <w:marLeft w:val="0"/>
      <w:marRight w:val="0"/>
      <w:marTop w:val="0"/>
      <w:marBottom w:val="0"/>
      <w:divBdr>
        <w:top w:val="none" w:sz="0" w:space="0" w:color="auto"/>
        <w:left w:val="none" w:sz="0" w:space="0" w:color="auto"/>
        <w:bottom w:val="none" w:sz="0" w:space="0" w:color="auto"/>
        <w:right w:val="none" w:sz="0" w:space="0" w:color="auto"/>
      </w:divBdr>
    </w:div>
    <w:div w:id="441270252">
      <w:bodyDiv w:val="1"/>
      <w:marLeft w:val="0"/>
      <w:marRight w:val="0"/>
      <w:marTop w:val="0"/>
      <w:marBottom w:val="0"/>
      <w:divBdr>
        <w:top w:val="none" w:sz="0" w:space="0" w:color="auto"/>
        <w:left w:val="none" w:sz="0" w:space="0" w:color="auto"/>
        <w:bottom w:val="none" w:sz="0" w:space="0" w:color="auto"/>
        <w:right w:val="none" w:sz="0" w:space="0" w:color="auto"/>
      </w:divBdr>
    </w:div>
    <w:div w:id="462969847">
      <w:bodyDiv w:val="1"/>
      <w:marLeft w:val="0"/>
      <w:marRight w:val="0"/>
      <w:marTop w:val="0"/>
      <w:marBottom w:val="0"/>
      <w:divBdr>
        <w:top w:val="none" w:sz="0" w:space="0" w:color="auto"/>
        <w:left w:val="none" w:sz="0" w:space="0" w:color="auto"/>
        <w:bottom w:val="none" w:sz="0" w:space="0" w:color="auto"/>
        <w:right w:val="none" w:sz="0" w:space="0" w:color="auto"/>
      </w:divBdr>
    </w:div>
    <w:div w:id="475797953">
      <w:bodyDiv w:val="1"/>
      <w:marLeft w:val="0"/>
      <w:marRight w:val="0"/>
      <w:marTop w:val="0"/>
      <w:marBottom w:val="0"/>
      <w:divBdr>
        <w:top w:val="none" w:sz="0" w:space="0" w:color="auto"/>
        <w:left w:val="none" w:sz="0" w:space="0" w:color="auto"/>
        <w:bottom w:val="none" w:sz="0" w:space="0" w:color="auto"/>
        <w:right w:val="none" w:sz="0" w:space="0" w:color="auto"/>
      </w:divBdr>
    </w:div>
    <w:div w:id="494418587">
      <w:bodyDiv w:val="1"/>
      <w:marLeft w:val="0"/>
      <w:marRight w:val="0"/>
      <w:marTop w:val="0"/>
      <w:marBottom w:val="0"/>
      <w:divBdr>
        <w:top w:val="none" w:sz="0" w:space="0" w:color="auto"/>
        <w:left w:val="none" w:sz="0" w:space="0" w:color="auto"/>
        <w:bottom w:val="none" w:sz="0" w:space="0" w:color="auto"/>
        <w:right w:val="none" w:sz="0" w:space="0" w:color="auto"/>
      </w:divBdr>
    </w:div>
    <w:div w:id="567888554">
      <w:bodyDiv w:val="1"/>
      <w:marLeft w:val="0"/>
      <w:marRight w:val="0"/>
      <w:marTop w:val="0"/>
      <w:marBottom w:val="0"/>
      <w:divBdr>
        <w:top w:val="none" w:sz="0" w:space="0" w:color="auto"/>
        <w:left w:val="none" w:sz="0" w:space="0" w:color="auto"/>
        <w:bottom w:val="none" w:sz="0" w:space="0" w:color="auto"/>
        <w:right w:val="none" w:sz="0" w:space="0" w:color="auto"/>
      </w:divBdr>
      <w:divsChild>
        <w:div w:id="162472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937">
      <w:bodyDiv w:val="1"/>
      <w:marLeft w:val="0"/>
      <w:marRight w:val="0"/>
      <w:marTop w:val="0"/>
      <w:marBottom w:val="0"/>
      <w:divBdr>
        <w:top w:val="none" w:sz="0" w:space="0" w:color="auto"/>
        <w:left w:val="none" w:sz="0" w:space="0" w:color="auto"/>
        <w:bottom w:val="none" w:sz="0" w:space="0" w:color="auto"/>
        <w:right w:val="none" w:sz="0" w:space="0" w:color="auto"/>
      </w:divBdr>
    </w:div>
    <w:div w:id="654534013">
      <w:bodyDiv w:val="1"/>
      <w:marLeft w:val="0"/>
      <w:marRight w:val="0"/>
      <w:marTop w:val="0"/>
      <w:marBottom w:val="0"/>
      <w:divBdr>
        <w:top w:val="none" w:sz="0" w:space="0" w:color="auto"/>
        <w:left w:val="none" w:sz="0" w:space="0" w:color="auto"/>
        <w:bottom w:val="none" w:sz="0" w:space="0" w:color="auto"/>
        <w:right w:val="none" w:sz="0" w:space="0" w:color="auto"/>
      </w:divBdr>
      <w:divsChild>
        <w:div w:id="773477246">
          <w:marLeft w:val="-75"/>
          <w:marRight w:val="-75"/>
          <w:marTop w:val="0"/>
          <w:marBottom w:val="0"/>
          <w:divBdr>
            <w:top w:val="none" w:sz="0" w:space="0" w:color="auto"/>
            <w:left w:val="none" w:sz="0" w:space="0" w:color="auto"/>
            <w:bottom w:val="none" w:sz="0" w:space="0" w:color="auto"/>
            <w:right w:val="none" w:sz="0" w:space="0" w:color="auto"/>
          </w:divBdr>
          <w:divsChild>
            <w:div w:id="184563617">
              <w:marLeft w:val="0"/>
              <w:marRight w:val="0"/>
              <w:marTop w:val="0"/>
              <w:marBottom w:val="0"/>
              <w:divBdr>
                <w:top w:val="none" w:sz="0" w:space="0" w:color="auto"/>
                <w:left w:val="none" w:sz="0" w:space="0" w:color="auto"/>
                <w:bottom w:val="none" w:sz="0" w:space="0" w:color="auto"/>
                <w:right w:val="none" w:sz="0" w:space="0" w:color="auto"/>
              </w:divBdr>
            </w:div>
          </w:divsChild>
        </w:div>
        <w:div w:id="801340869">
          <w:marLeft w:val="-75"/>
          <w:marRight w:val="-75"/>
          <w:marTop w:val="0"/>
          <w:marBottom w:val="0"/>
          <w:divBdr>
            <w:top w:val="none" w:sz="0" w:space="0" w:color="auto"/>
            <w:left w:val="none" w:sz="0" w:space="0" w:color="auto"/>
            <w:bottom w:val="none" w:sz="0" w:space="0" w:color="auto"/>
            <w:right w:val="none" w:sz="0" w:space="0" w:color="auto"/>
          </w:divBdr>
          <w:divsChild>
            <w:div w:id="795874223">
              <w:marLeft w:val="0"/>
              <w:marRight w:val="0"/>
              <w:marTop w:val="0"/>
              <w:marBottom w:val="0"/>
              <w:divBdr>
                <w:top w:val="none" w:sz="0" w:space="0" w:color="auto"/>
                <w:left w:val="none" w:sz="0" w:space="0" w:color="auto"/>
                <w:bottom w:val="none" w:sz="0" w:space="0" w:color="auto"/>
                <w:right w:val="none" w:sz="0" w:space="0" w:color="auto"/>
              </w:divBdr>
            </w:div>
            <w:div w:id="2124417199">
              <w:marLeft w:val="0"/>
              <w:marRight w:val="0"/>
              <w:marTop w:val="0"/>
              <w:marBottom w:val="0"/>
              <w:divBdr>
                <w:top w:val="none" w:sz="0" w:space="0" w:color="auto"/>
                <w:left w:val="none" w:sz="0" w:space="0" w:color="auto"/>
                <w:bottom w:val="none" w:sz="0" w:space="0" w:color="auto"/>
                <w:right w:val="none" w:sz="0" w:space="0" w:color="auto"/>
              </w:divBdr>
              <w:divsChild>
                <w:div w:id="8111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0312">
      <w:bodyDiv w:val="1"/>
      <w:marLeft w:val="0"/>
      <w:marRight w:val="0"/>
      <w:marTop w:val="0"/>
      <w:marBottom w:val="0"/>
      <w:divBdr>
        <w:top w:val="none" w:sz="0" w:space="0" w:color="auto"/>
        <w:left w:val="none" w:sz="0" w:space="0" w:color="auto"/>
        <w:bottom w:val="none" w:sz="0" w:space="0" w:color="auto"/>
        <w:right w:val="none" w:sz="0" w:space="0" w:color="auto"/>
      </w:divBdr>
    </w:div>
    <w:div w:id="922185561">
      <w:bodyDiv w:val="1"/>
      <w:marLeft w:val="0"/>
      <w:marRight w:val="0"/>
      <w:marTop w:val="0"/>
      <w:marBottom w:val="0"/>
      <w:divBdr>
        <w:top w:val="none" w:sz="0" w:space="0" w:color="auto"/>
        <w:left w:val="none" w:sz="0" w:space="0" w:color="auto"/>
        <w:bottom w:val="none" w:sz="0" w:space="0" w:color="auto"/>
        <w:right w:val="none" w:sz="0" w:space="0" w:color="auto"/>
      </w:divBdr>
    </w:div>
    <w:div w:id="930771617">
      <w:bodyDiv w:val="1"/>
      <w:marLeft w:val="0"/>
      <w:marRight w:val="0"/>
      <w:marTop w:val="0"/>
      <w:marBottom w:val="0"/>
      <w:divBdr>
        <w:top w:val="none" w:sz="0" w:space="0" w:color="auto"/>
        <w:left w:val="none" w:sz="0" w:space="0" w:color="auto"/>
        <w:bottom w:val="none" w:sz="0" w:space="0" w:color="auto"/>
        <w:right w:val="none" w:sz="0" w:space="0" w:color="auto"/>
      </w:divBdr>
    </w:div>
    <w:div w:id="953367583">
      <w:bodyDiv w:val="1"/>
      <w:marLeft w:val="0"/>
      <w:marRight w:val="0"/>
      <w:marTop w:val="0"/>
      <w:marBottom w:val="0"/>
      <w:divBdr>
        <w:top w:val="none" w:sz="0" w:space="0" w:color="auto"/>
        <w:left w:val="none" w:sz="0" w:space="0" w:color="auto"/>
        <w:bottom w:val="none" w:sz="0" w:space="0" w:color="auto"/>
        <w:right w:val="none" w:sz="0" w:space="0" w:color="auto"/>
      </w:divBdr>
    </w:div>
    <w:div w:id="1014041373">
      <w:bodyDiv w:val="1"/>
      <w:marLeft w:val="0"/>
      <w:marRight w:val="0"/>
      <w:marTop w:val="0"/>
      <w:marBottom w:val="0"/>
      <w:divBdr>
        <w:top w:val="none" w:sz="0" w:space="0" w:color="auto"/>
        <w:left w:val="none" w:sz="0" w:space="0" w:color="auto"/>
        <w:bottom w:val="none" w:sz="0" w:space="0" w:color="auto"/>
        <w:right w:val="none" w:sz="0" w:space="0" w:color="auto"/>
      </w:divBdr>
    </w:div>
    <w:div w:id="1042097746">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258365001">
      <w:bodyDiv w:val="1"/>
      <w:marLeft w:val="0"/>
      <w:marRight w:val="0"/>
      <w:marTop w:val="0"/>
      <w:marBottom w:val="0"/>
      <w:divBdr>
        <w:top w:val="none" w:sz="0" w:space="0" w:color="auto"/>
        <w:left w:val="none" w:sz="0" w:space="0" w:color="auto"/>
        <w:bottom w:val="none" w:sz="0" w:space="0" w:color="auto"/>
        <w:right w:val="none" w:sz="0" w:space="0" w:color="auto"/>
      </w:divBdr>
    </w:div>
    <w:div w:id="1266960102">
      <w:bodyDiv w:val="1"/>
      <w:marLeft w:val="0"/>
      <w:marRight w:val="0"/>
      <w:marTop w:val="0"/>
      <w:marBottom w:val="0"/>
      <w:divBdr>
        <w:top w:val="none" w:sz="0" w:space="0" w:color="auto"/>
        <w:left w:val="none" w:sz="0" w:space="0" w:color="auto"/>
        <w:bottom w:val="none" w:sz="0" w:space="0" w:color="auto"/>
        <w:right w:val="none" w:sz="0" w:space="0" w:color="auto"/>
      </w:divBdr>
    </w:div>
    <w:div w:id="1290480334">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 w:id="1353460423">
      <w:bodyDiv w:val="1"/>
      <w:marLeft w:val="0"/>
      <w:marRight w:val="0"/>
      <w:marTop w:val="0"/>
      <w:marBottom w:val="0"/>
      <w:divBdr>
        <w:top w:val="none" w:sz="0" w:space="0" w:color="auto"/>
        <w:left w:val="none" w:sz="0" w:space="0" w:color="auto"/>
        <w:bottom w:val="none" w:sz="0" w:space="0" w:color="auto"/>
        <w:right w:val="none" w:sz="0" w:space="0" w:color="auto"/>
      </w:divBdr>
    </w:div>
    <w:div w:id="1402406053">
      <w:bodyDiv w:val="1"/>
      <w:marLeft w:val="0"/>
      <w:marRight w:val="0"/>
      <w:marTop w:val="0"/>
      <w:marBottom w:val="0"/>
      <w:divBdr>
        <w:top w:val="none" w:sz="0" w:space="0" w:color="auto"/>
        <w:left w:val="none" w:sz="0" w:space="0" w:color="auto"/>
        <w:bottom w:val="none" w:sz="0" w:space="0" w:color="auto"/>
        <w:right w:val="none" w:sz="0" w:space="0" w:color="auto"/>
      </w:divBdr>
    </w:div>
    <w:div w:id="1431731023">
      <w:bodyDiv w:val="1"/>
      <w:marLeft w:val="0"/>
      <w:marRight w:val="0"/>
      <w:marTop w:val="0"/>
      <w:marBottom w:val="0"/>
      <w:divBdr>
        <w:top w:val="none" w:sz="0" w:space="0" w:color="auto"/>
        <w:left w:val="none" w:sz="0" w:space="0" w:color="auto"/>
        <w:bottom w:val="none" w:sz="0" w:space="0" w:color="auto"/>
        <w:right w:val="none" w:sz="0" w:space="0" w:color="auto"/>
      </w:divBdr>
    </w:div>
    <w:div w:id="1486779721">
      <w:bodyDiv w:val="1"/>
      <w:marLeft w:val="0"/>
      <w:marRight w:val="0"/>
      <w:marTop w:val="0"/>
      <w:marBottom w:val="0"/>
      <w:divBdr>
        <w:top w:val="none" w:sz="0" w:space="0" w:color="auto"/>
        <w:left w:val="none" w:sz="0" w:space="0" w:color="auto"/>
        <w:bottom w:val="none" w:sz="0" w:space="0" w:color="auto"/>
        <w:right w:val="none" w:sz="0" w:space="0" w:color="auto"/>
      </w:divBdr>
    </w:div>
    <w:div w:id="1516338416">
      <w:bodyDiv w:val="1"/>
      <w:marLeft w:val="0"/>
      <w:marRight w:val="0"/>
      <w:marTop w:val="0"/>
      <w:marBottom w:val="0"/>
      <w:divBdr>
        <w:top w:val="none" w:sz="0" w:space="0" w:color="auto"/>
        <w:left w:val="none" w:sz="0" w:space="0" w:color="auto"/>
        <w:bottom w:val="none" w:sz="0" w:space="0" w:color="auto"/>
        <w:right w:val="none" w:sz="0" w:space="0" w:color="auto"/>
      </w:divBdr>
    </w:div>
    <w:div w:id="1518764025">
      <w:bodyDiv w:val="1"/>
      <w:marLeft w:val="0"/>
      <w:marRight w:val="0"/>
      <w:marTop w:val="0"/>
      <w:marBottom w:val="0"/>
      <w:divBdr>
        <w:top w:val="none" w:sz="0" w:space="0" w:color="auto"/>
        <w:left w:val="none" w:sz="0" w:space="0" w:color="auto"/>
        <w:bottom w:val="none" w:sz="0" w:space="0" w:color="auto"/>
        <w:right w:val="none" w:sz="0" w:space="0" w:color="auto"/>
      </w:divBdr>
    </w:div>
    <w:div w:id="1539778991">
      <w:bodyDiv w:val="1"/>
      <w:marLeft w:val="0"/>
      <w:marRight w:val="0"/>
      <w:marTop w:val="0"/>
      <w:marBottom w:val="0"/>
      <w:divBdr>
        <w:top w:val="none" w:sz="0" w:space="0" w:color="auto"/>
        <w:left w:val="none" w:sz="0" w:space="0" w:color="auto"/>
        <w:bottom w:val="none" w:sz="0" w:space="0" w:color="auto"/>
        <w:right w:val="none" w:sz="0" w:space="0" w:color="auto"/>
      </w:divBdr>
    </w:div>
    <w:div w:id="1552112029">
      <w:bodyDiv w:val="1"/>
      <w:marLeft w:val="0"/>
      <w:marRight w:val="0"/>
      <w:marTop w:val="0"/>
      <w:marBottom w:val="0"/>
      <w:divBdr>
        <w:top w:val="none" w:sz="0" w:space="0" w:color="auto"/>
        <w:left w:val="none" w:sz="0" w:space="0" w:color="auto"/>
        <w:bottom w:val="none" w:sz="0" w:space="0" w:color="auto"/>
        <w:right w:val="none" w:sz="0" w:space="0" w:color="auto"/>
      </w:divBdr>
      <w:divsChild>
        <w:div w:id="544022546">
          <w:marLeft w:val="0"/>
          <w:marRight w:val="0"/>
          <w:marTop w:val="0"/>
          <w:marBottom w:val="0"/>
          <w:divBdr>
            <w:top w:val="none" w:sz="0" w:space="0" w:color="auto"/>
            <w:left w:val="none" w:sz="0" w:space="0" w:color="auto"/>
            <w:bottom w:val="none" w:sz="0" w:space="0" w:color="auto"/>
            <w:right w:val="none" w:sz="0" w:space="0" w:color="auto"/>
          </w:divBdr>
          <w:divsChild>
            <w:div w:id="409231945">
              <w:marLeft w:val="0"/>
              <w:marRight w:val="0"/>
              <w:marTop w:val="0"/>
              <w:marBottom w:val="0"/>
              <w:divBdr>
                <w:top w:val="none" w:sz="0" w:space="0" w:color="auto"/>
                <w:left w:val="none" w:sz="0" w:space="0" w:color="auto"/>
                <w:bottom w:val="none" w:sz="0" w:space="0" w:color="auto"/>
                <w:right w:val="none" w:sz="0" w:space="0" w:color="auto"/>
              </w:divBdr>
              <w:divsChild>
                <w:div w:id="1722242615">
                  <w:marLeft w:val="0"/>
                  <w:marRight w:val="0"/>
                  <w:marTop w:val="0"/>
                  <w:marBottom w:val="0"/>
                  <w:divBdr>
                    <w:top w:val="none" w:sz="0" w:space="0" w:color="auto"/>
                    <w:left w:val="none" w:sz="0" w:space="0" w:color="auto"/>
                    <w:bottom w:val="none" w:sz="0" w:space="0" w:color="auto"/>
                    <w:right w:val="none" w:sz="0" w:space="0" w:color="auto"/>
                  </w:divBdr>
                  <w:divsChild>
                    <w:div w:id="713386277">
                      <w:marLeft w:val="-75"/>
                      <w:marRight w:val="-75"/>
                      <w:marTop w:val="0"/>
                      <w:marBottom w:val="0"/>
                      <w:divBdr>
                        <w:top w:val="none" w:sz="0" w:space="0" w:color="auto"/>
                        <w:left w:val="none" w:sz="0" w:space="0" w:color="auto"/>
                        <w:bottom w:val="none" w:sz="0" w:space="0" w:color="auto"/>
                        <w:right w:val="none" w:sz="0" w:space="0" w:color="auto"/>
                      </w:divBdr>
                      <w:divsChild>
                        <w:div w:id="1026253288">
                          <w:marLeft w:val="0"/>
                          <w:marRight w:val="0"/>
                          <w:marTop w:val="0"/>
                          <w:marBottom w:val="0"/>
                          <w:divBdr>
                            <w:top w:val="none" w:sz="0" w:space="0" w:color="auto"/>
                            <w:left w:val="none" w:sz="0" w:space="0" w:color="auto"/>
                            <w:bottom w:val="none" w:sz="0" w:space="0" w:color="auto"/>
                            <w:right w:val="none" w:sz="0" w:space="0" w:color="auto"/>
                          </w:divBdr>
                          <w:divsChild>
                            <w:div w:id="1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71">
      <w:bodyDiv w:val="1"/>
      <w:marLeft w:val="0"/>
      <w:marRight w:val="0"/>
      <w:marTop w:val="0"/>
      <w:marBottom w:val="0"/>
      <w:divBdr>
        <w:top w:val="none" w:sz="0" w:space="0" w:color="auto"/>
        <w:left w:val="none" w:sz="0" w:space="0" w:color="auto"/>
        <w:bottom w:val="none" w:sz="0" w:space="0" w:color="auto"/>
        <w:right w:val="none" w:sz="0" w:space="0" w:color="auto"/>
      </w:divBdr>
    </w:div>
    <w:div w:id="1580402265">
      <w:bodyDiv w:val="1"/>
      <w:marLeft w:val="0"/>
      <w:marRight w:val="0"/>
      <w:marTop w:val="0"/>
      <w:marBottom w:val="0"/>
      <w:divBdr>
        <w:top w:val="none" w:sz="0" w:space="0" w:color="auto"/>
        <w:left w:val="none" w:sz="0" w:space="0" w:color="auto"/>
        <w:bottom w:val="none" w:sz="0" w:space="0" w:color="auto"/>
        <w:right w:val="none" w:sz="0" w:space="0" w:color="auto"/>
      </w:divBdr>
    </w:div>
    <w:div w:id="1589845774">
      <w:bodyDiv w:val="1"/>
      <w:marLeft w:val="0"/>
      <w:marRight w:val="0"/>
      <w:marTop w:val="0"/>
      <w:marBottom w:val="0"/>
      <w:divBdr>
        <w:top w:val="none" w:sz="0" w:space="0" w:color="auto"/>
        <w:left w:val="none" w:sz="0" w:space="0" w:color="auto"/>
        <w:bottom w:val="none" w:sz="0" w:space="0" w:color="auto"/>
        <w:right w:val="none" w:sz="0" w:space="0" w:color="auto"/>
      </w:divBdr>
    </w:div>
    <w:div w:id="1622302093">
      <w:bodyDiv w:val="1"/>
      <w:marLeft w:val="0"/>
      <w:marRight w:val="0"/>
      <w:marTop w:val="0"/>
      <w:marBottom w:val="0"/>
      <w:divBdr>
        <w:top w:val="none" w:sz="0" w:space="0" w:color="auto"/>
        <w:left w:val="none" w:sz="0" w:space="0" w:color="auto"/>
        <w:bottom w:val="none" w:sz="0" w:space="0" w:color="auto"/>
        <w:right w:val="none" w:sz="0" w:space="0" w:color="auto"/>
      </w:divBdr>
    </w:div>
    <w:div w:id="1692409929">
      <w:bodyDiv w:val="1"/>
      <w:marLeft w:val="0"/>
      <w:marRight w:val="0"/>
      <w:marTop w:val="0"/>
      <w:marBottom w:val="0"/>
      <w:divBdr>
        <w:top w:val="none" w:sz="0" w:space="0" w:color="auto"/>
        <w:left w:val="none" w:sz="0" w:space="0" w:color="auto"/>
        <w:bottom w:val="none" w:sz="0" w:space="0" w:color="auto"/>
        <w:right w:val="none" w:sz="0" w:space="0" w:color="auto"/>
      </w:divBdr>
    </w:div>
    <w:div w:id="1693527132">
      <w:bodyDiv w:val="1"/>
      <w:marLeft w:val="0"/>
      <w:marRight w:val="0"/>
      <w:marTop w:val="0"/>
      <w:marBottom w:val="0"/>
      <w:divBdr>
        <w:top w:val="none" w:sz="0" w:space="0" w:color="auto"/>
        <w:left w:val="none" w:sz="0" w:space="0" w:color="auto"/>
        <w:bottom w:val="none" w:sz="0" w:space="0" w:color="auto"/>
        <w:right w:val="none" w:sz="0" w:space="0" w:color="auto"/>
      </w:divBdr>
      <w:divsChild>
        <w:div w:id="935360067">
          <w:marLeft w:val="-75"/>
          <w:marRight w:val="-75"/>
          <w:marTop w:val="0"/>
          <w:marBottom w:val="0"/>
          <w:divBdr>
            <w:top w:val="none" w:sz="0" w:space="0" w:color="auto"/>
            <w:left w:val="none" w:sz="0" w:space="0" w:color="auto"/>
            <w:bottom w:val="none" w:sz="0" w:space="0" w:color="auto"/>
            <w:right w:val="none" w:sz="0" w:space="0" w:color="auto"/>
          </w:divBdr>
          <w:divsChild>
            <w:div w:id="240918200">
              <w:marLeft w:val="0"/>
              <w:marRight w:val="0"/>
              <w:marTop w:val="0"/>
              <w:marBottom w:val="0"/>
              <w:divBdr>
                <w:top w:val="none" w:sz="0" w:space="0" w:color="auto"/>
                <w:left w:val="none" w:sz="0" w:space="0" w:color="auto"/>
                <w:bottom w:val="none" w:sz="0" w:space="0" w:color="auto"/>
                <w:right w:val="none" w:sz="0" w:space="0" w:color="auto"/>
              </w:divBdr>
            </w:div>
            <w:div w:id="1177116026">
              <w:marLeft w:val="0"/>
              <w:marRight w:val="0"/>
              <w:marTop w:val="0"/>
              <w:marBottom w:val="0"/>
              <w:divBdr>
                <w:top w:val="none" w:sz="0" w:space="0" w:color="auto"/>
                <w:left w:val="none" w:sz="0" w:space="0" w:color="auto"/>
                <w:bottom w:val="none" w:sz="0" w:space="0" w:color="auto"/>
                <w:right w:val="none" w:sz="0" w:space="0" w:color="auto"/>
              </w:divBdr>
              <w:divsChild>
                <w:div w:id="24033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944316">
          <w:marLeft w:val="-75"/>
          <w:marRight w:val="-75"/>
          <w:marTop w:val="0"/>
          <w:marBottom w:val="0"/>
          <w:divBdr>
            <w:top w:val="none" w:sz="0" w:space="0" w:color="auto"/>
            <w:left w:val="none" w:sz="0" w:space="0" w:color="auto"/>
            <w:bottom w:val="none" w:sz="0" w:space="0" w:color="auto"/>
            <w:right w:val="none" w:sz="0" w:space="0" w:color="auto"/>
          </w:divBdr>
          <w:divsChild>
            <w:div w:id="52213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0294">
      <w:bodyDiv w:val="1"/>
      <w:marLeft w:val="0"/>
      <w:marRight w:val="0"/>
      <w:marTop w:val="0"/>
      <w:marBottom w:val="0"/>
      <w:divBdr>
        <w:top w:val="none" w:sz="0" w:space="0" w:color="auto"/>
        <w:left w:val="none" w:sz="0" w:space="0" w:color="auto"/>
        <w:bottom w:val="none" w:sz="0" w:space="0" w:color="auto"/>
        <w:right w:val="none" w:sz="0" w:space="0" w:color="auto"/>
      </w:divBdr>
    </w:div>
    <w:div w:id="1936673764">
      <w:bodyDiv w:val="1"/>
      <w:marLeft w:val="0"/>
      <w:marRight w:val="0"/>
      <w:marTop w:val="0"/>
      <w:marBottom w:val="0"/>
      <w:divBdr>
        <w:top w:val="none" w:sz="0" w:space="0" w:color="auto"/>
        <w:left w:val="none" w:sz="0" w:space="0" w:color="auto"/>
        <w:bottom w:val="none" w:sz="0" w:space="0" w:color="auto"/>
        <w:right w:val="none" w:sz="0" w:space="0" w:color="auto"/>
      </w:divBdr>
    </w:div>
    <w:div w:id="2012222458">
      <w:bodyDiv w:val="1"/>
      <w:marLeft w:val="0"/>
      <w:marRight w:val="0"/>
      <w:marTop w:val="0"/>
      <w:marBottom w:val="0"/>
      <w:divBdr>
        <w:top w:val="none" w:sz="0" w:space="0" w:color="auto"/>
        <w:left w:val="none" w:sz="0" w:space="0" w:color="auto"/>
        <w:bottom w:val="none" w:sz="0" w:space="0" w:color="auto"/>
        <w:right w:val="none" w:sz="0" w:space="0" w:color="auto"/>
      </w:divBdr>
    </w:div>
    <w:div w:id="2075852836">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9">
          <w:marLeft w:val="0"/>
          <w:marRight w:val="0"/>
          <w:marTop w:val="0"/>
          <w:marBottom w:val="0"/>
          <w:divBdr>
            <w:top w:val="none" w:sz="0" w:space="0" w:color="auto"/>
            <w:left w:val="none" w:sz="0" w:space="0" w:color="auto"/>
            <w:bottom w:val="none" w:sz="0" w:space="0" w:color="auto"/>
            <w:right w:val="none" w:sz="0" w:space="0" w:color="auto"/>
          </w:divBdr>
        </w:div>
      </w:divsChild>
    </w:div>
    <w:div w:id="2126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_Worksheet2.xlsx"/><Relationship Id="rId18" Type="http://schemas.openxmlformats.org/officeDocument/2006/relationships/package" Target="embeddings/Microsoft_Excel_Binary_Worksheet4.xlsb"/><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image" Target="media/image5.emf"/><Relationship Id="rId25" Type="http://schemas.openxmlformats.org/officeDocument/2006/relationships/header" Target="header1.xml"/><Relationship Id="rId33" Type="http://schemas.microsoft.com/office/2011/relationships/commentsExtended" Target="commentsExtended.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1.xlsx"/><Relationship Id="rId24" Type="http://schemas.openxmlformats.org/officeDocument/2006/relationships/hyperlink" Target="https://www.claimxperience.com/service/cxedirest/swagger-ui.html).and" TargetMode="External"/><Relationship Id="rId32" Type="http://schemas.microsoft.com/office/2011/relationships/people" Target="people.xml"/><Relationship Id="rId5" Type="http://schemas.openxmlformats.org/officeDocument/2006/relationships/settings" Target="settings.xml"/><Relationship Id="rId15" Type="http://schemas.openxmlformats.org/officeDocument/2006/relationships/package" Target="embeddings/Microsoft_Excel_Worksheet3.xlsx"/><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6.png"/><Relationship Id="rId31" Type="http://schemas.microsoft.com/office/2016/09/relationships/commentsIds" Target="commentsIds.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9.png"/><Relationship Id="rId27" Type="http://schemas.openxmlformats.org/officeDocument/2006/relationships/footer" Target="footer2.xml"/><Relationship Id="rId30"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1C790A-4644-467A-B927-951AE26CE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88</Pages>
  <Words>14020</Words>
  <Characters>84124</Characters>
  <Application>Microsoft Office Word</Application>
  <DocSecurity>0</DocSecurity>
  <Lines>701</Lines>
  <Paragraphs>195</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Customer Portal for AmTrust</vt:lpstr>
      <vt:lpstr>Customer Portal for AmTrust</vt:lpstr>
    </vt:vector>
  </TitlesOfParts>
  <Company/>
  <LinksUpToDate>false</LinksUpToDate>
  <CharactersWithSpaces>97949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Portal for AmTrust</dc:title>
  <dc:creator>dotkk</dc:creator>
  <cp:lastModifiedBy>Dariusz Bogumil</cp:lastModifiedBy>
  <cp:revision>9</cp:revision>
  <cp:lastPrinted>2022-01-03T13:18:00Z</cp:lastPrinted>
  <dcterms:created xsi:type="dcterms:W3CDTF">2022-03-04T14:25:00Z</dcterms:created>
  <dcterms:modified xsi:type="dcterms:W3CDTF">2022-03-07T17:18:00Z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00.10</vt:lpwstr>
  </property>
</Properties>
</file>