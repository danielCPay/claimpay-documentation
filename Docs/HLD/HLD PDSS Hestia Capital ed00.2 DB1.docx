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36C78367" w:rsidR="00FC2F7F" w:rsidRPr="00662DBA" w:rsidRDefault="00FC2F7F" w:rsidP="00662DBA">
      <w:pPr>
        <w:jc w:val="center"/>
        <w:rPr>
          <w:b/>
          <w:sz w:val="44"/>
        </w:rPr>
      </w:pPr>
      <w:r>
        <w:rPr>
          <w:b/>
          <w:sz w:val="44"/>
        </w:rPr>
        <w:t>Hestia Capital Holding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371C5D8A" w:rsidR="002A0997" w:rsidRPr="002A0997" w:rsidRDefault="002A0997" w:rsidP="00515FED">
      <w:pPr>
        <w:jc w:val="center"/>
      </w:pPr>
      <w:bookmarkStart w:id="0" w:name="VER"/>
      <w:r w:rsidRPr="002A0997">
        <w:t>Ed.</w:t>
      </w:r>
      <w:r>
        <w:t xml:space="preserve"> </w:t>
      </w:r>
      <w:fldSimple w:instr=" DOCPROPERTY &quot;Document number&quot;  \* MERGEFORMAT ">
        <w:r w:rsidRPr="002A0997">
          <w:t>00.2</w:t>
        </w:r>
      </w:fldSimple>
    </w:p>
    <w:bookmarkEnd w:id="0"/>
    <w:p w14:paraId="33CF168A" w14:textId="5D7A47AB" w:rsidR="00C83D8B" w:rsidRDefault="00C83D8B" w:rsidP="002A0997"/>
    <w:p w14:paraId="6B0415D8" w14:textId="77777777" w:rsidR="00C83D8B" w:rsidRPr="0029386D" w:rsidRDefault="00C83D8B" w:rsidP="00473D65"/>
    <w:p w14:paraId="2F40A86A" w14:textId="1EDD54B1" w:rsidR="008C6DBA" w:rsidRPr="0029386D" w:rsidRDefault="009C45BC" w:rsidP="00473D65">
      <w:pPr>
        <w:pStyle w:val="BodyText"/>
      </w:pPr>
      <w:r w:rsidRPr="0029386D">
        <w:br w:type="page"/>
      </w: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9730727" w14:textId="4C274E36" w:rsidR="0057787E"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572628" w:history="1">
        <w:r w:rsidR="0057787E" w:rsidRPr="001A630D">
          <w:rPr>
            <w:rStyle w:val="Hyperlink"/>
          </w:rPr>
          <w:t>1</w:t>
        </w:r>
        <w:r w:rsidR="0057787E">
          <w:rPr>
            <w:rFonts w:eastAsiaTheme="minorEastAsia" w:cstheme="minorBidi"/>
            <w:b w:val="0"/>
            <w:bCs w:val="0"/>
            <w:caps w:val="0"/>
            <w:sz w:val="24"/>
            <w:szCs w:val="24"/>
            <w:lang w:val="pl-PL"/>
          </w:rPr>
          <w:tab/>
        </w:r>
        <w:r w:rsidR="0057787E" w:rsidRPr="001A630D">
          <w:rPr>
            <w:rStyle w:val="Hyperlink"/>
          </w:rPr>
          <w:t>Introduction</w:t>
        </w:r>
        <w:r w:rsidR="0057787E">
          <w:rPr>
            <w:webHidden/>
          </w:rPr>
          <w:tab/>
        </w:r>
        <w:r w:rsidR="0057787E">
          <w:rPr>
            <w:webHidden/>
          </w:rPr>
          <w:fldChar w:fldCharType="begin"/>
        </w:r>
        <w:r w:rsidR="0057787E">
          <w:rPr>
            <w:webHidden/>
          </w:rPr>
          <w:instrText xml:space="preserve"> PAGEREF _Toc91572628 \h </w:instrText>
        </w:r>
        <w:r w:rsidR="0057787E">
          <w:rPr>
            <w:webHidden/>
          </w:rPr>
        </w:r>
        <w:r w:rsidR="0057787E">
          <w:rPr>
            <w:webHidden/>
          </w:rPr>
          <w:fldChar w:fldCharType="separate"/>
        </w:r>
        <w:r w:rsidR="0057787E">
          <w:rPr>
            <w:webHidden/>
          </w:rPr>
          <w:t>3</w:t>
        </w:r>
        <w:r w:rsidR="0057787E">
          <w:rPr>
            <w:webHidden/>
          </w:rPr>
          <w:fldChar w:fldCharType="end"/>
        </w:r>
      </w:hyperlink>
    </w:p>
    <w:p w14:paraId="0CE62722" w14:textId="306A4F84" w:rsidR="0057787E" w:rsidRDefault="000C22AF">
      <w:pPr>
        <w:pStyle w:val="TOC1"/>
        <w:rPr>
          <w:rFonts w:eastAsiaTheme="minorEastAsia" w:cstheme="minorBidi"/>
          <w:b w:val="0"/>
          <w:bCs w:val="0"/>
          <w:caps w:val="0"/>
          <w:sz w:val="24"/>
          <w:szCs w:val="24"/>
          <w:lang w:val="pl-PL"/>
        </w:rPr>
      </w:pPr>
      <w:hyperlink w:anchor="_Toc91572629" w:history="1">
        <w:r w:rsidR="0057787E" w:rsidRPr="001A630D">
          <w:rPr>
            <w:rStyle w:val="Hyperlink"/>
          </w:rPr>
          <w:t>2</w:t>
        </w:r>
        <w:r w:rsidR="0057787E">
          <w:rPr>
            <w:rFonts w:eastAsiaTheme="minorEastAsia" w:cstheme="minorBidi"/>
            <w:b w:val="0"/>
            <w:bCs w:val="0"/>
            <w:caps w:val="0"/>
            <w:sz w:val="24"/>
            <w:szCs w:val="24"/>
            <w:lang w:val="pl-PL"/>
          </w:rPr>
          <w:tab/>
        </w:r>
        <w:r w:rsidR="0057787E" w:rsidRPr="001A630D">
          <w:rPr>
            <w:rStyle w:val="Hyperlink"/>
          </w:rPr>
          <w:t>Data model – CMS modules</w:t>
        </w:r>
        <w:r w:rsidR="0057787E">
          <w:rPr>
            <w:webHidden/>
          </w:rPr>
          <w:tab/>
        </w:r>
        <w:r w:rsidR="0057787E">
          <w:rPr>
            <w:webHidden/>
          </w:rPr>
          <w:fldChar w:fldCharType="begin"/>
        </w:r>
        <w:r w:rsidR="0057787E">
          <w:rPr>
            <w:webHidden/>
          </w:rPr>
          <w:instrText xml:space="preserve"> PAGEREF _Toc91572629 \h </w:instrText>
        </w:r>
        <w:r w:rsidR="0057787E">
          <w:rPr>
            <w:webHidden/>
          </w:rPr>
        </w:r>
        <w:r w:rsidR="0057787E">
          <w:rPr>
            <w:webHidden/>
          </w:rPr>
          <w:fldChar w:fldCharType="separate"/>
        </w:r>
        <w:r w:rsidR="0057787E">
          <w:rPr>
            <w:webHidden/>
          </w:rPr>
          <w:t>4</w:t>
        </w:r>
        <w:r w:rsidR="0057787E">
          <w:rPr>
            <w:webHidden/>
          </w:rPr>
          <w:fldChar w:fldCharType="end"/>
        </w:r>
      </w:hyperlink>
    </w:p>
    <w:p w14:paraId="7477ED29" w14:textId="0AB365C0" w:rsidR="0057787E" w:rsidRDefault="000C22AF">
      <w:pPr>
        <w:pStyle w:val="TOC2"/>
        <w:tabs>
          <w:tab w:val="left" w:pos="960"/>
          <w:tab w:val="right" w:leader="dot" w:pos="9656"/>
        </w:tabs>
        <w:rPr>
          <w:rFonts w:eastAsiaTheme="minorEastAsia" w:cstheme="minorBidi"/>
          <w:smallCaps w:val="0"/>
          <w:noProof/>
          <w:sz w:val="24"/>
          <w:lang w:val="pl-PL"/>
        </w:rPr>
      </w:pPr>
      <w:hyperlink w:anchor="_Toc91572630" w:history="1">
        <w:r w:rsidR="0057787E" w:rsidRPr="001A630D">
          <w:rPr>
            <w:rStyle w:val="Hyperlink"/>
            <w:noProof/>
          </w:rPr>
          <w:t>2.1</w:t>
        </w:r>
        <w:r w:rsidR="0057787E">
          <w:rPr>
            <w:rFonts w:eastAsiaTheme="minorEastAsia" w:cstheme="minorBidi"/>
            <w:smallCaps w:val="0"/>
            <w:noProof/>
            <w:sz w:val="24"/>
            <w:lang w:val="pl-PL"/>
          </w:rPr>
          <w:tab/>
        </w:r>
        <w:r w:rsidR="0057787E" w:rsidRPr="001A630D">
          <w:rPr>
            <w:rStyle w:val="Hyperlink"/>
            <w:noProof/>
          </w:rPr>
          <w:t>General rules</w:t>
        </w:r>
        <w:r w:rsidR="0057787E">
          <w:rPr>
            <w:noProof/>
            <w:webHidden/>
          </w:rPr>
          <w:tab/>
        </w:r>
        <w:r w:rsidR="0057787E">
          <w:rPr>
            <w:noProof/>
            <w:webHidden/>
          </w:rPr>
          <w:fldChar w:fldCharType="begin"/>
        </w:r>
        <w:r w:rsidR="0057787E">
          <w:rPr>
            <w:noProof/>
            <w:webHidden/>
          </w:rPr>
          <w:instrText xml:space="preserve"> PAGEREF _Toc91572630 \h </w:instrText>
        </w:r>
        <w:r w:rsidR="0057787E">
          <w:rPr>
            <w:noProof/>
            <w:webHidden/>
          </w:rPr>
        </w:r>
        <w:r w:rsidR="0057787E">
          <w:rPr>
            <w:noProof/>
            <w:webHidden/>
          </w:rPr>
          <w:fldChar w:fldCharType="separate"/>
        </w:r>
        <w:r w:rsidR="0057787E">
          <w:rPr>
            <w:noProof/>
            <w:webHidden/>
          </w:rPr>
          <w:t>4</w:t>
        </w:r>
        <w:r w:rsidR="0057787E">
          <w:rPr>
            <w:noProof/>
            <w:webHidden/>
          </w:rPr>
          <w:fldChar w:fldCharType="end"/>
        </w:r>
      </w:hyperlink>
    </w:p>
    <w:p w14:paraId="37D2255F" w14:textId="407D2986" w:rsidR="0057787E" w:rsidRDefault="000C22AF">
      <w:pPr>
        <w:pStyle w:val="TOC2"/>
        <w:tabs>
          <w:tab w:val="left" w:pos="960"/>
          <w:tab w:val="right" w:leader="dot" w:pos="9656"/>
        </w:tabs>
        <w:rPr>
          <w:rFonts w:eastAsiaTheme="minorEastAsia" w:cstheme="minorBidi"/>
          <w:smallCaps w:val="0"/>
          <w:noProof/>
          <w:sz w:val="24"/>
          <w:lang w:val="pl-PL"/>
        </w:rPr>
      </w:pPr>
      <w:hyperlink w:anchor="_Toc91572631" w:history="1">
        <w:r w:rsidR="0057787E" w:rsidRPr="001A630D">
          <w:rPr>
            <w:rStyle w:val="Hyperlink"/>
            <w:noProof/>
          </w:rPr>
          <w:t>2.2</w:t>
        </w:r>
        <w:r w:rsidR="0057787E">
          <w:rPr>
            <w:rFonts w:eastAsiaTheme="minorEastAsia" w:cstheme="minorBidi"/>
            <w:smallCaps w:val="0"/>
            <w:noProof/>
            <w:sz w:val="24"/>
            <w:lang w:val="pl-PL"/>
          </w:rPr>
          <w:tab/>
        </w:r>
        <w:r w:rsidR="0057787E" w:rsidRPr="001A630D">
          <w:rPr>
            <w:rStyle w:val="Hyperlink"/>
            <w:noProof/>
          </w:rPr>
          <w:t>CMS Users, Roles and Groups</w:t>
        </w:r>
        <w:r w:rsidR="0057787E">
          <w:rPr>
            <w:noProof/>
            <w:webHidden/>
          </w:rPr>
          <w:tab/>
        </w:r>
        <w:r w:rsidR="0057787E">
          <w:rPr>
            <w:noProof/>
            <w:webHidden/>
          </w:rPr>
          <w:fldChar w:fldCharType="begin"/>
        </w:r>
        <w:r w:rsidR="0057787E">
          <w:rPr>
            <w:noProof/>
            <w:webHidden/>
          </w:rPr>
          <w:instrText xml:space="preserve"> PAGEREF _Toc91572631 \h </w:instrText>
        </w:r>
        <w:r w:rsidR="0057787E">
          <w:rPr>
            <w:noProof/>
            <w:webHidden/>
          </w:rPr>
        </w:r>
        <w:r w:rsidR="0057787E">
          <w:rPr>
            <w:noProof/>
            <w:webHidden/>
          </w:rPr>
          <w:fldChar w:fldCharType="separate"/>
        </w:r>
        <w:r w:rsidR="0057787E">
          <w:rPr>
            <w:noProof/>
            <w:webHidden/>
          </w:rPr>
          <w:t>4</w:t>
        </w:r>
        <w:r w:rsidR="0057787E">
          <w:rPr>
            <w:noProof/>
            <w:webHidden/>
          </w:rPr>
          <w:fldChar w:fldCharType="end"/>
        </w:r>
      </w:hyperlink>
    </w:p>
    <w:p w14:paraId="13F08182" w14:textId="1EAE17DE" w:rsidR="0057787E" w:rsidRDefault="000C22AF">
      <w:pPr>
        <w:pStyle w:val="TOC2"/>
        <w:tabs>
          <w:tab w:val="left" w:pos="960"/>
          <w:tab w:val="right" w:leader="dot" w:pos="9656"/>
        </w:tabs>
        <w:rPr>
          <w:rFonts w:eastAsiaTheme="minorEastAsia" w:cstheme="minorBidi"/>
          <w:smallCaps w:val="0"/>
          <w:noProof/>
          <w:sz w:val="24"/>
          <w:lang w:val="pl-PL"/>
        </w:rPr>
      </w:pPr>
      <w:hyperlink w:anchor="_Toc91572632" w:history="1">
        <w:r w:rsidR="0057787E" w:rsidRPr="001A630D">
          <w:rPr>
            <w:rStyle w:val="Hyperlink"/>
            <w:noProof/>
          </w:rPr>
          <w:t>2.3</w:t>
        </w:r>
        <w:r w:rsidR="0057787E">
          <w:rPr>
            <w:rFonts w:eastAsiaTheme="minorEastAsia" w:cstheme="minorBidi"/>
            <w:smallCaps w:val="0"/>
            <w:noProof/>
            <w:sz w:val="24"/>
            <w:lang w:val="pl-PL"/>
          </w:rPr>
          <w:tab/>
        </w:r>
        <w:r w:rsidR="0057787E" w:rsidRPr="001A630D">
          <w:rPr>
            <w:rStyle w:val="Hyperlink"/>
            <w:noProof/>
          </w:rPr>
          <w:t>Providers</w:t>
        </w:r>
        <w:r w:rsidR="0057787E">
          <w:rPr>
            <w:noProof/>
            <w:webHidden/>
          </w:rPr>
          <w:tab/>
        </w:r>
        <w:r w:rsidR="0057787E">
          <w:rPr>
            <w:noProof/>
            <w:webHidden/>
          </w:rPr>
          <w:fldChar w:fldCharType="begin"/>
        </w:r>
        <w:r w:rsidR="0057787E">
          <w:rPr>
            <w:noProof/>
            <w:webHidden/>
          </w:rPr>
          <w:instrText xml:space="preserve"> PAGEREF _Toc91572632 \h </w:instrText>
        </w:r>
        <w:r w:rsidR="0057787E">
          <w:rPr>
            <w:noProof/>
            <w:webHidden/>
          </w:rPr>
        </w:r>
        <w:r w:rsidR="0057787E">
          <w:rPr>
            <w:noProof/>
            <w:webHidden/>
          </w:rPr>
          <w:fldChar w:fldCharType="separate"/>
        </w:r>
        <w:r w:rsidR="0057787E">
          <w:rPr>
            <w:noProof/>
            <w:webHidden/>
          </w:rPr>
          <w:t>4</w:t>
        </w:r>
        <w:r w:rsidR="0057787E">
          <w:rPr>
            <w:noProof/>
            <w:webHidden/>
          </w:rPr>
          <w:fldChar w:fldCharType="end"/>
        </w:r>
      </w:hyperlink>
    </w:p>
    <w:p w14:paraId="0CA52375" w14:textId="44B593A8" w:rsidR="0057787E" w:rsidRDefault="000C22AF">
      <w:pPr>
        <w:pStyle w:val="TOC2"/>
        <w:tabs>
          <w:tab w:val="left" w:pos="960"/>
          <w:tab w:val="right" w:leader="dot" w:pos="9656"/>
        </w:tabs>
        <w:rPr>
          <w:rFonts w:eastAsiaTheme="minorEastAsia" w:cstheme="minorBidi"/>
          <w:smallCaps w:val="0"/>
          <w:noProof/>
          <w:sz w:val="24"/>
          <w:lang w:val="pl-PL"/>
        </w:rPr>
      </w:pPr>
      <w:hyperlink w:anchor="_Toc91572633" w:history="1">
        <w:r w:rsidR="0057787E" w:rsidRPr="001A630D">
          <w:rPr>
            <w:rStyle w:val="Hyperlink"/>
            <w:noProof/>
          </w:rPr>
          <w:t>2.4</w:t>
        </w:r>
        <w:r w:rsidR="0057787E">
          <w:rPr>
            <w:rFonts w:eastAsiaTheme="minorEastAsia" w:cstheme="minorBidi"/>
            <w:smallCaps w:val="0"/>
            <w:noProof/>
            <w:sz w:val="24"/>
            <w:lang w:val="pl-PL"/>
          </w:rPr>
          <w:tab/>
        </w:r>
        <w:r w:rsidR="0057787E" w:rsidRPr="001A630D">
          <w:rPr>
            <w:rStyle w:val="Hyperlink"/>
            <w:noProof/>
          </w:rPr>
          <w:t>Portfolios</w:t>
        </w:r>
        <w:r w:rsidR="0057787E">
          <w:rPr>
            <w:noProof/>
            <w:webHidden/>
          </w:rPr>
          <w:tab/>
        </w:r>
        <w:r w:rsidR="0057787E">
          <w:rPr>
            <w:noProof/>
            <w:webHidden/>
          </w:rPr>
          <w:fldChar w:fldCharType="begin"/>
        </w:r>
        <w:r w:rsidR="0057787E">
          <w:rPr>
            <w:noProof/>
            <w:webHidden/>
          </w:rPr>
          <w:instrText xml:space="preserve"> PAGEREF _Toc91572633 \h </w:instrText>
        </w:r>
        <w:r w:rsidR="0057787E">
          <w:rPr>
            <w:noProof/>
            <w:webHidden/>
          </w:rPr>
        </w:r>
        <w:r w:rsidR="0057787E">
          <w:rPr>
            <w:noProof/>
            <w:webHidden/>
          </w:rPr>
          <w:fldChar w:fldCharType="separate"/>
        </w:r>
        <w:r w:rsidR="0057787E">
          <w:rPr>
            <w:noProof/>
            <w:webHidden/>
          </w:rPr>
          <w:t>11</w:t>
        </w:r>
        <w:r w:rsidR="0057787E">
          <w:rPr>
            <w:noProof/>
            <w:webHidden/>
          </w:rPr>
          <w:fldChar w:fldCharType="end"/>
        </w:r>
      </w:hyperlink>
    </w:p>
    <w:p w14:paraId="364E0111" w14:textId="555765C0" w:rsidR="0057787E" w:rsidRDefault="000C22AF">
      <w:pPr>
        <w:pStyle w:val="TOC2"/>
        <w:tabs>
          <w:tab w:val="left" w:pos="960"/>
          <w:tab w:val="right" w:leader="dot" w:pos="9656"/>
        </w:tabs>
        <w:rPr>
          <w:rFonts w:eastAsiaTheme="minorEastAsia" w:cstheme="minorBidi"/>
          <w:smallCaps w:val="0"/>
          <w:noProof/>
          <w:sz w:val="24"/>
          <w:lang w:val="pl-PL"/>
        </w:rPr>
      </w:pPr>
      <w:hyperlink w:anchor="_Toc91572634" w:history="1">
        <w:r w:rsidR="0057787E" w:rsidRPr="001A630D">
          <w:rPr>
            <w:rStyle w:val="Hyperlink"/>
            <w:noProof/>
          </w:rPr>
          <w:t>2.5</w:t>
        </w:r>
        <w:r w:rsidR="0057787E">
          <w:rPr>
            <w:rFonts w:eastAsiaTheme="minorEastAsia" w:cstheme="minorBidi"/>
            <w:smallCaps w:val="0"/>
            <w:noProof/>
            <w:sz w:val="24"/>
            <w:lang w:val="pl-PL"/>
          </w:rPr>
          <w:tab/>
        </w:r>
        <w:r w:rsidR="0057787E" w:rsidRPr="001A630D">
          <w:rPr>
            <w:rStyle w:val="Hyperlink"/>
            <w:noProof/>
          </w:rPr>
          <w:t>Claims</w:t>
        </w:r>
        <w:r w:rsidR="0057787E">
          <w:rPr>
            <w:noProof/>
            <w:webHidden/>
          </w:rPr>
          <w:tab/>
        </w:r>
        <w:r w:rsidR="0057787E">
          <w:rPr>
            <w:noProof/>
            <w:webHidden/>
          </w:rPr>
          <w:fldChar w:fldCharType="begin"/>
        </w:r>
        <w:r w:rsidR="0057787E">
          <w:rPr>
            <w:noProof/>
            <w:webHidden/>
          </w:rPr>
          <w:instrText xml:space="preserve"> PAGEREF _Toc91572634 \h </w:instrText>
        </w:r>
        <w:r w:rsidR="0057787E">
          <w:rPr>
            <w:noProof/>
            <w:webHidden/>
          </w:rPr>
        </w:r>
        <w:r w:rsidR="0057787E">
          <w:rPr>
            <w:noProof/>
            <w:webHidden/>
          </w:rPr>
          <w:fldChar w:fldCharType="separate"/>
        </w:r>
        <w:r w:rsidR="0057787E">
          <w:rPr>
            <w:noProof/>
            <w:webHidden/>
          </w:rPr>
          <w:t>14</w:t>
        </w:r>
        <w:r w:rsidR="0057787E">
          <w:rPr>
            <w:noProof/>
            <w:webHidden/>
          </w:rPr>
          <w:fldChar w:fldCharType="end"/>
        </w:r>
      </w:hyperlink>
    </w:p>
    <w:p w14:paraId="698BC08A" w14:textId="32BA7A80" w:rsidR="0057787E" w:rsidRDefault="000C22AF">
      <w:pPr>
        <w:pStyle w:val="TOC2"/>
        <w:tabs>
          <w:tab w:val="left" w:pos="960"/>
          <w:tab w:val="right" w:leader="dot" w:pos="9656"/>
        </w:tabs>
        <w:rPr>
          <w:rFonts w:eastAsiaTheme="minorEastAsia" w:cstheme="minorBidi"/>
          <w:smallCaps w:val="0"/>
          <w:noProof/>
          <w:sz w:val="24"/>
          <w:lang w:val="pl-PL"/>
        </w:rPr>
      </w:pPr>
      <w:hyperlink w:anchor="_Toc91572635" w:history="1">
        <w:r w:rsidR="0057787E" w:rsidRPr="001A630D">
          <w:rPr>
            <w:rStyle w:val="Hyperlink"/>
            <w:noProof/>
          </w:rPr>
          <w:t>2.6</w:t>
        </w:r>
        <w:r w:rsidR="0057787E">
          <w:rPr>
            <w:rFonts w:eastAsiaTheme="minorEastAsia" w:cstheme="minorBidi"/>
            <w:smallCaps w:val="0"/>
            <w:noProof/>
            <w:sz w:val="24"/>
            <w:lang w:val="pl-PL"/>
          </w:rPr>
          <w:tab/>
        </w:r>
        <w:r w:rsidR="0057787E" w:rsidRPr="001A630D">
          <w:rPr>
            <w:rStyle w:val="Hyperlink"/>
            <w:noProof/>
          </w:rPr>
          <w:t>Payments</w:t>
        </w:r>
        <w:r w:rsidR="0057787E">
          <w:rPr>
            <w:noProof/>
            <w:webHidden/>
          </w:rPr>
          <w:tab/>
        </w:r>
        <w:r w:rsidR="0057787E">
          <w:rPr>
            <w:noProof/>
            <w:webHidden/>
          </w:rPr>
          <w:fldChar w:fldCharType="begin"/>
        </w:r>
        <w:r w:rsidR="0057787E">
          <w:rPr>
            <w:noProof/>
            <w:webHidden/>
          </w:rPr>
          <w:instrText xml:space="preserve"> PAGEREF _Toc91572635 \h </w:instrText>
        </w:r>
        <w:r w:rsidR="0057787E">
          <w:rPr>
            <w:noProof/>
            <w:webHidden/>
          </w:rPr>
        </w:r>
        <w:r w:rsidR="0057787E">
          <w:rPr>
            <w:noProof/>
            <w:webHidden/>
          </w:rPr>
          <w:fldChar w:fldCharType="separate"/>
        </w:r>
        <w:r w:rsidR="0057787E">
          <w:rPr>
            <w:noProof/>
            <w:webHidden/>
          </w:rPr>
          <w:t>20</w:t>
        </w:r>
        <w:r w:rsidR="0057787E">
          <w:rPr>
            <w:noProof/>
            <w:webHidden/>
          </w:rPr>
          <w:fldChar w:fldCharType="end"/>
        </w:r>
      </w:hyperlink>
    </w:p>
    <w:p w14:paraId="31666665" w14:textId="27E59958" w:rsidR="0057787E" w:rsidRDefault="000C22AF">
      <w:pPr>
        <w:pStyle w:val="TOC2"/>
        <w:tabs>
          <w:tab w:val="left" w:pos="960"/>
          <w:tab w:val="right" w:leader="dot" w:pos="9656"/>
        </w:tabs>
        <w:rPr>
          <w:rFonts w:eastAsiaTheme="minorEastAsia" w:cstheme="minorBidi"/>
          <w:smallCaps w:val="0"/>
          <w:noProof/>
          <w:sz w:val="24"/>
          <w:lang w:val="pl-PL"/>
        </w:rPr>
      </w:pPr>
      <w:hyperlink w:anchor="_Toc91572636" w:history="1">
        <w:r w:rsidR="0057787E" w:rsidRPr="001A630D">
          <w:rPr>
            <w:rStyle w:val="Hyperlink"/>
            <w:noProof/>
          </w:rPr>
          <w:t>2.7</w:t>
        </w:r>
        <w:r w:rsidR="0057787E">
          <w:rPr>
            <w:rFonts w:eastAsiaTheme="minorEastAsia" w:cstheme="minorBidi"/>
            <w:smallCaps w:val="0"/>
            <w:noProof/>
            <w:sz w:val="24"/>
            <w:lang w:val="pl-PL"/>
          </w:rPr>
          <w:tab/>
        </w:r>
        <w:r w:rsidR="0057787E" w:rsidRPr="001A630D">
          <w:rPr>
            <w:rStyle w:val="Hyperlink"/>
            <w:noProof/>
          </w:rPr>
          <w:t>Receivables</w:t>
        </w:r>
        <w:r w:rsidR="0057787E">
          <w:rPr>
            <w:noProof/>
            <w:webHidden/>
          </w:rPr>
          <w:tab/>
        </w:r>
        <w:r w:rsidR="0057787E">
          <w:rPr>
            <w:noProof/>
            <w:webHidden/>
          </w:rPr>
          <w:fldChar w:fldCharType="begin"/>
        </w:r>
        <w:r w:rsidR="0057787E">
          <w:rPr>
            <w:noProof/>
            <w:webHidden/>
          </w:rPr>
          <w:instrText xml:space="preserve"> PAGEREF _Toc91572636 \h </w:instrText>
        </w:r>
        <w:r w:rsidR="0057787E">
          <w:rPr>
            <w:noProof/>
            <w:webHidden/>
          </w:rPr>
        </w:r>
        <w:r w:rsidR="0057787E">
          <w:rPr>
            <w:noProof/>
            <w:webHidden/>
          </w:rPr>
          <w:fldChar w:fldCharType="separate"/>
        </w:r>
        <w:r w:rsidR="0057787E">
          <w:rPr>
            <w:noProof/>
            <w:webHidden/>
          </w:rPr>
          <w:t>20</w:t>
        </w:r>
        <w:r w:rsidR="0057787E">
          <w:rPr>
            <w:noProof/>
            <w:webHidden/>
          </w:rPr>
          <w:fldChar w:fldCharType="end"/>
        </w:r>
      </w:hyperlink>
    </w:p>
    <w:p w14:paraId="4072F89F" w14:textId="04553D38" w:rsidR="0057787E" w:rsidRDefault="000C22AF">
      <w:pPr>
        <w:pStyle w:val="TOC2"/>
        <w:tabs>
          <w:tab w:val="left" w:pos="960"/>
          <w:tab w:val="right" w:leader="dot" w:pos="9656"/>
        </w:tabs>
        <w:rPr>
          <w:rFonts w:eastAsiaTheme="minorEastAsia" w:cstheme="minorBidi"/>
          <w:smallCaps w:val="0"/>
          <w:noProof/>
          <w:sz w:val="24"/>
          <w:lang w:val="pl-PL"/>
        </w:rPr>
      </w:pPr>
      <w:hyperlink w:anchor="_Toc91572637" w:history="1">
        <w:r w:rsidR="0057787E" w:rsidRPr="001A630D">
          <w:rPr>
            <w:rStyle w:val="Hyperlink"/>
            <w:noProof/>
          </w:rPr>
          <w:t>2.8</w:t>
        </w:r>
        <w:r w:rsidR="0057787E">
          <w:rPr>
            <w:rFonts w:eastAsiaTheme="minorEastAsia" w:cstheme="minorBidi"/>
            <w:smallCaps w:val="0"/>
            <w:noProof/>
            <w:sz w:val="24"/>
            <w:lang w:val="pl-PL"/>
          </w:rPr>
          <w:tab/>
        </w:r>
        <w:r w:rsidR="0057787E" w:rsidRPr="001A630D">
          <w:rPr>
            <w:rStyle w:val="Hyperlink"/>
            <w:noProof/>
          </w:rPr>
          <w:t>Claimants</w:t>
        </w:r>
        <w:r w:rsidR="0057787E">
          <w:rPr>
            <w:noProof/>
            <w:webHidden/>
          </w:rPr>
          <w:tab/>
        </w:r>
        <w:r w:rsidR="0057787E">
          <w:rPr>
            <w:noProof/>
            <w:webHidden/>
          </w:rPr>
          <w:fldChar w:fldCharType="begin"/>
        </w:r>
        <w:r w:rsidR="0057787E">
          <w:rPr>
            <w:noProof/>
            <w:webHidden/>
          </w:rPr>
          <w:instrText xml:space="preserve"> PAGEREF _Toc91572637 \h </w:instrText>
        </w:r>
        <w:r w:rsidR="0057787E">
          <w:rPr>
            <w:noProof/>
            <w:webHidden/>
          </w:rPr>
        </w:r>
        <w:r w:rsidR="0057787E">
          <w:rPr>
            <w:noProof/>
            <w:webHidden/>
          </w:rPr>
          <w:fldChar w:fldCharType="separate"/>
        </w:r>
        <w:r w:rsidR="0057787E">
          <w:rPr>
            <w:noProof/>
            <w:webHidden/>
          </w:rPr>
          <w:t>21</w:t>
        </w:r>
        <w:r w:rsidR="0057787E">
          <w:rPr>
            <w:noProof/>
            <w:webHidden/>
          </w:rPr>
          <w:fldChar w:fldCharType="end"/>
        </w:r>
      </w:hyperlink>
    </w:p>
    <w:p w14:paraId="15B8D3FD" w14:textId="70A7DC0B" w:rsidR="0057787E" w:rsidRDefault="000C22AF">
      <w:pPr>
        <w:pStyle w:val="TOC2"/>
        <w:tabs>
          <w:tab w:val="left" w:pos="960"/>
          <w:tab w:val="right" w:leader="dot" w:pos="9656"/>
        </w:tabs>
        <w:rPr>
          <w:rFonts w:eastAsiaTheme="minorEastAsia" w:cstheme="minorBidi"/>
          <w:smallCaps w:val="0"/>
          <w:noProof/>
          <w:sz w:val="24"/>
          <w:lang w:val="pl-PL"/>
        </w:rPr>
      </w:pPr>
      <w:hyperlink w:anchor="_Toc91572638" w:history="1">
        <w:r w:rsidR="0057787E" w:rsidRPr="001A630D">
          <w:rPr>
            <w:rStyle w:val="Hyperlink"/>
            <w:noProof/>
          </w:rPr>
          <w:t>2.9</w:t>
        </w:r>
        <w:r w:rsidR="0057787E">
          <w:rPr>
            <w:rFonts w:eastAsiaTheme="minorEastAsia" w:cstheme="minorBidi"/>
            <w:smallCaps w:val="0"/>
            <w:noProof/>
            <w:sz w:val="24"/>
            <w:lang w:val="pl-PL"/>
          </w:rPr>
          <w:tab/>
        </w:r>
        <w:r w:rsidR="0057787E" w:rsidRPr="001A630D">
          <w:rPr>
            <w:rStyle w:val="Hyperlink"/>
            <w:noProof/>
          </w:rPr>
          <w:t>Insurers</w:t>
        </w:r>
        <w:r w:rsidR="0057787E">
          <w:rPr>
            <w:noProof/>
            <w:webHidden/>
          </w:rPr>
          <w:tab/>
        </w:r>
        <w:r w:rsidR="0057787E">
          <w:rPr>
            <w:noProof/>
            <w:webHidden/>
          </w:rPr>
          <w:fldChar w:fldCharType="begin"/>
        </w:r>
        <w:r w:rsidR="0057787E">
          <w:rPr>
            <w:noProof/>
            <w:webHidden/>
          </w:rPr>
          <w:instrText xml:space="preserve"> PAGEREF _Toc91572638 \h </w:instrText>
        </w:r>
        <w:r w:rsidR="0057787E">
          <w:rPr>
            <w:noProof/>
            <w:webHidden/>
          </w:rPr>
        </w:r>
        <w:r w:rsidR="0057787E">
          <w:rPr>
            <w:noProof/>
            <w:webHidden/>
          </w:rPr>
          <w:fldChar w:fldCharType="separate"/>
        </w:r>
        <w:r w:rsidR="0057787E">
          <w:rPr>
            <w:noProof/>
            <w:webHidden/>
          </w:rPr>
          <w:t>22</w:t>
        </w:r>
        <w:r w:rsidR="0057787E">
          <w:rPr>
            <w:noProof/>
            <w:webHidden/>
          </w:rPr>
          <w:fldChar w:fldCharType="end"/>
        </w:r>
      </w:hyperlink>
    </w:p>
    <w:p w14:paraId="6EA95DC9" w14:textId="78B3D003" w:rsidR="0057787E" w:rsidRDefault="000C22AF">
      <w:pPr>
        <w:pStyle w:val="TOC2"/>
        <w:tabs>
          <w:tab w:val="left" w:pos="960"/>
          <w:tab w:val="right" w:leader="dot" w:pos="9656"/>
        </w:tabs>
        <w:rPr>
          <w:rFonts w:eastAsiaTheme="minorEastAsia" w:cstheme="minorBidi"/>
          <w:smallCaps w:val="0"/>
          <w:noProof/>
          <w:sz w:val="24"/>
          <w:lang w:val="pl-PL"/>
        </w:rPr>
      </w:pPr>
      <w:hyperlink w:anchor="_Toc91572639" w:history="1">
        <w:r w:rsidR="0057787E" w:rsidRPr="001A630D">
          <w:rPr>
            <w:rStyle w:val="Hyperlink"/>
            <w:noProof/>
          </w:rPr>
          <w:t>2.10</w:t>
        </w:r>
        <w:r w:rsidR="0057787E">
          <w:rPr>
            <w:rFonts w:eastAsiaTheme="minorEastAsia" w:cstheme="minorBidi"/>
            <w:smallCaps w:val="0"/>
            <w:noProof/>
            <w:sz w:val="24"/>
            <w:lang w:val="pl-PL"/>
          </w:rPr>
          <w:tab/>
        </w:r>
        <w:r w:rsidR="0057787E" w:rsidRPr="001A630D">
          <w:rPr>
            <w:rStyle w:val="Hyperlink"/>
            <w:noProof/>
          </w:rPr>
          <w:t>Programs</w:t>
        </w:r>
        <w:r w:rsidR="0057787E">
          <w:rPr>
            <w:noProof/>
            <w:webHidden/>
          </w:rPr>
          <w:tab/>
        </w:r>
        <w:r w:rsidR="0057787E">
          <w:rPr>
            <w:noProof/>
            <w:webHidden/>
          </w:rPr>
          <w:fldChar w:fldCharType="begin"/>
        </w:r>
        <w:r w:rsidR="0057787E">
          <w:rPr>
            <w:noProof/>
            <w:webHidden/>
          </w:rPr>
          <w:instrText xml:space="preserve"> PAGEREF _Toc91572639 \h </w:instrText>
        </w:r>
        <w:r w:rsidR="0057787E">
          <w:rPr>
            <w:noProof/>
            <w:webHidden/>
          </w:rPr>
        </w:r>
        <w:r w:rsidR="0057787E">
          <w:rPr>
            <w:noProof/>
            <w:webHidden/>
          </w:rPr>
          <w:fldChar w:fldCharType="separate"/>
        </w:r>
        <w:r w:rsidR="0057787E">
          <w:rPr>
            <w:noProof/>
            <w:webHidden/>
          </w:rPr>
          <w:t>22</w:t>
        </w:r>
        <w:r w:rsidR="0057787E">
          <w:rPr>
            <w:noProof/>
            <w:webHidden/>
          </w:rPr>
          <w:fldChar w:fldCharType="end"/>
        </w:r>
      </w:hyperlink>
    </w:p>
    <w:p w14:paraId="727FCFCB" w14:textId="4FD3B4CA" w:rsidR="0057787E" w:rsidRDefault="000C22AF">
      <w:pPr>
        <w:pStyle w:val="TOC2"/>
        <w:tabs>
          <w:tab w:val="left" w:pos="960"/>
          <w:tab w:val="right" w:leader="dot" w:pos="9656"/>
        </w:tabs>
        <w:rPr>
          <w:rFonts w:eastAsiaTheme="minorEastAsia" w:cstheme="minorBidi"/>
          <w:smallCaps w:val="0"/>
          <w:noProof/>
          <w:sz w:val="24"/>
          <w:lang w:val="pl-PL"/>
        </w:rPr>
      </w:pPr>
      <w:hyperlink w:anchor="_Toc91572640" w:history="1">
        <w:r w:rsidR="0057787E" w:rsidRPr="001A630D">
          <w:rPr>
            <w:rStyle w:val="Hyperlink"/>
            <w:noProof/>
          </w:rPr>
          <w:t>2.11</w:t>
        </w:r>
        <w:r w:rsidR="0057787E">
          <w:rPr>
            <w:rFonts w:eastAsiaTheme="minorEastAsia" w:cstheme="minorBidi"/>
            <w:smallCaps w:val="0"/>
            <w:noProof/>
            <w:sz w:val="24"/>
            <w:lang w:val="pl-PL"/>
          </w:rPr>
          <w:tab/>
        </w:r>
        <w:r w:rsidR="0057787E" w:rsidRPr="001A630D">
          <w:rPr>
            <w:rStyle w:val="Hyperlink"/>
            <w:noProof/>
          </w:rPr>
          <w:t>E-mails</w:t>
        </w:r>
        <w:r w:rsidR="0057787E">
          <w:rPr>
            <w:noProof/>
            <w:webHidden/>
          </w:rPr>
          <w:tab/>
        </w:r>
        <w:r w:rsidR="0057787E">
          <w:rPr>
            <w:noProof/>
            <w:webHidden/>
          </w:rPr>
          <w:fldChar w:fldCharType="begin"/>
        </w:r>
        <w:r w:rsidR="0057787E">
          <w:rPr>
            <w:noProof/>
            <w:webHidden/>
          </w:rPr>
          <w:instrText xml:space="preserve"> PAGEREF _Toc91572640 \h </w:instrText>
        </w:r>
        <w:r w:rsidR="0057787E">
          <w:rPr>
            <w:noProof/>
            <w:webHidden/>
          </w:rPr>
        </w:r>
        <w:r w:rsidR="0057787E">
          <w:rPr>
            <w:noProof/>
            <w:webHidden/>
          </w:rPr>
          <w:fldChar w:fldCharType="separate"/>
        </w:r>
        <w:r w:rsidR="0057787E">
          <w:rPr>
            <w:noProof/>
            <w:webHidden/>
          </w:rPr>
          <w:t>23</w:t>
        </w:r>
        <w:r w:rsidR="0057787E">
          <w:rPr>
            <w:noProof/>
            <w:webHidden/>
          </w:rPr>
          <w:fldChar w:fldCharType="end"/>
        </w:r>
      </w:hyperlink>
    </w:p>
    <w:p w14:paraId="2C538E9E" w14:textId="529C16EF" w:rsidR="0057787E" w:rsidRDefault="000C22AF">
      <w:pPr>
        <w:pStyle w:val="TOC2"/>
        <w:tabs>
          <w:tab w:val="left" w:pos="960"/>
          <w:tab w:val="right" w:leader="dot" w:pos="9656"/>
        </w:tabs>
        <w:rPr>
          <w:rFonts w:eastAsiaTheme="minorEastAsia" w:cstheme="minorBidi"/>
          <w:smallCaps w:val="0"/>
          <w:noProof/>
          <w:sz w:val="24"/>
          <w:lang w:val="pl-PL"/>
        </w:rPr>
      </w:pPr>
      <w:hyperlink w:anchor="_Toc91572641" w:history="1">
        <w:r w:rsidR="0057787E" w:rsidRPr="001A630D">
          <w:rPr>
            <w:rStyle w:val="Hyperlink"/>
            <w:noProof/>
          </w:rPr>
          <w:t>2.12</w:t>
        </w:r>
        <w:r w:rsidR="0057787E">
          <w:rPr>
            <w:rFonts w:eastAsiaTheme="minorEastAsia" w:cstheme="minorBidi"/>
            <w:smallCaps w:val="0"/>
            <w:noProof/>
            <w:sz w:val="24"/>
            <w:lang w:val="pl-PL"/>
          </w:rPr>
          <w:tab/>
        </w:r>
        <w:r w:rsidR="0057787E" w:rsidRPr="001A630D">
          <w:rPr>
            <w:rStyle w:val="Hyperlink"/>
            <w:noProof/>
          </w:rPr>
          <w:t>Activities (Calls, To Do-s, Meetings)</w:t>
        </w:r>
        <w:r w:rsidR="0057787E">
          <w:rPr>
            <w:noProof/>
            <w:webHidden/>
          </w:rPr>
          <w:tab/>
        </w:r>
        <w:r w:rsidR="0057787E">
          <w:rPr>
            <w:noProof/>
            <w:webHidden/>
          </w:rPr>
          <w:fldChar w:fldCharType="begin"/>
        </w:r>
        <w:r w:rsidR="0057787E">
          <w:rPr>
            <w:noProof/>
            <w:webHidden/>
          </w:rPr>
          <w:instrText xml:space="preserve"> PAGEREF _Toc91572641 \h </w:instrText>
        </w:r>
        <w:r w:rsidR="0057787E">
          <w:rPr>
            <w:noProof/>
            <w:webHidden/>
          </w:rPr>
        </w:r>
        <w:r w:rsidR="0057787E">
          <w:rPr>
            <w:noProof/>
            <w:webHidden/>
          </w:rPr>
          <w:fldChar w:fldCharType="separate"/>
        </w:r>
        <w:r w:rsidR="0057787E">
          <w:rPr>
            <w:noProof/>
            <w:webHidden/>
          </w:rPr>
          <w:t>23</w:t>
        </w:r>
        <w:r w:rsidR="0057787E">
          <w:rPr>
            <w:noProof/>
            <w:webHidden/>
          </w:rPr>
          <w:fldChar w:fldCharType="end"/>
        </w:r>
      </w:hyperlink>
    </w:p>
    <w:p w14:paraId="1C92FE38" w14:textId="530EC632" w:rsidR="0057787E" w:rsidRDefault="000C22AF">
      <w:pPr>
        <w:pStyle w:val="TOC2"/>
        <w:tabs>
          <w:tab w:val="left" w:pos="960"/>
          <w:tab w:val="right" w:leader="dot" w:pos="9656"/>
        </w:tabs>
        <w:rPr>
          <w:rFonts w:eastAsiaTheme="minorEastAsia" w:cstheme="minorBidi"/>
          <w:smallCaps w:val="0"/>
          <w:noProof/>
          <w:sz w:val="24"/>
          <w:lang w:val="pl-PL"/>
        </w:rPr>
      </w:pPr>
      <w:hyperlink w:anchor="_Toc91572642" w:history="1">
        <w:r w:rsidR="0057787E" w:rsidRPr="001A630D">
          <w:rPr>
            <w:rStyle w:val="Hyperlink"/>
            <w:noProof/>
          </w:rPr>
          <w:t>2.13</w:t>
        </w:r>
        <w:r w:rsidR="0057787E">
          <w:rPr>
            <w:rFonts w:eastAsiaTheme="minorEastAsia" w:cstheme="minorBidi"/>
            <w:smallCaps w:val="0"/>
            <w:noProof/>
            <w:sz w:val="24"/>
            <w:lang w:val="pl-PL"/>
          </w:rPr>
          <w:tab/>
        </w:r>
        <w:r w:rsidR="0057787E" w:rsidRPr="001A630D">
          <w:rPr>
            <w:rStyle w:val="Hyperlink"/>
            <w:noProof/>
          </w:rPr>
          <w:t>Notifications</w:t>
        </w:r>
        <w:r w:rsidR="0057787E">
          <w:rPr>
            <w:noProof/>
            <w:webHidden/>
          </w:rPr>
          <w:tab/>
        </w:r>
        <w:r w:rsidR="0057787E">
          <w:rPr>
            <w:noProof/>
            <w:webHidden/>
          </w:rPr>
          <w:fldChar w:fldCharType="begin"/>
        </w:r>
        <w:r w:rsidR="0057787E">
          <w:rPr>
            <w:noProof/>
            <w:webHidden/>
          </w:rPr>
          <w:instrText xml:space="preserve"> PAGEREF _Toc91572642 \h </w:instrText>
        </w:r>
        <w:r w:rsidR="0057787E">
          <w:rPr>
            <w:noProof/>
            <w:webHidden/>
          </w:rPr>
        </w:r>
        <w:r w:rsidR="0057787E">
          <w:rPr>
            <w:noProof/>
            <w:webHidden/>
          </w:rPr>
          <w:fldChar w:fldCharType="separate"/>
        </w:r>
        <w:r w:rsidR="0057787E">
          <w:rPr>
            <w:noProof/>
            <w:webHidden/>
          </w:rPr>
          <w:t>24</w:t>
        </w:r>
        <w:r w:rsidR="0057787E">
          <w:rPr>
            <w:noProof/>
            <w:webHidden/>
          </w:rPr>
          <w:fldChar w:fldCharType="end"/>
        </w:r>
      </w:hyperlink>
    </w:p>
    <w:p w14:paraId="4E2F745F" w14:textId="52CF6B7D" w:rsidR="0057787E" w:rsidRDefault="000C22AF">
      <w:pPr>
        <w:pStyle w:val="TOC2"/>
        <w:tabs>
          <w:tab w:val="left" w:pos="960"/>
          <w:tab w:val="right" w:leader="dot" w:pos="9656"/>
        </w:tabs>
        <w:rPr>
          <w:rFonts w:eastAsiaTheme="minorEastAsia" w:cstheme="minorBidi"/>
          <w:smallCaps w:val="0"/>
          <w:noProof/>
          <w:sz w:val="24"/>
          <w:lang w:val="pl-PL"/>
        </w:rPr>
      </w:pPr>
      <w:hyperlink w:anchor="_Toc91572643" w:history="1">
        <w:r w:rsidR="0057787E" w:rsidRPr="001A630D">
          <w:rPr>
            <w:rStyle w:val="Hyperlink"/>
            <w:noProof/>
          </w:rPr>
          <w:t>2.14</w:t>
        </w:r>
        <w:r w:rsidR="0057787E">
          <w:rPr>
            <w:rFonts w:eastAsiaTheme="minorEastAsia" w:cstheme="minorBidi"/>
            <w:smallCaps w:val="0"/>
            <w:noProof/>
            <w:sz w:val="24"/>
            <w:lang w:val="pl-PL"/>
          </w:rPr>
          <w:tab/>
        </w:r>
        <w:r w:rsidR="0057787E" w:rsidRPr="001A630D">
          <w:rPr>
            <w:rStyle w:val="Hyperlink"/>
            <w:noProof/>
          </w:rPr>
          <w:t>Documents</w:t>
        </w:r>
        <w:r w:rsidR="0057787E">
          <w:rPr>
            <w:noProof/>
            <w:webHidden/>
          </w:rPr>
          <w:tab/>
        </w:r>
        <w:r w:rsidR="0057787E">
          <w:rPr>
            <w:noProof/>
            <w:webHidden/>
          </w:rPr>
          <w:fldChar w:fldCharType="begin"/>
        </w:r>
        <w:r w:rsidR="0057787E">
          <w:rPr>
            <w:noProof/>
            <w:webHidden/>
          </w:rPr>
          <w:instrText xml:space="preserve"> PAGEREF _Toc91572643 \h </w:instrText>
        </w:r>
        <w:r w:rsidR="0057787E">
          <w:rPr>
            <w:noProof/>
            <w:webHidden/>
          </w:rPr>
        </w:r>
        <w:r w:rsidR="0057787E">
          <w:rPr>
            <w:noProof/>
            <w:webHidden/>
          </w:rPr>
          <w:fldChar w:fldCharType="separate"/>
        </w:r>
        <w:r w:rsidR="0057787E">
          <w:rPr>
            <w:noProof/>
            <w:webHidden/>
          </w:rPr>
          <w:t>24</w:t>
        </w:r>
        <w:r w:rsidR="0057787E">
          <w:rPr>
            <w:noProof/>
            <w:webHidden/>
          </w:rPr>
          <w:fldChar w:fldCharType="end"/>
        </w:r>
      </w:hyperlink>
    </w:p>
    <w:p w14:paraId="0D904C0A" w14:textId="35660C15" w:rsidR="0057787E" w:rsidRDefault="000C22AF">
      <w:pPr>
        <w:pStyle w:val="TOC2"/>
        <w:tabs>
          <w:tab w:val="left" w:pos="960"/>
          <w:tab w:val="right" w:leader="dot" w:pos="9656"/>
        </w:tabs>
        <w:rPr>
          <w:rFonts w:eastAsiaTheme="minorEastAsia" w:cstheme="minorBidi"/>
          <w:smallCaps w:val="0"/>
          <w:noProof/>
          <w:sz w:val="24"/>
          <w:lang w:val="pl-PL"/>
        </w:rPr>
      </w:pPr>
      <w:hyperlink w:anchor="_Toc91572644" w:history="1">
        <w:r w:rsidR="0057787E" w:rsidRPr="001A630D">
          <w:rPr>
            <w:rStyle w:val="Hyperlink"/>
            <w:noProof/>
          </w:rPr>
          <w:t>2.15</w:t>
        </w:r>
        <w:r w:rsidR="0057787E">
          <w:rPr>
            <w:rFonts w:eastAsiaTheme="minorEastAsia" w:cstheme="minorBidi"/>
            <w:smallCaps w:val="0"/>
            <w:noProof/>
            <w:sz w:val="24"/>
            <w:lang w:val="pl-PL"/>
          </w:rPr>
          <w:tab/>
        </w:r>
        <w:r w:rsidR="0057787E" w:rsidRPr="001A630D">
          <w:rPr>
            <w:rStyle w:val="Hyperlink"/>
            <w:noProof/>
          </w:rPr>
          <w:t>Courts</w:t>
        </w:r>
        <w:r w:rsidR="0057787E">
          <w:rPr>
            <w:noProof/>
            <w:webHidden/>
          </w:rPr>
          <w:tab/>
        </w:r>
        <w:r w:rsidR="0057787E">
          <w:rPr>
            <w:noProof/>
            <w:webHidden/>
          </w:rPr>
          <w:fldChar w:fldCharType="begin"/>
        </w:r>
        <w:r w:rsidR="0057787E">
          <w:rPr>
            <w:noProof/>
            <w:webHidden/>
          </w:rPr>
          <w:instrText xml:space="preserve"> PAGEREF _Toc91572644 \h </w:instrText>
        </w:r>
        <w:r w:rsidR="0057787E">
          <w:rPr>
            <w:noProof/>
            <w:webHidden/>
          </w:rPr>
        </w:r>
        <w:r w:rsidR="0057787E">
          <w:rPr>
            <w:noProof/>
            <w:webHidden/>
          </w:rPr>
          <w:fldChar w:fldCharType="separate"/>
        </w:r>
        <w:r w:rsidR="0057787E">
          <w:rPr>
            <w:noProof/>
            <w:webHidden/>
          </w:rPr>
          <w:t>25</w:t>
        </w:r>
        <w:r w:rsidR="0057787E">
          <w:rPr>
            <w:noProof/>
            <w:webHidden/>
          </w:rPr>
          <w:fldChar w:fldCharType="end"/>
        </w:r>
      </w:hyperlink>
    </w:p>
    <w:p w14:paraId="73C1C1D8" w14:textId="0AD22EBD" w:rsidR="0057787E" w:rsidRDefault="000C22AF">
      <w:pPr>
        <w:pStyle w:val="TOC1"/>
        <w:rPr>
          <w:rFonts w:eastAsiaTheme="minorEastAsia" w:cstheme="minorBidi"/>
          <w:b w:val="0"/>
          <w:bCs w:val="0"/>
          <w:caps w:val="0"/>
          <w:sz w:val="24"/>
          <w:szCs w:val="24"/>
          <w:lang w:val="pl-PL"/>
        </w:rPr>
      </w:pPr>
      <w:hyperlink w:anchor="_Toc91572645" w:history="1">
        <w:r w:rsidR="0057787E" w:rsidRPr="001A630D">
          <w:rPr>
            <w:rStyle w:val="Hyperlink"/>
          </w:rPr>
          <w:t>3</w:t>
        </w:r>
        <w:r w:rsidR="0057787E">
          <w:rPr>
            <w:rFonts w:eastAsiaTheme="minorEastAsia" w:cstheme="minorBidi"/>
            <w:b w:val="0"/>
            <w:bCs w:val="0"/>
            <w:caps w:val="0"/>
            <w:sz w:val="24"/>
            <w:szCs w:val="24"/>
            <w:lang w:val="pl-PL"/>
          </w:rPr>
          <w:tab/>
        </w:r>
        <w:r w:rsidR="0057787E" w:rsidRPr="001A630D">
          <w:rPr>
            <w:rStyle w:val="Hyperlink"/>
          </w:rPr>
          <w:t>External Interfaces</w:t>
        </w:r>
        <w:r w:rsidR="0057787E">
          <w:rPr>
            <w:webHidden/>
          </w:rPr>
          <w:tab/>
        </w:r>
        <w:r w:rsidR="0057787E">
          <w:rPr>
            <w:webHidden/>
          </w:rPr>
          <w:fldChar w:fldCharType="begin"/>
        </w:r>
        <w:r w:rsidR="0057787E">
          <w:rPr>
            <w:webHidden/>
          </w:rPr>
          <w:instrText xml:space="preserve"> PAGEREF _Toc91572645 \h </w:instrText>
        </w:r>
        <w:r w:rsidR="0057787E">
          <w:rPr>
            <w:webHidden/>
          </w:rPr>
        </w:r>
        <w:r w:rsidR="0057787E">
          <w:rPr>
            <w:webHidden/>
          </w:rPr>
          <w:fldChar w:fldCharType="separate"/>
        </w:r>
        <w:r w:rsidR="0057787E">
          <w:rPr>
            <w:webHidden/>
          </w:rPr>
          <w:t>26</w:t>
        </w:r>
        <w:r w:rsidR="0057787E">
          <w:rPr>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1" w:name="_Toc91572628"/>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1572629"/>
      <w:bookmarkEnd w:id="2"/>
      <w:r>
        <w:lastRenderedPageBreak/>
        <w:t>Data model – CMS modules</w:t>
      </w:r>
      <w:bookmarkEnd w:id="6"/>
    </w:p>
    <w:p w14:paraId="4F04F590" w14:textId="123A9B36" w:rsidR="00F22B88" w:rsidRDefault="00F22B88" w:rsidP="00473D65">
      <w:pPr>
        <w:pStyle w:val="Heading2"/>
      </w:pPr>
      <w:bookmarkStart w:id="7" w:name="_Toc91572630"/>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9" w:name="_Toc91572631"/>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4C08ECF3" w14:textId="1B964823"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6B90DB5D" w:rsidR="00727F42" w:rsidRDefault="00EB5E0E" w:rsidP="00A57696">
      <w:pPr>
        <w:pStyle w:val="ListParagraph"/>
        <w:numPr>
          <w:ilvl w:val="0"/>
          <w:numId w:val="11"/>
        </w:numPr>
      </w:pPr>
      <w:r>
        <w:t>Attorney</w:t>
      </w:r>
      <w:r w:rsidR="00727F42">
        <w:t xml:space="preserve"> –  has full access to litigation modules, includes </w:t>
      </w:r>
      <w:r w:rsidR="007A432F">
        <w:t>Case Manager</w:t>
      </w:r>
      <w:r w:rsidR="00727F42">
        <w:t xml:space="preserve"> permissions</w:t>
      </w:r>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10" w:name="_Toc91572632"/>
      <w:bookmarkEnd w:id="8"/>
      <w:r>
        <w:t>Providers</w:t>
      </w:r>
      <w:bookmarkEnd w:id="10"/>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2652F006" w:rsidR="00C12194" w:rsidRDefault="00C12194" w:rsidP="00B075AC">
      <w:pPr>
        <w:rPr>
          <w:lang w:eastAsia="ja-JP"/>
        </w:rPr>
      </w:pPr>
      <w:r>
        <w:rPr>
          <w:lang w:eastAsia="ja-JP"/>
        </w:rPr>
        <w:lastRenderedPageBreak/>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3592"/>
        <w:gridCol w:w="1631"/>
        <w:gridCol w:w="4659"/>
      </w:tblGrid>
      <w:tr w:rsidR="00302B1D" w:rsidRPr="0029386D" w14:paraId="7303B5AB" w14:textId="7EF98853" w:rsidTr="00FD2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7574732F" w14:textId="728D9703" w:rsidR="00A05078" w:rsidRPr="0029386D" w:rsidRDefault="00A05078" w:rsidP="00CC07BD">
            <w:pPr>
              <w:pStyle w:val="ListParagraph"/>
              <w:ind w:left="0"/>
              <w:jc w:val="left"/>
            </w:pPr>
            <w:r w:rsidRPr="0029386D">
              <w:t>Section and Attribute</w:t>
            </w:r>
          </w:p>
        </w:tc>
        <w:tc>
          <w:tcPr>
            <w:tcW w:w="1631"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2EA63CB" w14:textId="551B25C5" w:rsidR="00A05078" w:rsidRPr="0031539A" w:rsidRDefault="0084759F" w:rsidP="00006115">
            <w:pPr>
              <w:pStyle w:val="ListParagraph"/>
              <w:ind w:left="0"/>
              <w:jc w:val="left"/>
              <w:rPr>
                <w:b w:val="0"/>
              </w:rPr>
            </w:pPr>
            <w:r>
              <w:t>Providers</w:t>
            </w:r>
          </w:p>
        </w:tc>
        <w:tc>
          <w:tcPr>
            <w:tcW w:w="1631"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p>
        </w:tc>
      </w:tr>
      <w:tr w:rsidR="00302B1D" w:rsidRPr="0029386D" w14:paraId="42EAC8A1" w14:textId="19FBF2E2"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1631"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0361273" w14:textId="59A489C7" w:rsidR="00A05078" w:rsidRPr="007243C6" w:rsidRDefault="009E7DAE" w:rsidP="00CC07BD">
            <w:pPr>
              <w:pStyle w:val="ListParagraph"/>
              <w:ind w:left="0"/>
              <w:jc w:val="left"/>
            </w:pPr>
            <w:r w:rsidRPr="007243C6">
              <w:t>Provider Name</w:t>
            </w:r>
          </w:p>
        </w:tc>
        <w:tc>
          <w:tcPr>
            <w:tcW w:w="1631"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659"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1838A3">
        <w:tc>
          <w:tcPr>
            <w:cnfStyle w:val="001000000000" w:firstRow="0" w:lastRow="0" w:firstColumn="1" w:lastColumn="0" w:oddVBand="0" w:evenVBand="0" w:oddHBand="0" w:evenHBand="0" w:firstRowFirstColumn="0" w:firstRowLastColumn="0" w:lastRowFirstColumn="0" w:lastRowLastColumn="0"/>
            <w:tcW w:w="3592"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1631"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ins w:id="11" w:author="Dariusz Bogumil" w:date="2021-12-28T11:37:00Z">
              <w:r w:rsidR="00142E52">
                <w:t xml:space="preserve">to be decided as </w:t>
              </w:r>
            </w:ins>
            <w:r>
              <w:t>it can be used to automatically create Claim ID or Portfolio ID</w:t>
            </w:r>
          </w:p>
        </w:tc>
      </w:tr>
      <w:tr w:rsidR="00302B1D" w:rsidRPr="0029386D" w14:paraId="67A14762" w14:textId="6A551925"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CDA7D9C" w14:textId="63553E06" w:rsidR="00A05078" w:rsidRPr="007243C6" w:rsidRDefault="009E7DAE" w:rsidP="00CC07BD">
            <w:pPr>
              <w:pStyle w:val="ListParagraph"/>
              <w:ind w:left="0"/>
              <w:jc w:val="left"/>
            </w:pPr>
            <w:r w:rsidRPr="007243C6">
              <w:t>Type of Provider</w:t>
            </w:r>
          </w:p>
        </w:tc>
        <w:tc>
          <w:tcPr>
            <w:tcW w:w="1631" w:type="dxa"/>
          </w:tcPr>
          <w:p w14:paraId="0DB5CCF2" w14:textId="642921AC"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r w:rsidR="00FD222B">
              <w:t>, in summary</w:t>
            </w:r>
            <w:r>
              <w:t xml:space="preserve">: </w:t>
            </w:r>
          </w:p>
          <w:p w14:paraId="66D53158"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Restoration</w:t>
            </w:r>
          </w:p>
          <w:p w14:paraId="6DCD3D5F"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w:t>
            </w:r>
          </w:p>
          <w:p w14:paraId="5E7BD4BC"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p w14:paraId="64DF5A8A" w14:textId="560AF8DA"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Pr="009E7DAE">
              <w:t>Multiple</w:t>
            </w:r>
          </w:p>
        </w:tc>
        <w:tc>
          <w:tcPr>
            <w:tcW w:w="4659"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rPr>
                <w:ins w:id="12" w:author="Dariusz Bogumil" w:date="2021-12-28T11:37:00Z"/>
              </w:rPr>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rPr>
                <w:ins w:id="13" w:author="Dariusz Bogumil" w:date="2021-12-28T11:37:00Z"/>
              </w:rPr>
            </w:pPr>
          </w:p>
          <w:p w14:paraId="5DB28E23" w14:textId="4D2DEA7B" w:rsidR="00142E52" w:rsidRPr="0029386D" w:rsidRDefault="00142E52" w:rsidP="00142E52">
            <w:pPr>
              <w:pStyle w:val="ListParagraph"/>
              <w:ind w:left="0"/>
              <w:cnfStyle w:val="000000100000" w:firstRow="0" w:lastRow="0" w:firstColumn="0" w:lastColumn="0" w:oddVBand="0" w:evenVBand="0" w:oddHBand="1" w:evenHBand="0" w:firstRowFirstColumn="0" w:firstRowLastColumn="0" w:lastRowFirstColumn="0" w:lastRowLastColumn="0"/>
            </w:pPr>
            <w:ins w:id="14" w:author="Dariusz Bogumil" w:date="2021-12-28T11:37:00Z">
              <w:r>
                <w:t xml:space="preserve">To be decided as single-choice picklist should be replaced with multiple-choice picklist with </w:t>
              </w:r>
            </w:ins>
            <w:ins w:id="15" w:author="Dariusz Bogumil" w:date="2021-12-28T11:38:00Z">
              <w:r>
                <w:t xml:space="preserve">many </w:t>
              </w:r>
            </w:ins>
            <w:ins w:id="16" w:author="Dariusz Bogumil" w:date="2021-12-28T11:37:00Z">
              <w:r>
                <w:t xml:space="preserve">more </w:t>
              </w:r>
            </w:ins>
            <w:ins w:id="17" w:author="Dariusz Bogumil" w:date="2021-12-28T11:38:00Z">
              <w:r>
                <w:t xml:space="preserve">options (like in </w:t>
              </w:r>
              <w:proofErr w:type="spellStart"/>
              <w:r>
                <w:t>LawSpades</w:t>
              </w:r>
              <w:proofErr w:type="spellEnd"/>
              <w:r>
                <w:t>)</w:t>
              </w:r>
            </w:ins>
            <w:ins w:id="18" w:author="Dariusz Bogumil" w:date="2021-12-28T11:41:00Z">
              <w:r>
                <w:t xml:space="preserve">. However we suggest to use common </w:t>
              </w:r>
            </w:ins>
            <w:ins w:id="19" w:author="Dariusz Bogumil" w:date="2021-12-28T11:43:00Z">
              <w:r w:rsidR="000C22AF">
                <w:t>l</w:t>
              </w:r>
            </w:ins>
            <w:ins w:id="20" w:author="Dariusz Bogumil" w:date="2021-12-28T11:41:00Z">
              <w:r>
                <w:t>ist of options</w:t>
              </w:r>
            </w:ins>
            <w:ins w:id="21" w:author="Dariusz Bogumil" w:date="2021-12-28T11:43:00Z">
              <w:r>
                <w:t xml:space="preserve"> for all providers l</w:t>
              </w:r>
            </w:ins>
            <w:ins w:id="22" w:author="Dariusz Bogumil" w:date="2021-12-28T11:42:00Z">
              <w:r>
                <w:t xml:space="preserve"> as it allows to analyze data in reports.</w:t>
              </w:r>
            </w:ins>
          </w:p>
        </w:tc>
      </w:tr>
      <w:tr w:rsidR="00302B1D" w:rsidRPr="0029386D" w14:paraId="7CC0ADE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56D8C16" w14:textId="77777777" w:rsidR="008C72ED" w:rsidRPr="0029386D" w:rsidRDefault="008C72ED" w:rsidP="00302B1D">
            <w:pPr>
              <w:pStyle w:val="ListParagraph"/>
              <w:ind w:left="0"/>
              <w:jc w:val="left"/>
              <w:rPr>
                <w:b w:val="0"/>
              </w:rPr>
            </w:pPr>
            <w:r>
              <w:t>Tax ID</w:t>
            </w:r>
          </w:p>
        </w:tc>
        <w:tc>
          <w:tcPr>
            <w:tcW w:w="1631" w:type="dxa"/>
          </w:tcPr>
          <w:p w14:paraId="26A3E68F" w14:textId="77777777"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4659" w:type="dxa"/>
          </w:tcPr>
          <w:p w14:paraId="78D0C91F" w14:textId="77777777"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6540AC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0E26EAC" w14:textId="65323B03" w:rsidR="008C72ED" w:rsidRPr="0029386D" w:rsidRDefault="008C72ED" w:rsidP="00302B1D">
            <w:pPr>
              <w:pStyle w:val="ListParagraph"/>
              <w:ind w:left="0"/>
              <w:jc w:val="left"/>
              <w:rPr>
                <w:b w:val="0"/>
              </w:rPr>
            </w:pPr>
            <w:r>
              <w:t>Assigned to</w:t>
            </w:r>
          </w:p>
        </w:tc>
        <w:tc>
          <w:tcPr>
            <w:tcW w:w="1631"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659"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1631"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4F3895A8" w14:textId="77777777"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30103E61"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FFE9A56" w14:textId="2D4F9173" w:rsidR="00FD222B" w:rsidRPr="0029386D" w:rsidRDefault="00FD222B" w:rsidP="00302B1D">
            <w:pPr>
              <w:pStyle w:val="ListParagraph"/>
              <w:ind w:left="0"/>
              <w:jc w:val="left"/>
              <w:rPr>
                <w:b w:val="0"/>
              </w:rPr>
            </w:pPr>
            <w:r>
              <w:t>Contact Person</w:t>
            </w:r>
          </w:p>
        </w:tc>
        <w:tc>
          <w:tcPr>
            <w:tcW w:w="1631"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659"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0D24EF6" w14:textId="77777777" w:rsidR="00FD222B" w:rsidRPr="0029386D" w:rsidRDefault="00FD222B" w:rsidP="00302B1D">
            <w:pPr>
              <w:pStyle w:val="ListParagraph"/>
              <w:ind w:left="0"/>
              <w:jc w:val="left"/>
              <w:rPr>
                <w:b w:val="0"/>
              </w:rPr>
            </w:pPr>
            <w:r w:rsidRPr="0029386D">
              <w:t>E-mail</w:t>
            </w:r>
          </w:p>
        </w:tc>
        <w:tc>
          <w:tcPr>
            <w:tcW w:w="1631"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4659" w:type="dxa"/>
          </w:tcPr>
          <w:p w14:paraId="4A0BC484" w14:textId="76A5ECEE" w:rsidR="00FD222B" w:rsidRPr="0029386D" w:rsidRDefault="008C72ED" w:rsidP="008C72ED">
            <w:pPr>
              <w:pStyle w:val="ListParagraph"/>
              <w:ind w:left="0"/>
              <w:cnfStyle w:val="000000000000" w:firstRow="0" w:lastRow="0" w:firstColumn="0" w:lastColumn="0" w:oddVBand="0" w:evenVBand="0" w:oddHBand="0" w:evenHBand="0" w:firstRowFirstColumn="0" w:firstRowLastColumn="0" w:lastRowFirstColumn="0" w:lastRowLastColumn="0"/>
            </w:pPr>
            <w:r>
              <w:t>A confirmed e-mail. Cannot be edited manually, it is set by the semi-automatic process of e-mail confirmation. E-mails have to be unique. E-mail is used to automatically recognize and assign correspondence, as well as to login to Provider Portal (optional functionality)</w:t>
            </w:r>
          </w:p>
        </w:tc>
      </w:tr>
      <w:tr w:rsidR="00302B1D" w:rsidRPr="0029386D" w14:paraId="505232EF"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1AC1186" w14:textId="77777777" w:rsidR="00FD222B" w:rsidRPr="0029386D" w:rsidRDefault="00FD222B" w:rsidP="00302B1D">
            <w:pPr>
              <w:pStyle w:val="ListParagraph"/>
              <w:ind w:left="0"/>
              <w:jc w:val="left"/>
              <w:rPr>
                <w:b w:val="0"/>
              </w:rPr>
            </w:pPr>
            <w:r>
              <w:t>Is e-mail confirmed?</w:t>
            </w:r>
          </w:p>
        </w:tc>
        <w:tc>
          <w:tcPr>
            <w:tcW w:w="1631"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659"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C78E033" w14:textId="5870414A" w:rsidR="00FD222B" w:rsidRPr="0029386D" w:rsidRDefault="00FD222B" w:rsidP="00302B1D">
            <w:pPr>
              <w:pStyle w:val="ListParagraph"/>
              <w:ind w:left="0"/>
              <w:jc w:val="left"/>
              <w:rPr>
                <w:b w:val="0"/>
              </w:rPr>
            </w:pPr>
            <w:r>
              <w:lastRenderedPageBreak/>
              <w:t>E-mail to be confirmed</w:t>
            </w:r>
          </w:p>
        </w:tc>
        <w:tc>
          <w:tcPr>
            <w:tcW w:w="1631"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39CEEDF" w14:textId="58BBF804" w:rsidR="00A05078" w:rsidRPr="0029386D" w:rsidRDefault="00FD222B" w:rsidP="003C52D3">
            <w:pPr>
              <w:pStyle w:val="ListParagraph"/>
              <w:ind w:left="0"/>
              <w:jc w:val="left"/>
              <w:rPr>
                <w:b w:val="0"/>
              </w:rPr>
            </w:pPr>
            <w:r>
              <w:t>Phone</w:t>
            </w:r>
          </w:p>
        </w:tc>
        <w:tc>
          <w:tcPr>
            <w:tcW w:w="1631"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659"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7EF9AC59" w14:textId="18D3172D" w:rsidR="00A05078" w:rsidRPr="0029386D" w:rsidRDefault="00A05078" w:rsidP="003C52D3">
            <w:pPr>
              <w:pStyle w:val="ListParagraph"/>
              <w:ind w:left="0"/>
              <w:jc w:val="left"/>
              <w:rPr>
                <w:b w:val="0"/>
              </w:rPr>
            </w:pPr>
            <w:r>
              <w:t>Is phone confirmed?</w:t>
            </w:r>
          </w:p>
        </w:tc>
        <w:tc>
          <w:tcPr>
            <w:tcW w:w="1631"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659"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090D92F1" w14:textId="77777777" w:rsidR="007038A9" w:rsidRPr="0029386D" w:rsidRDefault="007038A9" w:rsidP="00302B1D">
            <w:pPr>
              <w:pStyle w:val="ListParagraph"/>
              <w:ind w:left="0"/>
              <w:jc w:val="left"/>
              <w:rPr>
                <w:b w:val="0"/>
              </w:rPr>
            </w:pPr>
            <w:r>
              <w:t>Address</w:t>
            </w:r>
          </w:p>
        </w:tc>
        <w:tc>
          <w:tcPr>
            <w:tcW w:w="1631"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D966E8D" w14:textId="11834CDA" w:rsidR="007038A9" w:rsidRPr="0029386D" w:rsidRDefault="007038A9" w:rsidP="00302B1D">
            <w:pPr>
              <w:pStyle w:val="ListParagraph"/>
              <w:ind w:left="0"/>
              <w:jc w:val="left"/>
              <w:rPr>
                <w:b w:val="0"/>
              </w:rPr>
            </w:pPr>
            <w:r>
              <w:t>ZIP</w:t>
            </w:r>
          </w:p>
        </w:tc>
        <w:tc>
          <w:tcPr>
            <w:tcW w:w="1631"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659"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D2869AB" w14:textId="596EF395" w:rsidR="007038A9" w:rsidRPr="0029386D" w:rsidRDefault="007038A9" w:rsidP="00302B1D">
            <w:pPr>
              <w:pStyle w:val="ListParagraph"/>
              <w:ind w:left="0"/>
              <w:jc w:val="left"/>
              <w:rPr>
                <w:b w:val="0"/>
              </w:rPr>
            </w:pPr>
            <w:r>
              <w:t>City</w:t>
            </w:r>
          </w:p>
        </w:tc>
        <w:tc>
          <w:tcPr>
            <w:tcW w:w="1631"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4646A69" w14:textId="4F91F5B6" w:rsidR="007038A9" w:rsidRPr="0029386D" w:rsidRDefault="007038A9" w:rsidP="00302B1D">
            <w:pPr>
              <w:pStyle w:val="ListParagraph"/>
              <w:ind w:left="0"/>
              <w:jc w:val="left"/>
              <w:rPr>
                <w:b w:val="0"/>
              </w:rPr>
            </w:pPr>
            <w:r>
              <w:t>State</w:t>
            </w:r>
          </w:p>
        </w:tc>
        <w:tc>
          <w:tcPr>
            <w:tcW w:w="1631"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659"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1631"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8A58451" w14:textId="086E3925" w:rsidR="007038A9" w:rsidRPr="007243C6" w:rsidRDefault="007038A9" w:rsidP="00302B1D">
            <w:pPr>
              <w:pStyle w:val="ListParagraph"/>
              <w:ind w:left="0"/>
              <w:jc w:val="left"/>
            </w:pPr>
            <w:r>
              <w:t>Bank</w:t>
            </w:r>
          </w:p>
        </w:tc>
        <w:tc>
          <w:tcPr>
            <w:tcW w:w="1631"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964C073" w14:textId="5209E42A" w:rsidR="007038A9" w:rsidRPr="007243C6" w:rsidRDefault="007038A9" w:rsidP="00302B1D">
            <w:pPr>
              <w:pStyle w:val="ListParagraph"/>
              <w:ind w:left="0"/>
              <w:jc w:val="left"/>
            </w:pPr>
            <w:r>
              <w:t>Account No</w:t>
            </w:r>
          </w:p>
        </w:tc>
        <w:tc>
          <w:tcPr>
            <w:tcW w:w="1631"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C6B06AF" w14:textId="3CDFE1B1" w:rsidR="007038A9" w:rsidRPr="007243C6" w:rsidRDefault="00675160" w:rsidP="00302B1D">
            <w:pPr>
              <w:pStyle w:val="ListParagraph"/>
              <w:ind w:left="0"/>
              <w:jc w:val="left"/>
            </w:pPr>
            <w:r>
              <w:t>Routing No</w:t>
            </w:r>
          </w:p>
        </w:tc>
        <w:tc>
          <w:tcPr>
            <w:tcW w:w="1631"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6FFAFE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1AE8F30" w14:textId="218DE408" w:rsidR="00A05078" w:rsidRPr="0029386D" w:rsidRDefault="00957E5C" w:rsidP="00EC247B">
            <w:pPr>
              <w:pStyle w:val="ListParagraph"/>
              <w:ind w:left="0"/>
              <w:jc w:val="left"/>
            </w:pPr>
            <w:r>
              <w:t xml:space="preserve">Provider history </w:t>
            </w:r>
          </w:p>
        </w:tc>
        <w:tc>
          <w:tcPr>
            <w:tcW w:w="1631" w:type="dxa"/>
            <w:shd w:val="clear" w:color="auto" w:fill="FBD4B4" w:themeFill="accent6" w:themeFillTint="66"/>
          </w:tcPr>
          <w:p w14:paraId="6C218CCB" w14:textId="77777777" w:rsidR="00A05078" w:rsidRPr="0029386D" w:rsidRDefault="00A05078"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5C666AA"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07E5592A" w14:textId="26D221E3" w:rsidR="00957E5C" w:rsidRPr="007243C6" w:rsidRDefault="00957E5C" w:rsidP="00302B1D">
            <w:pPr>
              <w:pStyle w:val="ListParagraph"/>
              <w:ind w:left="0"/>
              <w:jc w:val="left"/>
            </w:pPr>
            <w:r w:rsidRPr="007243C6">
              <w:t>Date of First Contact</w:t>
            </w:r>
          </w:p>
        </w:tc>
        <w:tc>
          <w:tcPr>
            <w:tcW w:w="1631"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7C29112"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A0B9C17" w14:textId="2A990A4E" w:rsidR="00A05078" w:rsidRPr="007243C6" w:rsidRDefault="00957E5C" w:rsidP="00957E5C">
            <w:pPr>
              <w:pStyle w:val="ListParagraph"/>
              <w:ind w:left="0"/>
              <w:jc w:val="left"/>
            </w:pPr>
            <w:r w:rsidRPr="007243C6">
              <w:t>Date of License granted</w:t>
            </w:r>
          </w:p>
        </w:tc>
        <w:tc>
          <w:tcPr>
            <w:tcW w:w="1631"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2F6C45E8" w14:textId="4C2D1A31"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DDD94F"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4138303E" w14:textId="77777777" w:rsidR="00957E5C" w:rsidRPr="007243C6" w:rsidRDefault="00957E5C" w:rsidP="00302B1D">
            <w:pPr>
              <w:pStyle w:val="ListParagraph"/>
              <w:ind w:left="0"/>
              <w:jc w:val="left"/>
            </w:pPr>
            <w:r w:rsidRPr="007243C6">
              <w:t>Years in business</w:t>
            </w:r>
          </w:p>
        </w:tc>
        <w:tc>
          <w:tcPr>
            <w:tcW w:w="1631"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659" w:type="dxa"/>
          </w:tcPr>
          <w:p w14:paraId="3B2E2F6A"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Calculated on change of “Date of License granted” and once a week as “YEARS BETWEEN (current date, Date of License granted)”</w:t>
            </w:r>
          </w:p>
        </w:tc>
      </w:tr>
      <w:tr w:rsidR="00302B1D" w:rsidRPr="0029386D" w14:paraId="63160B38"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E445DCB" w14:textId="25D82318" w:rsidR="00A05078" w:rsidRPr="007243C6" w:rsidRDefault="00957E5C" w:rsidP="00EC247B">
            <w:pPr>
              <w:pStyle w:val="ListParagraph"/>
              <w:ind w:left="0"/>
              <w:jc w:val="left"/>
            </w:pPr>
            <w:r w:rsidRPr="007243C6">
              <w:t>Total historical filed claims (at date of first contact)</w:t>
            </w:r>
          </w:p>
        </w:tc>
        <w:tc>
          <w:tcPr>
            <w:tcW w:w="1631"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22984B9" w14:textId="77777777"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1631"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t>
            </w:r>
            <w:commentRangeStart w:id="23"/>
            <w:commentRangeStart w:id="24"/>
            <w:r w:rsidR="007243C6">
              <w:t xml:space="preserve">week </w:t>
            </w:r>
            <w:commentRangeEnd w:id="23"/>
            <w:r w:rsidR="00BF2EE9">
              <w:rPr>
                <w:rStyle w:val="CommentReference"/>
                <w:szCs w:val="20"/>
              </w:rPr>
              <w:commentReference w:id="23"/>
            </w:r>
            <w:commentRangeEnd w:id="24"/>
            <w:r w:rsidR="00882E47">
              <w:rPr>
                <w:rStyle w:val="CommentReference"/>
                <w:szCs w:val="20"/>
              </w:rPr>
              <w:commentReference w:id="24"/>
            </w:r>
            <w:r w:rsidR="007243C6">
              <w:t xml:space="preserve">taking into account all claims from the last year (365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p>
        </w:tc>
      </w:tr>
      <w:tr w:rsidR="00302B1D" w:rsidRPr="0029386D" w14:paraId="2F22BC4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E153E64" w14:textId="77777777" w:rsidR="007243C6" w:rsidRPr="004A750D" w:rsidRDefault="007243C6" w:rsidP="00302B1D">
            <w:pPr>
              <w:pStyle w:val="ListParagraph"/>
              <w:ind w:left="0"/>
              <w:jc w:val="left"/>
            </w:pPr>
            <w:r w:rsidRPr="004A750D">
              <w:t>Average Face Value of claims</w:t>
            </w:r>
          </w:p>
        </w:tc>
        <w:tc>
          <w:tcPr>
            <w:tcW w:w="1631" w:type="dxa"/>
          </w:tcPr>
          <w:p w14:paraId="20075A5F"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5522B26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3D2F4B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29D1B92" w14:textId="59A9B939" w:rsidR="007243C6" w:rsidRPr="004A750D" w:rsidRDefault="007243C6" w:rsidP="00302B1D">
            <w:pPr>
              <w:pStyle w:val="ListParagraph"/>
              <w:ind w:left="0"/>
              <w:jc w:val="left"/>
            </w:pPr>
            <w:r w:rsidRPr="004A750D">
              <w:t>Average Claims handled per month</w:t>
            </w:r>
          </w:p>
        </w:tc>
        <w:tc>
          <w:tcPr>
            <w:tcW w:w="1631" w:type="dxa"/>
          </w:tcPr>
          <w:p w14:paraId="4037A9F3"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659" w:type="dxa"/>
          </w:tcPr>
          <w:p w14:paraId="327F970F" w14:textId="51FB139C" w:rsidR="007243C6" w:rsidRPr="0029386D" w:rsidRDefault="007038A9" w:rsidP="004A750D">
            <w:pPr>
              <w:pStyle w:val="ListParagraph"/>
              <w:ind w:left="0"/>
              <w:cnfStyle w:val="000000000000" w:firstRow="0" w:lastRow="0" w:firstColumn="0" w:lastColumn="0" w:oddVBand="0" w:evenVBand="0" w:oddHBand="0"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03CBC8" w14:textId="283D7CDE" w:rsidR="007243C6" w:rsidRPr="004A750D" w:rsidRDefault="007243C6" w:rsidP="00302B1D">
            <w:pPr>
              <w:pStyle w:val="ListParagraph"/>
              <w:ind w:left="0"/>
              <w:jc w:val="left"/>
            </w:pPr>
            <w:r w:rsidRPr="004A750D">
              <w:t>Average duration till case settled</w:t>
            </w:r>
          </w:p>
        </w:tc>
        <w:tc>
          <w:tcPr>
            <w:tcW w:w="1631" w:type="dxa"/>
          </w:tcPr>
          <w:p w14:paraId="3FAD7852"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7CEDB242"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D0889F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9C00707" w14:textId="72F92360" w:rsidR="007243C6" w:rsidRPr="004A750D" w:rsidRDefault="007243C6" w:rsidP="00302B1D">
            <w:pPr>
              <w:pStyle w:val="ListParagraph"/>
              <w:ind w:left="0"/>
              <w:jc w:val="left"/>
            </w:pPr>
            <w:r w:rsidRPr="004A750D">
              <w:t>% of cases having voluntary collection</w:t>
            </w:r>
          </w:p>
        </w:tc>
        <w:tc>
          <w:tcPr>
            <w:tcW w:w="1631"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34584E8"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0025FC9"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BA12F08" w14:textId="0DFCFDB4" w:rsidR="007243C6" w:rsidRPr="004A750D" w:rsidRDefault="007243C6" w:rsidP="00302B1D">
            <w:pPr>
              <w:pStyle w:val="ListParagraph"/>
              <w:ind w:left="0"/>
              <w:jc w:val="left"/>
            </w:pPr>
            <w:r w:rsidRPr="004A750D">
              <w:t>% of cases going to litigation</w:t>
            </w:r>
          </w:p>
        </w:tc>
        <w:tc>
          <w:tcPr>
            <w:tcW w:w="1631" w:type="dxa"/>
          </w:tcPr>
          <w:p w14:paraId="31961422" w14:textId="0FDA6B1C"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658F281A"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F0A94E0"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1631" w:type="dxa"/>
          </w:tcPr>
          <w:p w14:paraId="6C6AF3C9" w14:textId="7DF7211D"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E174DA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9F1F9F5"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62182E7" w14:textId="63F5E341" w:rsidR="007243C6" w:rsidRPr="004A750D" w:rsidRDefault="007243C6" w:rsidP="007243C6">
            <w:pPr>
              <w:pStyle w:val="ListParagraph"/>
              <w:ind w:left="0"/>
              <w:jc w:val="left"/>
            </w:pPr>
            <w:r w:rsidRPr="004A750D">
              <w:lastRenderedPageBreak/>
              <w:t>% of voluntary collection to face value</w:t>
            </w:r>
          </w:p>
        </w:tc>
        <w:tc>
          <w:tcPr>
            <w:tcW w:w="1631" w:type="dxa"/>
          </w:tcPr>
          <w:p w14:paraId="3EA7AC70" w14:textId="7F110CC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418F1A5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329FC9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1631" w:type="dxa"/>
          </w:tcPr>
          <w:p w14:paraId="6DDA9910" w14:textId="22243AF4"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762EF997"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005745B"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1797768" w14:textId="7F76B7EF" w:rsidR="00A05078" w:rsidRPr="004A750D" w:rsidRDefault="007243C6" w:rsidP="007243C6">
            <w:pPr>
              <w:pStyle w:val="ListParagraph"/>
              <w:ind w:left="0"/>
              <w:jc w:val="left"/>
            </w:pPr>
            <w:r w:rsidRPr="004A750D">
              <w:t>% of litigated collection to face value</w:t>
            </w:r>
          </w:p>
        </w:tc>
        <w:tc>
          <w:tcPr>
            <w:tcW w:w="1631" w:type="dxa"/>
          </w:tcPr>
          <w:p w14:paraId="56809D3B" w14:textId="22188EA1" w:rsidR="00A05078" w:rsidRPr="0029386D" w:rsidRDefault="007243C6" w:rsidP="008674A8">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1F1CD433" w14:textId="762825F2" w:rsidR="00A05078" w:rsidRPr="0029386D" w:rsidRDefault="00A05078" w:rsidP="005F784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63CE85"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C4D9A01" w14:textId="54119B63" w:rsidR="00A05078" w:rsidRPr="004A750D" w:rsidRDefault="007243C6" w:rsidP="007243C6">
            <w:pPr>
              <w:pStyle w:val="ListParagraph"/>
              <w:ind w:left="0"/>
              <w:jc w:val="left"/>
            </w:pPr>
            <w:r w:rsidRPr="004A750D">
              <w:t>% of written off cases</w:t>
            </w:r>
          </w:p>
        </w:tc>
        <w:tc>
          <w:tcPr>
            <w:tcW w:w="1631" w:type="dxa"/>
          </w:tcPr>
          <w:p w14:paraId="06DDA186" w14:textId="23247B6D" w:rsidR="00A05078" w:rsidRPr="0029386D" w:rsidRDefault="007243C6" w:rsidP="007243C6">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7F8A3D6F" w14:textId="4D0DC116" w:rsidR="00A05078" w:rsidRPr="0029386D" w:rsidRDefault="00A05078" w:rsidP="008674A8">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E36769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1631"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680DF22" w14:textId="4E5C3DA2" w:rsidR="00A05078" w:rsidRPr="0029386D" w:rsidRDefault="00675160" w:rsidP="00BE6602">
            <w:pPr>
              <w:pStyle w:val="ListParagraph"/>
              <w:ind w:left="0"/>
              <w:jc w:val="left"/>
              <w:rPr>
                <w:b w:val="0"/>
              </w:rPr>
            </w:pPr>
            <w:r>
              <w:t>All eligibility criteria met?</w:t>
            </w:r>
          </w:p>
        </w:tc>
        <w:tc>
          <w:tcPr>
            <w:tcW w:w="1631"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659"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965036B" w14:textId="34B023E2" w:rsidR="00A05078" w:rsidRPr="0029386D" w:rsidRDefault="00675160" w:rsidP="00BE6602">
            <w:pPr>
              <w:pStyle w:val="ListParagraph"/>
              <w:ind w:left="0"/>
              <w:jc w:val="left"/>
              <w:rPr>
                <w:b w:val="0"/>
              </w:rPr>
            </w:pPr>
            <w:r>
              <w:t>Conditions to meet eligibility criteria</w:t>
            </w:r>
          </w:p>
        </w:tc>
        <w:tc>
          <w:tcPr>
            <w:tcW w:w="1631"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659"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302B1D" w:rsidRPr="0029386D" w14:paraId="7A2D9A9E"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107679D6" w14:textId="7C4778B5" w:rsidR="00A05078" w:rsidRPr="0029386D" w:rsidRDefault="00302B1D" w:rsidP="00BE6602">
            <w:pPr>
              <w:pStyle w:val="ListParagraph"/>
              <w:ind w:left="0"/>
              <w:jc w:val="left"/>
              <w:rPr>
                <w:b w:val="0"/>
              </w:rPr>
            </w:pPr>
            <w:r>
              <w:t>S</w:t>
            </w:r>
            <w:r w:rsidR="00675160">
              <w:t>tatus</w:t>
            </w:r>
          </w:p>
        </w:tc>
        <w:tc>
          <w:tcPr>
            <w:tcW w:w="1631"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659"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p>
        </w:tc>
      </w:tr>
      <w:tr w:rsidR="00302B1D" w:rsidRPr="0029386D" w14:paraId="27BD18D0"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A317ECD" w14:textId="13BFCE4D" w:rsidR="00A05078" w:rsidRPr="0029386D" w:rsidRDefault="00302B1D">
            <w:pPr>
              <w:pStyle w:val="ListParagraph"/>
              <w:ind w:left="0"/>
              <w:jc w:val="left"/>
              <w:rPr>
                <w:b w:val="0"/>
              </w:rPr>
            </w:pPr>
            <w:r>
              <w:t>Underwriter Name</w:t>
            </w:r>
          </w:p>
        </w:tc>
        <w:tc>
          <w:tcPr>
            <w:tcW w:w="1631"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659"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7E0CB77" w14:textId="5D6AB67D" w:rsidR="00A05078" w:rsidRPr="0029386D" w:rsidRDefault="00302B1D" w:rsidP="00BE6602">
            <w:pPr>
              <w:pStyle w:val="ListParagraph"/>
              <w:ind w:left="0"/>
              <w:jc w:val="left"/>
              <w:rPr>
                <w:b w:val="0"/>
              </w:rPr>
            </w:pPr>
            <w:r>
              <w:t>Approver Name</w:t>
            </w:r>
          </w:p>
        </w:tc>
        <w:tc>
          <w:tcPr>
            <w:tcW w:w="1631"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659"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1631"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0486E737" w14:textId="3AE7964A" w:rsidR="00A05078" w:rsidRPr="0029386D" w:rsidRDefault="00A05078" w:rsidP="00DA02D7">
            <w:pPr>
              <w:pStyle w:val="ListParagraph"/>
              <w:ind w:left="0"/>
              <w:jc w:val="left"/>
              <w:rPr>
                <w:b w:val="0"/>
              </w:rPr>
            </w:pPr>
            <w:r>
              <w:t>Note</w:t>
            </w:r>
          </w:p>
        </w:tc>
        <w:tc>
          <w:tcPr>
            <w:tcW w:w="1631"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1"/>
        <w:gridCol w:w="1633"/>
        <w:gridCol w:w="4658"/>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commentRangeStart w:id="25"/>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w:t>
            </w:r>
            <w:r>
              <w:lastRenderedPageBreak/>
              <w:t>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Current list of </w:t>
            </w:r>
            <w:proofErr w:type="spellStart"/>
            <w:r>
              <w:t>criterias</w:t>
            </w:r>
            <w:proofErr w:type="spellEnd"/>
            <w:r>
              <w:t>:</w:t>
            </w:r>
          </w:p>
          <w:p w14:paraId="6B2B66FA" w14:textId="32BF7975"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26" w:author="Dariusz Bogumil" w:date="2021-12-28T13:00:00Z"/>
              </w:rPr>
            </w:pPr>
            <w:del w:id="27" w:author="Dariusz Bogumil" w:date="2021-12-28T13:00:00Z">
              <w:r w:rsidDel="00882E47">
                <w:lastRenderedPageBreak/>
                <w:delText>1.</w:delText>
              </w:r>
              <w:r w:rsidDel="00882E47">
                <w:tab/>
                <w:delText>Service provider has been in business for minimum 1 year and offers services including, but not limited to:</w:delText>
              </w:r>
            </w:del>
          </w:p>
          <w:p w14:paraId="7B1A67CC" w14:textId="76A33ADE"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28" w:author="Dariusz Bogumil" w:date="2021-12-28T13:00:00Z"/>
              </w:rPr>
            </w:pPr>
            <w:del w:id="29" w:author="Dariusz Bogumil" w:date="2021-12-28T13:00:00Z">
              <w:r w:rsidDel="00882E47">
                <w:delText>•</w:delText>
              </w:r>
              <w:r w:rsidDel="00882E47">
                <w:tab/>
                <w:delText>Mold testing</w:delText>
              </w:r>
            </w:del>
          </w:p>
          <w:p w14:paraId="3F0CFB5D" w14:textId="6F164DC8"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30" w:author="Dariusz Bogumil" w:date="2021-12-28T13:00:00Z"/>
              </w:rPr>
            </w:pPr>
            <w:del w:id="31" w:author="Dariusz Bogumil" w:date="2021-12-28T13:00:00Z">
              <w:r w:rsidDel="00882E47">
                <w:delText>•</w:delText>
              </w:r>
              <w:r w:rsidDel="00882E47">
                <w:tab/>
                <w:delText>Engineering testing</w:delText>
              </w:r>
            </w:del>
          </w:p>
          <w:p w14:paraId="7013FB2B" w14:textId="45B2EAAA"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32" w:author="Dariusz Bogumil" w:date="2021-12-28T13:00:00Z"/>
              </w:rPr>
            </w:pPr>
            <w:del w:id="33" w:author="Dariusz Bogumil" w:date="2021-12-28T13:00:00Z">
              <w:r w:rsidDel="00882E47">
                <w:delText>•</w:delText>
              </w:r>
              <w:r w:rsidDel="00882E47">
                <w:tab/>
                <w:delText>Mitigation</w:delText>
              </w:r>
            </w:del>
          </w:p>
          <w:p w14:paraId="49979F66" w14:textId="7BE16315"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34" w:author="Dariusz Bogumil" w:date="2021-12-28T13:00:00Z"/>
              </w:rPr>
            </w:pPr>
            <w:del w:id="35" w:author="Dariusz Bogumil" w:date="2021-12-28T13:00:00Z">
              <w:r w:rsidDel="00882E47">
                <w:delText>•</w:delText>
              </w:r>
              <w:r w:rsidDel="00882E47">
                <w:tab/>
                <w:delText>Rebuild</w:delText>
              </w:r>
            </w:del>
          </w:p>
          <w:p w14:paraId="58CAF2C8" w14:textId="10A308FA"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36" w:author="Dariusz Bogumil" w:date="2021-12-28T13:00:00Z"/>
              </w:rPr>
            </w:pPr>
            <w:del w:id="37" w:author="Dariusz Bogumil" w:date="2021-12-28T13:00:00Z">
              <w:r w:rsidDel="00882E47">
                <w:delText>•</w:delText>
              </w:r>
              <w:r w:rsidDel="00882E47">
                <w:tab/>
                <w:delText>Remediation</w:delText>
              </w:r>
            </w:del>
          </w:p>
          <w:p w14:paraId="7CD0BD9E" w14:textId="599C2B79" w:rsidR="00EB3AC0" w:rsidDel="00882E47" w:rsidRDefault="00EB3AC0" w:rsidP="00EB3AC0">
            <w:pPr>
              <w:pStyle w:val="ListParagraph"/>
              <w:tabs>
                <w:tab w:val="left" w:pos="306"/>
              </w:tabs>
              <w:cnfStyle w:val="000000000000" w:firstRow="0" w:lastRow="0" w:firstColumn="0" w:lastColumn="0" w:oddVBand="0" w:evenVBand="0" w:oddHBand="0" w:evenHBand="0" w:firstRowFirstColumn="0" w:firstRowLastColumn="0" w:lastRowFirstColumn="0" w:lastRowLastColumn="0"/>
              <w:rPr>
                <w:del w:id="38" w:author="Dariusz Bogumil" w:date="2021-12-28T13:00:00Z"/>
              </w:rPr>
            </w:pPr>
            <w:del w:id="39" w:author="Dariusz Bogumil" w:date="2021-12-28T13:00:00Z">
              <w:r w:rsidDel="00882E47">
                <w:delText>•</w:delText>
              </w:r>
              <w:r w:rsidDel="00882E47">
                <w:tab/>
                <w:delText>EMS – emergency services</w:delText>
              </w:r>
            </w:del>
          </w:p>
          <w:p w14:paraId="6F0743DE" w14:textId="573C93D4"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40" w:author="Dariusz Bogumil" w:date="2021-12-28T13:00:00Z"/>
              </w:rPr>
            </w:pPr>
            <w:del w:id="41" w:author="Dariusz Bogumil" w:date="2021-12-28T13:00:00Z">
              <w:r w:rsidDel="00882E47">
                <w:delText>2.</w:delText>
              </w:r>
              <w:r w:rsidDel="00882E47">
                <w:tab/>
                <w:delText>Service provider’s licenses to do business is valid.</w:delText>
              </w:r>
            </w:del>
          </w:p>
          <w:p w14:paraId="04C38407" w14:textId="7D523B36"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42" w:author="Dariusz Bogumil" w:date="2021-12-28T13:00:00Z"/>
              </w:rPr>
            </w:pPr>
            <w:del w:id="43" w:author="Dariusz Bogumil" w:date="2021-12-28T13:00:00Z">
              <w:r w:rsidDel="00882E47">
                <w:delText>3.</w:delText>
              </w:r>
              <w:r w:rsidDel="00882E47">
                <w:tab/>
                <w:delText>Principal/owner has no felony criminal record or misdemeanors dealing with fraud or financial misconduct.</w:delText>
              </w:r>
            </w:del>
          </w:p>
          <w:p w14:paraId="5BACB511" w14:textId="56B67EBA"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44" w:author="Dariusz Bogumil" w:date="2021-12-28T13:00:00Z"/>
              </w:rPr>
            </w:pPr>
            <w:del w:id="45" w:author="Dariusz Bogumil" w:date="2021-12-28T13:00:00Z">
              <w:r w:rsidDel="00882E47">
                <w:delText>4.</w:delText>
              </w:r>
              <w:r w:rsidDel="00882E47">
                <w:tab/>
                <w:delText>Service provider has no bankruptcy filing within the last five years.</w:delText>
              </w:r>
            </w:del>
          </w:p>
          <w:p w14:paraId="0BAB33AE" w14:textId="32288601"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46" w:author="Dariusz Bogumil" w:date="2021-12-28T13:00:00Z"/>
              </w:rPr>
            </w:pPr>
            <w:del w:id="47" w:author="Dariusz Bogumil" w:date="2021-12-28T13:00:00Z">
              <w:r w:rsidDel="00882E47">
                <w:delText>5.</w:delText>
              </w:r>
              <w:r w:rsidDel="00882E47">
                <w:tab/>
                <w:delText>Service provider has no active UCC filings from previous funders that encumber the purchased asset.</w:delText>
              </w:r>
            </w:del>
          </w:p>
          <w:p w14:paraId="41EA6045" w14:textId="223C81B2"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48" w:author="Dariusz Bogumil" w:date="2021-12-28T13:00:00Z"/>
              </w:rPr>
            </w:pPr>
            <w:del w:id="49" w:author="Dariusz Bogumil" w:date="2021-12-28T13:00:00Z">
              <w:r w:rsidDel="00882E47">
                <w:delText>6.</w:delText>
              </w:r>
              <w:r w:rsidDel="00882E47">
                <w:tab/>
                <w:delText>Service provider is registered and company filings are up-to-date.</w:delText>
              </w:r>
            </w:del>
          </w:p>
          <w:p w14:paraId="577C0A89" w14:textId="06485280" w:rsidR="00EB3AC0" w:rsidDel="00882E47"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50" w:author="Dariusz Bogumil" w:date="2021-12-28T13:00:00Z"/>
              </w:rPr>
            </w:pPr>
            <w:del w:id="51" w:author="Dariusz Bogumil" w:date="2021-12-28T13:00:00Z">
              <w:r w:rsidDel="00882E47">
                <w:delText>7.</w:delText>
              </w:r>
              <w:r w:rsidDel="00882E47">
                <w:tab/>
                <w:delText>Company financials, if available, are not prepared under liquidation basis.</w:delText>
              </w:r>
            </w:del>
          </w:p>
          <w:p w14:paraId="32D8058B" w14:textId="0F2ED072"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del w:id="52" w:author="Dariusz Bogumil" w:date="2021-12-28T13:00:00Z">
              <w:r w:rsidDel="00882E47">
                <w:delText>8.</w:delText>
              </w:r>
              <w:r w:rsidDel="00882E47">
                <w:tab/>
                <w:delText>If existing Pay My Claim client, performance of service provider’s portfolio meets expectations (i.e., timing &amp; amount of collections, profit realized and reserves released are in line with model).</w:delText>
              </w:r>
              <w:commentRangeEnd w:id="25"/>
              <w:r w:rsidR="00DC36C9" w:rsidDel="00882E47">
                <w:rPr>
                  <w:rStyle w:val="CommentReference"/>
                  <w:szCs w:val="20"/>
                </w:rPr>
                <w:commentReference w:id="25"/>
              </w:r>
            </w:del>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lastRenderedPageBreak/>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53"/>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53"/>
            <w:r w:rsidR="00DC36C9">
              <w:rPr>
                <w:rStyle w:val="CommentReference"/>
                <w:szCs w:val="20"/>
              </w:rPr>
              <w:commentReference w:id="53"/>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rPr>
          <w:ins w:id="54" w:author="Dariusz Bogumil" w:date="2021-12-28T13:00:00Z"/>
        </w:rPr>
      </w:pPr>
    </w:p>
    <w:p w14:paraId="6DFABE12" w14:textId="3018EDBF" w:rsidR="00882E47" w:rsidRDefault="00882E47" w:rsidP="00DA0F4C">
      <w:pPr>
        <w:pStyle w:val="NoSpacing"/>
        <w:rPr>
          <w:ins w:id="55" w:author="Dariusz Bogumil" w:date="2021-12-28T13:00:00Z"/>
        </w:rPr>
      </w:pPr>
      <w:proofErr w:type="spellStart"/>
      <w:ins w:id="56" w:author="Dariusz Bogumil" w:date="2021-12-28T13:00:00Z">
        <w:r>
          <w:t>Initial</w:t>
        </w:r>
        <w:proofErr w:type="spellEnd"/>
        <w:r>
          <w:t xml:space="preserve"> list of </w:t>
        </w:r>
        <w:proofErr w:type="spellStart"/>
        <w:r>
          <w:t>criterias</w:t>
        </w:r>
        <w:proofErr w:type="spellEnd"/>
        <w:r>
          <w:t>:</w:t>
        </w:r>
      </w:ins>
    </w:p>
    <w:p w14:paraId="0EF3129F" w14:textId="77777777" w:rsidR="00882E47" w:rsidRDefault="00882E47" w:rsidP="00882E47">
      <w:pPr>
        <w:rPr>
          <w:ins w:id="57" w:author="Dariusz Bogumil" w:date="2021-12-28T13:00:00Z"/>
        </w:rPr>
        <w:pPrChange w:id="58" w:author="Dariusz Bogumil" w:date="2021-12-28T13:01:00Z">
          <w:pPr>
            <w:pStyle w:val="ListParagraph"/>
            <w:tabs>
              <w:tab w:val="left" w:pos="306"/>
            </w:tabs>
            <w:ind w:left="0"/>
          </w:pPr>
        </w:pPrChange>
      </w:pPr>
      <w:ins w:id="59" w:author="Dariusz Bogumil" w:date="2021-12-28T13:00:00Z">
        <w:r>
          <w:lastRenderedPageBreak/>
          <w:t>1.</w:t>
        </w:r>
        <w:r>
          <w:tab/>
          <w:t>Service provider has been in business for minimum 1 year and offers services including, but not limited to:</w:t>
        </w:r>
      </w:ins>
    </w:p>
    <w:p w14:paraId="1E1E0B3F" w14:textId="77777777" w:rsidR="00882E47" w:rsidRDefault="00882E47" w:rsidP="00882E47">
      <w:pPr>
        <w:rPr>
          <w:ins w:id="60" w:author="Dariusz Bogumil" w:date="2021-12-28T13:00:00Z"/>
        </w:rPr>
        <w:pPrChange w:id="61" w:author="Dariusz Bogumil" w:date="2021-12-28T13:01:00Z">
          <w:pPr>
            <w:pStyle w:val="ListParagraph"/>
            <w:tabs>
              <w:tab w:val="left" w:pos="306"/>
            </w:tabs>
          </w:pPr>
        </w:pPrChange>
      </w:pPr>
      <w:ins w:id="62" w:author="Dariusz Bogumil" w:date="2021-12-28T13:00:00Z">
        <w:r>
          <w:t>•</w:t>
        </w:r>
        <w:r>
          <w:tab/>
          <w:t>Mold testing</w:t>
        </w:r>
      </w:ins>
    </w:p>
    <w:p w14:paraId="01A22D2F" w14:textId="77777777" w:rsidR="00882E47" w:rsidRDefault="00882E47" w:rsidP="00882E47">
      <w:pPr>
        <w:rPr>
          <w:ins w:id="63" w:author="Dariusz Bogumil" w:date="2021-12-28T13:00:00Z"/>
        </w:rPr>
        <w:pPrChange w:id="64" w:author="Dariusz Bogumil" w:date="2021-12-28T13:01:00Z">
          <w:pPr>
            <w:pStyle w:val="ListParagraph"/>
            <w:tabs>
              <w:tab w:val="left" w:pos="306"/>
            </w:tabs>
          </w:pPr>
        </w:pPrChange>
      </w:pPr>
      <w:ins w:id="65" w:author="Dariusz Bogumil" w:date="2021-12-28T13:00:00Z">
        <w:r>
          <w:t>•</w:t>
        </w:r>
        <w:r>
          <w:tab/>
          <w:t>Engineering testing</w:t>
        </w:r>
      </w:ins>
    </w:p>
    <w:p w14:paraId="45AC0784" w14:textId="77777777" w:rsidR="00882E47" w:rsidRDefault="00882E47" w:rsidP="00882E47">
      <w:pPr>
        <w:rPr>
          <w:ins w:id="66" w:author="Dariusz Bogumil" w:date="2021-12-28T13:00:00Z"/>
        </w:rPr>
        <w:pPrChange w:id="67" w:author="Dariusz Bogumil" w:date="2021-12-28T13:01:00Z">
          <w:pPr>
            <w:pStyle w:val="ListParagraph"/>
            <w:tabs>
              <w:tab w:val="left" w:pos="306"/>
            </w:tabs>
          </w:pPr>
        </w:pPrChange>
      </w:pPr>
      <w:ins w:id="68" w:author="Dariusz Bogumil" w:date="2021-12-28T13:00:00Z">
        <w:r>
          <w:t>•</w:t>
        </w:r>
        <w:r>
          <w:tab/>
          <w:t>Mitigation</w:t>
        </w:r>
      </w:ins>
    </w:p>
    <w:p w14:paraId="73A92992" w14:textId="77777777" w:rsidR="00882E47" w:rsidRDefault="00882E47" w:rsidP="00882E47">
      <w:pPr>
        <w:rPr>
          <w:ins w:id="69" w:author="Dariusz Bogumil" w:date="2021-12-28T13:00:00Z"/>
        </w:rPr>
        <w:pPrChange w:id="70" w:author="Dariusz Bogumil" w:date="2021-12-28T13:01:00Z">
          <w:pPr>
            <w:pStyle w:val="ListParagraph"/>
            <w:tabs>
              <w:tab w:val="left" w:pos="306"/>
            </w:tabs>
          </w:pPr>
        </w:pPrChange>
      </w:pPr>
      <w:ins w:id="71" w:author="Dariusz Bogumil" w:date="2021-12-28T13:00:00Z">
        <w:r>
          <w:t>•</w:t>
        </w:r>
        <w:r>
          <w:tab/>
          <w:t>Rebuild</w:t>
        </w:r>
      </w:ins>
    </w:p>
    <w:p w14:paraId="3BACAA72" w14:textId="77777777" w:rsidR="00882E47" w:rsidRDefault="00882E47" w:rsidP="00882E47">
      <w:pPr>
        <w:rPr>
          <w:ins w:id="72" w:author="Dariusz Bogumil" w:date="2021-12-28T13:00:00Z"/>
        </w:rPr>
        <w:pPrChange w:id="73" w:author="Dariusz Bogumil" w:date="2021-12-28T13:01:00Z">
          <w:pPr>
            <w:pStyle w:val="ListParagraph"/>
            <w:tabs>
              <w:tab w:val="left" w:pos="306"/>
            </w:tabs>
          </w:pPr>
        </w:pPrChange>
      </w:pPr>
      <w:ins w:id="74" w:author="Dariusz Bogumil" w:date="2021-12-28T13:00:00Z">
        <w:r>
          <w:t>•</w:t>
        </w:r>
        <w:r>
          <w:tab/>
          <w:t>Remediation</w:t>
        </w:r>
      </w:ins>
    </w:p>
    <w:p w14:paraId="6A139A2C" w14:textId="77777777" w:rsidR="00882E47" w:rsidRDefault="00882E47" w:rsidP="00882E47">
      <w:pPr>
        <w:rPr>
          <w:ins w:id="75" w:author="Dariusz Bogumil" w:date="2021-12-28T13:00:00Z"/>
        </w:rPr>
        <w:pPrChange w:id="76" w:author="Dariusz Bogumil" w:date="2021-12-28T13:01:00Z">
          <w:pPr>
            <w:pStyle w:val="ListParagraph"/>
            <w:tabs>
              <w:tab w:val="left" w:pos="306"/>
            </w:tabs>
          </w:pPr>
        </w:pPrChange>
      </w:pPr>
      <w:ins w:id="77" w:author="Dariusz Bogumil" w:date="2021-12-28T13:00:00Z">
        <w:r>
          <w:t>•</w:t>
        </w:r>
        <w:r>
          <w:tab/>
          <w:t>EMS – emergency services</w:t>
        </w:r>
      </w:ins>
    </w:p>
    <w:p w14:paraId="0D0E841F" w14:textId="7B245448" w:rsidR="00882E47" w:rsidRDefault="00882E47" w:rsidP="00882E47">
      <w:pPr>
        <w:rPr>
          <w:ins w:id="78" w:author="Dariusz Bogumil" w:date="2021-12-28T13:00:00Z"/>
        </w:rPr>
        <w:pPrChange w:id="79" w:author="Dariusz Bogumil" w:date="2021-12-28T13:01:00Z">
          <w:pPr>
            <w:pStyle w:val="ListParagraph"/>
            <w:tabs>
              <w:tab w:val="left" w:pos="306"/>
            </w:tabs>
            <w:ind w:left="0"/>
          </w:pPr>
        </w:pPrChange>
      </w:pPr>
      <w:ins w:id="80" w:author="Dariusz Bogumil" w:date="2021-12-28T13:00:00Z">
        <w:r>
          <w:t>2.</w:t>
        </w:r>
        <w:r>
          <w:tab/>
          <w:t>Service provider’s licenses to do business is valid.</w:t>
        </w:r>
      </w:ins>
      <w:ins w:id="81" w:author="Dariusz Bogumil" w:date="2021-12-28T13:01:00Z">
        <w:r>
          <w:t xml:space="preserve"> </w:t>
        </w:r>
      </w:ins>
    </w:p>
    <w:p w14:paraId="00EF4F97" w14:textId="77777777" w:rsidR="00882E47" w:rsidRDefault="00882E47" w:rsidP="00882E47">
      <w:pPr>
        <w:rPr>
          <w:ins w:id="82" w:author="Dariusz Bogumil" w:date="2021-12-28T13:00:00Z"/>
        </w:rPr>
        <w:pPrChange w:id="83" w:author="Dariusz Bogumil" w:date="2021-12-28T13:01:00Z">
          <w:pPr>
            <w:pStyle w:val="ListParagraph"/>
            <w:tabs>
              <w:tab w:val="left" w:pos="306"/>
            </w:tabs>
            <w:ind w:left="0"/>
          </w:pPr>
        </w:pPrChange>
      </w:pPr>
      <w:ins w:id="84" w:author="Dariusz Bogumil" w:date="2021-12-28T13:00:00Z">
        <w:r>
          <w:t>3.</w:t>
        </w:r>
        <w:r>
          <w:tab/>
          <w:t>Principal/owner has no felony criminal record or misdemeanors dealing with fraud or financial misconduct.</w:t>
        </w:r>
      </w:ins>
    </w:p>
    <w:p w14:paraId="77CCFB6A" w14:textId="77777777" w:rsidR="00882E47" w:rsidRDefault="00882E47" w:rsidP="00882E47">
      <w:pPr>
        <w:rPr>
          <w:ins w:id="85" w:author="Dariusz Bogumil" w:date="2021-12-28T13:00:00Z"/>
        </w:rPr>
        <w:pPrChange w:id="86" w:author="Dariusz Bogumil" w:date="2021-12-28T13:01:00Z">
          <w:pPr>
            <w:pStyle w:val="ListParagraph"/>
            <w:tabs>
              <w:tab w:val="left" w:pos="306"/>
            </w:tabs>
            <w:ind w:left="0"/>
          </w:pPr>
        </w:pPrChange>
      </w:pPr>
      <w:ins w:id="87" w:author="Dariusz Bogumil" w:date="2021-12-28T13:00:00Z">
        <w:r>
          <w:t>4.</w:t>
        </w:r>
        <w:r>
          <w:tab/>
          <w:t>Service provider has no bankruptcy filing within the last five years.</w:t>
        </w:r>
      </w:ins>
    </w:p>
    <w:p w14:paraId="0DD60E1E" w14:textId="77777777" w:rsidR="00882E47" w:rsidRDefault="00882E47" w:rsidP="00882E47">
      <w:pPr>
        <w:rPr>
          <w:ins w:id="88" w:author="Dariusz Bogumil" w:date="2021-12-28T13:00:00Z"/>
        </w:rPr>
        <w:pPrChange w:id="89" w:author="Dariusz Bogumil" w:date="2021-12-28T13:01:00Z">
          <w:pPr>
            <w:pStyle w:val="ListParagraph"/>
            <w:tabs>
              <w:tab w:val="left" w:pos="306"/>
            </w:tabs>
            <w:ind w:left="0"/>
          </w:pPr>
        </w:pPrChange>
      </w:pPr>
      <w:ins w:id="90" w:author="Dariusz Bogumil" w:date="2021-12-28T13:00:00Z">
        <w:r>
          <w:t>5.</w:t>
        </w:r>
        <w:r>
          <w:tab/>
          <w:t>Service provider has no active UCC filings from previous funders that encumber the purchased asset.</w:t>
        </w:r>
      </w:ins>
    </w:p>
    <w:p w14:paraId="67E8569C" w14:textId="77777777" w:rsidR="00882E47" w:rsidRDefault="00882E47" w:rsidP="00882E47">
      <w:pPr>
        <w:rPr>
          <w:ins w:id="91" w:author="Dariusz Bogumil" w:date="2021-12-28T13:00:00Z"/>
        </w:rPr>
        <w:pPrChange w:id="92" w:author="Dariusz Bogumil" w:date="2021-12-28T13:01:00Z">
          <w:pPr>
            <w:pStyle w:val="ListParagraph"/>
            <w:tabs>
              <w:tab w:val="left" w:pos="306"/>
            </w:tabs>
            <w:ind w:left="0"/>
          </w:pPr>
        </w:pPrChange>
      </w:pPr>
      <w:ins w:id="93" w:author="Dariusz Bogumil" w:date="2021-12-28T13:00:00Z">
        <w:r>
          <w:t>6.</w:t>
        </w:r>
        <w:r>
          <w:tab/>
          <w:t>Service provider is registered and company filings are up-to-date.</w:t>
        </w:r>
      </w:ins>
    </w:p>
    <w:p w14:paraId="574F83F9" w14:textId="77777777" w:rsidR="00882E47" w:rsidRDefault="00882E47" w:rsidP="00882E47">
      <w:pPr>
        <w:rPr>
          <w:ins w:id="94" w:author="Dariusz Bogumil" w:date="2021-12-28T13:00:00Z"/>
        </w:rPr>
        <w:pPrChange w:id="95" w:author="Dariusz Bogumil" w:date="2021-12-28T13:01:00Z">
          <w:pPr>
            <w:pStyle w:val="ListParagraph"/>
            <w:tabs>
              <w:tab w:val="left" w:pos="306"/>
            </w:tabs>
            <w:ind w:left="0"/>
          </w:pPr>
        </w:pPrChange>
      </w:pPr>
      <w:ins w:id="96" w:author="Dariusz Bogumil" w:date="2021-12-28T13:00:00Z">
        <w:r>
          <w:t>7.</w:t>
        </w:r>
        <w:r>
          <w:tab/>
          <w:t>Company financials, if available, are not prepared under liquidation basis.</w:t>
        </w:r>
      </w:ins>
    </w:p>
    <w:p w14:paraId="11FF6C86" w14:textId="2086D77A" w:rsidR="00882E47" w:rsidRDefault="00882E47" w:rsidP="00882E47">
      <w:pPr>
        <w:rPr>
          <w:ins w:id="97" w:author="Dariusz Bogumil" w:date="2021-12-28T13:00:00Z"/>
        </w:rPr>
        <w:pPrChange w:id="98" w:author="Dariusz Bogumil" w:date="2021-12-28T13:01:00Z">
          <w:pPr>
            <w:pStyle w:val="NoSpacing"/>
          </w:pPr>
        </w:pPrChange>
      </w:pPr>
      <w:ins w:id="99" w:author="Dariusz Bogumil" w:date="2021-12-28T13:00:00Z">
        <w:r w:rsidRPr="00882E47">
          <w:t>8.</w:t>
        </w:r>
        <w:r w:rsidRPr="00882E47">
          <w:tab/>
          <w:t>If existing Pay My Claim client, performance of service provider’s portfolio meets expectations (i.e., timing &amp; amount of collections, profit realized and reserves released are in line with model).</w:t>
        </w:r>
        <w:r>
          <w:rPr>
            <w:rStyle w:val="CommentReference"/>
            <w:szCs w:val="20"/>
          </w:rPr>
          <w:commentReference w:id="100"/>
        </w:r>
      </w:ins>
      <w:ins w:id="101" w:author="Dariusz Bogumil" w:date="2021-12-28T13:02:00Z">
        <w:r>
          <w:rPr>
            <w:rStyle w:val="CommentReference"/>
            <w:szCs w:val="20"/>
          </w:rPr>
          <w:commentReference w:id="102"/>
        </w:r>
      </w:ins>
    </w:p>
    <w:p w14:paraId="1175DD2F" w14:textId="77777777" w:rsidR="00882E47" w:rsidRPr="00882E47" w:rsidRDefault="00882E47" w:rsidP="00882E47">
      <w:pPr>
        <w:pStyle w:val="NoSpacing"/>
        <w:rPr>
          <w:lang w:val="en-US"/>
          <w:rPrChange w:id="103" w:author="Dariusz Bogumil" w:date="2021-12-28T13:00:00Z">
            <w:rPr/>
          </w:rPrChange>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r w:rsidRPr="0029386D">
        <w:t>E-mails</w:t>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Pr="0029386D" w:rsidRDefault="00BA34E0" w:rsidP="00A57696">
      <w:pPr>
        <w:pStyle w:val="ListParagraph"/>
        <w:numPr>
          <w:ilvl w:val="2"/>
          <w:numId w:val="38"/>
        </w:numPr>
      </w:pPr>
      <w:r w:rsidRPr="0029386D">
        <w:t>A list of telephone calls – managed manually by users</w:t>
      </w:r>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104"/>
      <w:commentRangeStart w:id="105"/>
      <w:r>
        <w:t>Dashboard</w:t>
      </w:r>
      <w:r w:rsidR="003D0FF8">
        <w:t xml:space="preserve"> (a quick overview of data)</w:t>
      </w:r>
      <w:commentRangeEnd w:id="104"/>
      <w:r w:rsidR="00C61A6D">
        <w:rPr>
          <w:rStyle w:val="CommentReference"/>
          <w:rFonts w:asciiTheme="minorHAnsi" w:hAnsiTheme="minorHAnsi"/>
          <w:b w:val="0"/>
          <w:bCs w:val="0"/>
          <w:szCs w:val="20"/>
          <w:lang w:eastAsia="en-US"/>
        </w:rPr>
        <w:commentReference w:id="104"/>
      </w:r>
      <w:commentRangeEnd w:id="105"/>
      <w:r w:rsidR="00882E47">
        <w:rPr>
          <w:rStyle w:val="CommentReference"/>
          <w:rFonts w:asciiTheme="minorHAnsi" w:hAnsiTheme="minorHAnsi"/>
          <w:b w:val="0"/>
          <w:bCs w:val="0"/>
          <w:szCs w:val="20"/>
          <w:lang w:eastAsia="en-US"/>
        </w:rPr>
        <w:commentReference w:id="105"/>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lastRenderedPageBreak/>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106"/>
            <w:r>
              <w:t>On schedule, once a week, Saturday 3 AM</w:t>
            </w:r>
            <w:commentRangeEnd w:id="106"/>
            <w:r w:rsidR="00DC36C9">
              <w:rPr>
                <w:rStyle w:val="CommentReference"/>
                <w:szCs w:val="20"/>
              </w:rPr>
              <w:commentReference w:id="106"/>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commentRangeStart w:id="107"/>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commentRangeEnd w:id="107"/>
            <w:r w:rsidR="00291051">
              <w:rPr>
                <w:rStyle w:val="CommentReference"/>
                <w:szCs w:val="20"/>
              </w:rPr>
              <w:commentReference w:id="107"/>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108" w:name="_Toc91572633"/>
      <w:r>
        <w:t>Portfolios</w:t>
      </w:r>
      <w:bookmarkEnd w:id="108"/>
    </w:p>
    <w:p w14:paraId="0977E001" w14:textId="26A5C541" w:rsidR="008674A8" w:rsidRDefault="003D0FF8" w:rsidP="008674A8">
      <w:pPr>
        <w:rPr>
          <w:ins w:id="109" w:author="Dariusz Bogumil" w:date="2021-12-28T13:25: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p>
    <w:p w14:paraId="7165EBC5" w14:textId="7AE1F20C" w:rsidR="004533FB" w:rsidRDefault="004533FB" w:rsidP="008674A8">
      <w:pPr>
        <w:rPr>
          <w:ins w:id="110" w:author="Dariusz Bogumil" w:date="2021-12-28T13:29:00Z"/>
          <w:lang w:eastAsia="ja-JP"/>
        </w:rPr>
      </w:pPr>
      <w:ins w:id="111" w:author="Dariusz Bogumil" w:date="2021-12-28T13:25:00Z">
        <w:r>
          <w:rPr>
            <w:lang w:eastAsia="ja-JP"/>
          </w:rPr>
          <w:t>Before acceptance</w:t>
        </w:r>
      </w:ins>
      <w:ins w:id="112" w:author="Dariusz Bogumil" w:date="2021-12-28T13:26:00Z">
        <w:r>
          <w:rPr>
            <w:lang w:eastAsia="ja-JP"/>
          </w:rPr>
          <w:t xml:space="preserve"> the Portfolio plays a role of a Proposal. Its Program and list of </w:t>
        </w:r>
      </w:ins>
      <w:ins w:id="113" w:author="Dariusz Bogumil" w:date="2021-12-28T13:27:00Z">
        <w:r>
          <w:rPr>
            <w:lang w:eastAsia="ja-JP"/>
          </w:rPr>
          <w:t xml:space="preserve">Claims can be changed. Subsequent versions of Proposals can be created and sent to the </w:t>
        </w:r>
      </w:ins>
      <w:ins w:id="114" w:author="Dariusz Bogumil" w:date="2021-12-28T13:28:00Z">
        <w:r>
          <w:rPr>
            <w:lang w:eastAsia="ja-JP"/>
          </w:rPr>
          <w:t>Provider. They are reflected in Histo</w:t>
        </w:r>
      </w:ins>
      <w:ins w:id="115" w:author="Dariusz Bogumil" w:date="2021-12-28T13:29:00Z">
        <w:r>
          <w:rPr>
            <w:lang w:eastAsia="ja-JP"/>
          </w:rPr>
          <w:t xml:space="preserve">ry as well as in historical Documents (if created). </w:t>
        </w:r>
      </w:ins>
    </w:p>
    <w:p w14:paraId="490FBB6F" w14:textId="4B1E37A2" w:rsidR="004533FB" w:rsidRDefault="004533FB" w:rsidP="008674A8">
      <w:pPr>
        <w:rPr>
          <w:lang w:eastAsia="ja-JP"/>
        </w:rPr>
      </w:pPr>
      <w:ins w:id="116" w:author="Dariusz Bogumil" w:date="2021-12-28T13:29:00Z">
        <w:r>
          <w:rPr>
            <w:lang w:eastAsia="ja-JP"/>
          </w:rPr>
          <w:t xml:space="preserve">After </w:t>
        </w:r>
      </w:ins>
      <w:ins w:id="117" w:author="Dariusz Bogumil" w:date="2021-12-28T13:39:00Z">
        <w:r>
          <w:rPr>
            <w:lang w:eastAsia="ja-JP"/>
          </w:rPr>
          <w:t>buying the Portfolio, its configuration should not be changed</w:t>
        </w:r>
      </w:ins>
      <w:ins w:id="118" w:author="Dariusz Bogumil" w:date="2021-12-28T13:41:00Z">
        <w:r w:rsidR="001E40C6">
          <w:rPr>
            <w:lang w:eastAsia="ja-JP"/>
          </w:rPr>
          <w:t xml:space="preserve">. Only Payments should be added (presumably automatically, </w:t>
        </w:r>
      </w:ins>
      <w:ins w:id="119" w:author="Dariusz Bogumil" w:date="2021-12-28T13:44:00Z">
        <w:r w:rsidR="001E40C6">
          <w:rPr>
            <w:lang w:eastAsia="ja-JP"/>
          </w:rPr>
          <w:t>that process</w:t>
        </w:r>
      </w:ins>
      <w:ins w:id="120" w:author="Dariusz Bogumil" w:date="2021-12-28T13:41:00Z">
        <w:r w:rsidR="001E40C6">
          <w:rPr>
            <w:lang w:eastAsia="ja-JP"/>
          </w:rPr>
          <w:t xml:space="preserve"> will be defined in the next phase)</w:t>
        </w:r>
      </w:ins>
      <w:ins w:id="121" w:author="Dariusz Bogumil" w:date="2021-12-28T13:42:00Z">
        <w:r w:rsidR="001E40C6">
          <w:rPr>
            <w:lang w:eastAsia="ja-JP"/>
          </w:rPr>
          <w:t xml:space="preserve">. </w:t>
        </w:r>
      </w:ins>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lastRenderedPageBreak/>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verified: It can be set automatically, for example as “Provider Shortcut + sequence number” or “Provider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Portfolio rejected</w:t>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commentRangeStart w:id="122"/>
            <w:commentRangeStart w:id="123"/>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on change of Program chosen and manually (useful in case of change in </w:t>
            </w:r>
            <w:r>
              <w:rPr>
                <w:b w:val="0"/>
              </w:rPr>
              <w:lastRenderedPageBreak/>
              <w:t>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commentRangeEnd w:id="122"/>
            <w:r w:rsidR="00463B9D">
              <w:rPr>
                <w:rStyle w:val="CommentReference"/>
                <w:b w:val="0"/>
                <w:szCs w:val="20"/>
              </w:rPr>
              <w:commentReference w:id="122"/>
            </w:r>
            <w:commentRangeEnd w:id="123"/>
            <w:r w:rsidR="001E40C6">
              <w:rPr>
                <w:rStyle w:val="CommentReference"/>
                <w:b w:val="0"/>
                <w:szCs w:val="20"/>
              </w:rPr>
              <w:commentReference w:id="123"/>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or only accepted (not rejected) claims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167886B4"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 xml:space="preserve">sum of values from </w:t>
            </w:r>
            <w:r>
              <w:t xml:space="preserve">all claims or only accepted (not rejected) claims </w:t>
            </w:r>
          </w:p>
        </w:tc>
      </w:tr>
      <w:tr w:rsidR="005421F4" w:rsidRPr="0029386D" w14:paraId="208587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01B5207" w14:textId="77777777" w:rsidR="005421F4" w:rsidRPr="0029386D" w:rsidRDefault="005421F4" w:rsidP="00457CDC">
            <w:pPr>
              <w:pStyle w:val="ListParagraph"/>
              <w:ind w:left="0"/>
              <w:jc w:val="left"/>
              <w:rPr>
                <w:b w:val="0"/>
              </w:rPr>
            </w:pPr>
            <w:r w:rsidRPr="005421F4">
              <w:rPr>
                <w:rFonts w:ascii="Calibri" w:hAnsi="Calibri" w:cs="Calibri"/>
                <w:color w:val="000000"/>
                <w:szCs w:val="22"/>
                <w:lang w:eastAsia="pl-PL"/>
              </w:rPr>
              <w:t>Advance Amount</w:t>
            </w:r>
          </w:p>
        </w:tc>
        <w:tc>
          <w:tcPr>
            <w:tcW w:w="2563" w:type="dxa"/>
          </w:tcPr>
          <w:p w14:paraId="6326C6B5"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D9D03D4" w14:textId="707F1EA4" w:rsidR="005421F4" w:rsidRPr="0029386D" w:rsidRDefault="005421F4" w:rsidP="00457CDC">
            <w:pPr>
              <w:pStyle w:val="ListParagraph"/>
              <w:ind w:left="0"/>
              <w:jc w:val="left"/>
              <w:rPr>
                <w:b w:val="0"/>
              </w:rPr>
            </w:pPr>
            <w:r>
              <w:rPr>
                <w:rFonts w:ascii="Calibri" w:hAnsi="Calibri" w:cs="Calibri"/>
                <w:color w:val="000000"/>
                <w:szCs w:val="22"/>
                <w:lang w:eastAsia="pl-PL"/>
              </w:rPr>
              <w:t>Preferred Return</w:t>
            </w:r>
          </w:p>
        </w:tc>
        <w:tc>
          <w:tcPr>
            <w:tcW w:w="2563" w:type="dxa"/>
          </w:tcPr>
          <w:p w14:paraId="4BA8C0DE"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3FBF139" w14:textId="745404A5"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F5427" w:rsidRPr="0029386D" w14:paraId="75B7DC03"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618E059" w14:textId="0E47F4C1" w:rsidR="00EF5427" w:rsidRPr="0029386D" w:rsidRDefault="005421F4" w:rsidP="00457CDC">
            <w:pPr>
              <w:pStyle w:val="ListParagraph"/>
              <w:ind w:left="0"/>
              <w:jc w:val="left"/>
              <w:rPr>
                <w:b w:val="0"/>
              </w:rPr>
            </w:pPr>
            <w:r>
              <w:rPr>
                <w:rFonts w:ascii="Calibri" w:hAnsi="Calibri" w:cs="Calibri"/>
                <w:color w:val="000000"/>
                <w:szCs w:val="22"/>
                <w:lang w:eastAsia="pl-PL"/>
              </w:rPr>
              <w:t>Reserves</w:t>
            </w:r>
          </w:p>
        </w:tc>
        <w:tc>
          <w:tcPr>
            <w:tcW w:w="2563" w:type="dxa"/>
          </w:tcPr>
          <w:p w14:paraId="23638D07" w14:textId="7B77CD46" w:rsidR="00EF5427" w:rsidRPr="0029386D" w:rsidRDefault="00F22B88" w:rsidP="00F22B8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25FF17" w14:textId="4437C5AE" w:rsidR="00EF5427" w:rsidRPr="0029386D" w:rsidRDefault="005421F4" w:rsidP="005421F4">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Program.Cash</w:t>
            </w:r>
            <w:proofErr w:type="spellEnd"/>
            <w:r>
              <w:t xml:space="preserve"> reserve %</w:t>
            </w:r>
          </w:p>
        </w:tc>
      </w:tr>
      <w:tr w:rsidR="00844570" w:rsidRPr="00302B1D" w14:paraId="0093F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30CFF3F3"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663CC978"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type=Litigated Collection</w:t>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221DD05A" w:rsidR="00B21CD7" w:rsidRPr="0029386D" w:rsidRDefault="00B21CD7" w:rsidP="00B21CD7">
            <w:pPr>
              <w:pStyle w:val="ListParagraph"/>
              <w:ind w:left="0"/>
              <w:jc w:val="left"/>
              <w:rPr>
                <w:b w:val="0"/>
              </w:rPr>
            </w:pPr>
            <w:r>
              <w:lastRenderedPageBreak/>
              <w:t>Total Initial Reserve</w:t>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lastRenderedPageBreak/>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124" w:name="_Toc91572634"/>
      <w:r>
        <w:t>Claims</w:t>
      </w:r>
      <w:bookmarkEnd w:id="124"/>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lastRenderedPageBreak/>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rsidRPr="00E50640">
              <w:t>Assessment,Dryout,Roof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xml:space="preserve">, </w:t>
            </w:r>
            <w:r w:rsidRPr="0029386D">
              <w:lastRenderedPageBreak/>
              <w:t>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lastRenderedPageBreak/>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w:t>
            </w:r>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lastRenderedPageBreak/>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r>
              <w:t>Transaction Fee</w:t>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 xml:space="preserve">Calculated automatically on acceptance of a Portfolio </w:t>
            </w:r>
            <w:r w:rsidRPr="001709C6">
              <w:lastRenderedPageBreak/>
              <w:t>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lastRenderedPageBreak/>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257C78D0"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5D2350C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w:t>
            </w:r>
            <w:r w:rsidR="00457CDC">
              <w:t>ayments 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32F9EF97"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77777777" w:rsidR="00457CDC" w:rsidRPr="0029386D" w:rsidRDefault="00457CDC" w:rsidP="00457CDC">
            <w:pPr>
              <w:pStyle w:val="ListParagraph"/>
              <w:ind w:left="0"/>
              <w:jc w:val="left"/>
              <w:rPr>
                <w:b w:val="0"/>
              </w:rPr>
            </w:pPr>
            <w:r>
              <w:t>Total Initial 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lastRenderedPageBreak/>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77777777" w:rsidR="00457CDC" w:rsidRDefault="00457CDC" w:rsidP="00A57696">
      <w:pPr>
        <w:pStyle w:val="ListParagraph"/>
        <w:numPr>
          <w:ilvl w:val="0"/>
          <w:numId w:val="45"/>
        </w:numPr>
      </w:pPr>
      <w:r>
        <w:t>Payments</w:t>
      </w:r>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125" w:name="_Toc91572635"/>
      <w:r>
        <w:t>Payments</w:t>
      </w:r>
      <w:bookmarkEnd w:id="125"/>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lastRenderedPageBreak/>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126" w:name="_Toc91572636"/>
      <w:r>
        <w:t>Receivables</w:t>
      </w:r>
      <w:bookmarkEnd w:id="126"/>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lastRenderedPageBreak/>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54636C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2F572A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767EB5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127" w:name="_Toc91572637"/>
      <w:r>
        <w:t>Claimants</w:t>
      </w:r>
      <w:bookmarkEnd w:id="127"/>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128" w:name="_Toc91572638"/>
      <w:r>
        <w:t>Insurers</w:t>
      </w:r>
      <w:bookmarkEnd w:id="128"/>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lastRenderedPageBreak/>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129" w:name="_Toc91572639"/>
      <w:r>
        <w:t>Programs</w:t>
      </w:r>
      <w:bookmarkEnd w:id="129"/>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229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7664070B"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FADEAB" w14:textId="77777777" w:rsidR="00976082" w:rsidRPr="0029386D" w:rsidRDefault="00976082" w:rsidP="006B2284">
            <w:pPr>
              <w:pStyle w:val="ListParagraph"/>
              <w:ind w:left="0"/>
              <w:jc w:val="left"/>
              <w:rPr>
                <w:b w:val="0"/>
              </w:rPr>
            </w:pPr>
            <w:commentRangeStart w:id="130"/>
            <w:r>
              <w:t>Program Type</w:t>
            </w:r>
          </w:p>
        </w:tc>
        <w:tc>
          <w:tcPr>
            <w:tcW w:w="1915" w:type="dxa"/>
          </w:tcPr>
          <w:p w14:paraId="2B3D1E3D" w14:textId="77777777" w:rsidR="00976082"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w:t>
            </w:r>
          </w:p>
          <w:p w14:paraId="62BDD503" w14:textId="77777777" w:rsidR="00976082" w:rsidRDefault="00976082" w:rsidP="00A57696">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Regular</w:t>
            </w:r>
          </w:p>
          <w:p w14:paraId="27A1BF8A" w14:textId="77777777" w:rsidR="00976082" w:rsidRPr="0029386D" w:rsidRDefault="00976082" w:rsidP="00A57696">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Bulk</w:t>
            </w:r>
            <w:commentRangeEnd w:id="130"/>
            <w:r w:rsidR="005F3A37">
              <w:rPr>
                <w:rStyle w:val="CommentReference"/>
                <w:szCs w:val="20"/>
              </w:rPr>
              <w:commentReference w:id="130"/>
            </w:r>
          </w:p>
        </w:tc>
        <w:tc>
          <w:tcPr>
            <w:tcW w:w="4110" w:type="dxa"/>
          </w:tcPr>
          <w:p w14:paraId="033DD6BF"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12FF03D1"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3FB3CC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41556181"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lastRenderedPageBreak/>
              <w:t>Administration Fee %</w:t>
            </w:r>
          </w:p>
        </w:tc>
        <w:tc>
          <w:tcPr>
            <w:tcW w:w="1915" w:type="dxa"/>
          </w:tcPr>
          <w:p w14:paraId="03DF6C53" w14:textId="3B88F75A"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038372E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2E4FCE0A" w:rsidR="00976082" w:rsidRPr="0029386D" w:rsidRDefault="00976082" w:rsidP="00976082">
            <w:pPr>
              <w:pStyle w:val="ListParagraph"/>
              <w:ind w:left="0"/>
              <w:jc w:val="left"/>
              <w:rPr>
                <w:b w:val="0"/>
              </w:rPr>
            </w:pPr>
            <w:r>
              <w:t>Cash Reserve %</w:t>
            </w:r>
          </w:p>
        </w:tc>
        <w:tc>
          <w:tcPr>
            <w:tcW w:w="1915" w:type="dxa"/>
          </w:tcPr>
          <w:p w14:paraId="11D3655D"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75E46617"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131" w:name="_Toc91572640"/>
      <w:r>
        <w:t>E-mails</w:t>
      </w:r>
      <w:bookmarkEnd w:id="131"/>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132" w:name="_Toc91572641"/>
      <w:r>
        <w:t>Activities (Calls, To Do-s, Meetings)</w:t>
      </w:r>
      <w:bookmarkEnd w:id="132"/>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133" w:name="_Toc91572642"/>
      <w:r>
        <w:t>Notifications</w:t>
      </w:r>
      <w:bookmarkEnd w:id="133"/>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134" w:name="_Toc91572643"/>
      <w:r>
        <w:t>Documents</w:t>
      </w:r>
      <w:bookmarkEnd w:id="134"/>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w:t>
            </w:r>
            <w:r>
              <w:lastRenderedPageBreak/>
              <w:t>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lastRenderedPageBreak/>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lastRenderedPageBreak/>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example </w:t>
            </w:r>
            <w:proofErr w:type="spellStart"/>
            <w:r>
              <w:t>json</w:t>
            </w:r>
            <w:proofErr w:type="spellEnd"/>
            <w:r>
              <w:t>,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135" w:name="_Toc91572644"/>
      <w:r>
        <w:t>Courts</w:t>
      </w:r>
      <w:bookmarkEnd w:id="135"/>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lastRenderedPageBreak/>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39065671" w14:textId="7DC7F33F" w:rsidR="00703E15" w:rsidRDefault="00560C70" w:rsidP="00560C70">
      <w:pPr>
        <w:pStyle w:val="Heading1"/>
      </w:pPr>
      <w:bookmarkStart w:id="136" w:name="_Toc91572645"/>
      <w:r>
        <w:lastRenderedPageBreak/>
        <w:t>External Interfaces</w:t>
      </w:r>
      <w:bookmarkEnd w:id="136"/>
    </w:p>
    <w:bookmarkEnd w:id="3"/>
    <w:bookmarkEnd w:id="4"/>
    <w:bookmarkEnd w:id="5"/>
    <w:p w14:paraId="1273EBC7" w14:textId="77777777" w:rsidR="001E40C6" w:rsidRDefault="001E40C6" w:rsidP="001E40C6">
      <w:pPr>
        <w:pStyle w:val="Heading2"/>
        <w:rPr>
          <w:ins w:id="137" w:author="Dariusz Bogumil" w:date="2021-12-28T13:45:00Z"/>
        </w:rPr>
        <w:pPrChange w:id="138" w:author="Dariusz Bogumil" w:date="2021-12-28T13:44:00Z">
          <w:pPr/>
        </w:pPrChange>
      </w:pPr>
      <w:ins w:id="139" w:author="Dariusz Bogumil" w:date="2021-12-28T13:44:00Z">
        <w:r w:rsidRPr="001E40C6">
          <w:t>Dropbox integration</w:t>
        </w:r>
      </w:ins>
    </w:p>
    <w:p w14:paraId="33AB9F66" w14:textId="0A15BAFC" w:rsidR="001E40C6" w:rsidRDefault="001E40C6" w:rsidP="001E40C6">
      <w:pPr>
        <w:rPr>
          <w:ins w:id="140" w:author="Dariusz Bogumil" w:date="2021-12-28T13:45:00Z"/>
        </w:rPr>
        <w:pPrChange w:id="141" w:author="Dariusz Bogumil" w:date="2021-12-28T13:45:00Z">
          <w:pPr/>
        </w:pPrChange>
      </w:pPr>
      <w:ins w:id="142" w:author="Dariusz Bogumil" w:date="2021-12-28T13:45:00Z">
        <w:r>
          <w:t>Not covered in the initial phase. To be decided if it should be implemented later.</w:t>
        </w:r>
      </w:ins>
    </w:p>
    <w:p w14:paraId="0506FE87" w14:textId="47287FD2" w:rsidR="001E40C6" w:rsidRDefault="001E40C6" w:rsidP="001E40C6">
      <w:pPr>
        <w:rPr>
          <w:ins w:id="143" w:author="Dariusz Bogumil" w:date="2021-12-28T13:46:00Z"/>
        </w:rPr>
        <w:pPrChange w:id="144" w:author="Dariusz Bogumil" w:date="2021-12-28T13:45:00Z">
          <w:pPr/>
        </w:pPrChange>
      </w:pPr>
      <w:ins w:id="145" w:author="Dariusz Bogumil" w:date="2021-12-28T13:47:00Z">
        <w:r>
          <w:t xml:space="preserve">In the initial phase exchange of files </w:t>
        </w:r>
      </w:ins>
      <w:ins w:id="146" w:author="Dariusz Bogumil" w:date="2021-12-28T13:48:00Z">
        <w:r>
          <w:t xml:space="preserve">between internal </w:t>
        </w:r>
      </w:ins>
      <w:ins w:id="147" w:author="Dariusz Bogumil" w:date="2021-12-28T13:49:00Z">
        <w:r>
          <w:t xml:space="preserve">Documents repository and external Providers and other Actors </w:t>
        </w:r>
      </w:ins>
      <w:ins w:id="148" w:author="Dariusz Bogumil" w:date="2021-12-28T13:47:00Z">
        <w:r>
          <w:t xml:space="preserve">is covered by </w:t>
        </w:r>
      </w:ins>
      <w:ins w:id="149" w:author="Dariusz Bogumil" w:date="2021-12-28T13:48:00Z">
        <w:r>
          <w:t>e-</w:t>
        </w:r>
      </w:ins>
      <w:ins w:id="150" w:author="Dariusz Bogumil" w:date="2021-12-28T13:47:00Z">
        <w:r>
          <w:t>mails</w:t>
        </w:r>
      </w:ins>
      <w:ins w:id="151" w:author="Dariusz Bogumil" w:date="2021-12-28T13:49:00Z">
        <w:r>
          <w:t>.</w:t>
        </w:r>
      </w:ins>
    </w:p>
    <w:p w14:paraId="5A0ED57C" w14:textId="77777777" w:rsidR="001E40C6" w:rsidRPr="001E40C6" w:rsidRDefault="001E40C6" w:rsidP="001E40C6">
      <w:pPr>
        <w:rPr>
          <w:ins w:id="152" w:author="Dariusz Bogumil" w:date="2021-12-28T13:45:00Z"/>
          <w:lang w:eastAsia="ja-JP"/>
          <w:rPrChange w:id="153" w:author="Dariusz Bogumil" w:date="2021-12-28T13:45:00Z">
            <w:rPr>
              <w:ins w:id="154" w:author="Dariusz Bogumil" w:date="2021-12-28T13:45:00Z"/>
            </w:rPr>
          </w:rPrChange>
        </w:rPr>
      </w:pPr>
    </w:p>
    <w:p w14:paraId="4628884B" w14:textId="148748E3" w:rsidR="00703E15" w:rsidRDefault="001E40C6" w:rsidP="001E40C6">
      <w:pPr>
        <w:pStyle w:val="Heading2"/>
        <w:rPr>
          <w:ins w:id="155" w:author="Dariusz Bogumil" w:date="2021-12-28T13:49:00Z"/>
        </w:rPr>
        <w:pPrChange w:id="156" w:author="Dariusz Bogumil" w:date="2021-12-28T13:44:00Z">
          <w:pPr/>
        </w:pPrChange>
      </w:pPr>
      <w:ins w:id="157" w:author="Dariusz Bogumil" w:date="2021-12-28T13:44:00Z">
        <w:r>
          <w:t xml:space="preserve"> </w:t>
        </w:r>
      </w:ins>
      <w:ins w:id="158" w:author="Dariusz Bogumil" w:date="2021-12-28T13:49:00Z">
        <w:r w:rsidRPr="001E40C6">
          <w:t>Email server integration</w:t>
        </w:r>
      </w:ins>
    </w:p>
    <w:p w14:paraId="79105CE9" w14:textId="15E7997B" w:rsidR="001E40C6" w:rsidRDefault="001E40C6" w:rsidP="001E40C6">
      <w:pPr>
        <w:rPr>
          <w:ins w:id="159" w:author="Dariusz Bogumil" w:date="2021-12-28T13:51:00Z"/>
          <w:lang w:eastAsia="ja-JP"/>
        </w:rPr>
        <w:pPrChange w:id="160" w:author="Dariusz Bogumil" w:date="2021-12-28T13:49:00Z">
          <w:pPr/>
        </w:pPrChange>
      </w:pPr>
      <w:ins w:id="161" w:author="Dariusz Bogumil" w:date="2021-12-28T13:49:00Z">
        <w:r>
          <w:rPr>
            <w:lang w:eastAsia="ja-JP"/>
          </w:rPr>
          <w:t xml:space="preserve">E-mail server integration can be included in the initial phase. </w:t>
        </w:r>
      </w:ins>
      <w:ins w:id="162" w:author="Dariusz Bogumil" w:date="2021-12-28T13:50:00Z">
        <w:r>
          <w:rPr>
            <w:lang w:eastAsia="ja-JP"/>
          </w:rPr>
          <w:t xml:space="preserve">We need </w:t>
        </w:r>
        <w:r w:rsidR="005914C3">
          <w:rPr>
            <w:lang w:eastAsia="ja-JP"/>
          </w:rPr>
          <w:t xml:space="preserve">an access (address, login, password) to some Hestia Capital e-mail box or create </w:t>
        </w:r>
      </w:ins>
      <w:ins w:id="163" w:author="Dariusz Bogumil" w:date="2021-12-28T13:51:00Z">
        <w:r w:rsidR="005914C3">
          <w:rPr>
            <w:lang w:eastAsia="ja-JP"/>
          </w:rPr>
          <w:t>some test box on out servers – to be decided.</w:t>
        </w:r>
      </w:ins>
    </w:p>
    <w:p w14:paraId="6703BFF2" w14:textId="495E8AA9" w:rsidR="005914C3" w:rsidRDefault="005914C3" w:rsidP="001E40C6">
      <w:pPr>
        <w:rPr>
          <w:ins w:id="164" w:author="Dariusz Bogumil" w:date="2021-12-28T14:00:00Z"/>
          <w:lang w:eastAsia="ja-JP"/>
        </w:rPr>
        <w:pPrChange w:id="165" w:author="Dariusz Bogumil" w:date="2021-12-28T13:49:00Z">
          <w:pPr/>
        </w:pPrChange>
      </w:pPr>
      <w:ins w:id="166" w:author="Dariusz Bogumil" w:date="2021-12-28T13:51:00Z">
        <w:r>
          <w:rPr>
            <w:lang w:eastAsia="ja-JP"/>
          </w:rPr>
          <w:t xml:space="preserve">Both incoming and outgoing e-mails are recognized and connected with respective objects </w:t>
        </w:r>
      </w:ins>
      <w:ins w:id="167" w:author="Dariusz Bogumil" w:date="2021-12-28T13:52:00Z">
        <w:r>
          <w:rPr>
            <w:lang w:eastAsia="ja-JP"/>
          </w:rPr>
          <w:t xml:space="preserve">(Providers, Claims, Portfolios) </w:t>
        </w:r>
      </w:ins>
      <w:ins w:id="168" w:author="Dariusz Bogumil" w:date="2021-12-28T13:53:00Z">
        <w:r>
          <w:rPr>
            <w:lang w:eastAsia="ja-JP"/>
          </w:rPr>
          <w:t xml:space="preserve">by the sender/receiver address or by the </w:t>
        </w:r>
      </w:ins>
      <w:ins w:id="169" w:author="Dariusz Bogumil" w:date="2021-12-28T13:52:00Z">
        <w:r>
          <w:rPr>
            <w:lang w:eastAsia="ja-JP"/>
          </w:rPr>
          <w:t xml:space="preserve">ID or Name included in </w:t>
        </w:r>
      </w:ins>
      <w:ins w:id="170" w:author="Dariusz Bogumil" w:date="2021-12-28T13:53:00Z">
        <w:r>
          <w:rPr>
            <w:lang w:eastAsia="ja-JP"/>
          </w:rPr>
          <w:t xml:space="preserve">the </w:t>
        </w:r>
      </w:ins>
      <w:ins w:id="171" w:author="Dariusz Bogumil" w:date="2021-12-28T13:52:00Z">
        <w:r>
          <w:rPr>
            <w:lang w:eastAsia="ja-JP"/>
          </w:rPr>
          <w:t>e-mail title.</w:t>
        </w:r>
      </w:ins>
      <w:ins w:id="172" w:author="Dariusz Bogumil" w:date="2021-12-28T13:54:00Z">
        <w:r>
          <w:rPr>
            <w:lang w:eastAsia="ja-JP"/>
          </w:rPr>
          <w:t xml:space="preserve"> The details depend on final design of such key attributes in Providers, Portfolios and Claims modules.</w:t>
        </w:r>
      </w:ins>
    </w:p>
    <w:p w14:paraId="3C3E5BBB" w14:textId="54DBC3F7" w:rsidR="00473B9A" w:rsidRDefault="00473B9A" w:rsidP="001E40C6">
      <w:pPr>
        <w:rPr>
          <w:ins w:id="173" w:author="Dariusz Bogumil" w:date="2021-12-28T13:55:00Z"/>
          <w:lang w:eastAsia="ja-JP"/>
        </w:rPr>
        <w:pPrChange w:id="174" w:author="Dariusz Bogumil" w:date="2021-12-28T13:49:00Z">
          <w:pPr/>
        </w:pPrChange>
      </w:pPr>
      <w:ins w:id="175" w:author="Dariusz Bogumil" w:date="2021-12-28T14:01:00Z">
        <w:r>
          <w:rPr>
            <w:lang w:eastAsia="ja-JP"/>
          </w:rPr>
          <w:t>Processes involving automatic sending of e-mails are to be described before the next phase.</w:t>
        </w:r>
      </w:ins>
    </w:p>
    <w:p w14:paraId="789CA05F" w14:textId="77777777" w:rsidR="005914C3" w:rsidRDefault="005914C3" w:rsidP="001E40C6">
      <w:pPr>
        <w:rPr>
          <w:ins w:id="176" w:author="Dariusz Bogumil" w:date="2021-12-28T13:54:00Z"/>
          <w:lang w:eastAsia="ja-JP"/>
        </w:rPr>
        <w:pPrChange w:id="177" w:author="Dariusz Bogumil" w:date="2021-12-28T13:49:00Z">
          <w:pPr/>
        </w:pPrChange>
      </w:pPr>
    </w:p>
    <w:p w14:paraId="182FB0C1" w14:textId="7A015DBE" w:rsidR="005914C3" w:rsidRDefault="005914C3" w:rsidP="005914C3">
      <w:pPr>
        <w:pStyle w:val="Heading2"/>
        <w:rPr>
          <w:ins w:id="178" w:author="Dariusz Bogumil" w:date="2021-12-28T13:54:00Z"/>
        </w:rPr>
      </w:pPr>
      <w:proofErr w:type="spellStart"/>
      <w:ins w:id="179" w:author="Dariusz Bogumil" w:date="2021-12-28T13:55:00Z">
        <w:r w:rsidRPr="005914C3">
          <w:t>Quickbooks</w:t>
        </w:r>
        <w:proofErr w:type="spellEnd"/>
        <w:r>
          <w:t xml:space="preserve"> </w:t>
        </w:r>
      </w:ins>
      <w:ins w:id="180" w:author="Dariusz Bogumil" w:date="2021-12-28T13:54:00Z">
        <w:r w:rsidRPr="001E40C6">
          <w:t>integration</w:t>
        </w:r>
      </w:ins>
    </w:p>
    <w:p w14:paraId="55EA4A42" w14:textId="31593E57" w:rsidR="005914C3" w:rsidRDefault="005914C3" w:rsidP="005914C3">
      <w:pPr>
        <w:rPr>
          <w:ins w:id="181" w:author="Dariusz Bogumil" w:date="2021-12-28T13:55:00Z"/>
          <w:lang w:eastAsia="ja-JP"/>
        </w:rPr>
      </w:pPr>
      <w:ins w:id="182" w:author="Dariusz Bogumil" w:date="2021-12-28T13:55:00Z">
        <w:r>
          <w:rPr>
            <w:lang w:eastAsia="ja-JP"/>
          </w:rPr>
          <w:t>Not covered in the initial phase.</w:t>
        </w:r>
      </w:ins>
    </w:p>
    <w:p w14:paraId="4E5F1945" w14:textId="77777777" w:rsidR="005914C3" w:rsidRDefault="005914C3" w:rsidP="005914C3">
      <w:pPr>
        <w:rPr>
          <w:ins w:id="183" w:author="Dariusz Bogumil" w:date="2021-12-28T13:55:00Z"/>
          <w:lang w:eastAsia="ja-JP"/>
        </w:rPr>
      </w:pPr>
    </w:p>
    <w:p w14:paraId="47B95404" w14:textId="28E1C0D6" w:rsidR="005914C3" w:rsidRDefault="005914C3" w:rsidP="005914C3">
      <w:pPr>
        <w:pStyle w:val="Heading2"/>
        <w:rPr>
          <w:ins w:id="184" w:author="Dariusz Bogumil" w:date="2021-12-28T13:55:00Z"/>
        </w:rPr>
        <w:pPrChange w:id="185" w:author="Dariusz Bogumil" w:date="2021-12-28T13:55:00Z">
          <w:pPr/>
        </w:pPrChange>
      </w:pPr>
      <w:proofErr w:type="spellStart"/>
      <w:ins w:id="186" w:author="Dariusz Bogumil" w:date="2021-12-28T13:55:00Z">
        <w:r w:rsidRPr="005914C3">
          <w:t>Xactimate</w:t>
        </w:r>
        <w:proofErr w:type="spellEnd"/>
        <w:r w:rsidRPr="005914C3">
          <w:t xml:space="preserve"> integration</w:t>
        </w:r>
      </w:ins>
    </w:p>
    <w:p w14:paraId="77AFA73B" w14:textId="34C3EB62" w:rsidR="005914C3" w:rsidRDefault="005914C3" w:rsidP="005914C3">
      <w:pPr>
        <w:rPr>
          <w:ins w:id="187" w:author="Dariusz Bogumil" w:date="2021-12-28T13:57:00Z"/>
          <w:lang w:eastAsia="ja-JP"/>
        </w:rPr>
        <w:pPrChange w:id="188" w:author="Dariusz Bogumil" w:date="2021-12-28T13:55:00Z">
          <w:pPr/>
        </w:pPrChange>
      </w:pPr>
      <w:ins w:id="189" w:author="Dariusz Bogumil" w:date="2021-12-28T13:55:00Z">
        <w:r>
          <w:rPr>
            <w:lang w:eastAsia="ja-JP"/>
          </w:rPr>
          <w:t xml:space="preserve">Not covered in the initial phase. </w:t>
        </w:r>
      </w:ins>
    </w:p>
    <w:p w14:paraId="5B29D0C3" w14:textId="675E401D" w:rsidR="005914C3" w:rsidRDefault="005914C3" w:rsidP="005914C3">
      <w:pPr>
        <w:rPr>
          <w:ins w:id="190" w:author="Dariusz Bogumil" w:date="2021-12-28T14:02:00Z"/>
          <w:lang w:eastAsia="ja-JP"/>
        </w:rPr>
        <w:pPrChange w:id="191" w:author="Dariusz Bogumil" w:date="2021-12-28T13:55:00Z">
          <w:pPr/>
        </w:pPrChange>
      </w:pPr>
      <w:ins w:id="192" w:author="Dariusz Bogumil" w:date="2021-12-28T13:57:00Z">
        <w:r>
          <w:rPr>
            <w:lang w:eastAsia="ja-JP"/>
          </w:rPr>
          <w:t>We analyzed the API (</w:t>
        </w:r>
      </w:ins>
      <w:ins w:id="193" w:author="Dariusz Bogumil" w:date="2021-12-28T13:59:00Z">
        <w:r>
          <w:rPr>
            <w:lang w:eastAsia="ja-JP"/>
          </w:rPr>
          <w:fldChar w:fldCharType="begin"/>
        </w:r>
        <w:r>
          <w:rPr>
            <w:lang w:eastAsia="ja-JP"/>
          </w:rPr>
          <w:instrText xml:space="preserve"> HYPERLINK "</w:instrText>
        </w:r>
      </w:ins>
      <w:ins w:id="194" w:author="Dariusz Bogumil" w:date="2021-12-28T13:57:00Z">
        <w:r w:rsidRPr="005914C3">
          <w:rPr>
            <w:lang w:eastAsia="ja-JP"/>
            <w:rPrChange w:id="195" w:author="Dariusz Bogumil" w:date="2021-12-28T13:59:00Z">
              <w:rPr>
                <w:rStyle w:val="Hyperlink"/>
                <w:rFonts w:cstheme="minorHAnsi"/>
                <w:lang w:eastAsia="ja-JP"/>
              </w:rPr>
            </w:rPrChange>
          </w:rPr>
          <w:instrText>https://www.claimxperience.com/service/cxedirest/swagger-ui.html</w:instrText>
        </w:r>
        <w:r>
          <w:rPr>
            <w:lang w:eastAsia="ja-JP"/>
          </w:rPr>
          <w:instrText>).</w:instrText>
        </w:r>
      </w:ins>
      <w:ins w:id="196" w:author="Dariusz Bogumil" w:date="2021-12-28T13:59:00Z">
        <w:r>
          <w:rPr>
            <w:lang w:eastAsia="ja-JP"/>
          </w:rPr>
          <w:instrText xml:space="preserve">and" </w:instrText>
        </w:r>
        <w:r>
          <w:rPr>
            <w:lang w:eastAsia="ja-JP"/>
          </w:rPr>
          <w:fldChar w:fldCharType="separate"/>
        </w:r>
      </w:ins>
      <w:ins w:id="197" w:author="Dariusz Bogumil" w:date="2021-12-28T13:57:00Z">
        <w:r w:rsidRPr="005914C3">
          <w:rPr>
            <w:rStyle w:val="Hyperlink"/>
            <w:rFonts w:cstheme="minorHAnsi"/>
            <w:lang w:eastAsia="ja-JP"/>
          </w:rPr>
          <w:t>https://www.claimxperience.com/service/cxedirest/swagger-ui.html</w:t>
        </w:r>
        <w:r w:rsidRPr="004F6323">
          <w:rPr>
            <w:rStyle w:val="Hyperlink"/>
            <w:rFonts w:cstheme="minorHAnsi"/>
            <w:lang w:eastAsia="ja-JP"/>
          </w:rPr>
          <w:t>).</w:t>
        </w:r>
      </w:ins>
      <w:ins w:id="198" w:author="Dariusz Bogumil" w:date="2021-12-28T13:59:00Z">
        <w:r w:rsidRPr="004F6323">
          <w:rPr>
            <w:rStyle w:val="Hyperlink"/>
            <w:rFonts w:cstheme="minorHAnsi"/>
            <w:lang w:eastAsia="ja-JP"/>
          </w:rPr>
          <w:t>and</w:t>
        </w:r>
        <w:r>
          <w:rPr>
            <w:lang w:eastAsia="ja-JP"/>
          </w:rPr>
          <w:fldChar w:fldCharType="end"/>
        </w:r>
        <w:r>
          <w:rPr>
            <w:lang w:eastAsia="ja-JP"/>
          </w:rPr>
          <w:t xml:space="preserve"> found out a </w:t>
        </w:r>
      </w:ins>
      <w:ins w:id="199" w:author="Dariusz Bogumil" w:date="2021-12-28T13:57:00Z">
        <w:r>
          <w:rPr>
            <w:lang w:eastAsia="ja-JP"/>
          </w:rPr>
          <w:t xml:space="preserve"> </w:t>
        </w:r>
      </w:ins>
      <w:proofErr w:type="spellStart"/>
      <w:ins w:id="200" w:author="Dariusz Bogumil" w:date="2021-12-28T14:00:00Z">
        <w:r>
          <w:rPr>
            <w:lang w:eastAsia="ja-JP"/>
          </w:rPr>
          <w:t>a</w:t>
        </w:r>
        <w:proofErr w:type="spellEnd"/>
        <w:r>
          <w:rPr>
            <w:lang w:eastAsia="ja-JP"/>
          </w:rPr>
          <w:t xml:space="preserve"> crucial </w:t>
        </w:r>
        <w:r>
          <w:rPr>
            <w:lang w:eastAsia="ja-JP"/>
          </w:rPr>
          <w:t xml:space="preserve">role of </w:t>
        </w:r>
      </w:ins>
      <w:ins w:id="201" w:author="Dariusz Bogumil" w:date="2021-12-28T13:58:00Z">
        <w:r>
          <w:rPr>
            <w:lang w:eastAsia="ja-JP"/>
          </w:rPr>
          <w:t>“project id”</w:t>
        </w:r>
      </w:ins>
      <w:ins w:id="202" w:author="Dariusz Bogumil" w:date="2021-12-28T14:00:00Z">
        <w:r>
          <w:rPr>
            <w:lang w:eastAsia="ja-JP"/>
          </w:rPr>
          <w:t xml:space="preserve"> parameter to </w:t>
        </w:r>
      </w:ins>
      <w:ins w:id="203" w:author="Dariusz Bogumil" w:date="2021-12-28T13:58:00Z">
        <w:r>
          <w:rPr>
            <w:lang w:eastAsia="ja-JP"/>
          </w:rPr>
          <w:t xml:space="preserve">communicate with </w:t>
        </w:r>
        <w:proofErr w:type="spellStart"/>
        <w:r>
          <w:rPr>
            <w:lang w:eastAsia="ja-JP"/>
          </w:rPr>
          <w:t>Xastimate</w:t>
        </w:r>
        <w:proofErr w:type="spellEnd"/>
        <w:r>
          <w:rPr>
            <w:lang w:eastAsia="ja-JP"/>
          </w:rPr>
          <w:t xml:space="preserve"> database</w:t>
        </w:r>
      </w:ins>
      <w:ins w:id="204" w:author="Dariusz Bogumil" w:date="2021-12-28T14:00:00Z">
        <w:r>
          <w:rPr>
            <w:lang w:eastAsia="ja-JP"/>
          </w:rPr>
          <w:t>.</w:t>
        </w:r>
      </w:ins>
      <w:ins w:id="205" w:author="Dariusz Bogumil" w:date="2021-12-28T13:58:00Z">
        <w:r>
          <w:rPr>
            <w:lang w:eastAsia="ja-JP"/>
          </w:rPr>
          <w:t xml:space="preserve"> Probably </w:t>
        </w:r>
      </w:ins>
      <w:ins w:id="206" w:author="Dariusz Bogumil" w:date="2021-12-28T14:00:00Z">
        <w:r>
          <w:rPr>
            <w:lang w:eastAsia="ja-JP"/>
          </w:rPr>
          <w:t>that parameter</w:t>
        </w:r>
      </w:ins>
      <w:ins w:id="207" w:author="Dariusz Bogumil" w:date="2021-12-28T13:58:00Z">
        <w:r>
          <w:rPr>
            <w:lang w:eastAsia="ja-JP"/>
          </w:rPr>
          <w:t xml:space="preserve"> will be added as a</w:t>
        </w:r>
      </w:ins>
      <w:ins w:id="208" w:author="Dariusz Bogumil" w:date="2021-12-28T13:59:00Z">
        <w:r>
          <w:rPr>
            <w:lang w:eastAsia="ja-JP"/>
          </w:rPr>
          <w:t xml:space="preserve"> new attribute in Claims, however further investigation with test data and test </w:t>
        </w:r>
        <w:proofErr w:type="spellStart"/>
        <w:r>
          <w:rPr>
            <w:lang w:eastAsia="ja-JP"/>
          </w:rPr>
          <w:t>Xactimate</w:t>
        </w:r>
        <w:proofErr w:type="spellEnd"/>
        <w:r>
          <w:rPr>
            <w:lang w:eastAsia="ja-JP"/>
          </w:rPr>
          <w:t xml:space="preserve"> account is needed.</w:t>
        </w:r>
      </w:ins>
    </w:p>
    <w:p w14:paraId="775FE358" w14:textId="77777777" w:rsidR="00473B9A" w:rsidRDefault="00473B9A" w:rsidP="005914C3">
      <w:pPr>
        <w:rPr>
          <w:ins w:id="209" w:author="Dariusz Bogumil" w:date="2021-12-28T14:02:00Z"/>
          <w:lang w:eastAsia="ja-JP"/>
        </w:rPr>
        <w:pPrChange w:id="210" w:author="Dariusz Bogumil" w:date="2021-12-28T13:55:00Z">
          <w:pPr/>
        </w:pPrChange>
      </w:pPr>
    </w:p>
    <w:p w14:paraId="378BC0D6" w14:textId="61412679" w:rsidR="00473B9A" w:rsidRDefault="00473B9A" w:rsidP="00473B9A">
      <w:pPr>
        <w:pStyle w:val="Heading2"/>
        <w:rPr>
          <w:ins w:id="211" w:author="Dariusz Bogumil" w:date="2021-12-28T14:02:00Z"/>
        </w:rPr>
      </w:pPr>
      <w:ins w:id="212" w:author="Dariusz Bogumil" w:date="2021-12-28T14:02:00Z">
        <w:r>
          <w:t>OCR</w:t>
        </w:r>
      </w:ins>
    </w:p>
    <w:p w14:paraId="62167869" w14:textId="77777777" w:rsidR="00473B9A" w:rsidRDefault="00473B9A" w:rsidP="00473B9A">
      <w:pPr>
        <w:rPr>
          <w:ins w:id="213" w:author="Dariusz Bogumil" w:date="2021-12-28T14:02:00Z"/>
          <w:lang w:eastAsia="ja-JP"/>
        </w:rPr>
      </w:pPr>
      <w:ins w:id="214" w:author="Dariusz Bogumil" w:date="2021-12-28T14:02:00Z">
        <w:r>
          <w:rPr>
            <w:lang w:eastAsia="ja-JP"/>
          </w:rPr>
          <w:t xml:space="preserve">Not covered in the initial phase. </w:t>
        </w:r>
      </w:ins>
    </w:p>
    <w:p w14:paraId="34A1A034" w14:textId="1C3F55E0" w:rsidR="00473B9A" w:rsidRPr="005914C3" w:rsidRDefault="00473B9A" w:rsidP="00473B9A">
      <w:pPr>
        <w:rPr>
          <w:lang w:eastAsia="ja-JP"/>
          <w:rPrChange w:id="215" w:author="Dariusz Bogumil" w:date="2021-12-28T13:55:00Z">
            <w:rPr/>
          </w:rPrChange>
        </w:rPr>
      </w:pPr>
      <w:ins w:id="216" w:author="Dariusz Bogumil" w:date="2021-12-28T14:02:00Z">
        <w:r>
          <w:rPr>
            <w:lang w:eastAsia="ja-JP"/>
          </w:rPr>
          <w:t>Test data input in the system after installation of initial phase will be used to analyze t</w:t>
        </w:r>
        <w:bookmarkStart w:id="217" w:name="_GoBack"/>
        <w:bookmarkEnd w:id="217"/>
        <w:r>
          <w:rPr>
            <w:lang w:eastAsia="ja-JP"/>
          </w:rPr>
          <w:t xml:space="preserve">his </w:t>
        </w:r>
      </w:ins>
      <w:ins w:id="218" w:author="Dariusz Bogumil" w:date="2021-12-28T14:03:00Z">
        <w:r>
          <w:rPr>
            <w:lang w:eastAsia="ja-JP"/>
          </w:rPr>
          <w:t>interface</w:t>
        </w:r>
      </w:ins>
      <w:ins w:id="219" w:author="Dariusz Bogumil" w:date="2021-12-28T14:02:00Z">
        <w:r>
          <w:rPr>
            <w:lang w:eastAsia="ja-JP"/>
          </w:rPr>
          <w:t>.</w:t>
        </w:r>
      </w:ins>
    </w:p>
    <w:sectPr w:rsidR="00473B9A" w:rsidRPr="005914C3" w:rsidSect="009C3E2E">
      <w:headerReference w:type="default" r:id="rId10"/>
      <w:footerReference w:type="even" r:id="rId11"/>
      <w:footerReference w:type="default" r:id="rId12"/>
      <w:pgSz w:w="11906" w:h="16838" w:code="9"/>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OTS" w:date="2021-12-28T14:00:00Z" w:initials="Office">
    <w:p w14:paraId="4F107CF5" w14:textId="518CFC11" w:rsidR="000C22AF" w:rsidRPr="00BF2EE9" w:rsidRDefault="000C22AF">
      <w:pPr>
        <w:pStyle w:val="CommentText"/>
        <w:rPr>
          <w:lang w:val="pl-PL"/>
        </w:rPr>
      </w:pPr>
      <w:r>
        <w:rPr>
          <w:rStyle w:val="CommentReference"/>
        </w:rPr>
        <w:annotationRef/>
      </w:r>
      <w:r w:rsidRPr="00BF2EE9">
        <w:rPr>
          <w:lang w:val="pl-PL"/>
        </w:rPr>
        <w:t xml:space="preserve">Może </w:t>
      </w:r>
      <w:proofErr w:type="spellStart"/>
      <w:r w:rsidRPr="00BF2EE9">
        <w:rPr>
          <w:lang w:val="pl-PL"/>
        </w:rPr>
        <w:t>daily</w:t>
      </w:r>
      <w:proofErr w:type="spellEnd"/>
      <w:r w:rsidRPr="00BF2EE9">
        <w:rPr>
          <w:lang w:val="pl-PL"/>
        </w:rPr>
        <w:t xml:space="preserve">? Czy jest to dla nas </w:t>
      </w:r>
      <w:r>
        <w:rPr>
          <w:lang w:val="pl-PL"/>
        </w:rPr>
        <w:t>jakaś różnica?</w:t>
      </w:r>
    </w:p>
  </w:comment>
  <w:comment w:id="24" w:author="Dariusz Bogumil" w:date="2021-12-28T14:00:00Z" w:initials="DB">
    <w:p w14:paraId="48C18350" w14:textId="58130D86" w:rsidR="00882E47" w:rsidRPr="00882E47" w:rsidRDefault="00882E47">
      <w:pPr>
        <w:pStyle w:val="CommentText"/>
        <w:rPr>
          <w:lang w:val="pl-PL"/>
        </w:rPr>
      </w:pPr>
      <w:r>
        <w:rPr>
          <w:rStyle w:val="CommentReference"/>
        </w:rPr>
        <w:annotationRef/>
      </w:r>
      <w:proofErr w:type="spellStart"/>
      <w:r w:rsidRPr="00882E47">
        <w:rPr>
          <w:lang w:val="pl-PL"/>
        </w:rPr>
        <w:t>Chyab</w:t>
      </w:r>
      <w:proofErr w:type="spellEnd"/>
      <w:r w:rsidRPr="00882E47">
        <w:rPr>
          <w:lang w:val="pl-PL"/>
        </w:rPr>
        <w:t xml:space="preserve"> nie ma różnicy, al</w:t>
      </w:r>
      <w:r>
        <w:rPr>
          <w:lang w:val="pl-PL"/>
        </w:rPr>
        <w:t>e wpisałem na wszelki wypadek, gdyby był problem wydajnościowy. Te KPI i tak są tak długookresowe, że dla wyników  nie ma większego znaczenia.</w:t>
      </w:r>
    </w:p>
  </w:comment>
  <w:comment w:id="25" w:author="DOTS" w:date="2021-12-28T14:00:00Z" w:initials="Office">
    <w:p w14:paraId="20E239B9" w14:textId="3E36B5D7" w:rsidR="000C22AF" w:rsidRPr="00DC36C9" w:rsidRDefault="000C22AF" w:rsidP="00DC36C9">
      <w:pPr>
        <w:pStyle w:val="CommentText"/>
        <w:jc w:val="center"/>
        <w:rPr>
          <w:lang w:val="pl-PL"/>
        </w:rPr>
      </w:pPr>
      <w:r>
        <w:rPr>
          <w:rStyle w:val="CommentReference"/>
        </w:rPr>
        <w:annotationRef/>
      </w:r>
      <w:r w:rsidRPr="00DC36C9">
        <w:rPr>
          <w:lang w:val="pl-PL"/>
        </w:rPr>
        <w:t xml:space="preserve">Nie robimy tego jako </w:t>
      </w:r>
      <w:r>
        <w:rPr>
          <w:lang w:val="pl-PL"/>
        </w:rPr>
        <w:t>lista oddzielnych punktów? Łatwiej będzie analizować może providera, który ma niepełną zgodność. Np. będzie w stanie, że przysłał jakieś dokumenty, ale jeszcze nie wszystkie.</w:t>
      </w:r>
    </w:p>
  </w:comment>
  <w:comment w:id="53" w:author="DOTS" w:date="2021-12-28T14:00:00Z" w:initials="Office">
    <w:p w14:paraId="691FD81C" w14:textId="4E05A1E4" w:rsidR="000C22AF" w:rsidRPr="00DC36C9" w:rsidRDefault="000C22AF">
      <w:pPr>
        <w:pStyle w:val="CommentText"/>
        <w:rPr>
          <w:lang w:val="pl-PL"/>
        </w:rPr>
      </w:pPr>
      <w:r>
        <w:rPr>
          <w:rStyle w:val="CommentReference"/>
        </w:rPr>
        <w:annotationRef/>
      </w:r>
      <w:r>
        <w:rPr>
          <w:lang w:val="pl-PL"/>
        </w:rPr>
        <w:t>Tak, jak to widać to praktycznie każdy z punktów (1-8) zawiera jakiś dokument</w:t>
      </w:r>
    </w:p>
  </w:comment>
  <w:comment w:id="100" w:author="DOTS" w:date="2021-12-28T14:00:00Z" w:initials="Office">
    <w:p w14:paraId="70052C00" w14:textId="77777777" w:rsidR="00882E47" w:rsidRPr="00DC36C9" w:rsidRDefault="00882E47" w:rsidP="00882E47">
      <w:pPr>
        <w:pStyle w:val="CommentText"/>
        <w:jc w:val="center"/>
        <w:rPr>
          <w:lang w:val="pl-PL"/>
        </w:rPr>
      </w:pPr>
      <w:r>
        <w:rPr>
          <w:rStyle w:val="CommentReference"/>
        </w:rPr>
        <w:annotationRef/>
      </w:r>
      <w:r w:rsidRPr="00DC36C9">
        <w:rPr>
          <w:lang w:val="pl-PL"/>
        </w:rPr>
        <w:t xml:space="preserve">Nie robimy tego jako </w:t>
      </w:r>
      <w:r>
        <w:rPr>
          <w:lang w:val="pl-PL"/>
        </w:rPr>
        <w:t xml:space="preserve">lista oddzielnych punktów? Łatwiej będzie analizować może </w:t>
      </w:r>
      <w:proofErr w:type="spellStart"/>
      <w:r>
        <w:rPr>
          <w:lang w:val="pl-PL"/>
        </w:rPr>
        <w:t>providera</w:t>
      </w:r>
      <w:proofErr w:type="spellEnd"/>
      <w:r>
        <w:rPr>
          <w:lang w:val="pl-PL"/>
        </w:rPr>
        <w:t>, który ma niepełną zgodność. Np. będzie w stanie, że przysłał jakieś dokumenty, ale jeszcze nie wszystkie.</w:t>
      </w:r>
    </w:p>
  </w:comment>
  <w:comment w:id="102" w:author="Dariusz Bogumil" w:date="2021-12-28T14:00:00Z" w:initials="DB">
    <w:p w14:paraId="3BC2364F" w14:textId="13979E97" w:rsidR="00882E47" w:rsidRPr="00882E47" w:rsidRDefault="00882E47">
      <w:pPr>
        <w:pStyle w:val="CommentText"/>
        <w:rPr>
          <w:lang w:val="pl-PL"/>
        </w:rPr>
      </w:pPr>
      <w:r>
        <w:rPr>
          <w:rStyle w:val="CommentReference"/>
        </w:rPr>
        <w:annotationRef/>
      </w:r>
      <w:r w:rsidRPr="00882E47">
        <w:rPr>
          <w:lang w:val="pl-PL"/>
        </w:rPr>
        <w:t>Tak, dla jasności opisu przeniosł</w:t>
      </w:r>
      <w:r>
        <w:rPr>
          <w:lang w:val="pl-PL"/>
        </w:rPr>
        <w:t>em tekst poza tabelę.</w:t>
      </w:r>
    </w:p>
  </w:comment>
  <w:comment w:id="104" w:author="DOTS" w:date="2021-12-28T14:00:00Z" w:initials="Office">
    <w:p w14:paraId="02A6C112" w14:textId="3B0D8F02" w:rsidR="000C22AF" w:rsidRPr="00C61A6D" w:rsidRDefault="000C22AF">
      <w:pPr>
        <w:pStyle w:val="CommentText"/>
        <w:rPr>
          <w:lang w:val="pl-PL"/>
        </w:rPr>
      </w:pPr>
      <w:r>
        <w:rPr>
          <w:rStyle w:val="CommentReference"/>
        </w:rPr>
        <w:annotationRef/>
      </w:r>
      <w:r w:rsidRPr="00C61A6D">
        <w:rPr>
          <w:lang w:val="pl-PL"/>
        </w:rPr>
        <w:t xml:space="preserve">O </w:t>
      </w:r>
      <w:r>
        <w:rPr>
          <w:lang w:val="pl-PL"/>
        </w:rPr>
        <w:t xml:space="preserve">jakim </w:t>
      </w:r>
      <w:proofErr w:type="spellStart"/>
      <w:r>
        <w:rPr>
          <w:lang w:val="pl-PL"/>
        </w:rPr>
        <w:t>dashboard</w:t>
      </w:r>
      <w:proofErr w:type="spellEnd"/>
      <w:r>
        <w:rPr>
          <w:lang w:val="pl-PL"/>
        </w:rPr>
        <w:t xml:space="preserve"> tutaj mowa?</w:t>
      </w:r>
    </w:p>
  </w:comment>
  <w:comment w:id="105" w:author="Dariusz Bogumil" w:date="2021-12-28T14:00:00Z" w:initials="DB">
    <w:p w14:paraId="3AABC08D" w14:textId="6A973FDF" w:rsidR="00882E47" w:rsidRPr="00882E47" w:rsidRDefault="00882E47">
      <w:pPr>
        <w:pStyle w:val="CommentText"/>
        <w:rPr>
          <w:lang w:val="pl-PL"/>
        </w:rPr>
      </w:pPr>
      <w:r>
        <w:rPr>
          <w:rStyle w:val="CommentReference"/>
        </w:rPr>
        <w:annotationRef/>
      </w:r>
      <w:r w:rsidRPr="00882E47">
        <w:rPr>
          <w:lang w:val="pl-PL"/>
        </w:rPr>
        <w:t>Chodził</w:t>
      </w:r>
      <w:r>
        <w:rPr>
          <w:lang w:val="pl-PL"/>
        </w:rPr>
        <w:t xml:space="preserve">o mi tu o pierwszą zakładkę po wejściu na jakiegoś </w:t>
      </w:r>
      <w:proofErr w:type="spellStart"/>
      <w:r>
        <w:rPr>
          <w:lang w:val="pl-PL"/>
        </w:rPr>
        <w:t>Providera</w:t>
      </w:r>
      <w:proofErr w:type="spellEnd"/>
      <w:r>
        <w:rPr>
          <w:lang w:val="pl-PL"/>
        </w:rPr>
        <w:t>. Na kolejnych są Widok szczegółowy, historia, kolejne relacje.</w:t>
      </w:r>
    </w:p>
  </w:comment>
  <w:comment w:id="106" w:author="DOTS" w:date="2021-12-28T14:00:00Z" w:initials="Office">
    <w:p w14:paraId="04D1401F" w14:textId="1CCFC7C5" w:rsidR="000C22AF" w:rsidRPr="00DC36C9" w:rsidRDefault="000C22AF">
      <w:pPr>
        <w:pStyle w:val="CommentText"/>
        <w:rPr>
          <w:lang w:val="pl-PL"/>
        </w:rPr>
      </w:pPr>
      <w:r>
        <w:rPr>
          <w:rStyle w:val="CommentReference"/>
        </w:rPr>
        <w:annotationRef/>
      </w:r>
      <w:proofErr w:type="spellStart"/>
      <w:r w:rsidRPr="00DC36C9">
        <w:rPr>
          <w:lang w:val="pl-PL"/>
        </w:rPr>
        <w:t>j.w</w:t>
      </w:r>
      <w:proofErr w:type="spellEnd"/>
      <w:r w:rsidRPr="00DC36C9">
        <w:rPr>
          <w:lang w:val="pl-PL"/>
        </w:rPr>
        <w:t>.</w:t>
      </w:r>
    </w:p>
  </w:comment>
  <w:comment w:id="107" w:author="DOTS" w:date="2021-12-28T14:00:00Z" w:initials="Office">
    <w:p w14:paraId="0A26C1AD" w14:textId="68BF5F60" w:rsidR="000C22AF" w:rsidRPr="00291051" w:rsidRDefault="000C22AF">
      <w:pPr>
        <w:pStyle w:val="CommentText"/>
        <w:rPr>
          <w:lang w:val="pl-PL"/>
        </w:rPr>
      </w:pPr>
      <w:r>
        <w:rPr>
          <w:rStyle w:val="CommentReference"/>
        </w:rPr>
        <w:annotationRef/>
      </w:r>
      <w:r w:rsidRPr="00291051">
        <w:rPr>
          <w:lang w:val="pl-PL"/>
        </w:rPr>
        <w:t xml:space="preserve">Z tego by wynikało, że </w:t>
      </w:r>
      <w:r>
        <w:rPr>
          <w:lang w:val="pl-PL"/>
        </w:rPr>
        <w:t xml:space="preserve">kryteria będą jednak rozbite </w:t>
      </w:r>
    </w:p>
  </w:comment>
  <w:comment w:id="122" w:author="DOTS" w:date="2021-12-28T14:00:00Z" w:initials="Office">
    <w:p w14:paraId="3A3D994F" w14:textId="3DC6763A" w:rsidR="000C22AF" w:rsidRPr="00463B9D" w:rsidRDefault="000C22AF">
      <w:pPr>
        <w:pStyle w:val="CommentText"/>
        <w:rPr>
          <w:lang w:val="pl-PL"/>
        </w:rPr>
      </w:pPr>
      <w:r>
        <w:rPr>
          <w:rStyle w:val="CommentReference"/>
        </w:rPr>
        <w:annotationRef/>
      </w:r>
      <w:r w:rsidRPr="00463B9D">
        <w:rPr>
          <w:lang w:val="pl-PL"/>
        </w:rPr>
        <w:t>Moim zdaniem trzeba przewidzieć, że dla jedn</w:t>
      </w:r>
      <w:r>
        <w:rPr>
          <w:lang w:val="pl-PL"/>
        </w:rPr>
        <w:t>e</w:t>
      </w:r>
      <w:r w:rsidRPr="00463B9D">
        <w:rPr>
          <w:lang w:val="pl-PL"/>
        </w:rPr>
        <w:t>go</w:t>
      </w:r>
      <w:r>
        <w:rPr>
          <w:lang w:val="pl-PL"/>
        </w:rPr>
        <w:t xml:space="preserve"> Portfolio będziemy mieli kilka iteracji proposals, dlatego też myślę, że spodziewają się tutaj listy (historii) propozycji złożonych na potrzeby zakupy jednego portfolio.</w:t>
      </w:r>
      <w:r w:rsidRPr="00463B9D">
        <w:rPr>
          <w:lang w:val="pl-PL"/>
        </w:rPr>
        <w:t xml:space="preserve"> </w:t>
      </w:r>
    </w:p>
  </w:comment>
  <w:comment w:id="123" w:author="Dariusz Bogumil" w:date="2021-12-28T14:00:00Z" w:initials="DB">
    <w:p w14:paraId="0BB9742F" w14:textId="7FF02DE3" w:rsidR="001E40C6" w:rsidRPr="001E40C6" w:rsidRDefault="001E40C6">
      <w:pPr>
        <w:pStyle w:val="CommentText"/>
        <w:rPr>
          <w:lang w:val="pl-PL"/>
        </w:rPr>
      </w:pPr>
      <w:r>
        <w:rPr>
          <w:rStyle w:val="CommentReference"/>
        </w:rPr>
        <w:annotationRef/>
      </w:r>
      <w:r w:rsidRPr="001E40C6">
        <w:rPr>
          <w:lang w:val="pl-PL"/>
        </w:rPr>
        <w:t>Dodał</w:t>
      </w:r>
      <w:r>
        <w:rPr>
          <w:lang w:val="pl-PL"/>
        </w:rPr>
        <w:t xml:space="preserve">em opis na początku rozdziału. Zakładam, że kolejne </w:t>
      </w:r>
      <w:proofErr w:type="spellStart"/>
      <w:r>
        <w:rPr>
          <w:lang w:val="pl-PL"/>
        </w:rPr>
        <w:t>Proposals</w:t>
      </w:r>
      <w:proofErr w:type="spellEnd"/>
      <w:r>
        <w:rPr>
          <w:lang w:val="pl-PL"/>
        </w:rPr>
        <w:t xml:space="preserve"> nie będą szczególnie zapamiętywane (poza standardową historią i dokumentami), tak jak nie są w </w:t>
      </w:r>
      <w:proofErr w:type="spellStart"/>
      <w:r>
        <w:rPr>
          <w:lang w:val="pl-PL"/>
        </w:rPr>
        <w:t>PortfolioTrak</w:t>
      </w:r>
      <w:proofErr w:type="spellEnd"/>
      <w:r>
        <w:rPr>
          <w:lang w:val="pl-PL"/>
        </w:rPr>
        <w:t>.</w:t>
      </w:r>
    </w:p>
  </w:comment>
  <w:comment w:id="130" w:author="DOTS" w:date="2021-12-28T14:00:00Z" w:initials="Office">
    <w:p w14:paraId="68B2EC0E" w14:textId="682AC655" w:rsidR="000C22AF" w:rsidRPr="005F3A37" w:rsidRDefault="000C22AF">
      <w:pPr>
        <w:pStyle w:val="CommentText"/>
        <w:rPr>
          <w:lang w:val="pl-PL"/>
        </w:rPr>
      </w:pPr>
      <w:r>
        <w:rPr>
          <w:rStyle w:val="CommentReference"/>
        </w:rPr>
        <w:annotationRef/>
      </w:r>
      <w:r w:rsidRPr="005F3A37">
        <w:rPr>
          <w:lang w:val="pl-PL"/>
        </w:rPr>
        <w:t>Tutaj miało być coś innego?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E7A2F1" w15:done="0"/>
  <w15:commentEx w15:paraId="6598AFBB" w15:done="0"/>
  <w15:commentEx w15:paraId="4F107CF5" w15:done="0"/>
  <w15:commentEx w15:paraId="20E239B9" w15:done="0"/>
  <w15:commentEx w15:paraId="691FD81C" w15:done="0"/>
  <w15:commentEx w15:paraId="02A6C112" w15:done="0"/>
  <w15:commentEx w15:paraId="04D1401F" w15:done="0"/>
  <w15:commentEx w15:paraId="0A26C1AD" w15:done="0"/>
  <w15:commentEx w15:paraId="3A3D994F" w15:done="0"/>
  <w15:commentEx w15:paraId="68B2EC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E7A2F1" w16cid:durableId="2575389A"/>
  <w16cid:commentId w16cid:paraId="6598AFBB" w16cid:durableId="25753915"/>
  <w16cid:commentId w16cid:paraId="4F107CF5" w16cid:durableId="257539DD"/>
  <w16cid:commentId w16cid:paraId="20E239B9" w16cid:durableId="25753C19"/>
  <w16cid:commentId w16cid:paraId="691FD81C" w16cid:durableId="25753CFF"/>
  <w16cid:commentId w16cid:paraId="02A6C112" w16cid:durableId="25753D78"/>
  <w16cid:commentId w16cid:paraId="04D1401F" w16cid:durableId="25753B11"/>
  <w16cid:commentId w16cid:paraId="0A26C1AD" w16cid:durableId="25754133"/>
  <w16cid:commentId w16cid:paraId="3A3D994F" w16cid:durableId="2575429F"/>
  <w16cid:commentId w16cid:paraId="68B2EC0E" w16cid:durableId="257546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10FE2" w14:textId="77777777" w:rsidR="005B0340" w:rsidRDefault="005B0340" w:rsidP="00473D65">
      <w:r>
        <w:separator/>
      </w:r>
    </w:p>
  </w:endnote>
  <w:endnote w:type="continuationSeparator" w:id="0">
    <w:p w14:paraId="7C720AD3" w14:textId="77777777" w:rsidR="005B0340" w:rsidRDefault="005B0340" w:rsidP="00473D65">
      <w:r>
        <w:continuationSeparator/>
      </w:r>
    </w:p>
  </w:endnote>
  <w:endnote w:type="continuationNotice" w:id="1">
    <w:p w14:paraId="783E523B" w14:textId="77777777" w:rsidR="005B0340" w:rsidRDefault="005B03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0C22AF" w:rsidRDefault="000C22AF"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C22AF" w:rsidRDefault="000C22AF"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0C22AF" w:rsidRDefault="000C22AF"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473B9A">
          <w:rPr>
            <w:rStyle w:val="PageNumber"/>
            <w:noProof/>
            <w:sz w:val="20"/>
          </w:rPr>
          <w:t>27</w:t>
        </w:r>
        <w:r w:rsidRPr="005F3A37">
          <w:rPr>
            <w:rStyle w:val="PageNumber"/>
            <w:sz w:val="20"/>
          </w:rPr>
          <w:fldChar w:fldCharType="end"/>
        </w:r>
      </w:p>
    </w:sdtContent>
  </w:sdt>
  <w:p w14:paraId="3E302117" w14:textId="18EA87EF" w:rsidR="000C22AF" w:rsidRPr="005A2F1A" w:rsidRDefault="000C22AF"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6F1B47"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" strokecolor="black [3040]"/>
          </w:pict>
        </mc:Fallback>
      </mc:AlternateContent>
    </w:r>
    <w:r w:rsidRPr="00FC2F7F">
      <w:rPr>
        <w:rStyle w:val="PageNumber"/>
        <w:rFonts w:cstheme="minorHAnsi"/>
        <w:sz w:val="20"/>
      </w:rPr>
      <w:t xml:space="preserve">PDSS for Hestia Capital Holding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00.2</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2FDC0" w14:textId="77777777" w:rsidR="005B0340" w:rsidRDefault="005B0340" w:rsidP="00473D65">
      <w:r>
        <w:separator/>
      </w:r>
    </w:p>
  </w:footnote>
  <w:footnote w:type="continuationSeparator" w:id="0">
    <w:p w14:paraId="6527436F" w14:textId="77777777" w:rsidR="005B0340" w:rsidRDefault="005B0340" w:rsidP="00473D65">
      <w:r>
        <w:continuationSeparator/>
      </w:r>
    </w:p>
  </w:footnote>
  <w:footnote w:type="continuationNotice" w:id="1">
    <w:p w14:paraId="3ABB0116" w14:textId="77777777" w:rsidR="005B0340" w:rsidRDefault="005B034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434E7176" w:rsidR="000C22AF" w:rsidRPr="0057787E" w:rsidRDefault="000C22AF"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0A4C0"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sidRPr="0057787E">
      <w:rPr>
        <w:b/>
        <w:sz w:val="40"/>
      </w:rPr>
      <w:t>Hestia Capital Holding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2881"/>
    <w:rsid w:val="00014613"/>
    <w:rsid w:val="000149FD"/>
    <w:rsid w:val="00014A69"/>
    <w:rsid w:val="0001577D"/>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7A4"/>
    <w:rsid w:val="00087980"/>
    <w:rsid w:val="0009048D"/>
    <w:rsid w:val="00090A55"/>
    <w:rsid w:val="00093C37"/>
    <w:rsid w:val="0009449F"/>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27ED"/>
    <w:rsid w:val="000B2945"/>
    <w:rsid w:val="000B2C80"/>
    <w:rsid w:val="000B361B"/>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567"/>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7E38"/>
    <w:rsid w:val="001D0131"/>
    <w:rsid w:val="001D033F"/>
    <w:rsid w:val="001D0D00"/>
    <w:rsid w:val="001D21C6"/>
    <w:rsid w:val="001D252E"/>
    <w:rsid w:val="001D280A"/>
    <w:rsid w:val="001D3A9E"/>
    <w:rsid w:val="001D4085"/>
    <w:rsid w:val="001D51BE"/>
    <w:rsid w:val="001D68BC"/>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8A1"/>
    <w:rsid w:val="002F3C1C"/>
    <w:rsid w:val="002F4187"/>
    <w:rsid w:val="002F449C"/>
    <w:rsid w:val="002F4CAC"/>
    <w:rsid w:val="002F4FDE"/>
    <w:rsid w:val="002F6508"/>
    <w:rsid w:val="002F6DF9"/>
    <w:rsid w:val="002F6FB5"/>
    <w:rsid w:val="002F72A7"/>
    <w:rsid w:val="002F7472"/>
    <w:rsid w:val="00301417"/>
    <w:rsid w:val="00302B1D"/>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57"/>
    <w:rsid w:val="00456FAE"/>
    <w:rsid w:val="00457284"/>
    <w:rsid w:val="00457CDC"/>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3B9A"/>
    <w:rsid w:val="00473D65"/>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65B9"/>
    <w:rsid w:val="004B70BA"/>
    <w:rsid w:val="004C04E8"/>
    <w:rsid w:val="004C1B93"/>
    <w:rsid w:val="004C2309"/>
    <w:rsid w:val="004C5168"/>
    <w:rsid w:val="004C529A"/>
    <w:rsid w:val="004C61DE"/>
    <w:rsid w:val="004C7958"/>
    <w:rsid w:val="004D034B"/>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A9"/>
    <w:rsid w:val="005521FC"/>
    <w:rsid w:val="00552453"/>
    <w:rsid w:val="005529F0"/>
    <w:rsid w:val="00553A4D"/>
    <w:rsid w:val="00553D0C"/>
    <w:rsid w:val="00555363"/>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512D"/>
    <w:rsid w:val="0063748D"/>
    <w:rsid w:val="00640797"/>
    <w:rsid w:val="00642430"/>
    <w:rsid w:val="00642CDA"/>
    <w:rsid w:val="00644E59"/>
    <w:rsid w:val="00646C0D"/>
    <w:rsid w:val="006471B8"/>
    <w:rsid w:val="00647733"/>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C1A78"/>
    <w:rsid w:val="006C245B"/>
    <w:rsid w:val="006C3DB6"/>
    <w:rsid w:val="006C4A57"/>
    <w:rsid w:val="006C5E55"/>
    <w:rsid w:val="006C6294"/>
    <w:rsid w:val="006C62B1"/>
    <w:rsid w:val="006C72DA"/>
    <w:rsid w:val="006C7C0D"/>
    <w:rsid w:val="006D0495"/>
    <w:rsid w:val="006D0D11"/>
    <w:rsid w:val="006D16C9"/>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906"/>
    <w:rsid w:val="00791B1A"/>
    <w:rsid w:val="00792CD2"/>
    <w:rsid w:val="007933B4"/>
    <w:rsid w:val="00793B3C"/>
    <w:rsid w:val="00793BCF"/>
    <w:rsid w:val="00793F19"/>
    <w:rsid w:val="00794406"/>
    <w:rsid w:val="007951C2"/>
    <w:rsid w:val="007951CC"/>
    <w:rsid w:val="00797F7E"/>
    <w:rsid w:val="007A0BF4"/>
    <w:rsid w:val="007A10FD"/>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50BA"/>
    <w:rsid w:val="00826644"/>
    <w:rsid w:val="00826EE7"/>
    <w:rsid w:val="00827738"/>
    <w:rsid w:val="00827C50"/>
    <w:rsid w:val="00831CFD"/>
    <w:rsid w:val="00831FC7"/>
    <w:rsid w:val="0083225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4A9"/>
    <w:rsid w:val="00852C76"/>
    <w:rsid w:val="00853D10"/>
    <w:rsid w:val="00853F19"/>
    <w:rsid w:val="00854495"/>
    <w:rsid w:val="00854E27"/>
    <w:rsid w:val="00855DCF"/>
    <w:rsid w:val="008566E8"/>
    <w:rsid w:val="008569FE"/>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5881"/>
    <w:rsid w:val="008B6E40"/>
    <w:rsid w:val="008C044C"/>
    <w:rsid w:val="008C2184"/>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2264"/>
    <w:rsid w:val="009028A3"/>
    <w:rsid w:val="00903F37"/>
    <w:rsid w:val="00904252"/>
    <w:rsid w:val="00904CD8"/>
    <w:rsid w:val="00905C80"/>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7BE"/>
    <w:rsid w:val="00A0276F"/>
    <w:rsid w:val="00A028A0"/>
    <w:rsid w:val="00A03B98"/>
    <w:rsid w:val="00A03FA2"/>
    <w:rsid w:val="00A03FD0"/>
    <w:rsid w:val="00A04525"/>
    <w:rsid w:val="00A05078"/>
    <w:rsid w:val="00A0707B"/>
    <w:rsid w:val="00A074B4"/>
    <w:rsid w:val="00A07C4B"/>
    <w:rsid w:val="00A07F33"/>
    <w:rsid w:val="00A103E2"/>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5058"/>
    <w:rsid w:val="00A65CE7"/>
    <w:rsid w:val="00A6639F"/>
    <w:rsid w:val="00A673FE"/>
    <w:rsid w:val="00A70B51"/>
    <w:rsid w:val="00A7229F"/>
    <w:rsid w:val="00A72EA9"/>
    <w:rsid w:val="00A731E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BFA"/>
    <w:rsid w:val="00BD5C51"/>
    <w:rsid w:val="00BD5F63"/>
    <w:rsid w:val="00BD61E5"/>
    <w:rsid w:val="00BD631F"/>
    <w:rsid w:val="00BE0684"/>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BC4"/>
    <w:rsid w:val="00C36D0B"/>
    <w:rsid w:val="00C37987"/>
    <w:rsid w:val="00C379A6"/>
    <w:rsid w:val="00C40125"/>
    <w:rsid w:val="00C42426"/>
    <w:rsid w:val="00C425B5"/>
    <w:rsid w:val="00C443F6"/>
    <w:rsid w:val="00C44A74"/>
    <w:rsid w:val="00C44DE7"/>
    <w:rsid w:val="00C45387"/>
    <w:rsid w:val="00C46226"/>
    <w:rsid w:val="00C47656"/>
    <w:rsid w:val="00C477CD"/>
    <w:rsid w:val="00C50237"/>
    <w:rsid w:val="00C50C8C"/>
    <w:rsid w:val="00C5132F"/>
    <w:rsid w:val="00C52944"/>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41223"/>
    <w:rsid w:val="00E416BF"/>
    <w:rsid w:val="00E419A7"/>
    <w:rsid w:val="00E41B91"/>
    <w:rsid w:val="00E41DFD"/>
    <w:rsid w:val="00E42266"/>
    <w:rsid w:val="00E42718"/>
    <w:rsid w:val="00E43647"/>
    <w:rsid w:val="00E446C2"/>
    <w:rsid w:val="00E4635D"/>
    <w:rsid w:val="00E50640"/>
    <w:rsid w:val="00E50D68"/>
    <w:rsid w:val="00E51005"/>
    <w:rsid w:val="00E515D7"/>
    <w:rsid w:val="00E52218"/>
    <w:rsid w:val="00E52289"/>
    <w:rsid w:val="00E522FF"/>
    <w:rsid w:val="00E52529"/>
    <w:rsid w:val="00E54CC8"/>
    <w:rsid w:val="00E54F64"/>
    <w:rsid w:val="00E5569B"/>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570D"/>
    <w:rsid w:val="00F55A83"/>
    <w:rsid w:val="00F56393"/>
    <w:rsid w:val="00F57DE0"/>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4724"/>
    <w:rsid w:val="00F84872"/>
    <w:rsid w:val="00F85CBF"/>
    <w:rsid w:val="00F8792F"/>
    <w:rsid w:val="00F90B3C"/>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26CA7-FB24-403F-8EC4-1AD7E205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27</Pages>
  <Words>4406</Words>
  <Characters>26441</Characters>
  <Application>Microsoft Office Word</Application>
  <DocSecurity>0</DocSecurity>
  <Lines>220</Lines>
  <Paragraphs>61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Manager/>
  <Company/>
  <LinksUpToDate>false</LinksUpToDate>
  <CharactersWithSpaces>30786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subject/>
  <dc:creator>dotkk</dc:creator>
  <cp:keywords/>
  <dc:description/>
  <cp:lastModifiedBy>Dariusz Bogumil</cp:lastModifiedBy>
  <cp:revision>9</cp:revision>
  <cp:lastPrinted>2021-07-14T11:43:00Z</cp:lastPrinted>
  <dcterms:created xsi:type="dcterms:W3CDTF">2021-12-28T07:08:00Z</dcterms:created>
  <dcterms:modified xsi:type="dcterms:W3CDTF">2021-12-28T13:03:00Z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00.2</vt:lpwstr>
  </property>
</Properties>
</file>