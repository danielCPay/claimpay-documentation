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bookmarkStart w:id="0" w:name="_GoBack"/>
      <w:bookmarkEnd w:id="0"/>
      <w:r>
        <w:rPr>
          <w:b/>
          <w:sz w:val="44"/>
        </w:rPr>
        <w:t>for</w:t>
      </w:r>
    </w:p>
    <w:p w14:paraId="739740C5" w14:textId="569F5651" w:rsidR="00FC2F7F" w:rsidRPr="00662DBA" w:rsidRDefault="00FC2F7F" w:rsidP="00662DBA">
      <w:pPr>
        <w:jc w:val="center"/>
        <w:rPr>
          <w:b/>
          <w:sz w:val="44"/>
        </w:rPr>
      </w:pPr>
      <w:del w:id="1" w:author="Dariusz Bogumil" w:date="2022-01-04T22:25:00Z">
        <w:r w:rsidDel="00A34A62">
          <w:rPr>
            <w:b/>
            <w:sz w:val="44"/>
          </w:rPr>
          <w:delText xml:space="preserve">Hestia </w:delText>
        </w:r>
      </w:del>
      <w:ins w:id="2" w:author="Dariusz Bogumil" w:date="2022-01-04T22:25:00Z">
        <w:r w:rsidR="00A34A62">
          <w:rPr>
            <w:b/>
            <w:sz w:val="44"/>
          </w:rPr>
          <w:t>Pay My Claim</w:t>
        </w:r>
      </w:ins>
      <w:del w:id="3" w:author="Dariusz Bogumil" w:date="2022-01-04T22:25:00Z">
        <w:r w:rsidDel="00A34A62">
          <w:rPr>
            <w:b/>
            <w:sz w:val="44"/>
          </w:rPr>
          <w:delText>Capital Holding</w:delText>
        </w:r>
      </w:del>
      <w:r>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4" w:name="VER"/>
      <w:r w:rsidRPr="002A0997">
        <w:t>Ed.</w:t>
      </w:r>
      <w:r>
        <w:t xml:space="preserve"> </w:t>
      </w:r>
      <w:fldSimple w:instr=" DOCPROPERTY &quot;Document number&quot;  \* MERGEFORMAT ">
        <w:r w:rsidR="00B205E8">
          <w:t>00.5</w:t>
        </w:r>
      </w:fldSimple>
    </w:p>
    <w:bookmarkEnd w:id="4"/>
    <w:p w14:paraId="33CF168A" w14:textId="5D7A47AB" w:rsidR="00C83D8B" w:rsidDel="00A34A62" w:rsidRDefault="00C83D8B" w:rsidP="002A0997">
      <w:pPr>
        <w:rPr>
          <w:del w:id="5" w:author="Dariusz Bogumil" w:date="2022-01-04T22:22:00Z"/>
        </w:rPr>
      </w:pPr>
    </w:p>
    <w:p w14:paraId="6B0415D8" w14:textId="77777777" w:rsidR="00C83D8B" w:rsidRPr="0029386D" w:rsidDel="00A34A62" w:rsidRDefault="00C83D8B" w:rsidP="00473D65">
      <w:pPr>
        <w:rPr>
          <w:del w:id="6" w:author="Dariusz Bogumil" w:date="2022-01-04T22:22:00Z"/>
        </w:rPr>
      </w:pPr>
    </w:p>
    <w:p w14:paraId="2F40A86A" w14:textId="05486077" w:rsidR="008C6DBA" w:rsidRPr="0029386D" w:rsidRDefault="009C45BC" w:rsidP="00473D65">
      <w:pPr>
        <w:pStyle w:val="BodyText"/>
      </w:pPr>
      <w:del w:id="7"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A34A62">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A34A62">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A34A62">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A34A62">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A34A62">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A34A62">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A34A62">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w:t>
        </w:r>
        <w:r w:rsidR="00EF40DA" w:rsidRPr="00B54CD4">
          <w:rPr>
            <w:rStyle w:val="Hyperlink"/>
            <w:noProof/>
          </w:rPr>
          <w: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A34A62">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A34A62">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A34A62">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A34A62">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A34A62">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A34A62">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A34A62">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A34A62">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A34A62">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A34A62">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w:t>
        </w:r>
        <w:r w:rsidR="00EF40DA" w:rsidRPr="00B54CD4">
          <w:rPr>
            <w:rStyle w:val="Hyperlink"/>
          </w:rPr>
          <w:t>n</w:t>
        </w:r>
        <w:r w:rsidR="00EF40DA" w:rsidRPr="00B54CD4">
          <w:rPr>
            <w:rStyle w:val="Hyperlink"/>
          </w:rPr>
          <w:t>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A34A62">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A34A62">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A34A62">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A34A62">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A34A62">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8" w:name="_Toc91614542"/>
      <w:bookmarkStart w:id="9" w:name="_Ref48632755"/>
      <w:bookmarkStart w:id="10" w:name="_Toc206061951"/>
      <w:bookmarkStart w:id="11" w:name="OLE_LINK1"/>
      <w:bookmarkStart w:id="12" w:name="OLE_LINK2"/>
      <w:r w:rsidR="00C83D8B">
        <w:rPr>
          <w:sz w:val="32"/>
        </w:rPr>
        <w:t>Introduction</w:t>
      </w:r>
      <w:bookmarkEnd w:id="8"/>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13" w:name="_Toc91614543"/>
      <w:bookmarkEnd w:id="9"/>
      <w:r>
        <w:lastRenderedPageBreak/>
        <w:t>Data model – CMS modules</w:t>
      </w:r>
      <w:bookmarkEnd w:id="13"/>
    </w:p>
    <w:p w14:paraId="4F04F590" w14:textId="123A9B36" w:rsidR="00F22B88" w:rsidRDefault="00F22B88" w:rsidP="00473D65">
      <w:pPr>
        <w:pStyle w:val="Heading2"/>
      </w:pPr>
      <w:bookmarkStart w:id="14" w:name="_Toc91614544"/>
      <w:bookmarkStart w:id="15" w:name="_Toc51612893"/>
      <w:r>
        <w:t>General rules</w:t>
      </w:r>
      <w:bookmarkEnd w:id="14"/>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6" w:name="_Toc91614545"/>
      <w:r w:rsidRPr="0029386D">
        <w:t>CMS Users, Roles and Groups</w:t>
      </w:r>
      <w:bookmarkEnd w:id="16"/>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7"/>
      <w:commentRangeStart w:id="18"/>
      <w:r w:rsidR="00EE4246">
        <w:rPr>
          <w:lang w:eastAsia="ja-JP"/>
        </w:rPr>
        <w:t>deleting data</w:t>
      </w:r>
      <w:commentRangeEnd w:id="17"/>
      <w:r w:rsidR="00F83995">
        <w:rPr>
          <w:rStyle w:val="CommentReference"/>
          <w:szCs w:val="20"/>
        </w:rPr>
        <w:commentReference w:id="17"/>
      </w:r>
      <w:commentRangeEnd w:id="18"/>
      <w:r w:rsidR="00E373B9">
        <w:rPr>
          <w:rStyle w:val="CommentReference"/>
          <w:szCs w:val="20"/>
        </w:rPr>
        <w:commentReference w:id="18"/>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9"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20"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21" w:author="Paul Soberon" w:date="2022-01-03T09:58:00Z"/>
        </w:rPr>
      </w:pPr>
      <w:ins w:id="22" w:author="Paul Soberon" w:date="2022-01-03T09:55:00Z">
        <w:r>
          <w:t xml:space="preserve">Accountant – will need to </w:t>
        </w:r>
      </w:ins>
      <w:ins w:id="23"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4" w:author="Paul Soberon" w:date="2022-01-03T09:58:00Z"/>
        </w:rPr>
      </w:pPr>
      <w:ins w:id="25" w:author="Paul Soberon" w:date="2022-01-03T09:58:00Z">
        <w:r>
          <w:t>Investor – read-only access to the information Provider Account Manager has and Case Manager</w:t>
        </w:r>
      </w:ins>
    </w:p>
    <w:p w14:paraId="16F498B2" w14:textId="26C5B6CE" w:rsidR="00F83995" w:rsidRDefault="00F83995" w:rsidP="00A57696">
      <w:pPr>
        <w:pStyle w:val="ListParagraph"/>
        <w:numPr>
          <w:ilvl w:val="0"/>
          <w:numId w:val="11"/>
        </w:numPr>
      </w:pPr>
      <w:commentRangeStart w:id="26"/>
      <w:ins w:id="27" w:author="Paul Soberon" w:date="2022-01-03T09:58:00Z">
        <w:r>
          <w:t>Provider –</w:t>
        </w:r>
        <w:del w:id="28" w:author="Dariusz Bogumil" w:date="2022-01-04T22:48:00Z">
          <w:r w:rsidDel="00444581">
            <w:delText xml:space="preserve"> similar a</w:delText>
          </w:r>
        </w:del>
      </w:ins>
      <w:ins w:id="29" w:author="Paul Soberon" w:date="2022-01-03T09:59:00Z">
        <w:del w:id="30" w:author="Dariusz Bogumil" w:date="2022-01-04T22:48:00Z">
          <w:r w:rsidDel="00444581">
            <w:delText>ccess as Accountant</w:delText>
          </w:r>
        </w:del>
      </w:ins>
      <w:commentRangeEnd w:id="26"/>
      <w:del w:id="31" w:author="Dariusz Bogumil" w:date="2022-01-04T22:48:00Z">
        <w:r w:rsidR="000F29E4" w:rsidDel="00444581">
          <w:rPr>
            <w:rStyle w:val="CommentReference"/>
            <w:szCs w:val="20"/>
          </w:rPr>
          <w:commentReference w:id="26"/>
        </w:r>
      </w:del>
      <w:ins w:id="32" w:author="Dariusz Bogumil" w:date="2022-01-04T22:48:00Z">
        <w:r w:rsidR="00444581">
          <w:t xml:space="preserve">access via a dedicated Provider Portal, not directly through </w:t>
        </w:r>
      </w:ins>
      <w:ins w:id="33"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4" w:name="_Toc91614546"/>
      <w:bookmarkEnd w:id="15"/>
      <w:r>
        <w:t>Providers</w:t>
      </w:r>
      <w:bookmarkEnd w:id="34"/>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5" w:author="Dariusz Bogumil" w:date="2022-01-04T22:51:00Z" w:name="move92229123"/>
      <w:commentRangeStart w:id="36"/>
      <w:moveFrom w:id="37" w:author="Dariusz Bogumil" w:date="2022-01-04T22:51:00Z">
        <w:ins w:id="38" w:author="Paul Soberon" w:date="2022-01-03T10:04:00Z">
          <w:r w:rsidR="00C147E8" w:rsidDel="00094518">
            <w:rPr>
              <w:lang w:eastAsia="ja-JP"/>
            </w:rPr>
            <w:t>A p</w:t>
          </w:r>
        </w:ins>
        <w:ins w:id="39" w:author="Paul Soberon" w:date="2022-01-03T10:05:00Z">
          <w:r w:rsidR="00C147E8" w:rsidDel="00094518">
            <w:rPr>
              <w:lang w:eastAsia="ja-JP"/>
            </w:rPr>
            <w:t xml:space="preserve">ortfolio cannot be closed until </w:t>
          </w:r>
        </w:ins>
        <w:ins w:id="40" w:author="Paul Soberon" w:date="2022-01-03T10:07:00Z">
          <w:r w:rsidR="00C147E8" w:rsidDel="00094518">
            <w:rPr>
              <w:lang w:eastAsia="ja-JP"/>
            </w:rPr>
            <w:t>there are twenty individual claims present with the largest claim being no more than 15% of claim pool.</w:t>
          </w:r>
        </w:ins>
        <w:commentRangeEnd w:id="36"/>
        <w:r w:rsidR="000D09C3" w:rsidDel="00094518">
          <w:rPr>
            <w:rStyle w:val="CommentReference"/>
            <w:szCs w:val="20"/>
          </w:rPr>
          <w:commentReference w:id="36"/>
        </w:r>
      </w:moveFrom>
      <w:moveFromRangeEnd w:id="35"/>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3403"/>
        <w:gridCol w:w="2345"/>
        <w:gridCol w:w="4468"/>
        <w:tblGridChange w:id="41">
          <w:tblGrid>
            <w:gridCol w:w="3367"/>
            <w:gridCol w:w="36"/>
            <w:gridCol w:w="2180"/>
            <w:gridCol w:w="165"/>
            <w:gridCol w:w="4232"/>
            <w:gridCol w:w="236"/>
          </w:tblGrid>
        </w:tblGridChange>
      </w:tblGrid>
      <w:tr w:rsidR="00302B1D" w:rsidRPr="0029386D" w14:paraId="7303B5AB" w14:textId="7EF98853" w:rsidTr="00F9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574732F" w14:textId="728D9703" w:rsidR="00A05078" w:rsidRPr="0029386D" w:rsidRDefault="00A05078" w:rsidP="00CC07BD">
            <w:pPr>
              <w:pStyle w:val="ListParagraph"/>
              <w:ind w:left="0"/>
              <w:jc w:val="left"/>
            </w:pPr>
            <w:r w:rsidRPr="0029386D">
              <w:t>Section and Attribute</w:t>
            </w:r>
          </w:p>
        </w:tc>
        <w:tc>
          <w:tcPr>
            <w:tcW w:w="2345"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68"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2EA63CB" w14:textId="551B25C5" w:rsidR="00A05078" w:rsidRPr="0031539A" w:rsidRDefault="0084759F" w:rsidP="00006115">
            <w:pPr>
              <w:pStyle w:val="ListParagraph"/>
              <w:ind w:left="0"/>
              <w:jc w:val="left"/>
              <w:rPr>
                <w:b w:val="0"/>
              </w:rPr>
            </w:pPr>
            <w:commentRangeStart w:id="42"/>
            <w:commentRangeStart w:id="43"/>
            <w:commentRangeStart w:id="44"/>
            <w:r>
              <w:t>Providers</w:t>
            </w:r>
          </w:p>
        </w:tc>
        <w:tc>
          <w:tcPr>
            <w:tcW w:w="2345"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68"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2"/>
            <w:r w:rsidR="00302C54">
              <w:rPr>
                <w:rStyle w:val="CommentReference"/>
                <w:szCs w:val="20"/>
              </w:rPr>
              <w:commentReference w:id="42"/>
            </w:r>
            <w:r w:rsidR="000D09C3">
              <w:rPr>
                <w:rStyle w:val="CommentReference"/>
                <w:szCs w:val="20"/>
              </w:rPr>
              <w:commentReference w:id="43"/>
            </w:r>
            <w:r w:rsidR="000D09C3">
              <w:rPr>
                <w:rStyle w:val="CommentReference"/>
                <w:szCs w:val="20"/>
              </w:rPr>
              <w:commentReference w:id="44"/>
            </w:r>
          </w:p>
        </w:tc>
      </w:tr>
      <w:commentRangeEnd w:id="43"/>
      <w:commentRangeEnd w:id="44"/>
      <w:tr w:rsidR="00302B1D" w:rsidRPr="0029386D" w14:paraId="42EAC8A1" w14:textId="19FBF2E2"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2345"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361273" w14:textId="59A489C7" w:rsidR="00A05078" w:rsidRPr="007243C6" w:rsidRDefault="009E7DAE" w:rsidP="00CC07BD">
            <w:pPr>
              <w:pStyle w:val="ListParagraph"/>
              <w:ind w:left="0"/>
              <w:jc w:val="left"/>
            </w:pPr>
            <w:r w:rsidRPr="007243C6">
              <w:t>Provider Name</w:t>
            </w:r>
          </w:p>
        </w:tc>
        <w:tc>
          <w:tcPr>
            <w:tcW w:w="2345"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468"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2345"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68"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CDA7D9C" w14:textId="63553E06" w:rsidR="00A05078" w:rsidRPr="007243C6" w:rsidRDefault="009E7DAE" w:rsidP="00CC07BD">
            <w:pPr>
              <w:pStyle w:val="ListParagraph"/>
              <w:ind w:left="0"/>
              <w:jc w:val="left"/>
            </w:pPr>
            <w:r w:rsidRPr="007243C6">
              <w:t>Type of Provider</w:t>
            </w:r>
          </w:p>
        </w:tc>
        <w:tc>
          <w:tcPr>
            <w:tcW w:w="2345"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5" w:author="Dariusz Bogumil" w:date="2022-01-04T23:13:00Z">
              <w:r>
                <w:t xml:space="preserve">Multiple choice </w:t>
              </w:r>
            </w:ins>
            <w:del w:id="46" w:author="Dariusz Bogumil" w:date="2022-01-04T23:13:00Z">
              <w:r w:rsidR="009E7DAE" w:rsidDel="00456924">
                <w:delText>P</w:delText>
              </w:r>
            </w:del>
            <w:ins w:id="47"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8" w:author="Dariusz Bogumil" w:date="2022-01-04T23:12:00Z"/>
              </w:rPr>
            </w:pPr>
            <w:r>
              <w:t>-</w:t>
            </w:r>
            <w:ins w:id="49"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0" w:author="Dariusz Bogumil" w:date="2022-01-04T23:12:00Z"/>
              </w:rPr>
            </w:pPr>
            <w:ins w:id="51" w:author="Dariusz Bogumil" w:date="2022-01-04T23:12:00Z">
              <w:r>
                <w:t xml:space="preserve">- </w:t>
              </w:r>
            </w:ins>
            <w:ins w:id="52"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3" w:author="Dariusz Bogumil" w:date="2022-01-04T23:12:00Z"/>
              </w:rPr>
            </w:pPr>
            <w:ins w:id="54" w:author="Dariusz Bogumil" w:date="2022-01-04T23:12:00Z">
              <w:r>
                <w:t xml:space="preserve">- </w:t>
              </w:r>
            </w:ins>
            <w:ins w:id="55"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6" w:author="Dariusz Bogumil" w:date="2022-01-04T23:12:00Z"/>
              </w:rPr>
            </w:pPr>
            <w:ins w:id="57" w:author="Dariusz Bogumil" w:date="2022-01-04T23:12:00Z">
              <w:r>
                <w:t xml:space="preserve">- </w:t>
              </w:r>
            </w:ins>
            <w:ins w:id="58"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9" w:author="Dariusz Bogumil" w:date="2022-01-04T23:12:00Z"/>
              </w:rPr>
            </w:pPr>
            <w:ins w:id="60" w:author="Dariusz Bogumil" w:date="2022-01-04T23:12:00Z">
              <w:r>
                <w:t xml:space="preserve">- </w:t>
              </w:r>
            </w:ins>
            <w:ins w:id="61"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2" w:author="Dariusz Bogumil" w:date="2022-01-04T23:12:00Z"/>
              </w:rPr>
            </w:pPr>
            <w:ins w:id="63" w:author="Dariusz Bogumil" w:date="2022-01-04T23:12:00Z">
              <w:r>
                <w:t xml:space="preserve">- </w:t>
              </w:r>
            </w:ins>
            <w:ins w:id="64"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5" w:author="Dariusz Bogumil" w:date="2022-01-04T23:12:00Z"/>
              </w:rPr>
            </w:pPr>
            <w:ins w:id="66" w:author="Dariusz Bogumil" w:date="2022-01-04T23:12:00Z">
              <w:r>
                <w:t xml:space="preserve">- </w:t>
              </w:r>
            </w:ins>
            <w:ins w:id="67"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8" w:author="Dariusz Bogumil" w:date="2022-01-04T23:13:00Z"/>
              </w:rPr>
            </w:pPr>
            <w:ins w:id="69" w:author="Dariusz Bogumil" w:date="2022-01-04T23:12:00Z">
              <w:r>
                <w:t xml:space="preserve">- </w:t>
              </w:r>
            </w:ins>
            <w:ins w:id="70"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1" w:author="Dariusz Bogumil" w:date="2022-01-04T23:13:00Z"/>
              </w:rPr>
            </w:pPr>
            <w:ins w:id="72" w:author="Dariusz Bogumil" w:date="2022-01-04T23:13:00Z">
              <w:r>
                <w:t xml:space="preserve">- </w:t>
              </w:r>
            </w:ins>
            <w:ins w:id="73"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4" w:author="Paul Soberon" w:date="2022-01-03T10:10:00Z"/>
                <w:del w:id="75" w:author="Dariusz Bogumil" w:date="2022-01-04T23:11:00Z"/>
              </w:rPr>
            </w:pPr>
            <w:ins w:id="76" w:author="Dariusz Bogumil" w:date="2022-01-04T23:13:00Z">
              <w:r>
                <w:t xml:space="preserve">- </w:t>
              </w:r>
            </w:ins>
            <w:ins w:id="77" w:author="Dariusz Bogumil" w:date="2022-01-04T23:11:00Z">
              <w:r>
                <w:t>Engineering</w:t>
              </w:r>
            </w:ins>
            <w:ins w:id="78" w:author="Paul Soberon" w:date="2022-01-03T10:10:00Z">
              <w:del w:id="79" w:author="Dariusz Bogumil" w:date="2022-01-04T23:11:00Z">
                <w:r w:rsidR="00E46B2F" w:rsidDel="00456924">
                  <w:delText>Mitigation</w:delText>
                </w:r>
              </w:del>
            </w:ins>
            <w:del w:id="80"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1" w:author="Dariusz Bogumil" w:date="2022-01-04T23:11:00Z"/>
              </w:rPr>
            </w:pPr>
            <w:ins w:id="82" w:author="Paul Soberon" w:date="2022-01-03T10:10:00Z">
              <w:del w:id="83" w:author="Dariusz Bogumil" w:date="2022-01-04T23:11:00Z">
                <w:r w:rsidDel="00456924">
                  <w:lastRenderedPageBreak/>
                  <w:delText>-Remediation</w:delText>
                </w:r>
              </w:del>
            </w:ins>
            <w:del w:id="84"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5" w:author="Dariusz Bogumil" w:date="2022-01-04T23:11:00Z"/>
              </w:rPr>
            </w:pPr>
            <w:del w:id="86" w:author="Dariusz Bogumil" w:date="2022-01-04T23:11:00Z">
              <w:r w:rsidDel="00456924">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7" w:author="Dariusz Bogumil" w:date="2022-01-04T23:11:00Z"/>
              </w:rPr>
            </w:pPr>
            <w:del w:id="88" w:author="Dariusz Bogumil" w:date="2022-01-04T23:11:00Z">
              <w:r w:rsidDel="00456924">
                <w:delText>- Engineering</w:delText>
              </w:r>
            </w:del>
            <w:ins w:id="89" w:author="Paul Soberon" w:date="2022-01-03T10:15:00Z">
              <w:del w:id="90"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1" w:author="Dariusz Bogumil" w:date="2022-01-04T23:11:00Z">
              <w:r w:rsidDel="00456924">
                <w:delText xml:space="preserve">- </w:delText>
              </w:r>
              <w:r w:rsidRPr="009E7DAE" w:rsidDel="00456924">
                <w:delText>Multiple</w:delText>
              </w:r>
            </w:del>
          </w:p>
        </w:tc>
        <w:tc>
          <w:tcPr>
            <w:tcW w:w="4468"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2" w:author="Dariusz Bogumil" w:date="2022-01-04T23:13:00Z">
              <w:r w:rsidDel="00456924">
                <w:delText xml:space="preserve">To be decided as single-choice picklist should be replaced with </w:delText>
              </w:r>
              <w:commentRangeStart w:id="93"/>
              <w:r w:rsidDel="00456924">
                <w:delText xml:space="preserve">multiple-choice picklist </w:delText>
              </w:r>
              <w:commentRangeEnd w:id="93"/>
              <w:r w:rsidR="00E46B2F" w:rsidDel="00456924">
                <w:rPr>
                  <w:rStyle w:val="CommentReference"/>
                  <w:szCs w:val="20"/>
                </w:rPr>
                <w:commentReference w:id="93"/>
              </w:r>
              <w:r w:rsidDel="00456924">
                <w:delText>with many more options (like in LawSpades). However</w:delText>
              </w:r>
              <w:r w:rsidR="00A648F9" w:rsidDel="00456924">
                <w:delText>,</w:delText>
              </w:r>
              <w:r w:rsidDel="00456924">
                <w:delText xml:space="preserve"> w</w:delText>
              </w:r>
            </w:del>
            <w:ins w:id="94" w:author="Dariusz Bogumil" w:date="2022-01-04T23:13:00Z">
              <w:r w:rsidR="00456924">
                <w:t>W</w:t>
              </w:r>
            </w:ins>
            <w:r>
              <w:t xml:space="preserve">e suggest to use common </w:t>
            </w:r>
            <w:r w:rsidR="000C22AF">
              <w:t>l</w:t>
            </w:r>
            <w:r>
              <w:t>ist of options for all providers l as it allows to analyze data in reports.</w:t>
            </w:r>
          </w:p>
        </w:tc>
      </w:tr>
      <w:tr w:rsidR="00302B1D" w:rsidRPr="0029386D" w14:paraId="7CC0ADE8"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56D8C16" w14:textId="77777777" w:rsidR="008C72ED" w:rsidRPr="0029386D" w:rsidRDefault="008C72ED" w:rsidP="00302B1D">
            <w:pPr>
              <w:pStyle w:val="ListParagraph"/>
              <w:ind w:left="0"/>
              <w:jc w:val="left"/>
              <w:rPr>
                <w:b w:val="0"/>
              </w:rPr>
            </w:pPr>
            <w:commentRangeStart w:id="95"/>
            <w:r>
              <w:lastRenderedPageBreak/>
              <w:t>Tax ID</w:t>
            </w:r>
          </w:p>
        </w:tc>
        <w:tc>
          <w:tcPr>
            <w:tcW w:w="2345" w:type="dxa"/>
          </w:tcPr>
          <w:p w14:paraId="26A3E68F" w14:textId="0E308255"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ins w:id="96" w:author="Dariusz Bogumil" w:date="2022-01-04T23:14:00Z">
              <w:r w:rsidR="00456924">
                <w:t xml:space="preserve">required, </w:t>
              </w:r>
            </w:ins>
            <w:r>
              <w:t>in summary</w:t>
            </w:r>
            <w:commentRangeEnd w:id="95"/>
            <w:r w:rsidR="00302C54">
              <w:rPr>
                <w:rStyle w:val="CommentReference"/>
                <w:szCs w:val="20"/>
              </w:rPr>
              <w:commentReference w:id="95"/>
            </w:r>
          </w:p>
        </w:tc>
        <w:tc>
          <w:tcPr>
            <w:tcW w:w="4468" w:type="dxa"/>
          </w:tcPr>
          <w:p w14:paraId="78D0C91F" w14:textId="69911BF9" w:rsidR="008C72ED" w:rsidRPr="0029386D" w:rsidRDefault="00456924" w:rsidP="00456924">
            <w:pPr>
              <w:pStyle w:val="ListParagraph"/>
              <w:ind w:left="0"/>
              <w:cnfStyle w:val="000000000000" w:firstRow="0" w:lastRow="0" w:firstColumn="0" w:lastColumn="0" w:oddVBand="0" w:evenVBand="0" w:oddHBand="0" w:evenHBand="0" w:firstRowFirstColumn="0" w:firstRowLastColumn="0" w:lastRowFirstColumn="0" w:lastRowLastColumn="0"/>
            </w:pPr>
            <w:ins w:id="97" w:author="Dariusz Bogumil" w:date="2022-01-04T23:16:00Z">
              <w:r>
                <w:t>W-9 form should be attached on D</w:t>
              </w:r>
            </w:ins>
            <w:ins w:id="98" w:author="Dariusz Bogumil" w:date="2022-01-04T23:17:00Z">
              <w:r>
                <w:t>o</w:t>
              </w:r>
            </w:ins>
            <w:ins w:id="99" w:author="Dariusz Bogumil" w:date="2022-01-04T23:16:00Z">
              <w:r>
                <w:t xml:space="preserve">cuments tab </w:t>
              </w:r>
            </w:ins>
          </w:p>
        </w:tc>
      </w:tr>
      <w:tr w:rsidR="00F92E14" w:rsidRPr="0029386D" w14:paraId="3C685F1A" w14:textId="77777777" w:rsidTr="00F92E14">
        <w:trPr>
          <w:cnfStyle w:val="000000100000" w:firstRow="0" w:lastRow="0" w:firstColumn="0" w:lastColumn="0" w:oddVBand="0" w:evenVBand="0" w:oddHBand="1" w:evenHBand="0" w:firstRowFirstColumn="0" w:firstRowLastColumn="0" w:lastRowFirstColumn="0" w:lastRowLastColumn="0"/>
          <w:ins w:id="100" w:author="Dariusz Bogumil" w:date="2022-01-04T23:18:00Z"/>
        </w:trPr>
        <w:tc>
          <w:tcPr>
            <w:cnfStyle w:val="001000000000" w:firstRow="0" w:lastRow="0" w:firstColumn="1" w:lastColumn="0" w:oddVBand="0" w:evenVBand="0" w:oddHBand="0" w:evenHBand="0" w:firstRowFirstColumn="0" w:firstRowLastColumn="0" w:lastRowFirstColumn="0" w:lastRowLastColumn="0"/>
            <w:tcW w:w="3403" w:type="dxa"/>
          </w:tcPr>
          <w:p w14:paraId="678B5FBE" w14:textId="75631A79" w:rsidR="00F92E14" w:rsidRPr="0029386D" w:rsidRDefault="00F92E14" w:rsidP="00F92E14">
            <w:pPr>
              <w:pStyle w:val="ListParagraph"/>
              <w:ind w:left="0"/>
              <w:jc w:val="left"/>
              <w:rPr>
                <w:ins w:id="101" w:author="Dariusz Bogumil" w:date="2022-01-04T23:18:00Z"/>
                <w:b w:val="0"/>
              </w:rPr>
            </w:pPr>
            <w:ins w:id="102" w:author="Dariusz Bogumil" w:date="2022-01-04T23:18:00Z">
              <w:r>
                <w:t xml:space="preserve">Type of </w:t>
              </w:r>
            </w:ins>
            <w:ins w:id="103" w:author="Dariusz Bogumil" w:date="2022-01-04T23:19:00Z">
              <w:r>
                <w:t>E</w:t>
              </w:r>
            </w:ins>
            <w:ins w:id="104" w:author="Dariusz Bogumil" w:date="2022-01-04T23:18:00Z">
              <w:r>
                <w:t>ntity</w:t>
              </w:r>
            </w:ins>
          </w:p>
        </w:tc>
        <w:tc>
          <w:tcPr>
            <w:tcW w:w="2345" w:type="dxa"/>
          </w:tcPr>
          <w:p w14:paraId="34F30C45" w14:textId="77777777" w:rsidR="00F92E14" w:rsidRDefault="00F92E14" w:rsidP="00F92E14">
            <w:pPr>
              <w:pStyle w:val="ListParagraph"/>
              <w:ind w:left="0"/>
              <w:jc w:val="left"/>
              <w:cnfStyle w:val="000000100000" w:firstRow="0" w:lastRow="0" w:firstColumn="0" w:lastColumn="0" w:oddVBand="0" w:evenVBand="0" w:oddHBand="1" w:evenHBand="0" w:firstRowFirstColumn="0" w:firstRowLastColumn="0" w:lastRowFirstColumn="0" w:lastRowLastColumn="0"/>
              <w:rPr>
                <w:ins w:id="105" w:author="Dariusz Bogumil" w:date="2022-01-04T23:19:00Z"/>
              </w:rPr>
            </w:pPr>
            <w:ins w:id="106" w:author="Dariusz Bogumil" w:date="2022-01-04T23:19:00Z">
              <w:r>
                <w:t>Picklist</w:t>
              </w:r>
            </w:ins>
          </w:p>
          <w:p w14:paraId="5C3B2F27" w14:textId="77777777" w:rsidR="00F92E14"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07" w:author="Dariusz Bogumil" w:date="2022-01-04T23:19:00Z"/>
              </w:rPr>
              <w:pPrChange w:id="108"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09" w:author="Dariusz Bogumil" w:date="2022-01-04T23:19:00Z">
              <w:r>
                <w:t>Corporation</w:t>
              </w:r>
            </w:ins>
          </w:p>
          <w:p w14:paraId="04CF4105" w14:textId="77777777" w:rsidR="00F92E14"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0" w:author="Dariusz Bogumil" w:date="2022-01-04T23:19:00Z"/>
              </w:rPr>
              <w:pPrChange w:id="111"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2" w:author="Dariusz Bogumil" w:date="2022-01-04T23:19:00Z">
              <w:r>
                <w:t>Partnership</w:t>
              </w:r>
            </w:ins>
          </w:p>
          <w:p w14:paraId="68E4FD1F" w14:textId="6B8DE934" w:rsidR="00F92E14" w:rsidRPr="0029386D"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3" w:author="Dariusz Bogumil" w:date="2022-01-04T23:18:00Z"/>
              </w:rPr>
              <w:pPrChange w:id="114" w:author="Dariusz Bogumil" w:date="2022-01-04T23:20: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5" w:author="Dariusz Bogumil" w:date="2022-01-04T23:19:00Z">
              <w:r>
                <w:t>…(to be d</w:t>
              </w:r>
            </w:ins>
            <w:ins w:id="116" w:author="Dariusz Bogumil" w:date="2022-01-04T23:20:00Z">
              <w:r>
                <w:t>e</w:t>
              </w:r>
            </w:ins>
            <w:ins w:id="117" w:author="Dariusz Bogumil" w:date="2022-01-04T23:19:00Z">
              <w:r>
                <w:t>fined</w:t>
              </w:r>
            </w:ins>
            <w:ins w:id="118" w:author="Dariusz Bogumil" w:date="2022-01-04T23:20:00Z">
              <w:r>
                <w:t>)</w:t>
              </w:r>
            </w:ins>
          </w:p>
        </w:tc>
        <w:tc>
          <w:tcPr>
            <w:tcW w:w="4468" w:type="dxa"/>
          </w:tcPr>
          <w:p w14:paraId="33CF8D31" w14:textId="68AD701E" w:rsidR="00F92E14" w:rsidRPr="0029386D" w:rsidRDefault="00F92E14" w:rsidP="00F92E14">
            <w:pPr>
              <w:pStyle w:val="ListParagraph"/>
              <w:ind w:left="0"/>
              <w:cnfStyle w:val="000000100000" w:firstRow="0" w:lastRow="0" w:firstColumn="0" w:lastColumn="0" w:oddVBand="0" w:evenVBand="0" w:oddHBand="1" w:evenHBand="0" w:firstRowFirstColumn="0" w:firstRowLastColumn="0" w:lastRowFirstColumn="0" w:lastRowLastColumn="0"/>
              <w:rPr>
                <w:ins w:id="119" w:author="Dariusz Bogumil" w:date="2022-01-04T23:18:00Z"/>
              </w:rPr>
            </w:pPr>
            <w:ins w:id="120" w:author="Dariusz Bogumil" w:date="2022-01-04T23:18:00Z">
              <w:r>
                <w:t xml:space="preserve"> </w:t>
              </w:r>
            </w:ins>
          </w:p>
        </w:tc>
      </w:tr>
      <w:tr w:rsidR="00302B1D" w:rsidRPr="0029386D" w14:paraId="46540AC6" w14:textId="77777777" w:rsidTr="00F92E14">
        <w:tblPrEx>
          <w:tblW w:w="0" w:type="auto"/>
          <w:tblPrExChange w:id="121" w:author="Paul Soberon" w:date="2022-01-03T10:45:00Z">
            <w:tblPrEx>
              <w:tblW w:w="0" w:type="auto"/>
            </w:tblPrEx>
          </w:tblPrExChange>
        </w:tblPrEx>
        <w:trPr>
          <w:trHeight w:val="1148"/>
          <w:trPrChange w:id="122"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3403" w:type="dxa"/>
            <w:tcPrChange w:id="123" w:author="Paul Soberon" w:date="2022-01-03T10:45:00Z">
              <w:tcPr>
                <w:tcW w:w="3592" w:type="dxa"/>
              </w:tcPr>
            </w:tcPrChange>
          </w:tcPr>
          <w:p w14:paraId="20E26EAC" w14:textId="1DFE195C" w:rsidR="008C72ED" w:rsidRPr="0029386D" w:rsidRDefault="008C72ED" w:rsidP="00302B1D">
            <w:pPr>
              <w:pStyle w:val="ListParagraph"/>
              <w:ind w:left="0"/>
              <w:jc w:val="left"/>
              <w:rPr>
                <w:b w:val="0"/>
              </w:rPr>
            </w:pPr>
            <w:r>
              <w:t>Assigned to</w:t>
            </w:r>
          </w:p>
        </w:tc>
        <w:tc>
          <w:tcPr>
            <w:tcW w:w="2345" w:type="dxa"/>
            <w:tcPrChange w:id="124" w:author="Paul Soberon" w:date="2022-01-03T10:45:00Z">
              <w:tcPr>
                <w:tcW w:w="1631" w:type="dxa"/>
                <w:gridSpan w:val="2"/>
              </w:tcPr>
            </w:tcPrChange>
          </w:tcPr>
          <w:p w14:paraId="29BC8FA8" w14:textId="1B9DEE98" w:rsidR="008C72ED" w:rsidRPr="0029386D" w:rsidRDefault="008C72ED"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rsidR="00957E5C">
              <w:t>, in summary</w:t>
            </w:r>
          </w:p>
        </w:tc>
        <w:tc>
          <w:tcPr>
            <w:tcW w:w="4468" w:type="dxa"/>
            <w:tcPrChange w:id="125"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8D22BEB"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26"/>
            <w:commentRangeStart w:id="127"/>
            <w:r>
              <w:t>Contact Data</w:t>
            </w:r>
          </w:p>
        </w:tc>
        <w:commentRangeEnd w:id="126"/>
        <w:tc>
          <w:tcPr>
            <w:tcW w:w="2345" w:type="dxa"/>
            <w:shd w:val="clear" w:color="auto" w:fill="FBD4B4" w:themeFill="accent6" w:themeFillTint="66"/>
          </w:tcPr>
          <w:p w14:paraId="6863942E" w14:textId="77777777" w:rsidR="00FD222B" w:rsidRPr="0029386D" w:rsidRDefault="0079077B"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rStyle w:val="CommentReference"/>
                <w:szCs w:val="20"/>
              </w:rPr>
              <w:commentReference w:id="126"/>
            </w:r>
            <w:r w:rsidR="007A20F0">
              <w:rPr>
                <w:rStyle w:val="CommentReference"/>
                <w:szCs w:val="20"/>
              </w:rPr>
              <w:commentReference w:id="127"/>
            </w:r>
          </w:p>
        </w:tc>
        <w:tc>
          <w:tcPr>
            <w:tcW w:w="4468" w:type="dxa"/>
            <w:shd w:val="clear" w:color="auto" w:fill="FBD4B4" w:themeFill="accent6" w:themeFillTint="66"/>
          </w:tcPr>
          <w:p w14:paraId="4F3895A8" w14:textId="20554516" w:rsidR="00FD222B" w:rsidRPr="0029386D" w:rsidRDefault="00CE4A18"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ins w:id="128" w:author="Dariusz Bogumil" w:date="2022-01-04T23:32:00Z">
              <w:r>
                <w:rPr>
                  <w:b/>
                </w:rPr>
                <w:t xml:space="preserve">This section contains the main contact. Additional contacts can be added in </w:t>
              </w:r>
            </w:ins>
            <w:ins w:id="129" w:author="Dariusz Bogumil" w:date="2022-01-04T23:33:00Z">
              <w:r>
                <w:rPr>
                  <w:b/>
                </w:rPr>
                <w:t>Provider Contacts nested-module.</w:t>
              </w:r>
            </w:ins>
          </w:p>
        </w:tc>
      </w:tr>
      <w:commentRangeEnd w:id="127"/>
      <w:tr w:rsidR="00302B1D" w:rsidRPr="0029386D" w14:paraId="30103E61"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5FFE9A56" w14:textId="2D4F9173" w:rsidR="00FD222B" w:rsidRPr="0029386D" w:rsidRDefault="00FD222B" w:rsidP="00302B1D">
            <w:pPr>
              <w:pStyle w:val="ListParagraph"/>
              <w:ind w:left="0"/>
              <w:jc w:val="left"/>
              <w:rPr>
                <w:b w:val="0"/>
              </w:rPr>
            </w:pPr>
            <w:r>
              <w:t>Contact Person</w:t>
            </w:r>
          </w:p>
        </w:tc>
        <w:tc>
          <w:tcPr>
            <w:tcW w:w="2345" w:type="dxa"/>
          </w:tcPr>
          <w:p w14:paraId="4573AFC1" w14:textId="1F11D910"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mandatory, in summary</w:t>
            </w:r>
          </w:p>
        </w:tc>
        <w:tc>
          <w:tcPr>
            <w:tcW w:w="4468" w:type="dxa"/>
          </w:tcPr>
          <w:p w14:paraId="022A6924" w14:textId="0FE92A10"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D24EF6" w14:textId="77777777" w:rsidR="00FD222B" w:rsidRPr="0029386D" w:rsidRDefault="00FD222B" w:rsidP="00302B1D">
            <w:pPr>
              <w:pStyle w:val="ListParagraph"/>
              <w:ind w:left="0"/>
              <w:jc w:val="left"/>
              <w:rPr>
                <w:b w:val="0"/>
              </w:rPr>
            </w:pPr>
            <w:r w:rsidRPr="0029386D">
              <w:t>E-mail</w:t>
            </w:r>
          </w:p>
        </w:tc>
        <w:tc>
          <w:tcPr>
            <w:tcW w:w="2345"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468" w:type="dxa"/>
          </w:tcPr>
          <w:p w14:paraId="4A0BC484" w14:textId="1A82E031" w:rsidR="00FD222B" w:rsidRPr="0029386D" w:rsidRDefault="008C72ED" w:rsidP="008C72ED">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w:t>
            </w:r>
            <w:commentRangeStart w:id="130"/>
            <w:commentRangeStart w:id="131"/>
            <w:r>
              <w:t>E-mails have to be unique</w:t>
            </w:r>
            <w:commentRangeEnd w:id="130"/>
            <w:r w:rsidR="003F13FD">
              <w:rPr>
                <w:rStyle w:val="CommentReference"/>
                <w:szCs w:val="20"/>
              </w:rPr>
              <w:commentReference w:id="130"/>
            </w:r>
            <w:commentRangeEnd w:id="131"/>
            <w:r w:rsidR="007A20F0">
              <w:rPr>
                <w:rStyle w:val="CommentReference"/>
                <w:szCs w:val="20"/>
              </w:rPr>
              <w:commentReference w:id="131"/>
            </w:r>
            <w:r>
              <w:t>. E-mail is used to automatically recognize and assign correspondence, as well as to login to Provider Portal (optional functionality)</w:t>
            </w:r>
            <w:ins w:id="132" w:author="Dariusz Bogumil" w:date="2022-01-04T23:45:00Z">
              <w:r w:rsidR="00690AB9">
                <w:t>(some other “login” is needed if e-mail is not unique)</w:t>
              </w:r>
            </w:ins>
          </w:p>
        </w:tc>
      </w:tr>
      <w:tr w:rsidR="00302B1D" w:rsidRPr="0029386D" w14:paraId="505232E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1AC1186" w14:textId="77777777" w:rsidR="00FD222B" w:rsidRPr="0029386D" w:rsidRDefault="00FD222B" w:rsidP="00302B1D">
            <w:pPr>
              <w:pStyle w:val="ListParagraph"/>
              <w:ind w:left="0"/>
              <w:jc w:val="left"/>
              <w:rPr>
                <w:b w:val="0"/>
              </w:rPr>
            </w:pPr>
            <w:r>
              <w:t>Is e-mail confirmed?</w:t>
            </w:r>
          </w:p>
        </w:tc>
        <w:tc>
          <w:tcPr>
            <w:tcW w:w="2345" w:type="dxa"/>
          </w:tcPr>
          <w:p w14:paraId="312910C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68" w:type="dxa"/>
          </w:tcPr>
          <w:p w14:paraId="0F76817C" w14:textId="580CA141"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6B4722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C78E033" w14:textId="5870414A" w:rsidR="00FD222B" w:rsidRPr="0029386D" w:rsidRDefault="00FD222B" w:rsidP="00302B1D">
            <w:pPr>
              <w:pStyle w:val="ListParagraph"/>
              <w:ind w:left="0"/>
              <w:jc w:val="left"/>
              <w:rPr>
                <w:b w:val="0"/>
              </w:rPr>
            </w:pPr>
            <w:r>
              <w:t>E-mail to be confirmed</w:t>
            </w:r>
          </w:p>
        </w:tc>
        <w:tc>
          <w:tcPr>
            <w:tcW w:w="2345" w:type="dxa"/>
          </w:tcPr>
          <w:p w14:paraId="443DFB83" w14:textId="676EB166"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18E6BB84" w14:textId="7793175F"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BFFCA1D"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39CEEDF" w14:textId="58BBF804" w:rsidR="00A05078" w:rsidRPr="0029386D" w:rsidRDefault="00FD222B" w:rsidP="003C52D3">
            <w:pPr>
              <w:pStyle w:val="ListParagraph"/>
              <w:ind w:left="0"/>
              <w:jc w:val="left"/>
              <w:rPr>
                <w:b w:val="0"/>
              </w:rPr>
            </w:pPr>
            <w:r>
              <w:t>Phone</w:t>
            </w:r>
          </w:p>
        </w:tc>
        <w:tc>
          <w:tcPr>
            <w:tcW w:w="2345" w:type="dxa"/>
          </w:tcPr>
          <w:p w14:paraId="2ACDA837" w14:textId="2659A49B" w:rsidR="00A05078" w:rsidRPr="0029386D" w:rsidRDefault="00A05078"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r w:rsidR="00FD222B">
              <w:t>in summary</w:t>
            </w:r>
          </w:p>
        </w:tc>
        <w:tc>
          <w:tcPr>
            <w:tcW w:w="4468" w:type="dxa"/>
          </w:tcPr>
          <w:p w14:paraId="2EBB2178" w14:textId="60F492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16631AF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EF9AC59" w14:textId="18D3172D" w:rsidR="00A05078" w:rsidRPr="0029386D" w:rsidRDefault="00A05078" w:rsidP="003C52D3">
            <w:pPr>
              <w:pStyle w:val="ListParagraph"/>
              <w:ind w:left="0"/>
              <w:jc w:val="left"/>
              <w:rPr>
                <w:b w:val="0"/>
              </w:rPr>
            </w:pPr>
            <w:r>
              <w:t>Is phone confirmed?</w:t>
            </w:r>
          </w:p>
        </w:tc>
        <w:tc>
          <w:tcPr>
            <w:tcW w:w="2345" w:type="dxa"/>
          </w:tcPr>
          <w:p w14:paraId="35F94969" w14:textId="66462EEA" w:rsidR="00A05078" w:rsidRPr="0029386D" w:rsidRDefault="00A05078" w:rsidP="003C52D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68" w:type="dxa"/>
          </w:tcPr>
          <w:p w14:paraId="3782221A" w14:textId="21AF61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CC319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90D92F1" w14:textId="77777777" w:rsidR="007038A9" w:rsidRPr="0029386D" w:rsidRDefault="007038A9" w:rsidP="00302B1D">
            <w:pPr>
              <w:pStyle w:val="ListParagraph"/>
              <w:ind w:left="0"/>
              <w:jc w:val="left"/>
              <w:rPr>
                <w:b w:val="0"/>
              </w:rPr>
            </w:pPr>
            <w:r>
              <w:t>Address</w:t>
            </w:r>
          </w:p>
        </w:tc>
        <w:tc>
          <w:tcPr>
            <w:tcW w:w="2345" w:type="dxa"/>
          </w:tcPr>
          <w:p w14:paraId="68CAD09C"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47B1DF31"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3F6C67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D966E8D" w14:textId="11834CDA" w:rsidR="007038A9" w:rsidRPr="0029386D" w:rsidRDefault="007038A9" w:rsidP="00302B1D">
            <w:pPr>
              <w:pStyle w:val="ListParagraph"/>
              <w:ind w:left="0"/>
              <w:jc w:val="left"/>
              <w:rPr>
                <w:b w:val="0"/>
              </w:rPr>
            </w:pPr>
            <w:r>
              <w:t>ZIP</w:t>
            </w:r>
          </w:p>
        </w:tc>
        <w:tc>
          <w:tcPr>
            <w:tcW w:w="2345" w:type="dxa"/>
          </w:tcPr>
          <w:p w14:paraId="3F1C001F" w14:textId="0458E27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ZIP format</w:t>
            </w:r>
          </w:p>
        </w:tc>
        <w:tc>
          <w:tcPr>
            <w:tcW w:w="4468" w:type="dxa"/>
          </w:tcPr>
          <w:p w14:paraId="303D8A7E"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A0571D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D2869AB" w14:textId="596EF395" w:rsidR="007038A9" w:rsidRPr="0029386D" w:rsidRDefault="007038A9" w:rsidP="00302B1D">
            <w:pPr>
              <w:pStyle w:val="ListParagraph"/>
              <w:ind w:left="0"/>
              <w:jc w:val="left"/>
              <w:rPr>
                <w:b w:val="0"/>
              </w:rPr>
            </w:pPr>
            <w:r>
              <w:t>City</w:t>
            </w:r>
          </w:p>
        </w:tc>
        <w:tc>
          <w:tcPr>
            <w:tcW w:w="2345" w:type="dxa"/>
          </w:tcPr>
          <w:p w14:paraId="426AA5EE"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106C6904"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07A1A0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4646A69" w14:textId="4F91F5B6" w:rsidR="007038A9" w:rsidRPr="0029386D" w:rsidRDefault="007038A9" w:rsidP="00302B1D">
            <w:pPr>
              <w:pStyle w:val="ListParagraph"/>
              <w:ind w:left="0"/>
              <w:jc w:val="left"/>
              <w:rPr>
                <w:b w:val="0"/>
              </w:rPr>
            </w:pPr>
            <w:r>
              <w:lastRenderedPageBreak/>
              <w:t>State</w:t>
            </w:r>
          </w:p>
        </w:tc>
        <w:tc>
          <w:tcPr>
            <w:tcW w:w="2345" w:type="dxa"/>
          </w:tcPr>
          <w:p w14:paraId="0B52FF1C" w14:textId="7FA6AF33" w:rsidR="007038A9" w:rsidRPr="0029386D" w:rsidRDefault="007038A9" w:rsidP="007038A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US States</w:t>
            </w:r>
          </w:p>
        </w:tc>
        <w:tc>
          <w:tcPr>
            <w:tcW w:w="4468" w:type="dxa"/>
          </w:tcPr>
          <w:p w14:paraId="0A119B29"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4D774B7"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2345"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0E7F1591"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8A58451" w14:textId="086E3925" w:rsidR="007038A9" w:rsidRPr="007243C6" w:rsidRDefault="007038A9" w:rsidP="00302B1D">
            <w:pPr>
              <w:pStyle w:val="ListParagraph"/>
              <w:ind w:left="0"/>
              <w:jc w:val="left"/>
            </w:pPr>
            <w:r>
              <w:t>Bank</w:t>
            </w:r>
          </w:p>
        </w:tc>
        <w:tc>
          <w:tcPr>
            <w:tcW w:w="2345"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6F07E6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964C073" w14:textId="5209E42A" w:rsidR="007038A9" w:rsidRPr="007243C6" w:rsidRDefault="007038A9" w:rsidP="00302B1D">
            <w:pPr>
              <w:pStyle w:val="ListParagraph"/>
              <w:ind w:left="0"/>
              <w:jc w:val="left"/>
            </w:pPr>
            <w:r>
              <w:t>Account No</w:t>
            </w:r>
          </w:p>
        </w:tc>
        <w:tc>
          <w:tcPr>
            <w:tcW w:w="2345"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68"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490987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C6B06AF" w14:textId="3CDFE1B1" w:rsidR="007038A9" w:rsidRPr="007243C6" w:rsidRDefault="00675160" w:rsidP="00302B1D">
            <w:pPr>
              <w:pStyle w:val="ListParagraph"/>
              <w:ind w:left="0"/>
              <w:jc w:val="left"/>
            </w:pPr>
            <w:commentRangeStart w:id="133"/>
            <w:r>
              <w:t>Routing No</w:t>
            </w:r>
          </w:p>
        </w:tc>
        <w:tc>
          <w:tcPr>
            <w:tcW w:w="2345"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commentRangeEnd w:id="133"/>
            <w:r w:rsidR="00302C54">
              <w:rPr>
                <w:rStyle w:val="CommentReference"/>
                <w:szCs w:val="20"/>
              </w:rPr>
              <w:commentReference w:id="133"/>
            </w:r>
          </w:p>
        </w:tc>
        <w:tc>
          <w:tcPr>
            <w:tcW w:w="4468"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90AB9" w:rsidRPr="0029386D" w14:paraId="6BE0BE13" w14:textId="77777777" w:rsidTr="00011E9E">
        <w:trPr>
          <w:ins w:id="134"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0397562" w14:textId="77777777" w:rsidR="00690AB9" w:rsidRPr="007243C6" w:rsidRDefault="00690AB9" w:rsidP="00011E9E">
            <w:pPr>
              <w:pStyle w:val="ListParagraph"/>
              <w:ind w:left="0"/>
              <w:jc w:val="left"/>
              <w:rPr>
                <w:ins w:id="135" w:author="Dariusz Bogumil" w:date="2022-01-04T23:48:00Z"/>
              </w:rPr>
            </w:pPr>
            <w:ins w:id="136" w:author="Dariusz Bogumil" w:date="2022-01-04T23:48:00Z">
              <w:r>
                <w:t>Verified by Approver</w:t>
              </w:r>
            </w:ins>
          </w:p>
        </w:tc>
        <w:tc>
          <w:tcPr>
            <w:tcW w:w="2345"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37" w:author="Dariusz Bogumil" w:date="2022-01-04T23:48:00Z"/>
              </w:rPr>
            </w:pPr>
            <w:ins w:id="138" w:author="Dariusz Bogumil" w:date="2022-01-04T23:49:00Z">
              <w:r>
                <w:t>R</w:t>
              </w:r>
            </w:ins>
            <w:ins w:id="139" w:author="Dariusz Bogumil" w:date="2022-01-04T23:48:00Z">
              <w:r w:rsidR="00690AB9">
                <w:t>eference to Users</w:t>
              </w:r>
            </w:ins>
            <w:ins w:id="140" w:author="Dariusz Bogumil" w:date="2022-01-04T23:49:00Z">
              <w:r>
                <w:t>, read only</w:t>
              </w:r>
            </w:ins>
          </w:p>
        </w:tc>
        <w:tc>
          <w:tcPr>
            <w:tcW w:w="4468"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rPr>
                <w:ins w:id="141" w:author="Dariusz Bogumil" w:date="2022-01-04T23:48:00Z"/>
              </w:rPr>
            </w:pPr>
            <w:ins w:id="142" w:author="Dariusz Bogumil" w:date="2022-01-04T23:48:00Z">
              <w:r>
                <w:t xml:space="preserve">Set by Workflow only, reset automatically to empty in case of change of </w:t>
              </w:r>
            </w:ins>
            <w:ins w:id="143" w:author="Dariusz Bogumil" w:date="2022-01-04T23:50:00Z">
              <w:r w:rsidR="00633ECE">
                <w:t>other Bank Information fields</w:t>
              </w:r>
            </w:ins>
            <w:ins w:id="144" w:author="Dariusz Bogumil" w:date="2022-01-04T23:48:00Z">
              <w:r>
                <w:t>.</w:t>
              </w:r>
            </w:ins>
          </w:p>
        </w:tc>
      </w:tr>
      <w:tr w:rsidR="00690AB9" w:rsidRPr="0029386D" w14:paraId="777976F3" w14:textId="77777777" w:rsidTr="00011E9E">
        <w:trPr>
          <w:cnfStyle w:val="000000100000" w:firstRow="0" w:lastRow="0" w:firstColumn="0" w:lastColumn="0" w:oddVBand="0" w:evenVBand="0" w:oddHBand="1" w:evenHBand="0" w:firstRowFirstColumn="0" w:firstRowLastColumn="0" w:lastRowFirstColumn="0" w:lastRowLastColumn="0"/>
          <w:ins w:id="145"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7E8D285" w14:textId="648D0889" w:rsidR="00690AB9" w:rsidRPr="007243C6" w:rsidRDefault="00690AB9" w:rsidP="00011E9E">
            <w:pPr>
              <w:pStyle w:val="ListParagraph"/>
              <w:ind w:left="0"/>
              <w:jc w:val="left"/>
              <w:rPr>
                <w:ins w:id="146" w:author="Dariusz Bogumil" w:date="2022-01-04T23:48:00Z"/>
              </w:rPr>
            </w:pPr>
            <w:ins w:id="147" w:author="Dariusz Bogumil" w:date="2022-01-04T23:48:00Z">
              <w:r>
                <w:t>Verified by Approver</w:t>
              </w:r>
            </w:ins>
            <w:ins w:id="148" w:author="Dariusz Bogumil" w:date="2022-01-04T23:49:00Z">
              <w:r w:rsidR="00633ECE">
                <w:t xml:space="preserve"> Date</w:t>
              </w:r>
            </w:ins>
          </w:p>
        </w:tc>
        <w:tc>
          <w:tcPr>
            <w:tcW w:w="2345"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49" w:author="Dariusz Bogumil" w:date="2022-01-04T23:48:00Z"/>
              </w:rPr>
            </w:pPr>
            <w:ins w:id="150" w:author="Dariusz Bogumil" w:date="2022-01-04T23:50:00Z">
              <w:r>
                <w:t>Date, read only</w:t>
              </w:r>
            </w:ins>
          </w:p>
        </w:tc>
        <w:tc>
          <w:tcPr>
            <w:tcW w:w="4468"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rPr>
                <w:ins w:id="151" w:author="Dariusz Bogumil" w:date="2022-01-04T23:48:00Z"/>
              </w:rPr>
            </w:pPr>
            <w:ins w:id="152" w:author="Dariusz Bogumil" w:date="2022-01-04T23:48:00Z">
              <w:r>
                <w:t xml:space="preserve">Set by Workflow only, reset automatically to empty in case of change of </w:t>
              </w:r>
            </w:ins>
            <w:ins w:id="153" w:author="Dariusz Bogumil" w:date="2022-01-04T23:50:00Z">
              <w:r w:rsidR="00633ECE">
                <w:t>other Bank Information fields</w:t>
              </w:r>
            </w:ins>
          </w:p>
        </w:tc>
      </w:tr>
      <w:tr w:rsidR="00633ECE" w:rsidRPr="0029386D" w14:paraId="3D560D7D" w14:textId="77777777" w:rsidTr="00011E9E">
        <w:trPr>
          <w:ins w:id="154" w:author="Dariusz Bogumil" w:date="2022-01-04T23:52:00Z"/>
        </w:trPr>
        <w:tc>
          <w:tcPr>
            <w:cnfStyle w:val="001000000000" w:firstRow="0" w:lastRow="0" w:firstColumn="1" w:lastColumn="0" w:oddVBand="0" w:evenVBand="0" w:oddHBand="0" w:evenHBand="0" w:firstRowFirstColumn="0" w:firstRowLastColumn="0" w:lastRowFirstColumn="0" w:lastRowLastColumn="0"/>
            <w:tcW w:w="3403" w:type="dxa"/>
          </w:tcPr>
          <w:p w14:paraId="5A64FAAE" w14:textId="76A1BD1D" w:rsidR="00633ECE" w:rsidRPr="007243C6" w:rsidRDefault="00633ECE" w:rsidP="00633ECE">
            <w:pPr>
              <w:pStyle w:val="ListParagraph"/>
              <w:ind w:left="0"/>
              <w:jc w:val="left"/>
              <w:rPr>
                <w:ins w:id="155" w:author="Dariusz Bogumil" w:date="2022-01-04T23:52:00Z"/>
              </w:rPr>
            </w:pPr>
            <w:ins w:id="156" w:author="Dariusz Bogumil" w:date="2022-01-04T23:52:00Z">
              <w:r>
                <w:t>Validated by Provider Note</w:t>
              </w:r>
            </w:ins>
          </w:p>
        </w:tc>
        <w:tc>
          <w:tcPr>
            <w:tcW w:w="2345"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57" w:author="Dariusz Bogumil" w:date="2022-01-04T23:52:00Z"/>
              </w:rPr>
            </w:pPr>
            <w:ins w:id="158" w:author="Dariusz Bogumil" w:date="2022-01-04T23:53:00Z">
              <w:r>
                <w:t>Text</w:t>
              </w:r>
            </w:ins>
          </w:p>
        </w:tc>
        <w:tc>
          <w:tcPr>
            <w:tcW w:w="4468"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rPr>
                <w:ins w:id="159" w:author="Dariusz Bogumil" w:date="2022-01-04T23:52:00Z"/>
              </w:rPr>
            </w:pPr>
            <w:ins w:id="160" w:author="Dariusz Bogumil" w:date="2022-01-04T23:54:00Z">
              <w:r>
                <w:t xml:space="preserve">Set manually, a short note how it was validated (for example </w:t>
              </w:r>
            </w:ins>
            <w:ins w:id="161" w:author="Dariusz Bogumil" w:date="2022-01-04T23:55:00Z">
              <w:r>
                <w:t xml:space="preserve">“email from 2021..1.1” or “phone call”; </w:t>
              </w:r>
            </w:ins>
            <w:ins w:id="162" w:author="Dariusz Bogumil" w:date="2022-01-04T23:54:00Z">
              <w:r>
                <w:t>r</w:t>
              </w:r>
            </w:ins>
            <w:ins w:id="163" w:author="Dariusz Bogumil" w:date="2022-01-04T23:52:00Z">
              <w:r>
                <w:t xml:space="preserve">eset automatically to empty in case of change of </w:t>
              </w:r>
            </w:ins>
            <w:ins w:id="164" w:author="Dariusz Bogumil" w:date="2022-01-04T23:53:00Z">
              <w:r>
                <w:t>other Bank Information fields</w:t>
              </w:r>
            </w:ins>
          </w:p>
        </w:tc>
      </w:tr>
      <w:tr w:rsidR="00690AB9" w:rsidRPr="0029386D" w14:paraId="412BD3B2" w14:textId="77777777" w:rsidTr="00011E9E">
        <w:trPr>
          <w:cnfStyle w:val="000000100000" w:firstRow="0" w:lastRow="0" w:firstColumn="0" w:lastColumn="0" w:oddVBand="0" w:evenVBand="0" w:oddHBand="1" w:evenHBand="0" w:firstRowFirstColumn="0" w:firstRowLastColumn="0" w:lastRowFirstColumn="0" w:lastRowLastColumn="0"/>
          <w:ins w:id="165" w:author="Dariusz Bogumil" w:date="2022-01-04T23:46:00Z"/>
        </w:trPr>
        <w:tc>
          <w:tcPr>
            <w:cnfStyle w:val="001000000000" w:firstRow="0" w:lastRow="0" w:firstColumn="1" w:lastColumn="0" w:oddVBand="0" w:evenVBand="0" w:oddHBand="0" w:evenHBand="0" w:firstRowFirstColumn="0" w:firstRowLastColumn="0" w:lastRowFirstColumn="0" w:lastRowLastColumn="0"/>
            <w:tcW w:w="3403" w:type="dxa"/>
          </w:tcPr>
          <w:p w14:paraId="6BCCBDB2" w14:textId="5BDAB46B" w:rsidR="00690AB9" w:rsidRPr="007243C6" w:rsidRDefault="00633ECE" w:rsidP="00633ECE">
            <w:pPr>
              <w:pStyle w:val="ListParagraph"/>
              <w:ind w:left="0"/>
              <w:jc w:val="left"/>
              <w:rPr>
                <w:ins w:id="166" w:author="Dariusz Bogumil" w:date="2022-01-04T23:46:00Z"/>
              </w:rPr>
            </w:pPr>
            <w:ins w:id="167" w:author="Dariusz Bogumil" w:date="2022-01-04T23:50:00Z">
              <w:r>
                <w:t xml:space="preserve">Validated by Provider </w:t>
              </w:r>
            </w:ins>
            <w:ins w:id="168" w:author="Dariusz Bogumil" w:date="2022-01-04T23:51:00Z">
              <w:r>
                <w:t>Date</w:t>
              </w:r>
            </w:ins>
          </w:p>
        </w:tc>
        <w:tc>
          <w:tcPr>
            <w:tcW w:w="2345"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69" w:author="Dariusz Bogumil" w:date="2022-01-04T23:46:00Z"/>
              </w:rPr>
            </w:pPr>
            <w:ins w:id="170" w:author="Dariusz Bogumil" w:date="2022-01-04T23:51:00Z">
              <w:r>
                <w:t>Date</w:t>
              </w:r>
            </w:ins>
            <w:ins w:id="171" w:author="Dariusz Bogumil" w:date="2022-01-04T23:53:00Z">
              <w:r>
                <w:t>, read only</w:t>
              </w:r>
            </w:ins>
          </w:p>
        </w:tc>
        <w:tc>
          <w:tcPr>
            <w:tcW w:w="4468"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rPr>
                <w:ins w:id="172" w:author="Dariusz Bogumil" w:date="2022-01-04T23:46:00Z"/>
              </w:rPr>
            </w:pPr>
            <w:ins w:id="173" w:author="Dariusz Bogumil" w:date="2022-01-04T23:53:00Z">
              <w:r>
                <w:t xml:space="preserve">Set on </w:t>
              </w:r>
            </w:ins>
            <w:ins w:id="174" w:author="Dariusz Bogumil" w:date="2022-01-04T23:54:00Z">
              <w:r>
                <w:t>change of “Validated by Provider Note”, r</w:t>
              </w:r>
            </w:ins>
            <w:ins w:id="175" w:author="Dariusz Bogumil" w:date="2022-01-04T23:47:00Z">
              <w:r w:rsidR="00690AB9">
                <w:t xml:space="preserve">eset automatically to empty </w:t>
              </w:r>
            </w:ins>
            <w:ins w:id="176" w:author="Dariusz Bogumil" w:date="2022-01-04T23:48:00Z">
              <w:r w:rsidR="00690AB9">
                <w:t xml:space="preserve">in case of change of </w:t>
              </w:r>
            </w:ins>
            <w:ins w:id="177" w:author="Dariusz Bogumil" w:date="2022-01-04T23:53:00Z">
              <w:r>
                <w:t>other Bank Information fields</w:t>
              </w:r>
            </w:ins>
          </w:p>
        </w:tc>
      </w:tr>
      <w:tr w:rsidR="00302B1D" w:rsidRPr="0029386D" w14:paraId="06FFAFE5"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1AE8F30" w14:textId="218DE408" w:rsidR="00A05078" w:rsidRPr="0029386D" w:rsidRDefault="00957E5C" w:rsidP="00EC247B">
            <w:pPr>
              <w:pStyle w:val="ListParagraph"/>
              <w:ind w:left="0"/>
              <w:jc w:val="left"/>
            </w:pPr>
            <w:commentRangeStart w:id="178"/>
            <w:commentRangeStart w:id="179"/>
            <w:r>
              <w:t xml:space="preserve">Provider history </w:t>
            </w:r>
          </w:p>
        </w:tc>
        <w:tc>
          <w:tcPr>
            <w:tcW w:w="2345" w:type="dxa"/>
            <w:shd w:val="clear" w:color="auto" w:fill="FBD4B4" w:themeFill="accent6" w:themeFillTint="66"/>
          </w:tcPr>
          <w:p w14:paraId="6C218CCB" w14:textId="77777777" w:rsidR="00A05078" w:rsidRPr="0029386D" w:rsidRDefault="00BE0E60"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commentRangeStart w:id="180"/>
            <w:commentRangeStart w:id="181"/>
            <w:commentRangeEnd w:id="178"/>
            <w:r>
              <w:rPr>
                <w:rStyle w:val="CommentReference"/>
                <w:szCs w:val="20"/>
              </w:rPr>
              <w:commentReference w:id="178"/>
            </w:r>
            <w:commentRangeEnd w:id="180"/>
            <w:commentRangeEnd w:id="181"/>
            <w:r w:rsidR="00397601">
              <w:rPr>
                <w:rStyle w:val="CommentReference"/>
                <w:szCs w:val="20"/>
              </w:rPr>
              <w:commentReference w:id="179"/>
            </w:r>
            <w:r w:rsidR="00C52F08">
              <w:rPr>
                <w:rStyle w:val="CommentReference"/>
                <w:szCs w:val="20"/>
              </w:rPr>
              <w:commentReference w:id="180"/>
            </w:r>
            <w:r w:rsidR="00D70C39">
              <w:rPr>
                <w:rStyle w:val="CommentReference"/>
                <w:szCs w:val="20"/>
              </w:rPr>
              <w:commentReference w:id="181"/>
            </w:r>
          </w:p>
        </w:tc>
        <w:tc>
          <w:tcPr>
            <w:tcW w:w="4468"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179"/>
      <w:tr w:rsidR="00302B1D" w:rsidRPr="0029386D" w14:paraId="35C666AA"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07E5592A" w14:textId="26D221E3" w:rsidR="00957E5C" w:rsidRPr="007243C6" w:rsidRDefault="00957E5C" w:rsidP="00302B1D">
            <w:pPr>
              <w:pStyle w:val="ListParagraph"/>
              <w:ind w:left="0"/>
              <w:jc w:val="left"/>
            </w:pPr>
            <w:r w:rsidRPr="007243C6">
              <w:t>Date of First Contact</w:t>
            </w:r>
          </w:p>
        </w:tc>
        <w:tc>
          <w:tcPr>
            <w:tcW w:w="2345"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222A2E" w:rsidRPr="0029386D" w14:paraId="6D13A168" w14:textId="77777777" w:rsidTr="00011E9E">
        <w:trPr>
          <w:ins w:id="182" w:author="Dariusz Bogumil" w:date="2022-01-05T00:02:00Z"/>
        </w:trPr>
        <w:tc>
          <w:tcPr>
            <w:cnfStyle w:val="001000000000" w:firstRow="0" w:lastRow="0" w:firstColumn="1" w:lastColumn="0" w:oddVBand="0" w:evenVBand="0" w:oddHBand="0" w:evenHBand="0" w:firstRowFirstColumn="0" w:firstRowLastColumn="0" w:lastRowFirstColumn="0" w:lastRowLastColumn="0"/>
            <w:tcW w:w="3403" w:type="dxa"/>
          </w:tcPr>
          <w:p w14:paraId="00451202" w14:textId="702AB972" w:rsidR="00222A2E" w:rsidRPr="007243C6" w:rsidRDefault="00222A2E" w:rsidP="00011E9E">
            <w:pPr>
              <w:pStyle w:val="ListParagraph"/>
              <w:ind w:left="0"/>
              <w:jc w:val="left"/>
              <w:rPr>
                <w:ins w:id="183" w:author="Dariusz Bogumil" w:date="2022-01-05T00:02:00Z"/>
              </w:rPr>
            </w:pPr>
            <w:commentRangeStart w:id="184"/>
            <w:ins w:id="185" w:author="Dariusz Bogumil" w:date="2022-01-05T00:02:00Z">
              <w:r w:rsidRPr="007243C6">
                <w:t>Date of License</w:t>
              </w:r>
              <w:r>
                <w:t xml:space="preserve"> to do business</w:t>
              </w:r>
              <w:r w:rsidRPr="007243C6">
                <w:t xml:space="preserve"> granted</w:t>
              </w:r>
            </w:ins>
          </w:p>
        </w:tc>
        <w:tc>
          <w:tcPr>
            <w:tcW w:w="2345" w:type="dxa"/>
          </w:tcPr>
          <w:p w14:paraId="74D09178" w14:textId="77777777" w:rsidR="00222A2E" w:rsidRPr="0029386D" w:rsidRDefault="00222A2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86" w:author="Dariusz Bogumil" w:date="2022-01-05T00:02:00Z"/>
              </w:rPr>
            </w:pPr>
            <w:ins w:id="187" w:author="Dariusz Bogumil" w:date="2022-01-05T00:02:00Z">
              <w:r>
                <w:t>Date</w:t>
              </w:r>
              <w:commentRangeEnd w:id="184"/>
              <w:r>
                <w:rPr>
                  <w:rStyle w:val="CommentReference"/>
                  <w:szCs w:val="20"/>
                </w:rPr>
                <w:commentReference w:id="184"/>
              </w:r>
            </w:ins>
          </w:p>
        </w:tc>
        <w:tc>
          <w:tcPr>
            <w:tcW w:w="4468" w:type="dxa"/>
          </w:tcPr>
          <w:p w14:paraId="00699206" w14:textId="0C502F1A" w:rsidR="00222A2E" w:rsidRPr="0029386D" w:rsidRDefault="00222A2E" w:rsidP="00222A2E">
            <w:pPr>
              <w:pStyle w:val="ListParagraph"/>
              <w:ind w:left="0"/>
              <w:cnfStyle w:val="000000000000" w:firstRow="0" w:lastRow="0" w:firstColumn="0" w:lastColumn="0" w:oddVBand="0" w:evenVBand="0" w:oddHBand="0" w:evenHBand="0" w:firstRowFirstColumn="0" w:firstRowLastColumn="0" w:lastRowFirstColumn="0" w:lastRowLastColumn="0"/>
              <w:rPr>
                <w:ins w:id="188" w:author="Dariusz Bogumil" w:date="2022-01-05T00:02:00Z"/>
              </w:rPr>
            </w:pPr>
            <w:ins w:id="189" w:author="Dariusz Bogumil" w:date="2022-01-05T00:05:00Z">
              <w:r>
                <w:t xml:space="preserve">A </w:t>
              </w:r>
            </w:ins>
            <w:ins w:id="190" w:author="Dariusz Bogumil" w:date="2022-01-05T00:04:00Z">
              <w:r>
                <w:t>document with the license</w:t>
              </w:r>
            </w:ins>
            <w:ins w:id="191" w:author="Dariusz Bogumil" w:date="2022-01-05T00:05:00Z">
              <w:r>
                <w:t xml:space="preserve"> should be added on Documents tab.</w:t>
              </w:r>
            </w:ins>
          </w:p>
        </w:tc>
      </w:tr>
      <w:tr w:rsidR="00302B1D" w:rsidRPr="0029386D" w14:paraId="67C29112"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A0B9C17" w14:textId="262A2747" w:rsidR="00A05078" w:rsidRPr="007243C6" w:rsidRDefault="00957E5C" w:rsidP="00957E5C">
            <w:pPr>
              <w:pStyle w:val="ListParagraph"/>
              <w:ind w:left="0"/>
              <w:jc w:val="left"/>
            </w:pPr>
            <w:r w:rsidRPr="007243C6">
              <w:t xml:space="preserve">Date of License </w:t>
            </w:r>
            <w:ins w:id="192" w:author="Dariusz Bogumil" w:date="2022-01-05T00:02:00Z">
              <w:r w:rsidR="00222A2E">
                <w:t xml:space="preserve">to provide ? </w:t>
              </w:r>
            </w:ins>
            <w:r w:rsidRPr="007243C6">
              <w:t>granted</w:t>
            </w:r>
          </w:p>
        </w:tc>
        <w:tc>
          <w:tcPr>
            <w:tcW w:w="2345"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F6C45E8" w14:textId="0E18BC42" w:rsidR="00A05078" w:rsidRPr="0029386D" w:rsidRDefault="00222A2E" w:rsidP="00D0183A">
            <w:pPr>
              <w:pStyle w:val="ListParagraph"/>
              <w:ind w:left="0"/>
              <w:cnfStyle w:val="000000100000" w:firstRow="0" w:lastRow="0" w:firstColumn="0" w:lastColumn="0" w:oddVBand="0" w:evenVBand="0" w:oddHBand="1" w:evenHBand="0" w:firstRowFirstColumn="0" w:firstRowLastColumn="0" w:lastRowFirstColumn="0" w:lastRowLastColumn="0"/>
            </w:pPr>
            <w:ins w:id="193" w:author="Dariusz Bogumil" w:date="2022-01-05T00:03:00Z">
              <w:r>
                <w:t>Should there be a separate field for each type of license</w:t>
              </w:r>
            </w:ins>
            <w:ins w:id="194" w:author="Dariusz Bogumil" w:date="2022-01-05T00:04:00Z">
              <w:r>
                <w:t>? If so, what types</w:t>
              </w:r>
            </w:ins>
            <w:ins w:id="195" w:author="Dariusz Bogumil" w:date="2022-01-05T00:08:00Z">
              <w:r>
                <w:t xml:space="preserve"> should be listed here</w:t>
              </w:r>
            </w:ins>
            <w:ins w:id="196" w:author="Dariusz Bogumil" w:date="2022-01-05T00:04:00Z">
              <w:r>
                <w:t>?</w:t>
              </w:r>
            </w:ins>
            <w:ins w:id="197" w:author="Dariusz Bogumil" w:date="2022-01-05T00:08:00Z">
              <w:r>
                <w:t xml:space="preserve"> Or maybe a Nested data module should be added here</w:t>
              </w:r>
            </w:ins>
            <w:ins w:id="198" w:author="Dariusz Bogumil" w:date="2022-01-05T00:09:00Z">
              <w:r>
                <w:t xml:space="preserve"> (i.e. “Provider Licenses” dynamic list where users describe</w:t>
              </w:r>
              <w:r w:rsidR="00D0183A">
                <w:t>s a type of license, its date</w:t>
              </w:r>
            </w:ins>
            <w:ins w:id="199" w:author="Dariusz Bogumil" w:date="2022-01-05T00:11:00Z">
              <w:r w:rsidR="00D0183A">
                <w:t xml:space="preserve"> (which allow</w:t>
              </w:r>
            </w:ins>
            <w:ins w:id="200" w:author="Dariusz Bogumil" w:date="2022-01-05T00:12:00Z">
              <w:r w:rsidR="00D0183A">
                <w:t>s</w:t>
              </w:r>
            </w:ins>
            <w:ins w:id="201" w:author="Dariusz Bogumil" w:date="2022-01-05T00:11:00Z">
              <w:r w:rsidR="00D0183A">
                <w:t xml:space="preserve"> to calculate “years in business” for each service</w:t>
              </w:r>
            </w:ins>
            <w:ins w:id="202" w:author="Dariusz Bogumil" w:date="2022-01-05T00:12:00Z">
              <w:r w:rsidR="00D0183A">
                <w:t>),</w:t>
              </w:r>
            </w:ins>
            <w:ins w:id="203" w:author="Dariusz Bogumil" w:date="2022-01-05T00:11:00Z">
              <w:r w:rsidR="00D0183A">
                <w:t xml:space="preserve"> </w:t>
              </w:r>
            </w:ins>
            <w:ins w:id="204" w:author="Dariusz Bogumil" w:date="2022-01-05T00:09:00Z">
              <w:r w:rsidR="00D0183A">
                <w:t>attaches documents etc.</w:t>
              </w:r>
              <w:r>
                <w:t>)</w:t>
              </w:r>
            </w:ins>
          </w:p>
        </w:tc>
      </w:tr>
      <w:tr w:rsidR="00302B1D" w:rsidRPr="0029386D" w14:paraId="75DDD94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138303E" w14:textId="77777777" w:rsidR="00957E5C" w:rsidRPr="007243C6" w:rsidRDefault="00957E5C" w:rsidP="00302B1D">
            <w:pPr>
              <w:pStyle w:val="ListParagraph"/>
              <w:ind w:left="0"/>
              <w:jc w:val="left"/>
            </w:pPr>
            <w:commentRangeStart w:id="205"/>
            <w:r w:rsidRPr="007243C6">
              <w:t>Years in business</w:t>
            </w:r>
          </w:p>
        </w:tc>
        <w:tc>
          <w:tcPr>
            <w:tcW w:w="2345"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468"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commentRangeStart w:id="206"/>
            <w:r>
              <w:t xml:space="preserve">Calculated on change of “Date of License </w:t>
            </w:r>
            <w:ins w:id="207" w:author="Dariusz Bogumil" w:date="2022-01-05T00:10:00Z">
              <w:r w:rsidR="00D0183A">
                <w:t xml:space="preserve">to do business </w:t>
              </w:r>
            </w:ins>
            <w:r>
              <w:t>granted” and once a week as “YEARS BETWEEN (current date, Date of License granted)”</w:t>
            </w:r>
            <w:commentRangeEnd w:id="206"/>
            <w:r w:rsidR="00BE0E60">
              <w:rPr>
                <w:rStyle w:val="CommentReference"/>
                <w:szCs w:val="20"/>
              </w:rPr>
              <w:commentReference w:id="206"/>
            </w:r>
            <w:commentRangeEnd w:id="205"/>
            <w:r w:rsidR="00087221">
              <w:rPr>
                <w:rStyle w:val="CommentReference"/>
                <w:szCs w:val="20"/>
              </w:rPr>
              <w:commentReference w:id="205"/>
            </w:r>
          </w:p>
        </w:tc>
      </w:tr>
      <w:tr w:rsidR="00302B1D" w:rsidRPr="0029386D" w14:paraId="63160B3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2E445DCB" w14:textId="25D82318" w:rsidR="00A05078" w:rsidRPr="007243C6" w:rsidRDefault="00957E5C" w:rsidP="00EC247B">
            <w:pPr>
              <w:pStyle w:val="ListParagraph"/>
              <w:ind w:left="0"/>
              <w:jc w:val="left"/>
            </w:pPr>
            <w:commentRangeStart w:id="208"/>
            <w:commentRangeStart w:id="209"/>
            <w:r w:rsidRPr="007243C6">
              <w:t>Total historical filed claims (at date of first contact)</w:t>
            </w:r>
          </w:p>
        </w:tc>
        <w:tc>
          <w:tcPr>
            <w:tcW w:w="2345"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commentRangeEnd w:id="208"/>
            <w:r w:rsidR="00882983">
              <w:rPr>
                <w:rStyle w:val="CommentReference"/>
                <w:szCs w:val="20"/>
              </w:rPr>
              <w:commentReference w:id="208"/>
            </w:r>
            <w:commentRangeEnd w:id="209"/>
            <w:r w:rsidR="00D0183A">
              <w:rPr>
                <w:rStyle w:val="CommentReference"/>
                <w:szCs w:val="20"/>
              </w:rPr>
              <w:commentReference w:id="209"/>
            </w:r>
          </w:p>
        </w:tc>
        <w:tc>
          <w:tcPr>
            <w:tcW w:w="4468"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tr w:rsidR="00D0183A" w:rsidRPr="0029386D" w14:paraId="7E740AF2" w14:textId="77777777" w:rsidTr="00011E9E">
        <w:trPr>
          <w:ins w:id="210" w:author="Dariusz Bogumil" w:date="2022-01-05T00:15:00Z"/>
        </w:trPr>
        <w:tc>
          <w:tcPr>
            <w:cnfStyle w:val="001000000000" w:firstRow="0" w:lastRow="0" w:firstColumn="1" w:lastColumn="0" w:oddVBand="0" w:evenVBand="0" w:oddHBand="0" w:evenHBand="0" w:firstRowFirstColumn="0" w:firstRowLastColumn="0" w:lastRowFirstColumn="0" w:lastRowLastColumn="0"/>
            <w:tcW w:w="3403" w:type="dxa"/>
          </w:tcPr>
          <w:p w14:paraId="018627CF" w14:textId="1A23B7B3" w:rsidR="00D0183A" w:rsidRPr="007243C6" w:rsidRDefault="00D0183A" w:rsidP="00011E9E">
            <w:pPr>
              <w:pStyle w:val="ListParagraph"/>
              <w:ind w:left="0"/>
              <w:jc w:val="left"/>
              <w:rPr>
                <w:ins w:id="211" w:author="Dariusz Bogumil" w:date="2022-01-05T00:15:00Z"/>
              </w:rPr>
            </w:pPr>
            <w:ins w:id="212" w:author="Dariusz Bogumil" w:date="2022-01-05T00:15:00Z">
              <w:r w:rsidRPr="007243C6">
                <w:t xml:space="preserve">Total historical filed </w:t>
              </w:r>
              <w:r>
                <w:t xml:space="preserve">AOB </w:t>
              </w:r>
              <w:r w:rsidRPr="007243C6">
                <w:t xml:space="preserve">claims (at </w:t>
              </w:r>
              <w:r w:rsidRPr="007243C6">
                <w:lastRenderedPageBreak/>
                <w:t>date of first contact)</w:t>
              </w:r>
            </w:ins>
          </w:p>
        </w:tc>
        <w:tc>
          <w:tcPr>
            <w:tcW w:w="2345" w:type="dxa"/>
          </w:tcPr>
          <w:p w14:paraId="12B1D418" w14:textId="77777777" w:rsidR="00D0183A" w:rsidRPr="0029386D" w:rsidRDefault="00D0183A"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13" w:author="Dariusz Bogumil" w:date="2022-01-05T00:15:00Z"/>
              </w:rPr>
            </w:pPr>
            <w:ins w:id="214" w:author="Dariusz Bogumil" w:date="2022-01-05T00:15:00Z">
              <w:r>
                <w:lastRenderedPageBreak/>
                <w:t>Number</w:t>
              </w:r>
            </w:ins>
          </w:p>
        </w:tc>
        <w:tc>
          <w:tcPr>
            <w:tcW w:w="4468" w:type="dxa"/>
          </w:tcPr>
          <w:p w14:paraId="4B22506C" w14:textId="77777777" w:rsidR="00D0183A" w:rsidRPr="0029386D" w:rsidRDefault="00D0183A" w:rsidP="00011E9E">
            <w:pPr>
              <w:pStyle w:val="ListParagraph"/>
              <w:ind w:left="0"/>
              <w:cnfStyle w:val="000000000000" w:firstRow="0" w:lastRow="0" w:firstColumn="0" w:lastColumn="0" w:oddVBand="0" w:evenVBand="0" w:oddHBand="0" w:evenHBand="0" w:firstRowFirstColumn="0" w:firstRowLastColumn="0" w:lastRowFirstColumn="0" w:lastRowLastColumn="0"/>
              <w:rPr>
                <w:ins w:id="215" w:author="Dariusz Bogumil" w:date="2022-01-05T00:15:00Z"/>
              </w:rPr>
            </w:pPr>
          </w:p>
        </w:tc>
      </w:tr>
      <w:tr w:rsidR="00302B1D" w:rsidRPr="0029386D" w14:paraId="722984B9"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1357B8E3" w14:textId="356433CA" w:rsidR="00A05078" w:rsidRPr="0029386D" w:rsidRDefault="00957E5C" w:rsidP="00957E5C">
            <w:pPr>
              <w:pStyle w:val="ListParagraph"/>
              <w:ind w:left="0"/>
              <w:jc w:val="left"/>
            </w:pPr>
            <w:r>
              <w:lastRenderedPageBreak/>
              <w:t>Provider KPIs</w:t>
            </w:r>
          </w:p>
        </w:tc>
        <w:tc>
          <w:tcPr>
            <w:tcW w:w="2345" w:type="dxa"/>
            <w:shd w:val="clear" w:color="auto" w:fill="FBD4B4" w:themeFill="accent6" w:themeFillTint="66"/>
          </w:tcPr>
          <w:p w14:paraId="251F0152"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31826355" w14:textId="282C2E7A" w:rsidR="00A05078" w:rsidRPr="005F7845" w:rsidRDefault="00957E5C" w:rsidP="004A750D">
            <w:pPr>
              <w:pStyle w:val="ListParagraph"/>
              <w:ind w:left="0"/>
              <w:cnfStyle w:val="000000100000" w:firstRow="0" w:lastRow="0" w:firstColumn="0" w:lastColumn="0" w:oddVBand="0" w:evenVBand="0" w:oddHBand="1" w:evenHBand="0" w:firstRowFirstColumn="0" w:firstRowLastColumn="0" w:lastRowFirstColumn="0" w:lastRowLastColumn="0"/>
            </w:pPr>
            <w:commentRangeStart w:id="216"/>
            <w:r>
              <w:t>Calculated automatically</w:t>
            </w:r>
            <w:r w:rsidR="007243C6">
              <w:t xml:space="preserve"> once a week taking into account all claims from the last year (365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216"/>
            <w:r w:rsidR="00087221">
              <w:rPr>
                <w:rStyle w:val="CommentReference"/>
                <w:szCs w:val="20"/>
              </w:rPr>
              <w:commentReference w:id="216"/>
            </w:r>
          </w:p>
        </w:tc>
      </w:tr>
      <w:tr w:rsidR="00302B1D" w:rsidRPr="0029386D" w14:paraId="2F22BC4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E153E64" w14:textId="77777777" w:rsidR="007243C6" w:rsidRPr="004A750D" w:rsidRDefault="007243C6" w:rsidP="00302B1D">
            <w:pPr>
              <w:pStyle w:val="ListParagraph"/>
              <w:ind w:left="0"/>
              <w:jc w:val="left"/>
            </w:pPr>
            <w:r w:rsidRPr="004A750D">
              <w:t>Average Face Value of claims</w:t>
            </w:r>
          </w:p>
        </w:tc>
        <w:tc>
          <w:tcPr>
            <w:tcW w:w="2345"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29D1B92" w14:textId="59A9B939" w:rsidR="007243C6" w:rsidRPr="004A750D" w:rsidRDefault="007243C6" w:rsidP="00302B1D">
            <w:pPr>
              <w:pStyle w:val="ListParagraph"/>
              <w:ind w:left="0"/>
              <w:jc w:val="left"/>
            </w:pPr>
            <w:r w:rsidRPr="004A750D">
              <w:t>Average Claims handled per month</w:t>
            </w:r>
          </w:p>
        </w:tc>
        <w:tc>
          <w:tcPr>
            <w:tcW w:w="2345"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68"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2F03CBC8" w14:textId="283D7CDE" w:rsidR="007243C6" w:rsidRPr="004A750D" w:rsidRDefault="007243C6" w:rsidP="00302B1D">
            <w:pPr>
              <w:pStyle w:val="ListParagraph"/>
              <w:ind w:left="0"/>
              <w:jc w:val="left"/>
            </w:pPr>
            <w:r w:rsidRPr="004A750D">
              <w:t>Average duration till case settled</w:t>
            </w:r>
          </w:p>
        </w:tc>
        <w:tc>
          <w:tcPr>
            <w:tcW w:w="2345"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9C00707" w14:textId="72F92360" w:rsidR="007243C6" w:rsidRPr="004A750D" w:rsidRDefault="007243C6" w:rsidP="00302B1D">
            <w:pPr>
              <w:pStyle w:val="ListParagraph"/>
              <w:ind w:left="0"/>
              <w:jc w:val="left"/>
            </w:pPr>
            <w:r w:rsidRPr="004A750D">
              <w:t>% of cases having voluntary collection</w:t>
            </w:r>
          </w:p>
        </w:tc>
        <w:tc>
          <w:tcPr>
            <w:tcW w:w="2345"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BA12F08" w14:textId="0DFCFDB4" w:rsidR="007243C6" w:rsidRPr="004A750D" w:rsidRDefault="007243C6" w:rsidP="00302B1D">
            <w:pPr>
              <w:pStyle w:val="ListParagraph"/>
              <w:ind w:left="0"/>
              <w:jc w:val="left"/>
            </w:pPr>
            <w:r w:rsidRPr="004A750D">
              <w:t>% of cases going to litigation</w:t>
            </w:r>
          </w:p>
        </w:tc>
        <w:tc>
          <w:tcPr>
            <w:tcW w:w="2345"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2345"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62182E7" w14:textId="63F5E341" w:rsidR="007243C6" w:rsidRPr="004A750D" w:rsidRDefault="007243C6" w:rsidP="007243C6">
            <w:pPr>
              <w:pStyle w:val="ListParagraph"/>
              <w:ind w:left="0"/>
              <w:jc w:val="left"/>
            </w:pPr>
            <w:r w:rsidRPr="004A750D">
              <w:t>% of voluntary collection to face value</w:t>
            </w:r>
          </w:p>
        </w:tc>
        <w:tc>
          <w:tcPr>
            <w:tcW w:w="2345"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2345"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1797768" w14:textId="7F76B7EF" w:rsidR="00A05078" w:rsidRPr="004A750D" w:rsidRDefault="007243C6" w:rsidP="007243C6">
            <w:pPr>
              <w:pStyle w:val="ListParagraph"/>
              <w:ind w:left="0"/>
              <w:jc w:val="left"/>
            </w:pPr>
            <w:r w:rsidRPr="004A750D">
              <w:t>% of litigated collection to face value</w:t>
            </w:r>
          </w:p>
        </w:tc>
        <w:tc>
          <w:tcPr>
            <w:tcW w:w="2345"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C4D9A01" w14:textId="54119B63" w:rsidR="00A05078" w:rsidRPr="004A750D" w:rsidRDefault="007243C6" w:rsidP="007243C6">
            <w:pPr>
              <w:pStyle w:val="ListParagraph"/>
              <w:ind w:left="0"/>
              <w:jc w:val="left"/>
            </w:pPr>
            <w:commentRangeStart w:id="217"/>
            <w:r w:rsidRPr="004A750D">
              <w:t>% of written off cases</w:t>
            </w:r>
          </w:p>
        </w:tc>
        <w:tc>
          <w:tcPr>
            <w:tcW w:w="2345"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217"/>
            <w:r w:rsidR="00087221">
              <w:rPr>
                <w:rStyle w:val="CommentReference"/>
                <w:szCs w:val="20"/>
              </w:rPr>
              <w:commentReference w:id="217"/>
            </w:r>
          </w:p>
        </w:tc>
        <w:tc>
          <w:tcPr>
            <w:tcW w:w="4468"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011E9E">
        <w:trPr>
          <w:ins w:id="218" w:author="Dariusz Bogumil" w:date="2022-01-05T00:20:00Z"/>
        </w:trPr>
        <w:tc>
          <w:tcPr>
            <w:cnfStyle w:val="001000000000" w:firstRow="0" w:lastRow="0" w:firstColumn="1" w:lastColumn="0" w:oddVBand="0" w:evenVBand="0" w:oddHBand="0" w:evenHBand="0" w:firstRowFirstColumn="0" w:firstRowLastColumn="0" w:lastRowFirstColumn="0" w:lastRowLastColumn="0"/>
            <w:tcW w:w="3403" w:type="dxa"/>
          </w:tcPr>
          <w:p w14:paraId="4D43CB5A" w14:textId="20D8D527" w:rsidR="007654D0" w:rsidRPr="004A750D" w:rsidRDefault="007654D0" w:rsidP="007654D0">
            <w:pPr>
              <w:pStyle w:val="ListParagraph"/>
              <w:ind w:left="0"/>
              <w:jc w:val="left"/>
              <w:rPr>
                <w:ins w:id="219" w:author="Dariusz Bogumil" w:date="2022-01-05T00:20:00Z"/>
              </w:rPr>
            </w:pPr>
            <w:ins w:id="220" w:author="Dariusz Bogumil" w:date="2022-01-05T00:20:00Z">
              <w:r w:rsidRPr="004A750D">
                <w:t xml:space="preserve">% of </w:t>
              </w:r>
              <w:r>
                <w:t>buyback/swaps</w:t>
              </w:r>
            </w:ins>
          </w:p>
        </w:tc>
        <w:tc>
          <w:tcPr>
            <w:tcW w:w="2345"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1" w:author="Dariusz Bogumil" w:date="2022-01-05T00:20:00Z"/>
              </w:rPr>
            </w:pPr>
            <w:ins w:id="222" w:author="Dariusz Bogumil" w:date="2022-01-05T00:20:00Z">
              <w:r>
                <w:t>Percent</w:t>
              </w:r>
            </w:ins>
          </w:p>
        </w:tc>
        <w:tc>
          <w:tcPr>
            <w:tcW w:w="4468"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3" w:author="Dariusz Bogumil" w:date="2022-01-05T00:20:00Z"/>
              </w:rPr>
            </w:pPr>
          </w:p>
        </w:tc>
      </w:tr>
      <w:tr w:rsidR="00302B1D" w:rsidRPr="0029386D" w14:paraId="6E36769D"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2345"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680DF22" w14:textId="4E5C3DA2" w:rsidR="00A05078" w:rsidRPr="0029386D" w:rsidRDefault="00675160" w:rsidP="00BE6602">
            <w:pPr>
              <w:pStyle w:val="ListParagraph"/>
              <w:ind w:left="0"/>
              <w:jc w:val="left"/>
              <w:rPr>
                <w:b w:val="0"/>
              </w:rPr>
            </w:pPr>
            <w:r>
              <w:t>All eligibility criteria met?</w:t>
            </w:r>
          </w:p>
        </w:tc>
        <w:tc>
          <w:tcPr>
            <w:tcW w:w="2345"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468"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224"/>
            <w:commentRangeStart w:id="225"/>
            <w:r>
              <w:t xml:space="preserve">Read only, filled automatically on the grounds of all eligibility </w:t>
            </w:r>
            <w:proofErr w:type="spellStart"/>
            <w:r>
              <w:t>criterias</w:t>
            </w:r>
            <w:proofErr w:type="spellEnd"/>
            <w:r>
              <w:t>:</w:t>
            </w:r>
            <w:commentRangeEnd w:id="224"/>
            <w:r w:rsidR="00036885">
              <w:rPr>
                <w:rStyle w:val="CommentReference"/>
                <w:szCs w:val="20"/>
              </w:rPr>
              <w:commentReference w:id="224"/>
            </w:r>
            <w:commentRangeEnd w:id="225"/>
            <w:r w:rsidR="007654D0">
              <w:rPr>
                <w:rStyle w:val="CommentReference"/>
                <w:szCs w:val="20"/>
              </w:rPr>
              <w:commentReference w:id="225"/>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965036B" w14:textId="34B023E2" w:rsidR="00A05078" w:rsidRPr="0029386D" w:rsidRDefault="00675160" w:rsidP="00BE6602">
            <w:pPr>
              <w:pStyle w:val="ListParagraph"/>
              <w:ind w:left="0"/>
              <w:jc w:val="left"/>
              <w:rPr>
                <w:b w:val="0"/>
              </w:rPr>
            </w:pPr>
            <w:commentRangeStart w:id="226"/>
            <w:r>
              <w:t>Conditions to meet eligibility criteria</w:t>
            </w:r>
          </w:p>
        </w:tc>
        <w:tc>
          <w:tcPr>
            <w:tcW w:w="2345"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468"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226"/>
            <w:r w:rsidR="00036885">
              <w:rPr>
                <w:rStyle w:val="CommentReference"/>
                <w:szCs w:val="20"/>
              </w:rPr>
              <w:commentReference w:id="226"/>
            </w:r>
          </w:p>
        </w:tc>
      </w:tr>
      <w:tr w:rsidR="00302B1D" w:rsidRPr="0029386D" w14:paraId="7A2D9A9E"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07679D6" w14:textId="7C4778B5" w:rsidR="00A05078" w:rsidRPr="0029386D" w:rsidRDefault="00302B1D" w:rsidP="00BE6602">
            <w:pPr>
              <w:pStyle w:val="ListParagraph"/>
              <w:ind w:left="0"/>
              <w:jc w:val="left"/>
              <w:rPr>
                <w:b w:val="0"/>
              </w:rPr>
            </w:pPr>
            <w:commentRangeStart w:id="227"/>
            <w:commentRangeStart w:id="228"/>
            <w:r>
              <w:t>S</w:t>
            </w:r>
            <w:r w:rsidR="00675160">
              <w:t>tatus</w:t>
            </w:r>
          </w:p>
        </w:tc>
        <w:tc>
          <w:tcPr>
            <w:tcW w:w="2345"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xml:space="preserve">, in </w:t>
            </w:r>
            <w:r w:rsidR="00C27999">
              <w:lastRenderedPageBreak/>
              <w:t>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468"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Default: New. Changed by workflow only.</w:t>
            </w:r>
            <w:commentRangeEnd w:id="227"/>
            <w:r w:rsidR="00036885">
              <w:rPr>
                <w:rStyle w:val="CommentReference"/>
                <w:szCs w:val="20"/>
              </w:rPr>
              <w:commentReference w:id="227"/>
            </w:r>
            <w:commentRangeEnd w:id="228"/>
            <w:r w:rsidR="004D0493">
              <w:rPr>
                <w:rStyle w:val="CommentReference"/>
                <w:szCs w:val="20"/>
              </w:rPr>
              <w:commentReference w:id="228"/>
            </w:r>
          </w:p>
        </w:tc>
      </w:tr>
      <w:tr w:rsidR="00302B1D" w:rsidRPr="0029386D" w14:paraId="27BD18D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A317ECD" w14:textId="13BFCE4D" w:rsidR="00A05078" w:rsidRPr="0029386D" w:rsidRDefault="00302B1D">
            <w:pPr>
              <w:pStyle w:val="ListParagraph"/>
              <w:ind w:left="0"/>
              <w:jc w:val="left"/>
              <w:rPr>
                <w:b w:val="0"/>
              </w:rPr>
            </w:pPr>
            <w:r>
              <w:lastRenderedPageBreak/>
              <w:t>Underwriter Name</w:t>
            </w:r>
          </w:p>
        </w:tc>
        <w:tc>
          <w:tcPr>
            <w:tcW w:w="2345"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468"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7E0CB77" w14:textId="5D6AB67D" w:rsidR="00A05078" w:rsidRPr="0029386D" w:rsidRDefault="00302B1D" w:rsidP="00BE6602">
            <w:pPr>
              <w:pStyle w:val="ListParagraph"/>
              <w:ind w:left="0"/>
              <w:jc w:val="left"/>
              <w:rPr>
                <w:b w:val="0"/>
              </w:rPr>
            </w:pPr>
            <w:r>
              <w:t>Approver Name</w:t>
            </w:r>
          </w:p>
        </w:tc>
        <w:tc>
          <w:tcPr>
            <w:tcW w:w="2345"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468"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2345"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468"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486E737" w14:textId="3AE7964A" w:rsidR="00A05078" w:rsidRPr="0029386D" w:rsidRDefault="00A05078" w:rsidP="00DA02D7">
            <w:pPr>
              <w:pStyle w:val="ListParagraph"/>
              <w:ind w:left="0"/>
              <w:jc w:val="left"/>
              <w:rPr>
                <w:b w:val="0"/>
              </w:rPr>
            </w:pPr>
            <w:r>
              <w:t>Note</w:t>
            </w:r>
          </w:p>
        </w:tc>
        <w:tc>
          <w:tcPr>
            <w:tcW w:w="2345"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68"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229" w:author="Dariusz Bogumil" w:date="2022-01-04T23:33:00Z"/>
        </w:rPr>
      </w:pPr>
      <w:ins w:id="230" w:author="Dariusz Bogumil" w:date="2022-01-04T23:33:00Z">
        <w:r w:rsidRPr="00302B1D">
          <w:t>Ne</w:t>
        </w:r>
        <w:r>
          <w:t xml:space="preserve">sted data: Provider </w:t>
        </w:r>
      </w:ins>
      <w:ins w:id="231" w:author="Dariusz Bogumil" w:date="2022-01-04T23:34:00Z">
        <w:r>
          <w:t>Contacts</w:t>
        </w:r>
      </w:ins>
    </w:p>
    <w:p w14:paraId="615B64F2" w14:textId="1B9CE62B" w:rsidR="00CE4A18" w:rsidRDefault="00CE4A18" w:rsidP="00CE4A18">
      <w:pPr>
        <w:rPr>
          <w:ins w:id="232" w:author="Dariusz Bogumil" w:date="2022-01-04T23:35:00Z"/>
          <w:lang w:eastAsia="ja-JP"/>
        </w:rPr>
      </w:pPr>
      <w:ins w:id="233" w:author="Dariusz Bogumil" w:date="2022-01-04T23:33:00Z">
        <w:r>
          <w:rPr>
            <w:lang w:eastAsia="ja-JP"/>
          </w:rPr>
          <w:t xml:space="preserve">Provider </w:t>
        </w:r>
      </w:ins>
      <w:ins w:id="234"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592"/>
        <w:gridCol w:w="1631"/>
        <w:gridCol w:w="4659"/>
      </w:tblGrid>
      <w:tr w:rsidR="00CE4A18" w:rsidRPr="0029386D" w14:paraId="196C7527" w14:textId="77777777" w:rsidTr="00011E9E">
        <w:trPr>
          <w:cnfStyle w:val="100000000000" w:firstRow="1" w:lastRow="0" w:firstColumn="0" w:lastColumn="0" w:oddVBand="0" w:evenVBand="0" w:oddHBand="0" w:evenHBand="0" w:firstRowFirstColumn="0" w:firstRowLastColumn="0" w:lastRowFirstColumn="0" w:lastRowLastColumn="0"/>
          <w:ins w:id="235"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4F07EE7" w14:textId="77777777" w:rsidR="00CE4A18" w:rsidRPr="0029386D" w:rsidRDefault="00CE4A18" w:rsidP="00011E9E">
            <w:pPr>
              <w:pStyle w:val="ListParagraph"/>
              <w:ind w:left="0"/>
              <w:jc w:val="left"/>
              <w:rPr>
                <w:ins w:id="236" w:author="Dariusz Bogumil" w:date="2022-01-04T23:35:00Z"/>
              </w:rPr>
            </w:pPr>
            <w:ins w:id="237" w:author="Dariusz Bogumil" w:date="2022-01-04T23:35:00Z">
              <w:r w:rsidRPr="0029386D">
                <w:t>Section and Attribute</w:t>
              </w:r>
            </w:ins>
          </w:p>
        </w:tc>
        <w:tc>
          <w:tcPr>
            <w:tcW w:w="1631"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238" w:author="Dariusz Bogumil" w:date="2022-01-04T23:35:00Z"/>
              </w:rPr>
            </w:pPr>
            <w:ins w:id="239" w:author="Dariusz Bogumil" w:date="2022-01-04T23:35:00Z">
              <w:r w:rsidRPr="0029386D">
                <w:t>Data type</w:t>
              </w:r>
            </w:ins>
          </w:p>
        </w:tc>
        <w:tc>
          <w:tcPr>
            <w:tcW w:w="465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240" w:author="Dariusz Bogumil" w:date="2022-01-04T23:35:00Z"/>
              </w:rPr>
            </w:pPr>
            <w:ins w:id="241" w:author="Dariusz Bogumil" w:date="2022-01-04T23:35:00Z">
              <w:r w:rsidRPr="0029386D">
                <w:t>Comments</w:t>
              </w:r>
            </w:ins>
          </w:p>
        </w:tc>
      </w:tr>
      <w:tr w:rsidR="00CE4A18" w:rsidRPr="0031539A" w14:paraId="55104C30" w14:textId="77777777" w:rsidTr="00011E9E">
        <w:trPr>
          <w:cnfStyle w:val="000000100000" w:firstRow="0" w:lastRow="0" w:firstColumn="0" w:lastColumn="0" w:oddVBand="0" w:evenVBand="0" w:oddHBand="1" w:evenHBand="0" w:firstRowFirstColumn="0" w:firstRowLastColumn="0" w:lastRowFirstColumn="0" w:lastRowLastColumn="0"/>
          <w:ins w:id="242"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70D71BED" w14:textId="5DA2D52B" w:rsidR="00CE4A18" w:rsidRPr="0031539A" w:rsidRDefault="00CE4A18" w:rsidP="00690AB9">
            <w:pPr>
              <w:pStyle w:val="ListParagraph"/>
              <w:ind w:left="0"/>
              <w:jc w:val="left"/>
              <w:rPr>
                <w:ins w:id="243" w:author="Dariusz Bogumil" w:date="2022-01-04T23:35:00Z"/>
                <w:b w:val="0"/>
              </w:rPr>
            </w:pPr>
            <w:ins w:id="244" w:author="Dariusz Bogumil" w:date="2022-01-04T23:35:00Z">
              <w:r>
                <w:t>Provider Contacts</w:t>
              </w:r>
            </w:ins>
          </w:p>
        </w:tc>
        <w:tc>
          <w:tcPr>
            <w:tcW w:w="1631"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45" w:author="Dariusz Bogumil" w:date="2022-01-04T23:35:00Z"/>
              </w:rPr>
            </w:pPr>
          </w:p>
        </w:tc>
        <w:tc>
          <w:tcPr>
            <w:tcW w:w="465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246" w:author="Dariusz Bogumil" w:date="2022-01-04T23:35:00Z"/>
                <w:b/>
              </w:rPr>
            </w:pPr>
            <w:ins w:id="247" w:author="Dariusz Bogumil" w:date="2022-01-04T23:35:00Z">
              <w:r w:rsidRPr="00EB3AC0">
                <w:rPr>
                  <w:b/>
                </w:rPr>
                <w:t>Nested in Providers module</w:t>
              </w:r>
            </w:ins>
          </w:p>
        </w:tc>
      </w:tr>
      <w:tr w:rsidR="00CE4A18" w:rsidRPr="0029386D" w14:paraId="0878EE55" w14:textId="77777777" w:rsidTr="00011E9E">
        <w:trPr>
          <w:ins w:id="248"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6D47A3AD" w14:textId="77777777" w:rsidR="00CE4A18" w:rsidRPr="0029386D" w:rsidRDefault="00CE4A18" w:rsidP="00011E9E">
            <w:pPr>
              <w:pStyle w:val="ListParagraph"/>
              <w:ind w:left="0"/>
              <w:jc w:val="left"/>
              <w:rPr>
                <w:ins w:id="249" w:author="Dariusz Bogumil" w:date="2022-01-04T23:35:00Z"/>
              </w:rPr>
            </w:pPr>
            <w:ins w:id="250" w:author="Dariusz Bogumil" w:date="2022-01-04T23:35:00Z">
              <w:r w:rsidRPr="0029386D">
                <w:t>Basic Information</w:t>
              </w:r>
            </w:ins>
          </w:p>
        </w:tc>
        <w:tc>
          <w:tcPr>
            <w:tcW w:w="1631"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51" w:author="Dariusz Bogumil" w:date="2022-01-04T23:35:00Z"/>
                <w:b/>
              </w:rPr>
            </w:pPr>
          </w:p>
        </w:tc>
        <w:tc>
          <w:tcPr>
            <w:tcW w:w="465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52" w:author="Dariusz Bogumil" w:date="2022-01-04T23:35:00Z"/>
                <w:b/>
              </w:rPr>
            </w:pPr>
          </w:p>
        </w:tc>
      </w:tr>
      <w:tr w:rsidR="00CE4A18" w:rsidRPr="0029386D" w14:paraId="63A03A4A" w14:textId="77777777" w:rsidTr="00011E9E">
        <w:trPr>
          <w:cnfStyle w:val="000000100000" w:firstRow="0" w:lastRow="0" w:firstColumn="0" w:lastColumn="0" w:oddVBand="0" w:evenVBand="0" w:oddHBand="1" w:evenHBand="0" w:firstRowFirstColumn="0" w:firstRowLastColumn="0" w:lastRowFirstColumn="0" w:lastRowLastColumn="0"/>
          <w:ins w:id="253"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225BEED3" w14:textId="61AA498B" w:rsidR="00CE4A18" w:rsidRPr="007243C6" w:rsidRDefault="00CE4A18" w:rsidP="00011E9E">
            <w:pPr>
              <w:pStyle w:val="ListParagraph"/>
              <w:ind w:left="0"/>
              <w:jc w:val="left"/>
              <w:rPr>
                <w:ins w:id="254" w:author="Dariusz Bogumil" w:date="2022-01-04T23:35:00Z"/>
              </w:rPr>
            </w:pPr>
            <w:ins w:id="255" w:author="Dariusz Bogumil" w:date="2022-01-04T23:36:00Z">
              <w:r>
                <w:t>Provider Contact Name</w:t>
              </w:r>
            </w:ins>
          </w:p>
        </w:tc>
        <w:tc>
          <w:tcPr>
            <w:tcW w:w="1631"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56" w:author="Dariusz Bogumil" w:date="2022-01-04T23:35:00Z"/>
              </w:rPr>
            </w:pPr>
            <w:ins w:id="257" w:author="Dariusz Bogumil" w:date="2022-01-04T23:36:00Z">
              <w:r>
                <w:t>Text</w:t>
              </w:r>
            </w:ins>
          </w:p>
        </w:tc>
        <w:tc>
          <w:tcPr>
            <w:tcW w:w="465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258" w:author="Dariusz Bogumil" w:date="2022-01-04T23:35:00Z"/>
              </w:rPr>
            </w:pPr>
            <w:ins w:id="259" w:author="Dariusz Bogumil" w:date="2022-01-04T23:36:00Z">
              <w:r>
                <w:t>First and last name, functional e-mail account name, etc.</w:t>
              </w:r>
            </w:ins>
          </w:p>
        </w:tc>
      </w:tr>
      <w:tr w:rsidR="00CE4A18" w:rsidRPr="0029386D" w14:paraId="7678B22D" w14:textId="77777777" w:rsidTr="00011E9E">
        <w:trPr>
          <w:ins w:id="260"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14E90CC4" w14:textId="4D70B473" w:rsidR="00CE4A18" w:rsidRPr="007243C6" w:rsidRDefault="00CE4A18" w:rsidP="00011E9E">
            <w:pPr>
              <w:pStyle w:val="ListParagraph"/>
              <w:ind w:left="0"/>
              <w:jc w:val="left"/>
              <w:rPr>
                <w:ins w:id="261" w:author="Dariusz Bogumil" w:date="2022-01-04T23:35:00Z"/>
              </w:rPr>
            </w:pPr>
            <w:ins w:id="262" w:author="Dariusz Bogumil" w:date="2022-01-04T23:37:00Z">
              <w:r>
                <w:t>Social Security Number</w:t>
              </w:r>
            </w:ins>
          </w:p>
        </w:tc>
        <w:tc>
          <w:tcPr>
            <w:tcW w:w="1631"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263" w:author="Dariusz Bogumil" w:date="2022-01-04T23:35:00Z"/>
              </w:rPr>
            </w:pPr>
            <w:ins w:id="264" w:author="Dariusz Bogumil" w:date="2022-01-04T23:35:00Z">
              <w:r w:rsidRPr="0029386D">
                <w:t>Text</w:t>
              </w:r>
            </w:ins>
          </w:p>
        </w:tc>
        <w:tc>
          <w:tcPr>
            <w:tcW w:w="465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65"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266" w:author="Dariusz Bogumil" w:date="2022-01-04T23:35:00Z"/>
              </w:rPr>
            </w:pPr>
          </w:p>
        </w:tc>
      </w:tr>
      <w:tr w:rsidR="00CE4A18" w:rsidRPr="0029386D" w14:paraId="3A6595C6" w14:textId="77777777" w:rsidTr="00011E9E">
        <w:trPr>
          <w:cnfStyle w:val="000000100000" w:firstRow="0" w:lastRow="0" w:firstColumn="0" w:lastColumn="0" w:oddVBand="0" w:evenVBand="0" w:oddHBand="1" w:evenHBand="0" w:firstRowFirstColumn="0" w:firstRowLastColumn="0" w:lastRowFirstColumn="0" w:lastRowLastColumn="0"/>
          <w:ins w:id="26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F585BD1" w14:textId="00188104" w:rsidR="00CE4A18" w:rsidRPr="007243C6" w:rsidRDefault="00CE4A18" w:rsidP="00011E9E">
            <w:pPr>
              <w:pStyle w:val="ListParagraph"/>
              <w:ind w:left="0"/>
              <w:jc w:val="left"/>
              <w:rPr>
                <w:ins w:id="268" w:author="Dariusz Bogumil" w:date="2022-01-04T23:35:00Z"/>
              </w:rPr>
            </w:pPr>
            <w:ins w:id="269" w:author="Dariusz Bogumil" w:date="2022-01-04T23:37:00Z">
              <w:r>
                <w:t>E-mail</w:t>
              </w:r>
            </w:ins>
          </w:p>
        </w:tc>
        <w:tc>
          <w:tcPr>
            <w:tcW w:w="1631"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rPr>
                <w:ins w:id="270" w:author="Dariusz Bogumil" w:date="2022-01-04T23:35:00Z"/>
              </w:rPr>
            </w:pPr>
            <w:ins w:id="271" w:author="Dariusz Bogumil" w:date="2022-01-04T23:37:00Z">
              <w:r>
                <w:t>Text</w:t>
              </w:r>
            </w:ins>
          </w:p>
        </w:tc>
        <w:tc>
          <w:tcPr>
            <w:tcW w:w="4659" w:type="dxa"/>
          </w:tcPr>
          <w:p w14:paraId="2EE24B0A" w14:textId="35CF4C38"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rPr>
                <w:ins w:id="272" w:author="Dariusz Bogumil" w:date="2022-01-04T23:35:00Z"/>
              </w:rPr>
            </w:pPr>
            <w:ins w:id="273" w:author="Dariusz Bogumil" w:date="2022-01-04T23:38:00Z">
              <w:r>
                <w:t xml:space="preserve">E-mails received to this e-mail address will be automatically assigned to </w:t>
              </w:r>
            </w:ins>
            <w:ins w:id="274" w:author="Dariusz Bogumil" w:date="2022-01-04T23:39:00Z">
              <w:r w:rsidR="00690AB9">
                <w:t>the Provider</w:t>
              </w:r>
            </w:ins>
            <w:ins w:id="275" w:author="Dariusz Bogumil" w:date="2022-01-04T23:40:00Z">
              <w:r w:rsidR="00690AB9">
                <w:t>, just like it is done for the mail Provider’s e-mail</w:t>
              </w:r>
            </w:ins>
            <w:ins w:id="276" w:author="Dariusz Bogumil" w:date="2022-01-04T23:39:00Z">
              <w:r w:rsidR="00690AB9">
                <w:t xml:space="preserve">. </w:t>
              </w:r>
            </w:ins>
          </w:p>
        </w:tc>
      </w:tr>
      <w:tr w:rsidR="00CE4A18" w:rsidRPr="0029386D" w14:paraId="62A02F33" w14:textId="77777777" w:rsidTr="00011E9E">
        <w:trPr>
          <w:ins w:id="27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662FB048" w14:textId="35150C4E" w:rsidR="00CE4A18" w:rsidRPr="0029386D" w:rsidRDefault="00CE4A18" w:rsidP="00011E9E">
            <w:pPr>
              <w:pStyle w:val="ListParagraph"/>
              <w:ind w:left="0"/>
              <w:jc w:val="left"/>
              <w:rPr>
                <w:ins w:id="278" w:author="Dariusz Bogumil" w:date="2022-01-04T23:35:00Z"/>
                <w:b w:val="0"/>
              </w:rPr>
            </w:pPr>
            <w:ins w:id="279" w:author="Dariusz Bogumil" w:date="2022-01-04T23:38:00Z">
              <w:r>
                <w:t>Phone</w:t>
              </w:r>
            </w:ins>
          </w:p>
        </w:tc>
        <w:tc>
          <w:tcPr>
            <w:tcW w:w="1631" w:type="dxa"/>
          </w:tcPr>
          <w:p w14:paraId="4E8AB4D0"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80" w:author="Dariusz Bogumil" w:date="2022-01-04T23:35:00Z"/>
              </w:rPr>
            </w:pPr>
            <w:ins w:id="281" w:author="Dariusz Bogumil" w:date="2022-01-04T23:35:00Z">
              <w:r w:rsidRPr="0029386D">
                <w:t>Text</w:t>
              </w:r>
            </w:ins>
          </w:p>
        </w:tc>
        <w:tc>
          <w:tcPr>
            <w:tcW w:w="4659" w:type="dxa"/>
          </w:tcPr>
          <w:p w14:paraId="3A4776AA"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82" w:author="Dariusz Bogumil" w:date="2022-01-04T23:35:00Z"/>
              </w:rPr>
            </w:pPr>
          </w:p>
        </w:tc>
      </w:tr>
    </w:tbl>
    <w:p w14:paraId="6D36B80A" w14:textId="77777777" w:rsidR="00CE4A18" w:rsidRPr="00C27999" w:rsidRDefault="00CE4A18" w:rsidP="00CE4A18">
      <w:pPr>
        <w:rPr>
          <w:ins w:id="283"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lastRenderedPageBreak/>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284"/>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284"/>
            <w:r w:rsidR="002F3769">
              <w:rPr>
                <w:rStyle w:val="CommentReference"/>
                <w:szCs w:val="20"/>
              </w:rPr>
              <w:commentReference w:id="284"/>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lastRenderedPageBreak/>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285" w:author="Dariusz Bogumil" w:date="2022-01-04T22:54:00Z"/>
        </w:rPr>
      </w:pPr>
      <w:ins w:id="286" w:author="Dariusz Bogumil" w:date="2022-01-04T22:54:00Z">
        <w:r>
          <w:t>Documents related to Provider: application form</w:t>
        </w:r>
      </w:ins>
      <w:ins w:id="287" w:author="Dariusz Bogumil" w:date="2022-01-04T22:56:00Z">
        <w:r>
          <w:t>s</w:t>
        </w:r>
      </w:ins>
      <w:ins w:id="288" w:author="Dariusz Bogumil" w:date="2022-01-04T22:55:00Z">
        <w:r>
          <w:t xml:space="preserve">, </w:t>
        </w:r>
      </w:ins>
      <w:ins w:id="289" w:author="Dariusz Bogumil" w:date="2022-01-04T23:16:00Z">
        <w:r w:rsidR="00456924">
          <w:t xml:space="preserve">W-9 form, </w:t>
        </w:r>
      </w:ins>
      <w:ins w:id="290" w:author="Dariusz Bogumil" w:date="2022-01-04T22:55:00Z">
        <w:r>
          <w:t xml:space="preserve">screenshots from some </w:t>
        </w:r>
      </w:ins>
      <w:ins w:id="291" w:author="Dariusz Bogumil" w:date="2022-01-04T22:56:00Z">
        <w:r>
          <w:t>external authorities (</w:t>
        </w:r>
      </w:ins>
      <w:ins w:id="292" w:author="Dariusz Bogumil" w:date="2022-01-04T22:58:00Z">
        <w:r>
          <w:t xml:space="preserve">if they cannot be </w:t>
        </w:r>
      </w:ins>
      <w:ins w:id="293" w:author="Dariusz Bogumil" w:date="2022-01-04T22:56:00Z">
        <w:r>
          <w:t xml:space="preserve">attached directly </w:t>
        </w:r>
      </w:ins>
      <w:ins w:id="294" w:author="Dariusz Bogumil" w:date="2022-01-04T22:58:00Z">
        <w:r>
          <w:t>to Provider Eligibility Criteria)</w:t>
        </w:r>
      </w:ins>
      <w:ins w:id="295" w:author="Dariusz Bogumil" w:date="2022-01-04T22:56:00Z">
        <w:r>
          <w:t xml:space="preserve">, </w:t>
        </w:r>
      </w:ins>
      <w:ins w:id="296" w:author="Dariusz Bogumil" w:date="2022-01-05T00:06:00Z">
        <w:r w:rsidR="00222A2E">
          <w:t xml:space="preserve">licenses, </w:t>
        </w:r>
      </w:ins>
      <w:ins w:id="297" w:author="Dariusz Bogumil" w:date="2022-01-04T22:59:00Z">
        <w:r>
          <w:t>underwriting reports</w:t>
        </w:r>
      </w:ins>
      <w:ins w:id="298" w:author="Dariusz Bogumil" w:date="2022-01-04T23:00:00Z">
        <w:r>
          <w:t xml:space="preserve"> (if needed)</w:t>
        </w:r>
      </w:ins>
      <w:ins w:id="299" w:author="Dariusz Bogumil" w:date="2022-01-04T22:59:00Z">
        <w:r>
          <w:t xml:space="preserve">, </w:t>
        </w:r>
      </w:ins>
      <w:ins w:id="300" w:author="Dariusz Bogumil" w:date="2022-01-04T22:56:00Z">
        <w:r>
          <w:t>other</w:t>
        </w:r>
      </w:ins>
      <w:ins w:id="301"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302"/>
      <w:commentRangeStart w:id="303"/>
      <w:commentRangeStart w:id="304"/>
      <w:r w:rsidRPr="0029386D">
        <w:t>E-mails</w:t>
      </w:r>
      <w:commentRangeEnd w:id="302"/>
      <w:r w:rsidR="002F3769">
        <w:rPr>
          <w:rStyle w:val="CommentReference"/>
          <w:szCs w:val="20"/>
        </w:rPr>
        <w:commentReference w:id="302"/>
      </w:r>
      <w:commentRangeEnd w:id="303"/>
      <w:r w:rsidR="00A74410">
        <w:rPr>
          <w:rStyle w:val="CommentReference"/>
          <w:szCs w:val="20"/>
        </w:rPr>
        <w:commentReference w:id="303"/>
      </w:r>
      <w:commentRangeEnd w:id="304"/>
      <w:r w:rsidR="009068C2">
        <w:rPr>
          <w:rStyle w:val="CommentReference"/>
          <w:szCs w:val="20"/>
        </w:rPr>
        <w:commentReference w:id="304"/>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305" w:author="Dariusz Bogumil" w:date="2022-01-05T00:31:00Z"/>
        </w:rPr>
      </w:pPr>
      <w:r w:rsidRPr="0029386D">
        <w:t>A list of telephone calls – managed manually by users</w:t>
      </w:r>
    </w:p>
    <w:p w14:paraId="30AC5C17" w14:textId="23C3E0A8" w:rsidR="004D0493" w:rsidRDefault="004D0493" w:rsidP="004D0493">
      <w:pPr>
        <w:pStyle w:val="ListParagraph"/>
        <w:numPr>
          <w:ilvl w:val="0"/>
          <w:numId w:val="38"/>
        </w:numPr>
        <w:rPr>
          <w:ins w:id="306" w:author="Dariusz Bogumil" w:date="2022-01-05T00:31:00Z"/>
        </w:rPr>
        <w:pPrChange w:id="307" w:author="Dariusz Bogumil" w:date="2022-01-05T00:31:00Z">
          <w:pPr>
            <w:pStyle w:val="ListParagraph"/>
            <w:numPr>
              <w:ilvl w:val="2"/>
              <w:numId w:val="38"/>
            </w:numPr>
            <w:ind w:left="2160" w:hanging="180"/>
          </w:pPr>
        </w:pPrChange>
      </w:pPr>
      <w:ins w:id="308" w:author="Dariusz Bogumil" w:date="2022-01-05T00:31:00Z">
        <w:r>
          <w:t>Investors</w:t>
        </w:r>
      </w:ins>
    </w:p>
    <w:p w14:paraId="74380279" w14:textId="5AD64896" w:rsidR="004D0493" w:rsidRPr="0029386D" w:rsidRDefault="004D0493" w:rsidP="004D0493">
      <w:pPr>
        <w:pStyle w:val="ListParagraph"/>
        <w:numPr>
          <w:ilvl w:val="2"/>
          <w:numId w:val="38"/>
        </w:numPr>
      </w:pPr>
      <w:ins w:id="309"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310"/>
      <w:r>
        <w:t>Dashboard</w:t>
      </w:r>
      <w:r w:rsidR="003D0FF8">
        <w:t xml:space="preserve"> (a quick overview of data)</w:t>
      </w:r>
      <w:commentRangeEnd w:id="310"/>
      <w:r w:rsidR="00DD07FB">
        <w:rPr>
          <w:rStyle w:val="CommentReference"/>
          <w:rFonts w:asciiTheme="minorHAnsi" w:hAnsiTheme="minorHAnsi"/>
          <w:b w:val="0"/>
          <w:bCs w:val="0"/>
          <w:szCs w:val="20"/>
          <w:lang w:eastAsia="en-US"/>
        </w:rPr>
        <w:commentReference w:id="310"/>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lastRenderedPageBreak/>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schedule, once a week, </w:t>
            </w:r>
            <w:r>
              <w:lastRenderedPageBreak/>
              <w:t>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 xml:space="preserve">User Role = Approver or </w:t>
            </w:r>
            <w:r>
              <w:lastRenderedPageBreak/>
              <w:t>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Calculate all fields in Provider KPIs section. </w:t>
            </w:r>
            <w:r w:rsidR="00DA0F4C">
              <w:t xml:space="preserve">Do not save these results as a </w:t>
            </w:r>
            <w:r w:rsidR="00DA0F4C">
              <w:lastRenderedPageBreak/>
              <w:t>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lastRenderedPageBreak/>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311" w:name="_Toc91614547"/>
      <w:r>
        <w:t>Portfolios</w:t>
      </w:r>
      <w:bookmarkEnd w:id="311"/>
    </w:p>
    <w:p w14:paraId="06EFAEE6" w14:textId="77777777" w:rsidR="00094518" w:rsidRDefault="003D0FF8" w:rsidP="008674A8">
      <w:pPr>
        <w:rPr>
          <w:ins w:id="312"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313"/>
      <w:commentRangeStart w:id="314"/>
      <w:r w:rsidRPr="003D0FF8">
        <w:rPr>
          <w:lang w:eastAsia="ja-JP"/>
        </w:rPr>
        <w:t>approval</w:t>
      </w:r>
      <w:commentRangeEnd w:id="313"/>
      <w:r w:rsidR="0085239E">
        <w:rPr>
          <w:rStyle w:val="CommentReference"/>
          <w:szCs w:val="20"/>
        </w:rPr>
        <w:commentReference w:id="313"/>
      </w:r>
      <w:commentRangeEnd w:id="314"/>
      <w:r w:rsidR="00F61BAF">
        <w:rPr>
          <w:rStyle w:val="CommentReference"/>
          <w:szCs w:val="20"/>
        </w:rPr>
        <w:commentReference w:id="314"/>
      </w:r>
      <w:r>
        <w:rPr>
          <w:lang w:eastAsia="ja-JP"/>
        </w:rPr>
        <w:t>.</w:t>
      </w:r>
      <w:ins w:id="315"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316" w:author="Dariusz Bogumil" w:date="2022-01-04T22:51:00Z" w:name="move92229123"/>
      <w:commentRangeStart w:id="317"/>
      <w:moveTo w:id="318" w:author="Dariusz Bogumil" w:date="2022-01-04T22:51:00Z">
        <w:r>
          <w:rPr>
            <w:lang w:eastAsia="ja-JP"/>
          </w:rPr>
          <w:t>A portfolio cannot be closed until there are twenty individual claims present with the largest claim being no more than 15% of claim pool.</w:t>
        </w:r>
        <w:commentRangeEnd w:id="317"/>
        <w:r>
          <w:rPr>
            <w:rStyle w:val="CommentReference"/>
            <w:szCs w:val="20"/>
          </w:rPr>
          <w:commentReference w:id="317"/>
        </w:r>
      </w:moveTo>
      <w:moveToRangeEnd w:id="316"/>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319"/>
      <w:r>
        <w:rPr>
          <w:lang w:eastAsia="ja-JP"/>
        </w:rPr>
        <w:t xml:space="preserve">Proposals </w:t>
      </w:r>
      <w:commentRangeEnd w:id="319"/>
      <w:r w:rsidR="0085239E">
        <w:rPr>
          <w:rStyle w:val="CommentReference"/>
          <w:szCs w:val="20"/>
        </w:rPr>
        <w:commentReference w:id="319"/>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320"/>
      <w:commentRangeStart w:id="321"/>
      <w:r w:rsidR="001E40C6">
        <w:rPr>
          <w:lang w:eastAsia="ja-JP"/>
        </w:rPr>
        <w:t xml:space="preserve">Only Payments should be added (presumably automatically, that process will be defined in the next phase). </w:t>
      </w:r>
      <w:commentRangeEnd w:id="320"/>
      <w:r w:rsidR="00E84C5B">
        <w:rPr>
          <w:rStyle w:val="CommentReference"/>
          <w:szCs w:val="20"/>
        </w:rPr>
        <w:commentReference w:id="320"/>
      </w:r>
      <w:commentRangeEnd w:id="321"/>
      <w:r w:rsidR="007952A4">
        <w:rPr>
          <w:rStyle w:val="CommentReference"/>
          <w:szCs w:val="20"/>
        </w:rPr>
        <w:commentReference w:id="321"/>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w:t>
            </w:r>
            <w:r>
              <w:lastRenderedPageBreak/>
              <w:t>“Provider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lastRenderedPageBreak/>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322"/>
            <w:commentRangeStart w:id="323"/>
            <w:r w:rsidR="00EF5427">
              <w:t>Portfolio rejected</w:t>
            </w:r>
            <w:commentRangeEnd w:id="322"/>
            <w:r w:rsidR="009063AE">
              <w:rPr>
                <w:rStyle w:val="CommentReference"/>
                <w:szCs w:val="20"/>
              </w:rPr>
              <w:commentReference w:id="322"/>
            </w:r>
            <w:commentRangeEnd w:id="323"/>
            <w:r w:rsidR="007952A4">
              <w:rPr>
                <w:rStyle w:val="CommentReference"/>
                <w:szCs w:val="20"/>
              </w:rPr>
              <w:commentReference w:id="323"/>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324"/>
            <w:commentRangeStart w:id="325"/>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324"/>
            <w:r w:rsidR="00C36ABF">
              <w:rPr>
                <w:rStyle w:val="CommentReference"/>
                <w:szCs w:val="20"/>
              </w:rPr>
              <w:commentReference w:id="324"/>
            </w:r>
            <w:commentRangeEnd w:id="325"/>
            <w:r w:rsidR="00011E9E">
              <w:rPr>
                <w:rStyle w:val="CommentReference"/>
                <w:szCs w:val="20"/>
              </w:rPr>
              <w:commentReference w:id="325"/>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 xml:space="preserve">The </w:t>
            </w:r>
            <w:r w:rsidR="005421F4">
              <w:rPr>
                <w:b w:val="0"/>
              </w:rPr>
              <w:lastRenderedPageBreak/>
              <w:t>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326"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327"/>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328" w:author="Dariusz Bogumil" w:date="2022-01-05T00:53:00Z">
              <w:r w:rsidR="001C6C1A">
                <w:t xml:space="preserve"> (Total Bill Amount)</w:t>
              </w:r>
            </w:ins>
            <w:r w:rsidR="00844570">
              <w:t xml:space="preserve"> from </w:t>
            </w:r>
            <w:r>
              <w:t xml:space="preserve">all claims </w:t>
            </w:r>
            <w:r w:rsidRPr="00C36ABF">
              <w:rPr>
                <w:highlight w:val="yellow"/>
                <w:rPrChange w:id="329" w:author="Paul Soberon" w:date="2022-01-03T20:15:00Z">
                  <w:rPr/>
                </w:rPrChange>
              </w:rPr>
              <w:t>or only accepted (not rejected) claims</w:t>
            </w:r>
            <w:r>
              <w:t xml:space="preserve"> </w:t>
            </w:r>
            <w:commentRangeEnd w:id="327"/>
            <w:r w:rsidR="0047423B">
              <w:rPr>
                <w:rStyle w:val="CommentReference"/>
                <w:szCs w:val="20"/>
              </w:rPr>
              <w:commentReference w:id="327"/>
            </w:r>
          </w:p>
        </w:tc>
      </w:tr>
      <w:tr w:rsidR="00011E9E" w:rsidRPr="0029386D" w14:paraId="2C71D66F" w14:textId="77777777" w:rsidTr="00011E9E">
        <w:trPr>
          <w:ins w:id="330"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331" w:author="Dariusz Bogumil" w:date="2022-01-05T00:49:00Z"/>
                <w:b w:val="0"/>
              </w:rPr>
            </w:pPr>
            <w:ins w:id="332"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333"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34" w:author="Dariusz Bogumil" w:date="2022-01-05T00:49:00Z"/>
              </w:rPr>
            </w:pPr>
            <w:ins w:id="335"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336" w:author="Dariusz Bogumil" w:date="2022-01-05T00:49:00Z"/>
              </w:rPr>
            </w:pPr>
            <w:ins w:id="337" w:author="Dariusz Bogumil" w:date="2022-01-05T00:50:00Z">
              <w:r>
                <w:t xml:space="preserve">To be decided: sum of values </w:t>
              </w:r>
            </w:ins>
            <w:ins w:id="338" w:author="Dariusz Bogumil" w:date="2022-01-05T00:53:00Z">
              <w:r w:rsidR="001C6C1A">
                <w:t xml:space="preserve">(Adjusted Face Value) </w:t>
              </w:r>
            </w:ins>
            <w:ins w:id="339"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340"/>
            <w:del w:id="341" w:author="Dariusz Bogumil" w:date="2022-01-05T00:50:00Z">
              <w:r w:rsidRPr="005421F4" w:rsidDel="00011E9E">
                <w:rPr>
                  <w:rFonts w:ascii="Calibri" w:hAnsi="Calibri" w:cs="Calibri"/>
                  <w:color w:val="000000"/>
                  <w:szCs w:val="22"/>
                  <w:lang w:eastAsia="pl-PL"/>
                </w:rPr>
                <w:delText>Advance Amount</w:delText>
              </w:r>
            </w:del>
            <w:commentRangeEnd w:id="340"/>
            <w:ins w:id="342"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340"/>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343"/>
            <w:commentRangeStart w:id="344"/>
            <w:commentRangeStart w:id="345"/>
            <w:commentRangeStart w:id="346"/>
            <w:del w:id="347" w:author="Dariusz Bogumil" w:date="2022-01-05T00:55:00Z">
              <w:r w:rsidDel="001C6C1A">
                <w:rPr>
                  <w:rFonts w:ascii="Calibri" w:hAnsi="Calibri" w:cs="Calibri"/>
                  <w:color w:val="000000"/>
                  <w:szCs w:val="22"/>
                  <w:lang w:eastAsia="pl-PL"/>
                </w:rPr>
                <w:delText>Preferred Return</w:delText>
              </w:r>
              <w:commentRangeEnd w:id="343"/>
              <w:r w:rsidR="00C36ABF" w:rsidDel="001C6C1A">
                <w:rPr>
                  <w:rStyle w:val="CommentReference"/>
                  <w:b w:val="0"/>
                  <w:bCs w:val="0"/>
                  <w:szCs w:val="20"/>
                </w:rPr>
                <w:commentReference w:id="343"/>
              </w:r>
            </w:del>
            <w:commentRangeEnd w:id="346"/>
            <w:r w:rsidR="001D6E5E">
              <w:rPr>
                <w:rStyle w:val="CommentReference"/>
                <w:b w:val="0"/>
                <w:bCs w:val="0"/>
                <w:szCs w:val="20"/>
              </w:rPr>
              <w:commentReference w:id="346"/>
            </w:r>
            <w:ins w:id="348"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349" w:author="Dariusz Bogumil" w:date="2022-01-05T00:56:00Z">
              <w:r>
                <w:t xml:space="preserve">Total claim value * </w:t>
              </w:r>
              <w:proofErr w:type="spellStart"/>
              <w:r>
                <w:t>Program.Factor</w:t>
              </w:r>
              <w:proofErr w:type="spellEnd"/>
              <w:r>
                <w:t xml:space="preserve"> Fee</w:t>
              </w:r>
            </w:ins>
            <w:ins w:id="350" w:author="Dariusz Bogumil" w:date="2022-01-05T00:57:00Z">
              <w:r>
                <w:t xml:space="preserve">% </w:t>
              </w:r>
            </w:ins>
            <w:ins w:id="351" w:author="Dariusz Bogumil" w:date="2022-01-05T01:05:00Z">
              <w:r w:rsidR="001D6E5E">
                <w:t xml:space="preserve">or </w:t>
              </w:r>
            </w:ins>
            <w:ins w:id="352" w:author="Dariusz Bogumil" w:date="2022-01-05T00:57:00Z">
              <w:r>
                <w:t>with the use of Factor Fee Algorithm</w:t>
              </w:r>
            </w:ins>
            <w:del w:id="353" w:author="Dariusz Bogumil" w:date="2022-01-05T00:56:00Z">
              <w:r w:rsidR="005421F4" w:rsidDel="001C6C1A">
                <w:delText>?</w:delText>
              </w:r>
            </w:del>
            <w:commentRangeEnd w:id="344"/>
            <w:r w:rsidR="00BD5104">
              <w:rPr>
                <w:rStyle w:val="CommentReference"/>
                <w:szCs w:val="20"/>
              </w:rPr>
              <w:commentReference w:id="344"/>
            </w:r>
            <w:commentRangeEnd w:id="345"/>
            <w:r w:rsidR="001D6E5E">
              <w:rPr>
                <w:rStyle w:val="CommentReference"/>
                <w:szCs w:val="20"/>
              </w:rPr>
              <w:commentReference w:id="345"/>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354" w:author="Dariusz Bogumil" w:date="2022-01-05T01:06:00Z">
              <w:r>
                <w:rPr>
                  <w:rFonts w:ascii="Calibri" w:hAnsi="Calibri" w:cs="Calibri"/>
                  <w:color w:val="000000"/>
                  <w:szCs w:val="22"/>
                  <w:lang w:eastAsia="pl-PL"/>
                </w:rPr>
                <w:t xml:space="preserve">Refundable </w:t>
              </w:r>
            </w:ins>
            <w:commentRangeStart w:id="355"/>
            <w:r w:rsidR="005421F4">
              <w:rPr>
                <w:rFonts w:ascii="Calibri" w:hAnsi="Calibri" w:cs="Calibri"/>
                <w:color w:val="000000"/>
                <w:szCs w:val="22"/>
                <w:lang w:eastAsia="pl-PL"/>
              </w:rPr>
              <w:t>Reserve</w:t>
            </w:r>
            <w:del w:id="356"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357" w:author="Dariusz Bogumil" w:date="2022-01-05T01:06:00Z">
              <w:r w:rsidDel="001D6E5E">
                <w:delText xml:space="preserve">Total </w:delText>
              </w:r>
            </w:del>
            <w:ins w:id="358" w:author="Dariusz Bogumil" w:date="2022-01-05T01:06:00Z">
              <w:r w:rsidR="001D6E5E">
                <w:t xml:space="preserve">Adjusted </w:t>
              </w:r>
            </w:ins>
            <w:r>
              <w:t xml:space="preserve">claim value </w:t>
            </w:r>
            <w:ins w:id="359" w:author="Dariusz Bogumil" w:date="2022-01-05T01:07:00Z">
              <w:r w:rsidR="001D6E5E">
                <w:t>– Purchase Price – Factor Fee</w:t>
              </w:r>
            </w:ins>
            <w:del w:id="360" w:author="Dariusz Bogumil" w:date="2022-01-05T01:07:00Z">
              <w:r w:rsidDel="001D6E5E">
                <w:delText>* Program.Cash reserve %</w:delText>
              </w:r>
              <w:commentRangeEnd w:id="355"/>
              <w:r w:rsidR="00856FA2" w:rsidDel="001D6E5E">
                <w:rPr>
                  <w:rStyle w:val="CommentReference"/>
                  <w:szCs w:val="20"/>
                </w:rPr>
                <w:commentReference w:id="355"/>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E7B0A">
        <w:trPr>
          <w:ins w:id="361"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362" w:author="Dariusz Bogumil" w:date="2022-01-05T01:08:00Z"/>
                <w:b w:val="0"/>
              </w:rPr>
            </w:pPr>
            <w:ins w:id="363" w:author="Dariusz Bogumil" w:date="2022-01-05T01:08:00Z">
              <w:r>
                <w:t xml:space="preserve">Total Number of </w:t>
              </w:r>
            </w:ins>
            <w:ins w:id="364" w:author="Dariusz Bogumil" w:date="2022-01-05T01:09:00Z">
              <w:r>
                <w:t>Paid</w:t>
              </w:r>
            </w:ins>
            <w:ins w:id="365" w:author="Dariusz Bogumil" w:date="2022-01-05T01:08:00Z">
              <w:r>
                <w:t xml:space="preserve"> Claims</w:t>
              </w:r>
            </w:ins>
          </w:p>
        </w:tc>
        <w:tc>
          <w:tcPr>
            <w:tcW w:w="2563" w:type="dxa"/>
          </w:tcPr>
          <w:p w14:paraId="3FE890AD" w14:textId="77777777" w:rsidR="001D6E5E" w:rsidRPr="0029386D" w:rsidRDefault="001D6E5E" w:rsidP="00BE7B0A">
            <w:pPr>
              <w:pStyle w:val="ListParagraph"/>
              <w:ind w:left="0"/>
              <w:jc w:val="left"/>
              <w:cnfStyle w:val="000000000000" w:firstRow="0" w:lastRow="0" w:firstColumn="0" w:lastColumn="0" w:oddVBand="0" w:evenVBand="0" w:oddHBand="0" w:evenHBand="0" w:firstRowFirstColumn="0" w:firstRowLastColumn="0" w:lastRowFirstColumn="0" w:lastRowLastColumn="0"/>
              <w:rPr>
                <w:ins w:id="366" w:author="Dariusz Bogumil" w:date="2022-01-05T01:08:00Z"/>
              </w:rPr>
            </w:pPr>
            <w:ins w:id="367" w:author="Dariusz Bogumil" w:date="2022-01-05T01:08:00Z">
              <w:r>
                <w:t>Number, in summary</w:t>
              </w:r>
            </w:ins>
          </w:p>
        </w:tc>
        <w:tc>
          <w:tcPr>
            <w:tcW w:w="4659" w:type="dxa"/>
          </w:tcPr>
          <w:p w14:paraId="58030C32" w14:textId="55637F45" w:rsidR="001D6E5E" w:rsidRPr="005421F4" w:rsidRDefault="001D6E5E" w:rsidP="00BE7B0A">
            <w:pPr>
              <w:pStyle w:val="ListParagraph"/>
              <w:ind w:left="0"/>
              <w:cnfStyle w:val="000000000000" w:firstRow="0" w:lastRow="0" w:firstColumn="0" w:lastColumn="0" w:oddVBand="0" w:evenVBand="0" w:oddHBand="0" w:evenHBand="0" w:firstRowFirstColumn="0" w:firstRowLastColumn="0" w:lastRowFirstColumn="0" w:lastRowLastColumn="0"/>
              <w:rPr>
                <w:ins w:id="368" w:author="Dariusz Bogumil" w:date="2022-01-05T01:08:00Z"/>
              </w:rPr>
            </w:pPr>
            <w:ins w:id="369" w:author="Dariusz Bogumil" w:date="2022-01-05T01:09:00Z">
              <w:r>
                <w:t>Which Claims should be understood as “paid”? With any payment attached, fully paid, paid in some percent, based on status instead of payments</w:t>
              </w:r>
            </w:ins>
            <w:ins w:id="370"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371"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372"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373"/>
            <w:commentRangeStart w:id="374"/>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375" w:author="Dariusz Bogumil" w:date="2022-01-04T22:29:00Z">
              <w:r w:rsidR="00A34A62">
                <w:t xml:space="preserve">(Receivables) </w:t>
              </w:r>
            </w:ins>
            <w:r>
              <w:t xml:space="preserve">filtered by </w:t>
            </w:r>
            <w:r>
              <w:lastRenderedPageBreak/>
              <w:t>type=Litigated Collection</w:t>
            </w:r>
            <w:commentRangeEnd w:id="373"/>
            <w:r w:rsidR="00263566">
              <w:rPr>
                <w:rStyle w:val="CommentReference"/>
                <w:szCs w:val="20"/>
              </w:rPr>
              <w:commentReference w:id="373"/>
            </w:r>
            <w:commentRangeEnd w:id="374"/>
            <w:r w:rsidR="0015532A">
              <w:rPr>
                <w:rStyle w:val="CommentReference"/>
                <w:szCs w:val="20"/>
              </w:rPr>
              <w:commentReference w:id="374"/>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376"/>
            <w:commentRangeStart w:id="377"/>
            <w:r>
              <w:lastRenderedPageBreak/>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376"/>
            <w:r w:rsidR="00263566">
              <w:rPr>
                <w:rStyle w:val="CommentReference"/>
                <w:szCs w:val="20"/>
              </w:rPr>
              <w:commentReference w:id="376"/>
            </w:r>
            <w:commentRangeEnd w:id="377"/>
            <w:r w:rsidR="0015532A">
              <w:rPr>
                <w:rStyle w:val="CommentReference"/>
                <w:szCs w:val="20"/>
              </w:rPr>
              <w:commentReference w:id="377"/>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378"/>
            <w:commentRangeStart w:id="379"/>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378"/>
            <w:r w:rsidR="00263566">
              <w:rPr>
                <w:rStyle w:val="CommentReference"/>
                <w:szCs w:val="20"/>
              </w:rPr>
              <w:commentReference w:id="378"/>
            </w:r>
            <w:commentRangeEnd w:id="379"/>
            <w:r w:rsidR="0015532A">
              <w:rPr>
                <w:rStyle w:val="CommentReference"/>
                <w:szCs w:val="20"/>
              </w:rPr>
              <w:commentReference w:id="379"/>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380"/>
            <w:del w:id="381" w:author="Dariusz Bogumil" w:date="2022-01-05T01:15:00Z">
              <w:r w:rsidDel="0015532A">
                <w:delText xml:space="preserve">Initial </w:delText>
              </w:r>
            </w:del>
            <w:ins w:id="382" w:author="Dariusz Bogumil" w:date="2022-01-05T01:15:00Z">
              <w:r w:rsidR="0015532A">
                <w:t>Refundable</w:t>
              </w:r>
              <w:r w:rsidR="0015532A">
                <w:t xml:space="preserve"> </w:t>
              </w:r>
            </w:ins>
            <w:r>
              <w:t>Reserve</w:t>
            </w:r>
            <w:commentRangeEnd w:id="380"/>
            <w:r w:rsidR="00263566">
              <w:rPr>
                <w:rStyle w:val="CommentReference"/>
                <w:b w:val="0"/>
                <w:bCs w:val="0"/>
                <w:szCs w:val="20"/>
              </w:rPr>
              <w:commentReference w:id="380"/>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lastRenderedPageBreak/>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383" w:name="_Toc91614548"/>
      <w:r>
        <w:t>Claims</w:t>
      </w:r>
      <w:bookmarkEnd w:id="383"/>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384"/>
      <w:r>
        <w:rPr>
          <w:lang w:eastAsia="ja-JP"/>
        </w:rPr>
        <w:lastRenderedPageBreak/>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384"/>
      <w:r w:rsidR="00A10584">
        <w:rPr>
          <w:rStyle w:val="CommentReference"/>
          <w:szCs w:val="20"/>
        </w:rPr>
        <w:commentReference w:id="384"/>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lastRenderedPageBreak/>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rsidRPr="00E50640">
              <w:t>Assessment,Dryout,Roof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lastRenderedPageBreak/>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w:t>
            </w:r>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385"/>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commentRangeEnd w:id="385"/>
            <w:r w:rsidR="000B17C3">
              <w:rPr>
                <w:rStyle w:val="CommentReference"/>
                <w:szCs w:val="20"/>
              </w:rPr>
              <w:commentReference w:id="385"/>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lastRenderedPageBreak/>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commentRangeStart w:id="386"/>
            <w:commentRangeStart w:id="387"/>
            <w:r>
              <w:t>Transaction Fee</w:t>
            </w:r>
            <w:commentRangeEnd w:id="386"/>
            <w:r w:rsidR="000B17C3">
              <w:rPr>
                <w:rStyle w:val="CommentReference"/>
                <w:b w:val="0"/>
                <w:bCs w:val="0"/>
                <w:szCs w:val="20"/>
              </w:rPr>
              <w:commentReference w:id="386"/>
            </w:r>
            <w:commentRangeEnd w:id="387"/>
            <w:r w:rsidR="0015532A">
              <w:rPr>
                <w:rStyle w:val="CommentReference"/>
                <w:b w:val="0"/>
                <w:bCs w:val="0"/>
                <w:szCs w:val="20"/>
              </w:rPr>
              <w:commentReference w:id="387"/>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388" w:author="Dariusz Bogumil" w:date="2022-01-04T22:30:00Z">
              <w:r w:rsidR="00242432">
                <w:t>p</w:t>
              </w:r>
            </w:ins>
            <w:del w:id="389" w:author="Dariusz Bogumil" w:date="2022-01-04T22:30:00Z">
              <w:r w:rsidDel="00242432">
                <w:delText>P</w:delText>
              </w:r>
            </w:del>
            <w:r w:rsidR="00457CDC">
              <w:t xml:space="preserve">ayments </w:t>
            </w:r>
            <w:ins w:id="390" w:author="Dariusz Bogumil" w:date="2022-01-04T22:30:00Z">
              <w:r w:rsidR="00242432">
                <w:t xml:space="preserve">(Receivables) </w:t>
              </w:r>
            </w:ins>
            <w:r w:rsidR="00457CDC">
              <w:t>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del w:id="391" w:author="Dariusz Bogumil" w:date="2022-01-04T22:30:00Z">
              <w:r w:rsidDel="00242432">
                <w:delText>P</w:delText>
              </w:r>
            </w:del>
            <w:ins w:id="392" w:author="Dariusz Bogumil" w:date="2022-01-04T22:30:00Z">
              <w:r w:rsidR="00242432">
                <w:t>p</w:t>
              </w:r>
            </w:ins>
            <w:r w:rsidR="00457CDC">
              <w:t xml:space="preserve">ayments </w:t>
            </w:r>
            <w:ins w:id="393" w:author="Dariusz Bogumil" w:date="2022-01-04T22:30:00Z">
              <w:r w:rsidR="00242432">
                <w:t xml:space="preserve">(Receivables) </w:t>
              </w:r>
            </w:ins>
            <w:r w:rsidR="00457CDC">
              <w:t>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394" w:author="Dariusz Bogumil" w:date="2022-01-04T22:30:00Z">
              <w:r w:rsidR="00242432">
                <w:t>p</w:t>
              </w:r>
            </w:ins>
            <w:del w:id="395" w:author="Dariusz Bogumil" w:date="2022-01-04T22:30:00Z">
              <w:r w:rsidDel="00242432">
                <w:delText>P</w:delText>
              </w:r>
            </w:del>
            <w:r w:rsidR="00457CDC">
              <w:t xml:space="preserve">ayments </w:t>
            </w:r>
            <w:ins w:id="396" w:author="Dariusz Bogumil" w:date="2022-01-04T22:30:00Z">
              <w:r w:rsidR="00242432">
                <w:t xml:space="preserve">(Receivables) </w:t>
              </w:r>
            </w:ins>
            <w:r w:rsidR="00457CDC">
              <w:t>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lastRenderedPageBreak/>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397" w:author="Dariusz Bogumil" w:date="2022-01-05T01:16:00Z">
              <w:r w:rsidDel="0015532A">
                <w:delText xml:space="preserve">Initial </w:delText>
              </w:r>
            </w:del>
            <w:ins w:id="398" w:author="Dariusz Bogumil" w:date="2022-01-05T01:16:00Z">
              <w:r w:rsidR="0015532A">
                <w:t>Refundable</w:t>
              </w:r>
              <w:r w:rsidR="0015532A">
                <w:t xml:space="preserve"> </w:t>
              </w:r>
            </w:ins>
            <w:r>
              <w:t>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399" w:author="Dariusz Bogumil" w:date="2022-01-04T22:31:00Z">
        <w:r>
          <w:t>Receivables</w:t>
        </w:r>
      </w:ins>
      <w:del w:id="400"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lastRenderedPageBreak/>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401" w:name="_Toc91614549"/>
      <w:r>
        <w:t>Payments</w:t>
      </w:r>
      <w:bookmarkEnd w:id="401"/>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lastRenderedPageBreak/>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402"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403" w:author="Dariusz Bogumil" w:date="2022-01-04T22:26:00Z"/>
                <w:b w:val="0"/>
              </w:rPr>
            </w:pPr>
            <w:ins w:id="404"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05" w:author="Dariusz Bogumil" w:date="2022-01-04T22:26:00Z"/>
              </w:rPr>
            </w:pPr>
            <w:ins w:id="406"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07"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408" w:name="_Toc91614550"/>
      <w:r>
        <w:t>Receivables</w:t>
      </w:r>
      <w:bookmarkEnd w:id="408"/>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409"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410" w:author="Dariusz Bogumil" w:date="2022-01-04T22:27:00Z"/>
                <w:b w:val="0"/>
              </w:rPr>
            </w:pPr>
            <w:ins w:id="411"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12" w:author="Dariusz Bogumil" w:date="2022-01-04T22:27:00Z"/>
              </w:rPr>
            </w:pPr>
            <w:ins w:id="413"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14"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lastRenderedPageBreak/>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415" w:name="_Toc91614551"/>
      <w:r>
        <w:t>Claimants</w:t>
      </w:r>
      <w:bookmarkEnd w:id="415"/>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416" w:name="_Toc91614552"/>
      <w:r>
        <w:t>Insurers</w:t>
      </w:r>
      <w:bookmarkEnd w:id="416"/>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lastRenderedPageBreak/>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417" w:name="_Toc91614553"/>
      <w:r>
        <w:t>Programs</w:t>
      </w:r>
      <w:bookmarkEnd w:id="417"/>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lastRenderedPageBreak/>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1C6C1A" w:rsidRPr="0029386D" w14:paraId="18432013" w14:textId="77777777" w:rsidTr="00BE7B0A">
        <w:trPr>
          <w:cnfStyle w:val="000000100000" w:firstRow="0" w:lastRow="0" w:firstColumn="0" w:lastColumn="0" w:oddVBand="0" w:evenVBand="0" w:oddHBand="1" w:evenHBand="0" w:firstRowFirstColumn="0" w:firstRowLastColumn="0" w:lastRowFirstColumn="0" w:lastRowLastColumn="0"/>
          <w:ins w:id="418"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E7B0A">
            <w:pPr>
              <w:pStyle w:val="ListParagraph"/>
              <w:ind w:left="0"/>
              <w:jc w:val="left"/>
              <w:rPr>
                <w:ins w:id="419" w:author="Dariusz Bogumil" w:date="2022-01-05T01:00:00Z"/>
                <w:b w:val="0"/>
              </w:rPr>
            </w:pPr>
            <w:ins w:id="420" w:author="Dariusz Bogumil" w:date="2022-01-05T01:00:00Z">
              <w:r>
                <w:t>Factor Fee %</w:t>
              </w:r>
            </w:ins>
          </w:p>
        </w:tc>
        <w:tc>
          <w:tcPr>
            <w:tcW w:w="1915" w:type="dxa"/>
          </w:tcPr>
          <w:p w14:paraId="5AA50B70" w14:textId="77777777" w:rsidR="001C6C1A" w:rsidRPr="0029386D" w:rsidRDefault="001C6C1A" w:rsidP="00BE7B0A">
            <w:pPr>
              <w:pStyle w:val="ListParagraph"/>
              <w:ind w:left="0"/>
              <w:jc w:val="left"/>
              <w:cnfStyle w:val="000000100000" w:firstRow="0" w:lastRow="0" w:firstColumn="0" w:lastColumn="0" w:oddVBand="0" w:evenVBand="0" w:oddHBand="1" w:evenHBand="0" w:firstRowFirstColumn="0" w:firstRowLastColumn="0" w:lastRowFirstColumn="0" w:lastRowLastColumn="0"/>
              <w:rPr>
                <w:ins w:id="421" w:author="Dariusz Bogumil" w:date="2022-01-05T01:00:00Z"/>
              </w:rPr>
            </w:pPr>
            <w:ins w:id="422" w:author="Dariusz Bogumil" w:date="2022-01-05T01:00:00Z">
              <w:r>
                <w:t>Percent</w:t>
              </w:r>
            </w:ins>
          </w:p>
        </w:tc>
        <w:tc>
          <w:tcPr>
            <w:tcW w:w="4110" w:type="dxa"/>
          </w:tcPr>
          <w:p w14:paraId="08B4B9A8" w14:textId="036AE3A6" w:rsidR="001C6C1A" w:rsidRPr="001D6E5E" w:rsidRDefault="001D6E5E" w:rsidP="001D6E5E">
            <w:pPr>
              <w:cnfStyle w:val="000000100000" w:firstRow="0" w:lastRow="0" w:firstColumn="0" w:lastColumn="0" w:oddVBand="0" w:evenVBand="0" w:oddHBand="1" w:evenHBand="0" w:firstRowFirstColumn="0" w:firstRowLastColumn="0" w:lastRowFirstColumn="0" w:lastRowLastColumn="0"/>
              <w:rPr>
                <w:ins w:id="423" w:author="Dariusz Bogumil" w:date="2022-01-05T01:00:00Z"/>
              </w:rPr>
              <w:pPrChange w:id="424"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425" w:author="Dariusz Bogumil" w:date="2022-01-05T01:02:00Z">
              <w:r>
                <w:t>Used in case of simple formula</w:t>
              </w:r>
            </w:ins>
            <w:ins w:id="426"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427" w:author="Dariusz Bogumil" w:date="2022-01-05T00:59:00Z">
              <w:r w:rsidDel="001C6C1A">
                <w:delText xml:space="preserve">Cash </w:delText>
              </w:r>
            </w:del>
            <w:ins w:id="428" w:author="Dariusz Bogumil" w:date="2022-01-05T00:59:00Z">
              <w:r w:rsidR="001C6C1A">
                <w:t>Factor Fee</w:t>
              </w:r>
            </w:ins>
            <w:ins w:id="429" w:author="Dariusz Bogumil" w:date="2022-01-05T01:00:00Z">
              <w:r w:rsidR="001C6C1A">
                <w:t xml:space="preserve"> Algorithm</w:t>
              </w:r>
            </w:ins>
            <w:del w:id="430"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431" w:author="Dariusz Bogumil" w:date="2022-01-05T01:00:00Z">
              <w:r w:rsidDel="001C6C1A">
                <w:delText>Percent</w:delText>
              </w:r>
            </w:del>
            <w:ins w:id="432" w:author="Dariusz Bogumil" w:date="2022-01-05T01:00:00Z">
              <w:r w:rsidR="001C6C1A">
                <w:t>Text</w:t>
              </w:r>
            </w:ins>
          </w:p>
        </w:tc>
        <w:tc>
          <w:tcPr>
            <w:tcW w:w="4110" w:type="dxa"/>
          </w:tcPr>
          <w:p w14:paraId="75E46617" w14:textId="7C892557" w:rsidR="00976082" w:rsidRPr="001C6C1A" w:rsidRDefault="001C6C1A" w:rsidP="001D6E5E">
            <w:pPr>
              <w:cnfStyle w:val="000000000000" w:firstRow="0" w:lastRow="0" w:firstColumn="0" w:lastColumn="0" w:oddVBand="0" w:evenVBand="0" w:oddHBand="0" w:evenHBand="0" w:firstRowFirstColumn="0" w:firstRowLastColumn="0" w:lastRowFirstColumn="0" w:lastRowLastColumn="0"/>
              <w:pPrChange w:id="433"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434" w:author="Dariusz Bogumil" w:date="2022-01-05T01:00:00Z">
              <w:r>
                <w:t xml:space="preserve">A reference to custom formula, implemented </w:t>
              </w:r>
              <w:r w:rsidR="001D6E5E">
                <w:t>in code rathe</w:t>
              </w:r>
            </w:ins>
            <w:ins w:id="435" w:author="Dariusz Bogumil" w:date="2022-01-05T01:01:00Z">
              <w:r w:rsidR="001D6E5E">
                <w:t>r</w:t>
              </w:r>
            </w:ins>
            <w:ins w:id="436" w:author="Dariusz Bogumil" w:date="2022-01-05T01:00:00Z">
              <w:r w:rsidR="001D6E5E">
                <w:t xml:space="preserve"> th</w:t>
              </w:r>
            </w:ins>
            <w:ins w:id="437" w:author="Dariusz Bogumil" w:date="2022-01-05T01:01:00Z">
              <w:r w:rsidR="001D6E5E">
                <w:t>an configured.</w:t>
              </w:r>
            </w:ins>
            <w:ins w:id="438" w:author="Dariusz Bogumil" w:date="2022-01-05T01:02:00Z">
              <w:r w:rsidR="001D6E5E">
                <w:t xml:space="preserve"> E.g. </w:t>
              </w:r>
              <w:r w:rsidR="001D6E5E">
                <w:t xml:space="preserve">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439" w:name="_Toc91614554"/>
      <w:r>
        <w:t>E-mails</w:t>
      </w:r>
      <w:bookmarkEnd w:id="439"/>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440" w:name="_Toc91614555"/>
      <w:r>
        <w:t>Activities (Calls, To Do-s, Meetings)</w:t>
      </w:r>
      <w:bookmarkEnd w:id="440"/>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441" w:name="_Toc91614556"/>
      <w:r>
        <w:t>Notifications</w:t>
      </w:r>
      <w:bookmarkEnd w:id="441"/>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442" w:name="_Toc91614557"/>
      <w:r>
        <w:lastRenderedPageBreak/>
        <w:t>Documents</w:t>
      </w:r>
      <w:bookmarkEnd w:id="442"/>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443" w:name="_Toc91614558"/>
      <w:r>
        <w:t>Courts</w:t>
      </w:r>
      <w:bookmarkEnd w:id="443"/>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rsidP="00242432">
      <w:pPr>
        <w:pStyle w:val="Heading2"/>
        <w:rPr>
          <w:ins w:id="444" w:author="Dariusz Bogumil" w:date="2022-01-04T22:33:00Z"/>
        </w:rPr>
        <w:pPrChange w:id="445" w:author="Dariusz Bogumil" w:date="2022-01-04T22:33:00Z">
          <w:pPr>
            <w:pStyle w:val="Heading1"/>
          </w:pPr>
        </w:pPrChange>
      </w:pPr>
      <w:bookmarkStart w:id="446" w:name="_Toc91614559"/>
      <w:ins w:id="447" w:author="Dariusz Bogumil" w:date="2022-01-04T22:32:00Z">
        <w:r>
          <w:t>Investors</w:t>
        </w:r>
      </w:ins>
    </w:p>
    <w:p w14:paraId="7069E2E8" w14:textId="77777777" w:rsidR="00242432" w:rsidRDefault="00242432" w:rsidP="00242432">
      <w:pPr>
        <w:pStyle w:val="Heading3"/>
        <w:rPr>
          <w:ins w:id="448" w:author="Dariusz Bogumil" w:date="2022-01-04T22:34:00Z"/>
        </w:rPr>
      </w:pPr>
      <w:ins w:id="449"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45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451" w:author="Dariusz Bogumil" w:date="2022-01-04T22:34:00Z"/>
              </w:rPr>
            </w:pPr>
            <w:ins w:id="452"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453" w:author="Dariusz Bogumil" w:date="2022-01-04T22:34:00Z"/>
              </w:rPr>
            </w:pPr>
            <w:ins w:id="454"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455" w:author="Dariusz Bogumil" w:date="2022-01-04T22:34:00Z"/>
              </w:rPr>
            </w:pPr>
            <w:ins w:id="456"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45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458" w:author="Dariusz Bogumil" w:date="2022-01-04T22:34:00Z"/>
                <w:b w:val="0"/>
              </w:rPr>
            </w:pPr>
            <w:ins w:id="459"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60"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61" w:author="Dariusz Bogumil" w:date="2022-01-04T22:34:00Z"/>
              </w:rPr>
            </w:pPr>
          </w:p>
        </w:tc>
      </w:tr>
      <w:tr w:rsidR="00242432" w:rsidRPr="0029386D" w14:paraId="6AB841DA" w14:textId="77777777" w:rsidTr="00011E9E">
        <w:trPr>
          <w:ins w:id="46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463" w:author="Dariusz Bogumil" w:date="2022-01-04T22:34:00Z"/>
              </w:rPr>
            </w:pPr>
            <w:ins w:id="464"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65"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66"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467"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468" w:author="Dariusz Bogumil" w:date="2022-01-04T22:35:00Z"/>
                <w:b w:val="0"/>
              </w:rPr>
            </w:pPr>
            <w:ins w:id="469"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70" w:author="Dariusz Bogumil" w:date="2022-01-04T22:35:00Z"/>
              </w:rPr>
            </w:pPr>
            <w:ins w:id="471"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72" w:author="Dariusz Bogumil" w:date="2022-01-04T22:35:00Z"/>
              </w:rPr>
            </w:pPr>
          </w:p>
        </w:tc>
      </w:tr>
      <w:tr w:rsidR="00242432" w:rsidRPr="0029386D" w14:paraId="7BFD6D4C" w14:textId="77777777" w:rsidTr="00011E9E">
        <w:trPr>
          <w:ins w:id="47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474" w:author="Dariusz Bogumil" w:date="2022-01-04T22:34:00Z"/>
              </w:rPr>
            </w:pPr>
            <w:ins w:id="475"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76"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77"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47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479" w:author="Dariusz Bogumil" w:date="2022-01-04T22:34:00Z"/>
                <w:b w:val="0"/>
              </w:rPr>
            </w:pPr>
            <w:ins w:id="480"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81" w:author="Dariusz Bogumil" w:date="2022-01-04T22:34:00Z"/>
              </w:rPr>
            </w:pPr>
            <w:ins w:id="482"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83" w:author="Dariusz Bogumil" w:date="2022-01-04T22:34:00Z"/>
              </w:rPr>
            </w:pPr>
          </w:p>
        </w:tc>
      </w:tr>
      <w:tr w:rsidR="00242432" w:rsidRPr="0029386D" w14:paraId="7A39EF2D" w14:textId="77777777" w:rsidTr="00011E9E">
        <w:trPr>
          <w:ins w:id="48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485" w:author="Dariusz Bogumil" w:date="2022-01-04T22:34:00Z"/>
                <w:b w:val="0"/>
              </w:rPr>
            </w:pPr>
            <w:ins w:id="486"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87" w:author="Dariusz Bogumil" w:date="2022-01-04T22:34:00Z"/>
              </w:rPr>
            </w:pPr>
            <w:ins w:id="488"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89"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49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491" w:author="Dariusz Bogumil" w:date="2022-01-04T22:34:00Z"/>
                <w:b w:val="0"/>
              </w:rPr>
            </w:pPr>
            <w:ins w:id="492" w:author="Dariusz Bogumil" w:date="2022-01-04T22:34:00Z">
              <w:r w:rsidRPr="0029386D">
                <w:lastRenderedPageBreak/>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93" w:author="Dariusz Bogumil" w:date="2022-01-04T22:34:00Z"/>
              </w:rPr>
            </w:pPr>
            <w:ins w:id="494"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95" w:author="Dariusz Bogumil" w:date="2022-01-04T22:34:00Z"/>
              </w:rPr>
            </w:pPr>
          </w:p>
        </w:tc>
      </w:tr>
      <w:tr w:rsidR="00242432" w:rsidRPr="0029386D" w14:paraId="694A56DF" w14:textId="77777777" w:rsidTr="00011E9E">
        <w:trPr>
          <w:ins w:id="49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497" w:author="Dariusz Bogumil" w:date="2022-01-04T22:34:00Z"/>
              </w:rPr>
            </w:pPr>
            <w:ins w:id="498"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99" w:author="Dariusz Bogumil" w:date="2022-01-04T22:34:00Z"/>
              </w:rPr>
            </w:pPr>
            <w:ins w:id="500"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01"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50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503" w:author="Dariusz Bogumil" w:date="2022-01-04T22:34:00Z"/>
                <w:b/>
              </w:rPr>
            </w:pPr>
            <w:ins w:id="504"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05"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06" w:author="Dariusz Bogumil" w:date="2022-01-04T22:34:00Z"/>
              </w:rPr>
            </w:pPr>
          </w:p>
        </w:tc>
      </w:tr>
      <w:tr w:rsidR="00242432" w:rsidRPr="0029386D" w14:paraId="47D38468" w14:textId="77777777" w:rsidTr="00011E9E">
        <w:trPr>
          <w:ins w:id="507"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508" w:author="Dariusz Bogumil" w:date="2022-01-04T22:37:00Z"/>
                <w:b w:val="0"/>
              </w:rPr>
            </w:pPr>
            <w:ins w:id="509"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10" w:author="Dariusz Bogumil" w:date="2022-01-04T22:37:00Z"/>
              </w:rPr>
            </w:pPr>
            <w:ins w:id="511"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12"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51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514" w:author="Dariusz Bogumil" w:date="2022-01-04T22:34:00Z"/>
                <w:b w:val="0"/>
              </w:rPr>
            </w:pPr>
            <w:ins w:id="515"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16" w:author="Dariusz Bogumil" w:date="2022-01-04T22:34:00Z"/>
              </w:rPr>
            </w:pPr>
            <w:ins w:id="517"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18" w:author="Dariusz Bogumil" w:date="2022-01-04T22:34:00Z"/>
              </w:rPr>
            </w:pPr>
          </w:p>
        </w:tc>
      </w:tr>
      <w:tr w:rsidR="00242432" w:rsidRPr="0029386D" w14:paraId="7FA1FC6D" w14:textId="77777777" w:rsidTr="00011E9E">
        <w:trPr>
          <w:ins w:id="51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520" w:author="Dariusz Bogumil" w:date="2022-01-04T22:34:00Z"/>
                <w:b w:val="0"/>
              </w:rPr>
            </w:pPr>
            <w:ins w:id="521"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22" w:author="Dariusz Bogumil" w:date="2022-01-04T22:34:00Z"/>
              </w:rPr>
            </w:pPr>
            <w:ins w:id="523"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24"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52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526" w:author="Dariusz Bogumil" w:date="2022-01-04T22:34:00Z"/>
                <w:b w:val="0"/>
              </w:rPr>
            </w:pPr>
            <w:ins w:id="527"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28" w:author="Dariusz Bogumil" w:date="2022-01-04T22:34:00Z"/>
              </w:rPr>
            </w:pPr>
            <w:ins w:id="529"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30" w:author="Dariusz Bogumil" w:date="2022-01-04T22:34:00Z"/>
              </w:rPr>
            </w:pPr>
          </w:p>
        </w:tc>
      </w:tr>
    </w:tbl>
    <w:p w14:paraId="4A6978B2" w14:textId="77777777" w:rsidR="00242432" w:rsidRPr="00242432" w:rsidRDefault="00242432" w:rsidP="00242432">
      <w:pPr>
        <w:rPr>
          <w:ins w:id="531" w:author="Dariusz Bogumil" w:date="2022-01-04T22:32:00Z"/>
          <w:lang w:eastAsia="ja-JP"/>
          <w:rPrChange w:id="532" w:author="Dariusz Bogumil" w:date="2022-01-04T22:33:00Z">
            <w:rPr>
              <w:ins w:id="533" w:author="Dariusz Bogumil" w:date="2022-01-04T22:32:00Z"/>
            </w:rPr>
          </w:rPrChange>
        </w:rPr>
        <w:pPrChange w:id="534"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446"/>
    </w:p>
    <w:p w14:paraId="1273EBC7" w14:textId="77777777" w:rsidR="001E40C6" w:rsidRDefault="001E40C6" w:rsidP="00616166">
      <w:pPr>
        <w:pStyle w:val="Heading2"/>
      </w:pPr>
      <w:bookmarkStart w:id="535" w:name="_Toc91614560"/>
      <w:bookmarkEnd w:id="10"/>
      <w:bookmarkEnd w:id="11"/>
      <w:bookmarkEnd w:id="12"/>
      <w:commentRangeStart w:id="536"/>
      <w:r w:rsidRPr="001E40C6">
        <w:t>Dropbox integration</w:t>
      </w:r>
      <w:bookmarkEnd w:id="535"/>
      <w:commentRangeEnd w:id="536"/>
      <w:r w:rsidR="00B170CC">
        <w:rPr>
          <w:rStyle w:val="CommentReference"/>
          <w:b w:val="0"/>
          <w:bCs w:val="0"/>
          <w:szCs w:val="20"/>
          <w:lang w:eastAsia="en-US"/>
        </w:rPr>
        <w:commentReference w:id="536"/>
      </w:r>
    </w:p>
    <w:p w14:paraId="33AB9F66" w14:textId="0A15BAFC" w:rsidR="001E40C6" w:rsidRDefault="001E40C6">
      <w:commentRangeStart w:id="537"/>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537"/>
      <w:r w:rsidR="000B17C3">
        <w:rPr>
          <w:rStyle w:val="CommentReference"/>
          <w:szCs w:val="20"/>
        </w:rPr>
        <w:commentReference w:id="537"/>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538" w:name="_Toc91614561"/>
      <w:r w:rsidRPr="001E40C6">
        <w:t>Email server integration</w:t>
      </w:r>
      <w:bookmarkEnd w:id="538"/>
    </w:p>
    <w:p w14:paraId="79105CE9" w14:textId="72A6594D" w:rsidR="001E40C6" w:rsidRDefault="001E40C6">
      <w:pPr>
        <w:rPr>
          <w:lang w:eastAsia="ja-JP"/>
        </w:rPr>
      </w:pPr>
      <w:commentRangeStart w:id="539"/>
      <w:r>
        <w:rPr>
          <w:lang w:eastAsia="ja-JP"/>
        </w:rPr>
        <w:t xml:space="preserve">E-mail server integration can be included in the initial phase. </w:t>
      </w:r>
      <w:commentRangeEnd w:id="539"/>
      <w:r w:rsidR="000B17C3">
        <w:rPr>
          <w:rStyle w:val="CommentReference"/>
          <w:szCs w:val="20"/>
        </w:rPr>
        <w:commentReference w:id="539"/>
      </w:r>
      <w:r>
        <w:rPr>
          <w:lang w:eastAsia="ja-JP"/>
        </w:rPr>
        <w:t xml:space="preserve">We need </w:t>
      </w:r>
      <w:r w:rsidR="005914C3">
        <w:rPr>
          <w:lang w:eastAsia="ja-JP"/>
        </w:rPr>
        <w:t>an access (address, login, password) to some Hestia Capital 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540" w:name="_Toc91614562"/>
      <w:commentRangeStart w:id="541"/>
      <w:proofErr w:type="spellStart"/>
      <w:r w:rsidRPr="005914C3">
        <w:t>Quickbooks</w:t>
      </w:r>
      <w:proofErr w:type="spellEnd"/>
      <w:r>
        <w:t xml:space="preserve"> </w:t>
      </w:r>
      <w:r w:rsidRPr="001E40C6">
        <w:t>integration</w:t>
      </w:r>
      <w:bookmarkEnd w:id="540"/>
      <w:commentRangeEnd w:id="541"/>
      <w:r w:rsidR="000B17C3">
        <w:rPr>
          <w:rStyle w:val="CommentReference"/>
          <w:b w:val="0"/>
          <w:bCs w:val="0"/>
          <w:szCs w:val="20"/>
          <w:lang w:eastAsia="en-US"/>
        </w:rPr>
        <w:commentReference w:id="541"/>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542" w:name="_Toc91614563"/>
      <w:r w:rsidRPr="005914C3">
        <w:t>Xactimate integration</w:t>
      </w:r>
      <w:bookmarkEnd w:id="542"/>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0"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543" w:name="_Toc91614564"/>
      <w:r>
        <w:t>OCR</w:t>
      </w:r>
      <w:bookmarkEnd w:id="543"/>
    </w:p>
    <w:p w14:paraId="62167869" w14:textId="77777777" w:rsidR="00473B9A" w:rsidRDefault="00473B9A" w:rsidP="00473B9A">
      <w:pPr>
        <w:rPr>
          <w:lang w:eastAsia="ja-JP"/>
        </w:rPr>
      </w:pPr>
      <w:commentRangeStart w:id="544"/>
      <w:r>
        <w:rPr>
          <w:lang w:eastAsia="ja-JP"/>
        </w:rPr>
        <w:t xml:space="preserve">Not covered in the initial phase. </w:t>
      </w:r>
      <w:commentRangeEnd w:id="544"/>
      <w:r w:rsidR="000B17C3">
        <w:rPr>
          <w:rStyle w:val="CommentReference"/>
          <w:szCs w:val="20"/>
        </w:rPr>
        <w:commentReference w:id="544"/>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1"/>
      <w:footerReference w:type="even" r:id="rId12"/>
      <w:footerReference w:type="default" r:id="rId13"/>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Paul Soberon" w:date="2022-01-03T14:55:00Z" w:initials="PS">
    <w:p w14:paraId="69ED5F15" w14:textId="7D5F2544" w:rsidR="00011E9E" w:rsidRDefault="00011E9E">
      <w:pPr>
        <w:pStyle w:val="CommentText"/>
      </w:pPr>
      <w:r>
        <w:rPr>
          <w:rStyle w:val="CommentReference"/>
        </w:rPr>
        <w:annotationRef/>
      </w:r>
      <w:r>
        <w:t>What kind of backups will be made on the data? Should there be a dual approval needed for the deletion of data?</w:t>
      </w:r>
    </w:p>
  </w:comment>
  <w:comment w:id="18" w:author="Dariusz Bogumil" w:date="2022-01-04T22:47:00Z" w:initials="DB">
    <w:p w14:paraId="3543E40D" w14:textId="2E81B396" w:rsidR="00011E9E" w:rsidRDefault="00011E9E">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26" w:author="DOTS" w:date="2022-01-04T14:53:00Z" w:initials="Office">
    <w:p w14:paraId="1D97549F" w14:textId="3F5A726A" w:rsidR="00011E9E" w:rsidRDefault="00011E9E">
      <w:pPr>
        <w:pStyle w:val="CommentText"/>
      </w:pPr>
      <w:r>
        <w:rPr>
          <w:rStyle w:val="CommentReference"/>
        </w:rPr>
        <w:annotationRef/>
      </w:r>
      <w:r>
        <w:t xml:space="preserve">For Providers, we planned to give access to data via dedicated customer portal. CMS would be more internal system. </w:t>
      </w:r>
    </w:p>
  </w:comment>
  <w:comment w:id="36" w:author="DOTS" w:date="2022-01-04T22:53:00Z" w:initials="Office">
    <w:p w14:paraId="0BE43363" w14:textId="71B22EC0" w:rsidR="00011E9E" w:rsidRDefault="00011E9E">
      <w:pPr>
        <w:pStyle w:val="CommentText"/>
      </w:pPr>
      <w:r>
        <w:rPr>
          <w:rStyle w:val="CommentReference"/>
        </w:rPr>
        <w:annotationRef/>
      </w:r>
      <w:r>
        <w:t>OK, we will implement such verification in the first phase. – moved to Portfolios section.</w:t>
      </w:r>
    </w:p>
  </w:comment>
  <w:comment w:id="42" w:author="Paul Soberon" w:date="2022-01-03T15:33:00Z" w:initials="PS">
    <w:p w14:paraId="00078E03" w14:textId="77777777" w:rsidR="00011E9E" w:rsidRDefault="00011E9E">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011E9E" w:rsidRDefault="00011E9E">
      <w:pPr>
        <w:pStyle w:val="CommentText"/>
      </w:pPr>
    </w:p>
    <w:p w14:paraId="3D456A6C" w14:textId="2EDBB8C8" w:rsidR="00011E9E" w:rsidRDefault="00011E9E">
      <w:pPr>
        <w:pStyle w:val="CommentText"/>
      </w:pPr>
      <w:r>
        <w:t>Alternatively, we would populate the information from an application we received by them and notate it was received in person and keep a scanned copy of the application.</w:t>
      </w:r>
    </w:p>
  </w:comment>
  <w:comment w:id="43" w:author="DOTS" w:date="2022-01-04T15:01:00Z" w:initials="Office">
    <w:p w14:paraId="3B16C62B" w14:textId="2A202637" w:rsidR="00011E9E" w:rsidRDefault="00011E9E">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4" w:author="DOTS" w:date="2022-01-04T15:02:00Z" w:initials="Office">
    <w:p w14:paraId="3FF9EE04" w14:textId="3BAF0F3B" w:rsidR="00011E9E" w:rsidRDefault="00011E9E">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93" w:author="Paul Soberon" w:date="2022-01-03T15:11:00Z" w:initials="PS">
    <w:p w14:paraId="4F875D75" w14:textId="2859CBD0" w:rsidR="00011E9E" w:rsidRDefault="00011E9E">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95" w:author="Paul Soberon" w:date="2022-01-03T15:36:00Z" w:initials="PS">
    <w:p w14:paraId="5057B2CC" w14:textId="46895640" w:rsidR="00011E9E" w:rsidRDefault="00011E9E">
      <w:pPr>
        <w:pStyle w:val="CommentText"/>
      </w:pPr>
      <w:r>
        <w:rPr>
          <w:rStyle w:val="CommentReference"/>
        </w:rPr>
        <w:annotationRef/>
      </w:r>
      <w:r>
        <w:t>Should be required and W-9 needs to be kept on file</w:t>
      </w:r>
    </w:p>
  </w:comment>
  <w:comment w:id="126" w:author="Paul Soberon" w:date="2022-01-03T15:45:00Z" w:initials="PS">
    <w:p w14:paraId="349C7E81" w14:textId="5D68692C" w:rsidR="00011E9E" w:rsidRDefault="00011E9E">
      <w:pPr>
        <w:pStyle w:val="CommentText"/>
      </w:pPr>
      <w:r>
        <w:rPr>
          <w:rStyle w:val="CommentReference"/>
        </w:rPr>
        <w:annotationRef/>
      </w:r>
      <w:r>
        <w:t xml:space="preserve">We also need to capture information such as the Type of Entity (Corporation, partnership, </w:t>
      </w:r>
      <w:proofErr w:type="spellStart"/>
      <w:r>
        <w:t>etc</w:t>
      </w:r>
      <w:proofErr w:type="spellEnd"/>
      <w:r>
        <w:t xml:space="preserve">),, listing of company officers and members and their social security number, </w:t>
      </w:r>
    </w:p>
  </w:comment>
  <w:comment w:id="127" w:author="DOTS" w:date="2022-01-04T23:43:00Z" w:initials="Office">
    <w:p w14:paraId="3358ABFE" w14:textId="40F45A5A" w:rsidR="00011E9E" w:rsidRPr="007A20F0" w:rsidRDefault="00011E9E"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011E9E" w:rsidRDefault="00011E9E">
      <w:pPr>
        <w:pStyle w:val="CommentText"/>
      </w:pPr>
    </w:p>
  </w:comment>
  <w:comment w:id="130" w:author="Paul Soberon" w:date="2022-01-03T15:41:00Z" w:initials="PS">
    <w:p w14:paraId="4512FF04" w14:textId="1F852ADB" w:rsidR="00011E9E" w:rsidRDefault="00011E9E">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31" w:author="DOTS" w:date="2022-01-04T23:31:00Z" w:initials="Office">
    <w:p w14:paraId="2DA8AF68" w14:textId="19E7E175" w:rsidR="00011E9E" w:rsidRPr="007A20F0" w:rsidRDefault="00011E9E"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011E9E" w:rsidRDefault="00011E9E">
      <w:pPr>
        <w:pStyle w:val="CommentText"/>
      </w:pPr>
    </w:p>
  </w:comment>
  <w:comment w:id="133" w:author="Paul Soberon" w:date="2022-01-03T15:37:00Z" w:initials="PS">
    <w:p w14:paraId="6166C8DB" w14:textId="0BB22A0A" w:rsidR="00011E9E" w:rsidRDefault="00011E9E">
      <w:pPr>
        <w:pStyle w:val="CommentText"/>
      </w:pPr>
      <w:r>
        <w:rPr>
          <w:rStyle w:val="CommentReference"/>
        </w:rPr>
        <w:annotationRef/>
      </w:r>
      <w:r>
        <w:t xml:space="preserve">Need to include a field if the bank information has been verified by an Approver and ‘validated’ by our provider(via email / phone call / </w:t>
      </w:r>
      <w:proofErr w:type="spellStart"/>
      <w:r>
        <w:t>etc</w:t>
      </w:r>
      <w:proofErr w:type="spellEnd"/>
      <w:r>
        <w:t>)</w:t>
      </w:r>
    </w:p>
  </w:comment>
  <w:comment w:id="178" w:author="Paul Soberon" w:date="2022-01-03T15:49:00Z" w:initials="PS">
    <w:p w14:paraId="6022FF6C" w14:textId="23D6C047" w:rsidR="00011E9E" w:rsidRDefault="00011E9E">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179" w:author="DOTS" w:date="2022-01-04T16:15:00Z" w:initials="Office">
    <w:p w14:paraId="45D2B2B0" w14:textId="335039E6" w:rsidR="00011E9E" w:rsidRDefault="00011E9E">
      <w:pPr>
        <w:pStyle w:val="CommentText"/>
      </w:pPr>
      <w:r>
        <w:rPr>
          <w:rStyle w:val="CommentReference"/>
        </w:rPr>
        <w:annotationRef/>
      </w:r>
      <w:r>
        <w:t>In order to model the data structure we need more information what details you would like to store within the system.</w:t>
      </w:r>
    </w:p>
  </w:comment>
  <w:comment w:id="180" w:author="Paul Soberon" w:date="2022-01-03T16:20:00Z" w:initials="PS">
    <w:p w14:paraId="5F4085DB" w14:textId="173D2AAA" w:rsidR="00011E9E" w:rsidRDefault="00011E9E">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181" w:author="DOTS" w:date="2022-01-05T00:00:00Z" w:initials="Office">
    <w:p w14:paraId="045F6A86" w14:textId="23A7A21C" w:rsidR="00011E9E" w:rsidRDefault="00011E9E">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184" w:author="Paul Soberon" w:date="2022-01-05T00:02:00Z" w:initials="PS">
    <w:p w14:paraId="2523F996" w14:textId="77777777" w:rsidR="00011E9E" w:rsidRDefault="00011E9E" w:rsidP="00222A2E">
      <w:pPr>
        <w:pStyle w:val="CommentText"/>
      </w:pPr>
      <w:r>
        <w:rPr>
          <w:rStyle w:val="CommentReference"/>
        </w:rPr>
        <w:annotationRef/>
      </w:r>
      <w:r>
        <w:t xml:space="preserve">Should include separate fields for licensed to do business vs licensed to provide For license to do business, we need to keep on file </w:t>
      </w:r>
      <w:proofErr w:type="spellStart"/>
      <w:r>
        <w:t>Sunbiz</w:t>
      </w:r>
      <w:proofErr w:type="spellEnd"/>
      <w:r>
        <w:t xml:space="preserve"> link (or print screen of the page that provides us this evidence)</w:t>
      </w:r>
    </w:p>
  </w:comment>
  <w:comment w:id="206" w:author="Paul Soberon" w:date="2022-01-03T15:51:00Z" w:initials="PS">
    <w:p w14:paraId="71DBBC38" w14:textId="271B58BD" w:rsidR="00011E9E" w:rsidRDefault="00011E9E">
      <w:pPr>
        <w:pStyle w:val="CommentText"/>
      </w:pPr>
      <w:r>
        <w:rPr>
          <w:rStyle w:val="CommentReference"/>
        </w:rPr>
        <w:annotationRef/>
      </w:r>
      <w:r>
        <w:t>Not all services require licensing so this should be based on when the business was actually formed.</w:t>
      </w:r>
    </w:p>
  </w:comment>
  <w:comment w:id="205" w:author="Paul Soberon" w:date="2022-01-03T15:54:00Z" w:initials="PS">
    <w:p w14:paraId="7BC019B4" w14:textId="6355F44A" w:rsidR="00011E9E" w:rsidRDefault="00011E9E">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208" w:author="Paul Soberon" w:date="2022-01-03T16:21:00Z" w:initials="PS">
    <w:p w14:paraId="302A7409" w14:textId="0EE03604" w:rsidR="00011E9E" w:rsidRDefault="00011E9E">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209" w:author="Dariusz Bogumil" w:date="2022-01-05T00:18:00Z" w:initials="DB">
    <w:p w14:paraId="674AFF41" w14:textId="42C6DE92" w:rsidR="00011E9E" w:rsidRDefault="00011E9E">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216" w:author="Paul Soberon" w:date="2022-01-03T15:56:00Z" w:initials="PS">
    <w:p w14:paraId="4AC82DB1" w14:textId="4A5B371A" w:rsidR="00011E9E" w:rsidRDefault="00011E9E">
      <w:pPr>
        <w:pStyle w:val="CommentText"/>
      </w:pPr>
      <w:r>
        <w:rPr>
          <w:rStyle w:val="CommentReference"/>
        </w:rPr>
        <w:annotationRef/>
      </w:r>
      <w:r>
        <w:t>SP to provide. See information we are required to report to investors</w:t>
      </w:r>
    </w:p>
  </w:comment>
  <w:comment w:id="217" w:author="Paul Soberon" w:date="2022-01-03T15:57:00Z" w:initials="PS">
    <w:p w14:paraId="10F42008" w14:textId="65C35493" w:rsidR="00011E9E" w:rsidRDefault="00011E9E">
      <w:pPr>
        <w:pStyle w:val="CommentText"/>
      </w:pPr>
      <w:r>
        <w:rPr>
          <w:rStyle w:val="CommentReference"/>
        </w:rPr>
        <w:annotationRef/>
      </w:r>
      <w:r>
        <w:t>Add line for buy-back / swaps</w:t>
      </w:r>
    </w:p>
  </w:comment>
  <w:comment w:id="224" w:author="Paul Soberon" w:date="2022-01-03T16:11:00Z" w:initials="PS">
    <w:p w14:paraId="1E0D10A3" w14:textId="77777777" w:rsidR="00011E9E" w:rsidRDefault="00011E9E">
      <w:pPr>
        <w:pStyle w:val="CommentText"/>
      </w:pPr>
      <w:r>
        <w:rPr>
          <w:rStyle w:val="CommentReference"/>
        </w:rPr>
        <w:annotationRef/>
      </w:r>
      <w:r>
        <w:t xml:space="preserve">This criteria includes (and needs to be captured in the system) </w:t>
      </w:r>
    </w:p>
    <w:p w14:paraId="09227D23" w14:textId="68D3BD2B" w:rsidR="00011E9E" w:rsidRDefault="00011E9E">
      <w:pPr>
        <w:pStyle w:val="CommentText"/>
      </w:pPr>
      <w:r>
        <w:t>(1)</w:t>
      </w:r>
      <w:r w:rsidRPr="00036885">
        <w:t xml:space="preserve"> Provider entity must have been in business for at least one year.  </w:t>
      </w:r>
    </w:p>
    <w:p w14:paraId="0DCA7893" w14:textId="77777777" w:rsidR="00011E9E" w:rsidRDefault="00011E9E">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011E9E" w:rsidRDefault="00011E9E">
      <w:pPr>
        <w:pStyle w:val="CommentText"/>
      </w:pPr>
      <w:r>
        <w:t>(3)</w:t>
      </w:r>
      <w:r w:rsidRPr="00036885">
        <w:t xml:space="preserve"> a clean legal history relating to serious crimes (felonies) and any financial crimes (including misdemeanors) such as fraud.  </w:t>
      </w:r>
    </w:p>
    <w:p w14:paraId="429B58F0" w14:textId="77777777" w:rsidR="00011E9E" w:rsidRDefault="00011E9E">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011E9E" w:rsidRDefault="00011E9E">
      <w:pPr>
        <w:pStyle w:val="CommentText"/>
      </w:pPr>
    </w:p>
    <w:p w14:paraId="42C4B932" w14:textId="5BEEB938" w:rsidR="00011E9E" w:rsidRDefault="00011E9E">
      <w:pPr>
        <w:pStyle w:val="CommentText"/>
      </w:pPr>
      <w:r>
        <w:t>(5) No UCC filed that encumber the asset purchased (any UCCs filed needs to be explained by underwriter). Need to include UCC search in the module</w:t>
      </w:r>
    </w:p>
    <w:p w14:paraId="0322B476" w14:textId="77777777" w:rsidR="00011E9E" w:rsidRDefault="00011E9E">
      <w:pPr>
        <w:pStyle w:val="CommentText"/>
      </w:pPr>
    </w:p>
    <w:p w14:paraId="232983ED" w14:textId="54C1A844" w:rsidR="00011E9E" w:rsidRDefault="00011E9E">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225" w:author="Dariusz Bogumil" w:date="2022-01-05T00:30:00Z" w:initials="DB">
    <w:p w14:paraId="07AEEF98" w14:textId="272108FB" w:rsidR="00011E9E" w:rsidRDefault="00011E9E">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011E9E" w:rsidRDefault="00011E9E">
      <w:pPr>
        <w:pStyle w:val="CommentText"/>
      </w:pPr>
    </w:p>
    <w:p w14:paraId="36B23EE8" w14:textId="5D2A5F14" w:rsidR="00011E9E" w:rsidRDefault="00011E9E">
      <w:pPr>
        <w:pStyle w:val="CommentText"/>
      </w:pPr>
      <w:r>
        <w:t>UCC search is not included in the initial or the first phase. We need to check if some interface to this information is public and available.</w:t>
      </w:r>
    </w:p>
  </w:comment>
  <w:comment w:id="226" w:author="Paul Soberon" w:date="2022-01-03T16:12:00Z" w:initials="PS">
    <w:p w14:paraId="7CB41B36" w14:textId="0496BE43" w:rsidR="00011E9E" w:rsidRDefault="00011E9E">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227" w:author="Paul Soberon" w:date="2022-01-03T16:16:00Z" w:initials="PS">
    <w:p w14:paraId="2A209A49" w14:textId="4AE83DB3" w:rsidR="00011E9E" w:rsidRDefault="00011E9E">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228" w:author="Dariusz Bogumil" w:date="2022-01-05T00:34:00Z" w:initials="DB">
    <w:p w14:paraId="0A5503DA" w14:textId="2E234E5F" w:rsidR="00011E9E" w:rsidRDefault="00011E9E">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284" w:author="Paul Soberon" w:date="2022-01-03T16:27:00Z" w:initials="PS">
    <w:p w14:paraId="632F9DA2" w14:textId="4ADA294F" w:rsidR="00011E9E" w:rsidRDefault="00011E9E">
      <w:pPr>
        <w:pStyle w:val="CommentText"/>
      </w:pPr>
      <w:r>
        <w:rPr>
          <w:rStyle w:val="CommentReference"/>
        </w:rPr>
        <w:annotationRef/>
      </w:r>
      <w:r>
        <w:t>See comments provided in previous section</w:t>
      </w:r>
    </w:p>
  </w:comment>
  <w:comment w:id="302" w:author="Paul Soberon" w:date="2022-01-03T16:30:00Z" w:initials="PS">
    <w:p w14:paraId="00C94FAE" w14:textId="77777777" w:rsidR="00011E9E" w:rsidRDefault="00011E9E">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011E9E" w:rsidRDefault="00011E9E">
      <w:pPr>
        <w:pStyle w:val="CommentText"/>
      </w:pPr>
    </w:p>
    <w:p w14:paraId="2BBF8027" w14:textId="771E4962" w:rsidR="00011E9E" w:rsidRDefault="00011E9E">
      <w:pPr>
        <w:pStyle w:val="CommentText"/>
      </w:pPr>
      <w:r>
        <w:t>What is the best way to associate emails? Having provider email a certain inbox when it relates to certain requirements and vice versa</w:t>
      </w:r>
    </w:p>
  </w:comment>
  <w:comment w:id="303" w:author="DOTS" w:date="2022-01-04T16:35:00Z" w:initials="Office">
    <w:p w14:paraId="61115AB9" w14:textId="4392A19A" w:rsidR="00011E9E" w:rsidRDefault="00011E9E">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304" w:author="Dariusz Bogumil" w:date="2022-01-05T00:37:00Z" w:initials="DB">
    <w:p w14:paraId="3D0FC512" w14:textId="6B332D9E" w:rsidR="00011E9E" w:rsidRDefault="00011E9E">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310" w:author="Paul Soberon" w:date="2022-01-03T16:35:00Z" w:initials="PS">
    <w:p w14:paraId="61C2E6F9" w14:textId="7C634C63" w:rsidR="00011E9E" w:rsidRDefault="00011E9E">
      <w:pPr>
        <w:pStyle w:val="CommentText"/>
      </w:pPr>
      <w:r>
        <w:rPr>
          <w:rStyle w:val="CommentReference"/>
        </w:rPr>
        <w:annotationRef/>
      </w:r>
      <w:r>
        <w:t>If one contact is related to multiple providers, we should state this</w:t>
      </w:r>
    </w:p>
  </w:comment>
  <w:comment w:id="313" w:author="Paul Soberon" w:date="2022-01-03T16:39:00Z" w:initials="PS">
    <w:p w14:paraId="7A231134" w14:textId="41BA18A2" w:rsidR="00011E9E" w:rsidRDefault="00011E9E">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314" w:author="Dariusz Bogumil" w:date="2022-01-05T00:39:00Z" w:initials="DB">
    <w:p w14:paraId="479E5E45" w14:textId="53D6705C" w:rsidR="00011E9E" w:rsidRDefault="00011E9E">
      <w:pPr>
        <w:pStyle w:val="CommentText"/>
      </w:pPr>
      <w:r>
        <w:rPr>
          <w:rStyle w:val="CommentReference"/>
        </w:rPr>
        <w:annotationRef/>
      </w:r>
      <w:r>
        <w:t>OK. Processes, including sending automatic mails,  will be designed after the initial phase.</w:t>
      </w:r>
    </w:p>
  </w:comment>
  <w:comment w:id="317" w:author="DOTS" w:date="2022-01-04T22:51:00Z" w:initials="Office">
    <w:p w14:paraId="424DD0C8" w14:textId="77777777" w:rsidR="00011E9E" w:rsidRDefault="00011E9E" w:rsidP="00094518">
      <w:pPr>
        <w:pStyle w:val="CommentText"/>
      </w:pPr>
      <w:r>
        <w:rPr>
          <w:rStyle w:val="CommentReference"/>
        </w:rPr>
        <w:annotationRef/>
      </w:r>
      <w:r>
        <w:t>OK, we will implement such verification in the first phase.</w:t>
      </w:r>
    </w:p>
  </w:comment>
  <w:comment w:id="319" w:author="Paul Soberon" w:date="2022-01-03T16:38:00Z" w:initials="PS">
    <w:p w14:paraId="79068FB3" w14:textId="3E557998" w:rsidR="00011E9E" w:rsidRDefault="00011E9E">
      <w:pPr>
        <w:pStyle w:val="CommentText"/>
      </w:pPr>
      <w:r>
        <w:rPr>
          <w:rStyle w:val="CommentReference"/>
        </w:rPr>
        <w:annotationRef/>
      </w:r>
      <w:r>
        <w:t>Proposals will follow standard templates; not always required but should be a field that can be used</w:t>
      </w:r>
    </w:p>
  </w:comment>
  <w:comment w:id="320" w:author="Paul Soberon" w:date="2022-01-04T00:51:00Z" w:initials="PS">
    <w:p w14:paraId="508903AC" w14:textId="77777777" w:rsidR="00011E9E" w:rsidRDefault="00011E9E">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011E9E" w:rsidRDefault="00011E9E">
      <w:pPr>
        <w:pStyle w:val="CommentText"/>
      </w:pPr>
    </w:p>
    <w:p w14:paraId="49A22708" w14:textId="7954A164" w:rsidR="00011E9E" w:rsidRDefault="00011E9E">
      <w:pPr>
        <w:pStyle w:val="CommentText"/>
      </w:pPr>
      <w:r>
        <w:t>Also we may do multiple purchases that make up one portfolio (Portfolio 1A, 1B, 1C are three purchase dates but considered 1 portfolio, portfolio 1)</w:t>
      </w:r>
    </w:p>
  </w:comment>
  <w:comment w:id="321" w:author="DOTS" w:date="2022-01-04T16:51:00Z" w:initials="Office">
    <w:p w14:paraId="78FAF461" w14:textId="499736AD" w:rsidR="00011E9E" w:rsidRDefault="00011E9E">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322" w:author="Paul Soberon" w:date="2022-01-04T01:01:00Z" w:initials="PS">
    <w:p w14:paraId="29B6C51C" w14:textId="1FDE8D47" w:rsidR="00011E9E" w:rsidRDefault="00011E9E">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323" w:author="DOTS" w:date="2022-01-04T16:54:00Z" w:initials="Office">
    <w:p w14:paraId="23FDDA1E" w14:textId="77777777" w:rsidR="00011E9E" w:rsidRDefault="00011E9E">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011E9E" w:rsidRDefault="00011E9E">
      <w:pPr>
        <w:pStyle w:val="CommentText"/>
      </w:pPr>
    </w:p>
    <w:p w14:paraId="72A0620D" w14:textId="4F70A042" w:rsidR="00011E9E" w:rsidRDefault="00011E9E">
      <w:pPr>
        <w:pStyle w:val="CommentText"/>
      </w:pPr>
      <w:r>
        <w:t>In the first case, will there be any implementable rules to correlate claims, when two portfolios are inserted into the system?</w:t>
      </w:r>
    </w:p>
  </w:comment>
  <w:comment w:id="324" w:author="Paul Soberon" w:date="2022-01-04T01:13:00Z" w:initials="PS">
    <w:p w14:paraId="62A97FA0" w14:textId="2B83E9EB" w:rsidR="00011E9E" w:rsidRDefault="00011E9E">
      <w:pPr>
        <w:pStyle w:val="CommentText"/>
      </w:pPr>
      <w:r>
        <w:rPr>
          <w:rStyle w:val="CommentReference"/>
        </w:rPr>
        <w:annotationRef/>
      </w:r>
      <w:r>
        <w:t>A portfolio may have more than one purchase date; we also need to capture if the portfolio was subsequently sold to an investor at a different date.</w:t>
      </w:r>
    </w:p>
  </w:comment>
  <w:comment w:id="325" w:author="Dariusz Bogumil" w:date="2022-01-05T00:48:00Z" w:initials="DB">
    <w:p w14:paraId="3CDC1BF3" w14:textId="6D50E619" w:rsidR="00011E9E" w:rsidRDefault="00011E9E">
      <w:pPr>
        <w:pStyle w:val="CommentText"/>
      </w:pPr>
      <w:r>
        <w:rPr>
          <w:rStyle w:val="CommentReference"/>
        </w:rPr>
        <w:annotationRef/>
      </w:r>
      <w:r>
        <w:t xml:space="preserve">Dates of Payments will always be reflected in Payments module (related to Portfolios module). </w:t>
      </w:r>
    </w:p>
    <w:p w14:paraId="53983588" w14:textId="440CF70E" w:rsidR="00011E9E" w:rsidRDefault="00011E9E">
      <w:pPr>
        <w:pStyle w:val="CommentText"/>
      </w:pPr>
      <w:r>
        <w:t>Is a single “Purchase date” needed at all? I understand it could represent a date when a decision about buying was done or a date when the final purchase payment was done. Otherwise it should be deleted.</w:t>
      </w:r>
    </w:p>
  </w:comment>
  <w:comment w:id="327" w:author="Paul Soberon" w:date="2022-01-04T01:20:00Z" w:initials="PS">
    <w:p w14:paraId="717F5586" w14:textId="50D1D1CD" w:rsidR="00011E9E" w:rsidRDefault="00011E9E">
      <w:pPr>
        <w:pStyle w:val="CommentText"/>
      </w:pPr>
      <w:r>
        <w:rPr>
          <w:rStyle w:val="CommentReference"/>
        </w:rPr>
        <w:annotationRef/>
      </w:r>
      <w:r>
        <w:t>Add a line for Adjusted Claim Value</w:t>
      </w:r>
    </w:p>
  </w:comment>
  <w:comment w:id="340" w:author="Paul Soberon" w:date="2022-01-04T01:16:00Z" w:initials="PS">
    <w:p w14:paraId="3879D26B" w14:textId="4568A78F" w:rsidR="00011E9E" w:rsidRDefault="00011E9E">
      <w:pPr>
        <w:pStyle w:val="CommentText"/>
      </w:pPr>
      <w:r>
        <w:rPr>
          <w:rStyle w:val="CommentReference"/>
        </w:rPr>
        <w:annotationRef/>
      </w:r>
      <w:r>
        <w:t>Let’s call this Purchase Price</w:t>
      </w:r>
    </w:p>
  </w:comment>
  <w:comment w:id="343" w:author="Paul Soberon" w:date="2022-01-04T01:16:00Z" w:initials="PS">
    <w:p w14:paraId="2F737EEE" w14:textId="2FB8FCD1" w:rsidR="00011E9E" w:rsidRDefault="00011E9E">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x Factor Fee %. There are certain circumstances where time could </w:t>
      </w:r>
      <w:proofErr w:type="spellStart"/>
      <w:r>
        <w:t>effect</w:t>
      </w:r>
      <w:proofErr w:type="spell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346" w:author="Dariusz Bogumil" w:date="2022-01-05T01:06:00Z" w:initials="DB">
    <w:p w14:paraId="605D6458" w14:textId="32DAB064" w:rsidR="001D6E5E" w:rsidRDefault="001D6E5E">
      <w:pPr>
        <w:pStyle w:val="CommentText"/>
      </w:pPr>
      <w:r>
        <w:rPr>
          <w:rStyle w:val="CommentReference"/>
        </w:rPr>
        <w:annotationRef/>
      </w:r>
      <w:r>
        <w:t>OK, added in Programs module</w:t>
      </w:r>
    </w:p>
  </w:comment>
  <w:comment w:id="344" w:author="Paul Soberon" w:date="2022-01-04T01:25:00Z" w:initials="PS">
    <w:p w14:paraId="046D010B" w14:textId="4E9259E6" w:rsidR="00011E9E" w:rsidRDefault="00011E9E">
      <w:pPr>
        <w:pStyle w:val="CommentText"/>
      </w:pPr>
      <w:r>
        <w:rPr>
          <w:rStyle w:val="CommentReference"/>
        </w:rPr>
        <w:annotationRef/>
      </w:r>
      <w:r>
        <w:t xml:space="preserve">Add a column for Factor Fee % </w:t>
      </w:r>
    </w:p>
  </w:comment>
  <w:comment w:id="345" w:author="Dariusz Bogumil" w:date="2022-01-05T01:06:00Z" w:initials="DB">
    <w:p w14:paraId="036B1235" w14:textId="63AA34FA" w:rsidR="001D6E5E" w:rsidRDefault="001D6E5E">
      <w:pPr>
        <w:pStyle w:val="CommentText"/>
      </w:pPr>
      <w:r>
        <w:rPr>
          <w:rStyle w:val="CommentReference"/>
        </w:rPr>
        <w:annotationRef/>
      </w:r>
      <w:r>
        <w:t>OK, added in Programs module</w:t>
      </w:r>
    </w:p>
  </w:comment>
  <w:comment w:id="355" w:author="Paul Soberon" w:date="2022-01-04T01:30:00Z" w:initials="PS">
    <w:p w14:paraId="62E8704F" w14:textId="5A886884" w:rsidR="00011E9E" w:rsidRDefault="00011E9E">
      <w:pPr>
        <w:pStyle w:val="CommentText"/>
      </w:pPr>
      <w:r>
        <w:rPr>
          <w:rStyle w:val="CommentReference"/>
        </w:rPr>
        <w:annotationRef/>
      </w:r>
      <w:r>
        <w:t xml:space="preserve">Can you call this Refundable Reserve = Adjusted Claim Value – Purchase Price – Factor Fee. </w:t>
      </w:r>
    </w:p>
  </w:comment>
  <w:comment w:id="373" w:author="Paul Soberon" w:date="2022-01-04T01:41:00Z" w:initials="PS">
    <w:p w14:paraId="332CC21C" w14:textId="71C9D864" w:rsidR="00011E9E" w:rsidRDefault="00011E9E">
      <w:pPr>
        <w:pStyle w:val="CommentText"/>
      </w:pPr>
      <w:r>
        <w:rPr>
          <w:rStyle w:val="CommentReference"/>
        </w:rPr>
        <w:annotationRef/>
      </w:r>
      <w:r>
        <w:t>We will also want to know total number of claims that paid not just monetary value</w:t>
      </w:r>
    </w:p>
  </w:comment>
  <w:comment w:id="374" w:author="Dariusz Bogumil" w:date="2022-01-05T01:12:00Z" w:initials="DB">
    <w:p w14:paraId="644F851B" w14:textId="4E89C8DF" w:rsidR="0015532A" w:rsidRDefault="0015532A">
      <w:pPr>
        <w:pStyle w:val="CommentText"/>
      </w:pPr>
      <w:r>
        <w:rPr>
          <w:rStyle w:val="CommentReference"/>
        </w:rPr>
        <w:annotationRef/>
      </w:r>
      <w:r>
        <w:t>I added “</w:t>
      </w:r>
      <w:r>
        <w:t>Total Number of Paid Claims</w:t>
      </w:r>
      <w:r>
        <w:t>” above</w:t>
      </w:r>
    </w:p>
  </w:comment>
  <w:comment w:id="376" w:author="Paul Soberon" w:date="2022-01-04T01:41:00Z" w:initials="PS">
    <w:p w14:paraId="67C5C949" w14:textId="556FDA32" w:rsidR="00011E9E" w:rsidRDefault="00011E9E">
      <w:pPr>
        <w:pStyle w:val="CommentText"/>
      </w:pPr>
      <w:r>
        <w:rPr>
          <w:rStyle w:val="CommentReference"/>
        </w:rPr>
        <w:annotationRef/>
      </w:r>
      <w:r>
        <w:t>Also want to know total number of claims</w:t>
      </w:r>
    </w:p>
  </w:comment>
  <w:comment w:id="377" w:author="Dariusz Bogumil" w:date="2022-01-05T01:13:00Z" w:initials="DB">
    <w:p w14:paraId="16EBEEBA" w14:textId="69267B3E" w:rsidR="0015532A" w:rsidRDefault="0015532A">
      <w:pPr>
        <w:pStyle w:val="CommentText"/>
      </w:pPr>
      <w:r>
        <w:rPr>
          <w:rStyle w:val="CommentReference"/>
        </w:rPr>
        <w:annotationRef/>
      </w:r>
      <w:r>
        <w:t>All claims  or “buyback” claims? All claims are stored in “</w:t>
      </w:r>
      <w:r>
        <w:t>Total Number of Accepted Claims</w:t>
      </w:r>
      <w:r>
        <w:t>” field above.</w:t>
      </w:r>
    </w:p>
  </w:comment>
  <w:comment w:id="378" w:author="Paul Soberon" w:date="2022-01-04T01:42:00Z" w:initials="PS">
    <w:p w14:paraId="3E355E60" w14:textId="5EE0E351" w:rsidR="00011E9E" w:rsidRDefault="00011E9E">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379" w:author="Dariusz Bogumil" w:date="2022-01-05T01:15:00Z" w:initials="DB">
    <w:p w14:paraId="0452DF5B" w14:textId="286D4A42" w:rsidR="0015532A" w:rsidRDefault="0015532A">
      <w:pPr>
        <w:pStyle w:val="CommentText"/>
      </w:pPr>
      <w:r>
        <w:rPr>
          <w:rStyle w:val="CommentReference"/>
        </w:rPr>
        <w:annotationRef/>
      </w:r>
      <w:r>
        <w:t>How should it be calculated? I understand “</w:t>
      </w:r>
      <w:r>
        <w:rPr>
          <w:b/>
        </w:rPr>
        <w:t>simple sums from respective fields in accepted (?) Claims</w:t>
      </w:r>
      <w:r>
        <w:rPr>
          <w:b/>
        </w:rPr>
        <w:t xml:space="preserve">” </w:t>
      </w:r>
      <w:r w:rsidRPr="0015532A">
        <w:t xml:space="preserve">is not </w:t>
      </w:r>
      <w:r>
        <w:t>relevant here</w:t>
      </w:r>
      <w:r w:rsidRPr="0015532A">
        <w:t>?</w:t>
      </w:r>
    </w:p>
  </w:comment>
  <w:comment w:id="380" w:author="Paul Soberon" w:date="2022-01-04T01:43:00Z" w:initials="PS">
    <w:p w14:paraId="30441E88" w14:textId="5A773C16" w:rsidR="00011E9E" w:rsidRDefault="00011E9E">
      <w:pPr>
        <w:pStyle w:val="CommentText"/>
      </w:pPr>
      <w:r>
        <w:rPr>
          <w:rStyle w:val="CommentReference"/>
        </w:rPr>
        <w:annotationRef/>
      </w:r>
      <w:r>
        <w:t>Refundable Reserve</w:t>
      </w:r>
    </w:p>
  </w:comment>
  <w:comment w:id="384" w:author="Paul Soberon" w:date="2022-01-04T01:48:00Z" w:initials="PS">
    <w:p w14:paraId="15A599F2" w14:textId="1F3F9BF5" w:rsidR="00011E9E" w:rsidRDefault="00011E9E">
      <w:pPr>
        <w:pStyle w:val="CommentText"/>
      </w:pPr>
      <w:r>
        <w:rPr>
          <w:rStyle w:val="CommentReference"/>
        </w:rPr>
        <w:annotationRef/>
      </w:r>
      <w:r>
        <w:t>To discuss this point further on a call as there are people who need to see both and some that need to see just one or the other</w:t>
      </w:r>
    </w:p>
  </w:comment>
  <w:comment w:id="385" w:author="Paul Soberon" w:date="2022-01-04T05:11:00Z" w:initials="PS">
    <w:p w14:paraId="4E9E6340" w14:textId="37CE0B7F" w:rsidR="00011E9E" w:rsidRDefault="00011E9E">
      <w:pPr>
        <w:pStyle w:val="CommentText"/>
      </w:pPr>
      <w:r>
        <w:rPr>
          <w:rStyle w:val="CommentReference"/>
        </w:rPr>
        <w:annotationRef/>
      </w:r>
      <w:r>
        <w:t>To be provided</w:t>
      </w:r>
    </w:p>
  </w:comment>
  <w:comment w:id="386" w:author="Paul Soberon" w:date="2022-01-04T05:12:00Z" w:initials="PS">
    <w:p w14:paraId="17C2824A" w14:textId="7045BB4F" w:rsidR="00011E9E" w:rsidRDefault="00011E9E">
      <w:pPr>
        <w:pStyle w:val="CommentText"/>
      </w:pPr>
      <w:r>
        <w:rPr>
          <w:rStyle w:val="CommentReference"/>
        </w:rPr>
        <w:annotationRef/>
      </w:r>
      <w:r>
        <w:t>Should this be Factoring Fee?</w:t>
      </w:r>
    </w:p>
  </w:comment>
  <w:comment w:id="387" w:author="Dariusz Bogumil" w:date="2022-01-05T01:19:00Z" w:initials="DB">
    <w:p w14:paraId="3CEF72AB" w14:textId="65309308" w:rsidR="0015532A" w:rsidRDefault="0015532A">
      <w:pPr>
        <w:pStyle w:val="CommentText"/>
      </w:pPr>
      <w:r>
        <w:rPr>
          <w:rStyle w:val="CommentReference"/>
        </w:rPr>
        <w:annotationRef/>
      </w:r>
      <w:r>
        <w:t>Please verify. I added it because it exists in Portfolio Trak, however I don’t know if it is useful or should be replaced by some other field/fields.</w:t>
      </w:r>
    </w:p>
  </w:comment>
  <w:comment w:id="536" w:author="DOTS" w:date="2022-01-04T17:03:00Z" w:initials="Office">
    <w:p w14:paraId="1F83AD54" w14:textId="1EEED390" w:rsidR="00011E9E" w:rsidRDefault="00011E9E">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537" w:author="Paul Soberon" w:date="2022-01-04T05:14:00Z" w:initials="PS">
    <w:p w14:paraId="4D5B4775" w14:textId="08425D79" w:rsidR="00011E9E" w:rsidRDefault="00011E9E">
      <w:pPr>
        <w:pStyle w:val="CommentText"/>
      </w:pPr>
      <w:r>
        <w:rPr>
          <w:rStyle w:val="CommentReference"/>
        </w:rPr>
        <w:annotationRef/>
      </w:r>
      <w:r>
        <w:t>My understanding is that these would be done at the outset?</w:t>
      </w:r>
    </w:p>
  </w:comment>
  <w:comment w:id="539" w:author="Paul Soberon" w:date="2022-01-04T05:14:00Z" w:initials="PS">
    <w:p w14:paraId="14E99ABB" w14:textId="494913EC" w:rsidR="00011E9E" w:rsidRDefault="00011E9E">
      <w:pPr>
        <w:pStyle w:val="CommentText"/>
      </w:pPr>
      <w:r>
        <w:rPr>
          <w:rStyle w:val="CommentReference"/>
        </w:rPr>
        <w:annotationRef/>
      </w:r>
      <w:r>
        <w:t>My understanding is that these would be done at the outset?</w:t>
      </w:r>
    </w:p>
  </w:comment>
  <w:comment w:id="541" w:author="Paul Soberon" w:date="2022-01-04T05:14:00Z" w:initials="PS">
    <w:p w14:paraId="16DFFA77" w14:textId="79AAA762" w:rsidR="00011E9E" w:rsidRDefault="00011E9E">
      <w:pPr>
        <w:pStyle w:val="CommentText"/>
      </w:pPr>
      <w:r>
        <w:rPr>
          <w:rStyle w:val="CommentReference"/>
        </w:rPr>
        <w:annotationRef/>
      </w:r>
      <w:r>
        <w:t>My understanding is that these would be done at the outset?</w:t>
      </w:r>
    </w:p>
  </w:comment>
  <w:comment w:id="544" w:author="Paul Soberon" w:date="2022-01-04T05:15:00Z" w:initials="PS">
    <w:p w14:paraId="493DF229" w14:textId="78237B5E" w:rsidR="00011E9E" w:rsidRDefault="00011E9E">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4F875D75" w15:done="0"/>
  <w15:commentEx w15:paraId="5057B2CC" w15:done="0"/>
  <w15:commentEx w15:paraId="349C7E81" w15:done="0"/>
  <w15:commentEx w15:paraId="326B1EED" w15:paraIdParent="349C7E81" w15:done="0"/>
  <w15:commentEx w15:paraId="4512FF04" w15:done="0"/>
  <w15:commentEx w15:paraId="4818FE3B" w15:paraIdParent="4512FF04" w15:done="0"/>
  <w15:commentEx w15:paraId="6166C8DB" w15:done="0"/>
  <w15:commentEx w15:paraId="6022FF6C" w15:done="0"/>
  <w15:commentEx w15:paraId="45D2B2B0" w15:paraIdParent="6022FF6C" w15:done="0"/>
  <w15:commentEx w15:paraId="5F4085DB" w15:done="0"/>
  <w15:commentEx w15:paraId="045F6A86" w15:paraIdParent="5F4085DB" w15:done="0"/>
  <w15:commentEx w15:paraId="629492AD" w15:done="0"/>
  <w15:commentEx w15:paraId="71DBBC38" w15:done="0"/>
  <w15:commentEx w15:paraId="7BC019B4" w15:done="0"/>
  <w15:commentEx w15:paraId="302A7409" w15:done="0"/>
  <w15:commentEx w15:paraId="4AC82DB1" w15:done="0"/>
  <w15:commentEx w15:paraId="10F42008" w15:done="0"/>
  <w15:commentEx w15:paraId="232983ED" w15:done="0"/>
  <w15:commentEx w15:paraId="7CB41B36" w15:done="0"/>
  <w15:commentEx w15:paraId="2A209A49" w15:done="0"/>
  <w15:commentEx w15:paraId="632F9DA2" w15:done="0"/>
  <w15:commentEx w15:paraId="2BBF8027" w15:done="0"/>
  <w15:commentEx w15:paraId="61115AB9" w15:paraIdParent="2BBF8027" w15:done="0"/>
  <w15:commentEx w15:paraId="61C2E6F9" w15:done="0"/>
  <w15:commentEx w15:paraId="7A231134" w15:done="0"/>
  <w15:commentEx w15:paraId="79068FB3" w15:done="0"/>
  <w15:commentEx w15:paraId="49A22708" w15:done="0"/>
  <w15:commentEx w15:paraId="78FAF461" w15:paraIdParent="49A22708" w15:done="0"/>
  <w15:commentEx w15:paraId="29B6C51C" w15:done="0"/>
  <w15:commentEx w15:paraId="72A0620D" w15:paraIdParent="29B6C51C" w15:done="0"/>
  <w15:commentEx w15:paraId="62A97FA0" w15:done="0"/>
  <w15:commentEx w15:paraId="717F5586" w15:done="0"/>
  <w15:commentEx w15:paraId="3879D26B" w15:done="0"/>
  <w15:commentEx w15:paraId="2F737EEE" w15:done="0"/>
  <w15:commentEx w15:paraId="046D010B" w15:done="0"/>
  <w15:commentEx w15:paraId="62E8704F" w15:done="0"/>
  <w15:commentEx w15:paraId="332CC21C" w15:done="0"/>
  <w15:commentEx w15:paraId="67C5C949" w15:done="0"/>
  <w15:commentEx w15:paraId="3E355E60" w15:done="0"/>
  <w15:commentEx w15:paraId="30441E88" w15:done="0"/>
  <w15:commentEx w15:paraId="15A599F2" w15:done="0"/>
  <w15:commentEx w15:paraId="4E9E6340" w15:done="0"/>
  <w15:commentEx w15:paraId="17C2824A"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D4F80" w16cex:dateUtc="2022-01-03T15:33: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D5174" w16cex:dateUtc="2022-01-03T15:41:00Z"/>
  <w16cex:commentExtensible w16cex:durableId="257D5068" w16cex:dateUtc="2022-01-03T15:37:00Z"/>
  <w16cex:commentExtensible w16cex:durableId="257D5336" w16cex:dateUtc="2022-01-03T15:49:00Z"/>
  <w16cex:commentExtensible w16cex:durableId="257D5A9A" w16cex:dateUtc="2022-01-03T16:20:00Z"/>
  <w16cex:commentExtensible w16cex:durableId="257D59CF" w16cex:dateUtc="2022-01-03T16:17: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D58B1" w16cex:dateUtc="2022-01-03T16:12:00Z"/>
  <w16cex:commentExtensible w16cex:durableId="257D5972" w16cex:dateUtc="2022-01-03T16:16:00Z"/>
  <w16cex:commentExtensible w16cex:durableId="257D5C20" w16cex:dateUtc="2022-01-03T16:27:00Z"/>
  <w16cex:commentExtensible w16cex:durableId="257D5CEC" w16cex:dateUtc="2022-01-03T16:30:00Z"/>
  <w16cex:commentExtensible w16cex:durableId="257D5DE6" w16cex:dateUtc="2022-01-03T16:35:00Z"/>
  <w16cex:commentExtensible w16cex:durableId="257D5F08" w16cex:dateUtc="2022-01-03T16:39:00Z"/>
  <w16cex:commentExtensible w16cex:durableId="257D5EC7" w16cex:dateUtc="2022-01-03T16:38:00Z"/>
  <w16cex:commentExtensible w16cex:durableId="257DD24B" w16cex:dateUtc="2022-01-04T00:51:00Z"/>
  <w16cex:commentExtensible w16cex:durableId="257DD492" w16cex:dateUtc="2022-01-04T01:01:00Z"/>
  <w16cex:commentExtensible w16cex:durableId="257DD769" w16cex:dateUtc="2022-01-04T01:13: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DDA3B" w16cex:dateUtc="2022-01-04T01:25:00Z"/>
  <w16cex:commentExtensible w16cex:durableId="257DDB4E" w16cex:dateUtc="2022-01-04T01:30:00Z"/>
  <w16cex:commentExtensible w16cex:durableId="257DDDDF" w16cex:dateUtc="2022-01-04T01:41:00Z"/>
  <w16cex:commentExtensible w16cex:durableId="257DDE00" w16cex:dateUtc="2022-01-04T01:41:00Z"/>
  <w16cex:commentExtensible w16cex:durableId="257DDE21" w16cex:dateUtc="2022-01-04T01:42: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4F875D75" w16cid:durableId="257D4A4C"/>
  <w16cid:commentId w16cid:paraId="5057B2CC" w16cid:durableId="257D503C"/>
  <w16cid:commentId w16cid:paraId="349C7E81" w16cid:durableId="257D5250"/>
  <w16cid:commentId w16cid:paraId="326B1EED" w16cid:durableId="257EEDA5"/>
  <w16cid:commentId w16cid:paraId="4512FF04" w16cid:durableId="257D5174"/>
  <w16cid:commentId w16cid:paraId="4818FE3B" w16cid:durableId="257EEE20"/>
  <w16cid:commentId w16cid:paraId="6166C8DB" w16cid:durableId="257D5068"/>
  <w16cid:commentId w16cid:paraId="6022FF6C" w16cid:durableId="257D5336"/>
  <w16cid:commentId w16cid:paraId="45D2B2B0" w16cid:durableId="257EF11C"/>
  <w16cid:commentId w16cid:paraId="5F4085DB" w16cid:durableId="257D5A9A"/>
  <w16cid:commentId w16cid:paraId="045F6A86" w16cid:durableId="257EF1BD"/>
  <w16cid:commentId w16cid:paraId="629492AD" w16cid:durableId="257D59CF"/>
  <w16cid:commentId w16cid:paraId="71DBBC38" w16cid:durableId="257D539D"/>
  <w16cid:commentId w16cid:paraId="7BC019B4" w16cid:durableId="257D547F"/>
  <w16cid:commentId w16cid:paraId="302A7409" w16cid:durableId="257D5ACD"/>
  <w16cid:commentId w16cid:paraId="4AC82DB1" w16cid:durableId="257D54D7"/>
  <w16cid:commentId w16cid:paraId="10F42008" w16cid:durableId="257D551B"/>
  <w16cid:commentId w16cid:paraId="232983ED" w16cid:durableId="257D584C"/>
  <w16cid:commentId w16cid:paraId="7CB41B36" w16cid:durableId="257D58B1"/>
  <w16cid:commentId w16cid:paraId="2A209A49" w16cid:durableId="257D5972"/>
  <w16cid:commentId w16cid:paraId="632F9DA2" w16cid:durableId="257D5C20"/>
  <w16cid:commentId w16cid:paraId="2BBF8027" w16cid:durableId="257D5CEC"/>
  <w16cid:commentId w16cid:paraId="61115AB9" w16cid:durableId="257EF5D4"/>
  <w16cid:commentId w16cid:paraId="61C2E6F9" w16cid:durableId="257D5DE6"/>
  <w16cid:commentId w16cid:paraId="7A231134" w16cid:durableId="257D5F08"/>
  <w16cid:commentId w16cid:paraId="79068FB3" w16cid:durableId="257D5EC7"/>
  <w16cid:commentId w16cid:paraId="49A22708" w16cid:durableId="257DD24B"/>
  <w16cid:commentId w16cid:paraId="78FAF461" w16cid:durableId="257EF98F"/>
  <w16cid:commentId w16cid:paraId="29B6C51C" w16cid:durableId="257DD492"/>
  <w16cid:commentId w16cid:paraId="72A0620D" w16cid:durableId="257EFA5E"/>
  <w16cid:commentId w16cid:paraId="62A97FA0" w16cid:durableId="257DD769"/>
  <w16cid:commentId w16cid:paraId="717F5586" w16cid:durableId="257DD909"/>
  <w16cid:commentId w16cid:paraId="3879D26B" w16cid:durableId="257DD802"/>
  <w16cid:commentId w16cid:paraId="2F737EEE" w16cid:durableId="257DD821"/>
  <w16cid:commentId w16cid:paraId="046D010B" w16cid:durableId="257DDA3B"/>
  <w16cid:commentId w16cid:paraId="62E8704F" w16cid:durableId="257DDB4E"/>
  <w16cid:commentId w16cid:paraId="332CC21C" w16cid:durableId="257DDDDF"/>
  <w16cid:commentId w16cid:paraId="67C5C949" w16cid:durableId="257DDE00"/>
  <w16cid:commentId w16cid:paraId="3E355E60" w16cid:durableId="257DDE21"/>
  <w16cid:commentId w16cid:paraId="30441E88" w16cid:durableId="257DDE75"/>
  <w16cid:commentId w16cid:paraId="15A599F2" w16cid:durableId="257DDFB0"/>
  <w16cid:commentId w16cid:paraId="4E9E6340" w16cid:durableId="257E0F24"/>
  <w16cid:commentId w16cid:paraId="17C2824A" w16cid:durableId="257E0F6D"/>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A3051" w14:textId="77777777" w:rsidR="009C4821" w:rsidRDefault="009C4821" w:rsidP="00473D65">
      <w:r>
        <w:separator/>
      </w:r>
    </w:p>
  </w:endnote>
  <w:endnote w:type="continuationSeparator" w:id="0">
    <w:p w14:paraId="0802BC6E" w14:textId="77777777" w:rsidR="009C4821" w:rsidRDefault="009C4821" w:rsidP="00473D65">
      <w:r>
        <w:continuationSeparator/>
      </w:r>
    </w:p>
  </w:endnote>
  <w:endnote w:type="continuationNotice" w:id="1">
    <w:p w14:paraId="5CC2E7EF" w14:textId="77777777" w:rsidR="009C4821" w:rsidRDefault="009C48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011E9E" w:rsidRDefault="00011E9E"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11E9E" w:rsidRDefault="00011E9E"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011E9E" w:rsidRDefault="00011E9E"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12616C">
          <w:rPr>
            <w:rStyle w:val="PageNumber"/>
            <w:noProof/>
            <w:sz w:val="20"/>
          </w:rPr>
          <w:t>32</w:t>
        </w:r>
        <w:r w:rsidRPr="005F3A37">
          <w:rPr>
            <w:rStyle w:val="PageNumber"/>
            <w:sz w:val="20"/>
          </w:rPr>
          <w:fldChar w:fldCharType="end"/>
        </w:r>
      </w:p>
    </w:sdtContent>
  </w:sdt>
  <w:p w14:paraId="3E302117" w14:textId="128CFBA6" w:rsidR="00011E9E" w:rsidRPr="005A2F1A" w:rsidRDefault="00011E9E"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30B53"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PY1K7feAAAACwEAAA8AAABkcnMvZG93bnJldi54&#10;bWxMT01Pg0AQvZv4HzZj4q1d2gMgZWkaqyc9IHrwuGVHIGVnCbsF9Nc7xoNeJpl5b95Hvl9sLyYc&#10;fedIwWYdgUCqnemoUfD2+rhKQfigyejeESr4RA/74voq15lxM73gVIVGsAj5TCtoQxgyKX3dotV+&#10;7QYkxj7caHXgdWykGfXM4raX2yiKpdUdsUOrB7xvsT5XF6sgeXiqymE+Pn+VMpFlObmQnt+Vur1Z&#10;jjsehx2IgEv4+4CfDpwfCg52chcyXvQKtsxTsIpjEIzexWkC4vR7kEUu/3covgEAAP//AwBQSwEC&#10;LQAUAAYACAAAACEAtoM4kv4AAADhAQAAEwAAAAAAAAAAAAAAAAAAAAAAW0NvbnRlbnRfVHlwZXNd&#10;LnhtbFBLAQItABQABgAIAAAAIQA4/SH/1gAAAJQBAAALAAAAAAAAAAAAAAAAAC8BAABfcmVscy8u&#10;cmVsc1BLAQItABQABgAIAAAAIQBnCdFftgEAALcDAAAOAAAAAAAAAAAAAAAAAC4CAABkcnMvZTJv&#10;RG9jLnhtbFBLAQItABQABgAIAAAAIQD2NSu33gAAAAsBAAAPAAAAAAAAAAAAAAAAABAEAABkcnMv&#10;ZG93bnJldi54bWxQSwUGAAAAAAQABADzAAAAGwUAAA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12616C">
      <w:rPr>
        <w:rStyle w:val="PageNumber"/>
        <w:rFonts w:cstheme="minorHAnsi"/>
        <w:sz w:val="20"/>
        <w:szCs w:val="20"/>
      </w:rPr>
      <w:t>00.5</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CB4A8" w14:textId="77777777" w:rsidR="009C4821" w:rsidRDefault="009C4821" w:rsidP="00473D65">
      <w:r>
        <w:separator/>
      </w:r>
    </w:p>
  </w:footnote>
  <w:footnote w:type="continuationSeparator" w:id="0">
    <w:p w14:paraId="0EFDFCEF" w14:textId="77777777" w:rsidR="009C4821" w:rsidRDefault="009C4821" w:rsidP="00473D65">
      <w:r>
        <w:continuationSeparator/>
      </w:r>
    </w:p>
  </w:footnote>
  <w:footnote w:type="continuationNotice" w:id="1">
    <w:p w14:paraId="7B822EBF" w14:textId="77777777" w:rsidR="009C4821" w:rsidRDefault="009C482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011E9E" w:rsidRPr="0057787E" w:rsidRDefault="00011E9E"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E4FB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ET2sZjiAAAADQEAAA8AAABkcnMvZG93bnJldi54&#10;bWxMj09PwzAMxe9IfIfISNy2dAP2p2s6IQYndijdDhyzxrTVGqdqsrbw6THiABdL9rN/fi/ZjrYR&#10;PXa+dqRgNo1AIBXO1FQqOB5eJisQPmgyunGECj7Rwza9vkp0bNxAb9jnoRQMIR9rBVUIbSylLyq0&#10;2k9di8Tah+usDtx2pTSdHhhuGzmPooW0uib+UOkWnyoszvnFKlg+v+ZZO+z2X5lcyizrXVid35W6&#10;vRl3Gy6PGxABx/B3AT8Z2D+kbOzkLmS8aBRMZmveZODDHATr68XdPYjT70CmifyfIv0GAAD//wMA&#10;UEsBAi0AFAAGAAgAAAAhALaDOJL+AAAA4QEAABMAAAAAAAAAAAAAAAAAAAAAAFtDb250ZW50X1R5&#10;cGVzXS54bWxQSwECLQAUAAYACAAAACEAOP0h/9YAAACUAQAACwAAAAAAAAAAAAAAAAAvAQAAX3Jl&#10;bHMvLnJlbHNQSwECLQAUAAYACAAAACEAitbcL7YBAAC3AwAADgAAAAAAAAAAAAAAAAAuAgAAZHJz&#10;L2Uyb0RvYy54bWxQSwECLQAUAAYACAAAACEARPaxmOIAAAANAQAADwAAAAAAAAAAAAAAAAAQBAAA&#10;ZHJzL2Rvd25yZXYueG1sUEsFBgAAAAAEAAQA8wAAAB8F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4821"/>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570D"/>
    <w:rsid w:val="00F55A83"/>
    <w:rsid w:val="00F56393"/>
    <w:rsid w:val="00F57DE0"/>
    <w:rsid w:val="00F61BAF"/>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724"/>
    <w:rsid w:val="00F84872"/>
    <w:rsid w:val="00F85CBF"/>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laimxperience.com/service/cxedirest/swagger-ui.html).and"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22B9-3B29-4F8C-9E0D-0E608587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32</Pages>
  <Words>5382</Words>
  <Characters>29442</Characters>
  <Application>Microsoft Office Word</Application>
  <DocSecurity>0</DocSecurity>
  <Lines>1731</Lines>
  <Paragraphs>1200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Manager/>
  <Company/>
  <LinksUpToDate>false</LinksUpToDate>
  <CharactersWithSpaces>33624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subject/>
  <dc:creator>dotkk</dc:creator>
  <cp:keywords/>
  <dc:description/>
  <cp:lastModifiedBy>Dariusz Bogumil</cp:lastModifiedBy>
  <cp:revision>14</cp:revision>
  <cp:lastPrinted>2022-01-03T13:18:00Z</cp:lastPrinted>
  <dcterms:created xsi:type="dcterms:W3CDTF">2022-01-04T16:05:00Z</dcterms:created>
  <dcterms:modified xsi:type="dcterms:W3CDTF">2022-01-05T00:29:00Z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00.5</vt:lpwstr>
  </property>
</Properties>
</file>