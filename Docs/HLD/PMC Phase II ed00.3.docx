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BFE7" w14:textId="77777777" w:rsidR="000F5361" w:rsidRPr="000F5361" w:rsidRDefault="000F5361" w:rsidP="000F5361">
      <w:pPr>
        <w:rPr>
          <w:lang w:val="en-US"/>
        </w:rPr>
      </w:pPr>
    </w:p>
    <w:p w14:paraId="4570FAD4" w14:textId="77777777" w:rsidR="000F5361" w:rsidRPr="000F5361" w:rsidRDefault="000F5361" w:rsidP="000F5361">
      <w:pPr>
        <w:rPr>
          <w:lang w:val="en-US"/>
        </w:rPr>
      </w:pPr>
    </w:p>
    <w:p w14:paraId="1A535ECD" w14:textId="77777777" w:rsidR="000F5361" w:rsidRPr="000F5361" w:rsidRDefault="000F5361" w:rsidP="000F5361">
      <w:pPr>
        <w:rPr>
          <w:lang w:val="en-US"/>
        </w:rPr>
      </w:pPr>
    </w:p>
    <w:p w14:paraId="0B689267" w14:textId="77777777" w:rsidR="000F5361" w:rsidRPr="000F5361" w:rsidRDefault="000F5361" w:rsidP="000F5361">
      <w:pPr>
        <w:rPr>
          <w:lang w:val="en-US"/>
        </w:rPr>
      </w:pPr>
    </w:p>
    <w:p w14:paraId="45C5282C" w14:textId="77777777" w:rsidR="000F5361" w:rsidRPr="000F5361" w:rsidRDefault="000F5361" w:rsidP="000F5361">
      <w:pPr>
        <w:rPr>
          <w:lang w:val="en-US"/>
        </w:rPr>
      </w:pPr>
    </w:p>
    <w:p w14:paraId="37A30703" w14:textId="77777777" w:rsidR="000F5361" w:rsidRPr="000F5361" w:rsidRDefault="000F5361" w:rsidP="000F5361">
      <w:pPr>
        <w:rPr>
          <w:sz w:val="32"/>
          <w:lang w:val="en-US"/>
        </w:rPr>
      </w:pPr>
    </w:p>
    <w:p w14:paraId="0450CE91" w14:textId="2CB14EEC" w:rsidR="000F5361" w:rsidRPr="000F5361" w:rsidRDefault="000F5361" w:rsidP="000F5361">
      <w:pPr>
        <w:jc w:val="center"/>
        <w:rPr>
          <w:b/>
          <w:color w:val="1F497D"/>
          <w:sz w:val="32"/>
          <w:lang w:val="en-US"/>
        </w:rPr>
      </w:pPr>
      <w:r w:rsidRPr="000F5361">
        <w:rPr>
          <w:b/>
          <w:color w:val="1F497D"/>
          <w:sz w:val="40"/>
          <w:lang w:val="en-US"/>
        </w:rPr>
        <w:t xml:space="preserve">Pay My Claim </w:t>
      </w:r>
    </w:p>
    <w:p w14:paraId="2B11474D" w14:textId="77777777" w:rsidR="000F5361" w:rsidRPr="000F5361" w:rsidRDefault="000F5361" w:rsidP="000F5361">
      <w:pPr>
        <w:jc w:val="center"/>
        <w:rPr>
          <w:b/>
          <w:color w:val="1F497D"/>
          <w:sz w:val="32"/>
          <w:lang w:val="en-US"/>
        </w:rPr>
      </w:pPr>
    </w:p>
    <w:p w14:paraId="50E91868" w14:textId="4F9A4CB3" w:rsidR="000F5361" w:rsidRPr="000F5361" w:rsidRDefault="000F5361" w:rsidP="000F5361">
      <w:pPr>
        <w:jc w:val="center"/>
        <w:rPr>
          <w:b/>
          <w:color w:val="1F497D"/>
          <w:lang w:val="en-US"/>
        </w:rPr>
      </w:pPr>
      <w:r w:rsidRPr="000F5361">
        <w:rPr>
          <w:b/>
          <w:color w:val="1F497D"/>
          <w:sz w:val="32"/>
          <w:lang w:val="en-US"/>
        </w:rPr>
        <w:t>Phase 2 scope definition</w:t>
      </w:r>
    </w:p>
    <w:p w14:paraId="195A39E8" w14:textId="77777777" w:rsidR="000F5361" w:rsidRPr="000F5361" w:rsidRDefault="000F5361" w:rsidP="000F5361">
      <w:pPr>
        <w:jc w:val="center"/>
        <w:rPr>
          <w:b/>
          <w:color w:val="1F497D"/>
          <w:lang w:val="en-US"/>
        </w:rPr>
      </w:pPr>
    </w:p>
    <w:p w14:paraId="356C30E1" w14:textId="77777777" w:rsidR="000F5361" w:rsidRPr="000F5361" w:rsidRDefault="000F5361" w:rsidP="000F5361">
      <w:pPr>
        <w:jc w:val="center"/>
        <w:rPr>
          <w:b/>
          <w:color w:val="1F497D"/>
          <w:sz w:val="26"/>
          <w:lang w:val="en-US"/>
        </w:rPr>
      </w:pPr>
    </w:p>
    <w:p w14:paraId="129BF90A" w14:textId="77777777" w:rsidR="000F5361" w:rsidRPr="000F5361" w:rsidRDefault="000F5361" w:rsidP="000F5361">
      <w:pPr>
        <w:jc w:val="center"/>
        <w:rPr>
          <w:b/>
          <w:color w:val="1F497D"/>
          <w:lang w:val="en-US"/>
        </w:rPr>
      </w:pPr>
    </w:p>
    <w:p w14:paraId="04ADAB2F" w14:textId="77777777" w:rsidR="000F5361" w:rsidRPr="000F5361" w:rsidRDefault="000F5361" w:rsidP="000F5361">
      <w:pPr>
        <w:jc w:val="center"/>
        <w:rPr>
          <w:b/>
          <w:color w:val="1F497D"/>
          <w:lang w:val="en-US"/>
        </w:rPr>
      </w:pPr>
    </w:p>
    <w:p w14:paraId="158CE68B" w14:textId="77777777" w:rsidR="000F5361" w:rsidRPr="000F5361" w:rsidRDefault="000F5361" w:rsidP="000F5361">
      <w:pPr>
        <w:jc w:val="center"/>
        <w:rPr>
          <w:b/>
          <w:color w:val="1F497D"/>
          <w:lang w:val="en-US"/>
        </w:rPr>
      </w:pPr>
    </w:p>
    <w:p w14:paraId="59752C60" w14:textId="77777777" w:rsidR="000F5361" w:rsidRPr="000F5361" w:rsidRDefault="000F5361" w:rsidP="000F5361">
      <w:pPr>
        <w:jc w:val="center"/>
        <w:rPr>
          <w:b/>
          <w:color w:val="1F497D"/>
          <w:lang w:val="en-US"/>
        </w:rPr>
      </w:pPr>
    </w:p>
    <w:p w14:paraId="7F343C75" w14:textId="77777777" w:rsidR="000F5361" w:rsidRPr="000F5361" w:rsidRDefault="000F5361" w:rsidP="000F5361">
      <w:pPr>
        <w:jc w:val="center"/>
        <w:rPr>
          <w:b/>
          <w:color w:val="1F497D"/>
          <w:lang w:val="en-US"/>
        </w:rPr>
      </w:pPr>
    </w:p>
    <w:p w14:paraId="12004FB0" w14:textId="77777777" w:rsidR="000F5361" w:rsidRPr="000F5361" w:rsidRDefault="000F5361" w:rsidP="000F5361">
      <w:pPr>
        <w:jc w:val="center"/>
        <w:rPr>
          <w:b/>
          <w:color w:val="1F497D"/>
          <w:lang w:val="en-US"/>
        </w:rPr>
      </w:pPr>
    </w:p>
    <w:p w14:paraId="30FDDE18" w14:textId="77777777" w:rsidR="000F5361" w:rsidRPr="000F5361" w:rsidRDefault="000F5361" w:rsidP="000F5361">
      <w:pPr>
        <w:jc w:val="center"/>
        <w:rPr>
          <w:b/>
          <w:color w:val="1F497D"/>
          <w:lang w:val="en-US"/>
        </w:rPr>
      </w:pPr>
    </w:p>
    <w:p w14:paraId="163DF951" w14:textId="77777777" w:rsidR="000F5361" w:rsidRPr="000F5361" w:rsidRDefault="000F5361" w:rsidP="000F5361">
      <w:pPr>
        <w:pStyle w:val="BodyText"/>
        <w:jc w:val="center"/>
        <w:rPr>
          <w:b/>
          <w:color w:val="1F497D"/>
          <w:lang w:val="en-US"/>
        </w:rPr>
      </w:pPr>
      <w:r w:rsidRPr="000F5361">
        <w:rPr>
          <w:b/>
          <w:color w:val="1F497D"/>
          <w:lang w:val="en-US"/>
        </w:rPr>
        <w:t xml:space="preserve">DOT Systems Sp. z </w:t>
      </w:r>
      <w:proofErr w:type="spellStart"/>
      <w:r w:rsidRPr="000F5361">
        <w:rPr>
          <w:b/>
          <w:color w:val="1F497D"/>
          <w:lang w:val="en-US"/>
        </w:rPr>
        <w:t>o.o.</w:t>
      </w:r>
      <w:proofErr w:type="spellEnd"/>
    </w:p>
    <w:p w14:paraId="62924D8C" w14:textId="705C3EAC" w:rsidR="000F5361" w:rsidRPr="000F5361" w:rsidRDefault="000F5361" w:rsidP="000F5361">
      <w:pPr>
        <w:pStyle w:val="BodyText"/>
        <w:jc w:val="center"/>
        <w:rPr>
          <w:b/>
          <w:lang w:val="en-US"/>
        </w:rPr>
      </w:pPr>
      <w:r w:rsidRPr="000F5361">
        <w:rPr>
          <w:b/>
          <w:color w:val="1F497D"/>
          <w:lang w:val="en-US"/>
        </w:rPr>
        <w:t>Ed 0</w:t>
      </w:r>
      <w:r w:rsidR="00933C5F">
        <w:rPr>
          <w:b/>
          <w:color w:val="1F497D"/>
          <w:lang w:val="en-US"/>
        </w:rPr>
        <w:t>2</w:t>
      </w:r>
      <w:r w:rsidRPr="000F5361">
        <w:rPr>
          <w:b/>
          <w:color w:val="1F497D"/>
          <w:lang w:val="en-US"/>
        </w:rPr>
        <w:t xml:space="preserve"> – </w:t>
      </w:r>
      <w:r w:rsidR="00933C5F">
        <w:rPr>
          <w:b/>
          <w:color w:val="1F497D"/>
          <w:lang w:val="en-US"/>
        </w:rPr>
        <w:t>7</w:t>
      </w:r>
      <w:r w:rsidRPr="000F5361">
        <w:rPr>
          <w:b/>
          <w:color w:val="1F497D"/>
          <w:lang w:val="en-US"/>
        </w:rPr>
        <w:t xml:space="preserve"> </w:t>
      </w:r>
      <w:r w:rsidR="00933C5F">
        <w:rPr>
          <w:b/>
          <w:color w:val="1F497D"/>
          <w:lang w:val="en-US"/>
        </w:rPr>
        <w:t>February</w:t>
      </w:r>
      <w:r w:rsidR="00933C5F" w:rsidRPr="000F5361">
        <w:rPr>
          <w:b/>
          <w:color w:val="1F497D"/>
          <w:lang w:val="en-US"/>
        </w:rPr>
        <w:t xml:space="preserve"> </w:t>
      </w:r>
      <w:r w:rsidRPr="000F5361">
        <w:rPr>
          <w:b/>
          <w:color w:val="1F497D"/>
          <w:lang w:val="en-US"/>
        </w:rPr>
        <w:t>2023</w:t>
      </w:r>
      <w:r w:rsidRPr="000F5361">
        <w:rPr>
          <w:b/>
          <w:lang w:val="en-US"/>
        </w:rPr>
        <w:br w:type="page"/>
      </w:r>
    </w:p>
    <w:p w14:paraId="21B5EBBF" w14:textId="77777777" w:rsidR="000F5361" w:rsidRPr="000F5361" w:rsidRDefault="000F5361" w:rsidP="000F5361">
      <w:pPr>
        <w:pStyle w:val="BodyText"/>
        <w:jc w:val="center"/>
        <w:rPr>
          <w:b/>
          <w:sz w:val="36"/>
          <w:lang w:val="en-US"/>
        </w:rPr>
      </w:pPr>
      <w:r w:rsidRPr="000F5361">
        <w:rPr>
          <w:b/>
          <w:sz w:val="36"/>
          <w:lang w:val="en-US"/>
        </w:rPr>
        <w:lastRenderedPageBreak/>
        <w:t>TABLE OF CONTENTS</w:t>
      </w:r>
    </w:p>
    <w:p w14:paraId="5B21C9D7" w14:textId="77777777" w:rsidR="000F5361" w:rsidRPr="000F5361" w:rsidRDefault="000F5361" w:rsidP="000F5361">
      <w:pPr>
        <w:pStyle w:val="BodyText"/>
        <w:rPr>
          <w:lang w:val="en-US"/>
        </w:rPr>
      </w:pPr>
    </w:p>
    <w:p w14:paraId="0DFE51A0" w14:textId="70A798F7" w:rsidR="00F4003D" w:rsidRDefault="000F5361">
      <w:pPr>
        <w:pStyle w:val="TOC1"/>
        <w:rPr>
          <w:rFonts w:eastAsiaTheme="minorEastAsia" w:cstheme="minorBidi"/>
          <w:b w:val="0"/>
          <w:bCs w:val="0"/>
          <w:caps w:val="0"/>
          <w:kern w:val="2"/>
          <w:sz w:val="24"/>
          <w:szCs w:val="24"/>
          <w:lang/>
          <w14:ligatures w14:val="standardContextual"/>
        </w:rPr>
      </w:pPr>
      <w:r w:rsidRPr="000F5361">
        <w:rPr>
          <w:sz w:val="32"/>
          <w:lang w:val="en-US"/>
        </w:rPr>
        <w:fldChar w:fldCharType="begin"/>
      </w:r>
      <w:r w:rsidRPr="000F5361">
        <w:rPr>
          <w:sz w:val="32"/>
          <w:lang w:val="en-US"/>
        </w:rPr>
        <w:instrText xml:space="preserve"> TOC \o "1-4" </w:instrText>
      </w:r>
      <w:r w:rsidRPr="000F5361">
        <w:rPr>
          <w:sz w:val="32"/>
          <w:lang w:val="en-US"/>
        </w:rPr>
        <w:fldChar w:fldCharType="separate"/>
      </w:r>
      <w:r w:rsidR="00F4003D" w:rsidRPr="00DB1A21">
        <w:rPr>
          <w:lang w:val="en-US"/>
        </w:rPr>
        <w:t>1.</w:t>
      </w:r>
      <w:r w:rsidR="00F4003D">
        <w:rPr>
          <w:rFonts w:eastAsiaTheme="minorEastAsia" w:cstheme="minorBidi"/>
          <w:b w:val="0"/>
          <w:bCs w:val="0"/>
          <w:caps w:val="0"/>
          <w:kern w:val="2"/>
          <w:sz w:val="24"/>
          <w:szCs w:val="24"/>
          <w:lang/>
          <w14:ligatures w14:val="standardContextual"/>
        </w:rPr>
        <w:tab/>
      </w:r>
      <w:r w:rsidR="00F4003D" w:rsidRPr="00DB1A21">
        <w:rPr>
          <w:lang w:val="en-US"/>
        </w:rPr>
        <w:t>Introduction</w:t>
      </w:r>
      <w:r w:rsidR="00F4003D" w:rsidRPr="00F4003D">
        <w:rPr>
          <w:lang w:val="en-US"/>
        </w:rPr>
        <w:tab/>
      </w:r>
      <w:r w:rsidR="00F4003D">
        <w:fldChar w:fldCharType="begin"/>
      </w:r>
      <w:r w:rsidR="00F4003D" w:rsidRPr="00F4003D">
        <w:rPr>
          <w:lang w:val="en-US"/>
        </w:rPr>
        <w:instrText xml:space="preserve"> PAGEREF _Toc134424829 \h </w:instrText>
      </w:r>
      <w:r w:rsidR="00F4003D">
        <w:fldChar w:fldCharType="separate"/>
      </w:r>
      <w:r w:rsidR="00F4003D" w:rsidRPr="00F4003D">
        <w:rPr>
          <w:lang w:val="en-US"/>
        </w:rPr>
        <w:t>4</w:t>
      </w:r>
      <w:r w:rsidR="00F4003D">
        <w:fldChar w:fldCharType="end"/>
      </w:r>
    </w:p>
    <w:p w14:paraId="708E24CA" w14:textId="39268805" w:rsidR="00F4003D" w:rsidRDefault="00F4003D">
      <w:pPr>
        <w:pStyle w:val="TOC1"/>
        <w:rPr>
          <w:rFonts w:eastAsiaTheme="minorEastAsia" w:cstheme="minorBidi"/>
          <w:b w:val="0"/>
          <w:bCs w:val="0"/>
          <w:caps w:val="0"/>
          <w:kern w:val="2"/>
          <w:sz w:val="24"/>
          <w:szCs w:val="24"/>
          <w:lang/>
          <w14:ligatures w14:val="standardContextual"/>
        </w:rPr>
      </w:pPr>
      <w:r w:rsidRPr="00DB1A21">
        <w:rPr>
          <w:lang w:val="en-US"/>
        </w:rPr>
        <w:t>2.</w:t>
      </w:r>
      <w:r>
        <w:rPr>
          <w:rFonts w:eastAsiaTheme="minorEastAsia" w:cstheme="minorBidi"/>
          <w:b w:val="0"/>
          <w:bCs w:val="0"/>
          <w:caps w:val="0"/>
          <w:kern w:val="2"/>
          <w:sz w:val="24"/>
          <w:szCs w:val="24"/>
          <w:lang/>
          <w14:ligatures w14:val="standardContextual"/>
        </w:rPr>
        <w:tab/>
      </w:r>
      <w:r w:rsidRPr="00DB1A21">
        <w:rPr>
          <w:lang w:val="en-US"/>
        </w:rPr>
        <w:t>Partners’ Portals</w:t>
      </w:r>
      <w:r w:rsidRPr="00F4003D">
        <w:rPr>
          <w:lang w:val="en-US"/>
        </w:rPr>
        <w:tab/>
      </w:r>
      <w:r>
        <w:fldChar w:fldCharType="begin"/>
      </w:r>
      <w:r w:rsidRPr="00F4003D">
        <w:rPr>
          <w:lang w:val="en-US"/>
        </w:rPr>
        <w:instrText xml:space="preserve"> PAGEREF _Toc134424830 \h </w:instrText>
      </w:r>
      <w:r>
        <w:fldChar w:fldCharType="separate"/>
      </w:r>
      <w:r w:rsidRPr="00F4003D">
        <w:rPr>
          <w:lang w:val="en-US"/>
        </w:rPr>
        <w:t>5</w:t>
      </w:r>
      <w:r>
        <w:fldChar w:fldCharType="end"/>
      </w:r>
    </w:p>
    <w:p w14:paraId="18264608" w14:textId="44E3A0A6" w:rsidR="00F4003D" w:rsidRDefault="00F4003D">
      <w:pPr>
        <w:pStyle w:val="TOC2"/>
        <w:tabs>
          <w:tab w:val="left" w:pos="960"/>
          <w:tab w:val="right" w:leader="dot" w:pos="9062"/>
        </w:tabs>
        <w:rPr>
          <w:rFonts w:eastAsiaTheme="minorEastAsia" w:cstheme="minorBidi"/>
          <w:smallCaps w:val="0"/>
          <w:noProof/>
          <w:kern w:val="2"/>
          <w:sz w:val="24"/>
          <w:lang/>
          <w14:ligatures w14:val="standardContextual"/>
        </w:rPr>
      </w:pPr>
      <w:r w:rsidRPr="00DB1A21">
        <w:rPr>
          <w:noProof/>
          <w:lang w:val="en-US"/>
        </w:rPr>
        <w:t>2.1.</w:t>
      </w:r>
      <w:r>
        <w:rPr>
          <w:rFonts w:eastAsiaTheme="minorEastAsia" w:cstheme="minorBidi"/>
          <w:smallCaps w:val="0"/>
          <w:noProof/>
          <w:kern w:val="2"/>
          <w:sz w:val="24"/>
          <w:lang/>
          <w14:ligatures w14:val="standardContextual"/>
        </w:rPr>
        <w:tab/>
      </w:r>
      <w:r w:rsidRPr="00DB1A21">
        <w:rPr>
          <w:noProof/>
          <w:lang w:val="en-US"/>
        </w:rPr>
        <w:t>Provider’s Portal</w:t>
      </w:r>
      <w:r w:rsidRPr="00F4003D">
        <w:rPr>
          <w:noProof/>
          <w:lang w:val="en-US"/>
        </w:rPr>
        <w:tab/>
      </w:r>
      <w:r>
        <w:rPr>
          <w:noProof/>
        </w:rPr>
        <w:fldChar w:fldCharType="begin"/>
      </w:r>
      <w:r w:rsidRPr="00F4003D">
        <w:rPr>
          <w:noProof/>
          <w:lang w:val="en-US"/>
        </w:rPr>
        <w:instrText xml:space="preserve"> PAGEREF _Toc134424831 \h </w:instrText>
      </w:r>
      <w:r>
        <w:rPr>
          <w:noProof/>
        </w:rPr>
      </w:r>
      <w:r>
        <w:rPr>
          <w:noProof/>
        </w:rPr>
        <w:fldChar w:fldCharType="separate"/>
      </w:r>
      <w:r w:rsidRPr="00F4003D">
        <w:rPr>
          <w:noProof/>
          <w:lang w:val="en-US"/>
        </w:rPr>
        <w:t>5</w:t>
      </w:r>
      <w:r>
        <w:rPr>
          <w:noProof/>
        </w:rPr>
        <w:fldChar w:fldCharType="end"/>
      </w:r>
    </w:p>
    <w:p w14:paraId="0F596312" w14:textId="12EA5257"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DB1A21">
        <w:rPr>
          <w:rFonts w:cs="Times New Roman"/>
          <w:noProof/>
          <w:lang w:val="en-US" w:eastAsia="ja-JP"/>
        </w:rPr>
        <w:t>2.1.1.</w:t>
      </w:r>
      <w:r>
        <w:rPr>
          <w:rFonts w:eastAsiaTheme="minorEastAsia"/>
          <w:noProof/>
          <w:kern w:val="2"/>
          <w:sz w:val="24"/>
          <w:szCs w:val="24"/>
          <w:lang/>
          <w14:ligatures w14:val="standardContextual"/>
        </w:rPr>
        <w:tab/>
      </w:r>
      <w:r w:rsidRPr="00DB1A21">
        <w:rPr>
          <w:noProof/>
          <w:lang w:val="en-US" w:eastAsia="ja-JP"/>
        </w:rPr>
        <w:t>Logging in</w:t>
      </w:r>
      <w:r w:rsidRPr="00F4003D">
        <w:rPr>
          <w:noProof/>
          <w:lang w:val="en-US"/>
        </w:rPr>
        <w:tab/>
      </w:r>
      <w:r>
        <w:rPr>
          <w:noProof/>
        </w:rPr>
        <w:fldChar w:fldCharType="begin"/>
      </w:r>
      <w:r w:rsidRPr="00F4003D">
        <w:rPr>
          <w:noProof/>
          <w:lang w:val="en-US"/>
        </w:rPr>
        <w:instrText xml:space="preserve"> PAGEREF _Toc134424832 \h </w:instrText>
      </w:r>
      <w:r>
        <w:rPr>
          <w:noProof/>
        </w:rPr>
      </w:r>
      <w:r>
        <w:rPr>
          <w:noProof/>
        </w:rPr>
        <w:fldChar w:fldCharType="separate"/>
      </w:r>
      <w:r w:rsidRPr="00F4003D">
        <w:rPr>
          <w:noProof/>
          <w:lang w:val="en-US"/>
        </w:rPr>
        <w:t>5</w:t>
      </w:r>
      <w:r>
        <w:rPr>
          <w:noProof/>
        </w:rPr>
        <w:fldChar w:fldCharType="end"/>
      </w:r>
    </w:p>
    <w:p w14:paraId="733A6BEC" w14:textId="6128CAC7"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2.1.2.</w:t>
      </w:r>
      <w:r>
        <w:rPr>
          <w:rFonts w:eastAsiaTheme="minorEastAsia"/>
          <w:noProof/>
          <w:kern w:val="2"/>
          <w:sz w:val="24"/>
          <w:szCs w:val="24"/>
          <w:lang/>
          <w14:ligatures w14:val="standardContextual"/>
        </w:rPr>
        <w:tab/>
      </w:r>
      <w:r w:rsidRPr="00F4003D">
        <w:rPr>
          <w:noProof/>
          <w:lang w:val="en-US"/>
        </w:rPr>
        <w:t>Registering / Resetting password</w:t>
      </w:r>
      <w:r w:rsidRPr="00F4003D">
        <w:rPr>
          <w:noProof/>
          <w:lang w:val="en-US"/>
        </w:rPr>
        <w:tab/>
      </w:r>
      <w:r>
        <w:rPr>
          <w:noProof/>
        </w:rPr>
        <w:fldChar w:fldCharType="begin"/>
      </w:r>
      <w:r w:rsidRPr="00F4003D">
        <w:rPr>
          <w:noProof/>
          <w:lang w:val="en-US"/>
        </w:rPr>
        <w:instrText xml:space="preserve"> PAGEREF _Toc134424833 \h </w:instrText>
      </w:r>
      <w:r>
        <w:rPr>
          <w:noProof/>
        </w:rPr>
      </w:r>
      <w:r>
        <w:rPr>
          <w:noProof/>
        </w:rPr>
        <w:fldChar w:fldCharType="separate"/>
      </w:r>
      <w:r w:rsidRPr="00F4003D">
        <w:rPr>
          <w:noProof/>
          <w:lang w:val="en-US"/>
        </w:rPr>
        <w:t>5</w:t>
      </w:r>
      <w:r>
        <w:rPr>
          <w:noProof/>
        </w:rPr>
        <w:fldChar w:fldCharType="end"/>
      </w:r>
    </w:p>
    <w:p w14:paraId="234B3A64" w14:textId="298095CA"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DB1A21">
        <w:rPr>
          <w:rFonts w:cs="Times New Roman"/>
          <w:noProof/>
          <w:lang w:val="en-US"/>
        </w:rPr>
        <w:t>2.1.3.</w:t>
      </w:r>
      <w:r>
        <w:rPr>
          <w:rFonts w:eastAsiaTheme="minorEastAsia"/>
          <w:noProof/>
          <w:kern w:val="2"/>
          <w:sz w:val="24"/>
          <w:szCs w:val="24"/>
          <w:lang/>
          <w14:ligatures w14:val="standardContextual"/>
        </w:rPr>
        <w:tab/>
      </w:r>
      <w:r w:rsidRPr="00DB1A21">
        <w:rPr>
          <w:noProof/>
          <w:lang w:val="en-US"/>
        </w:rPr>
        <w:t>Provider’s logged-in user area</w:t>
      </w:r>
      <w:r w:rsidRPr="00F4003D">
        <w:rPr>
          <w:noProof/>
          <w:lang w:val="en-US"/>
        </w:rPr>
        <w:tab/>
      </w:r>
      <w:r>
        <w:rPr>
          <w:noProof/>
        </w:rPr>
        <w:fldChar w:fldCharType="begin"/>
      </w:r>
      <w:r w:rsidRPr="00F4003D">
        <w:rPr>
          <w:noProof/>
          <w:lang w:val="en-US"/>
        </w:rPr>
        <w:instrText xml:space="preserve"> PAGEREF _Toc134424834 \h </w:instrText>
      </w:r>
      <w:r>
        <w:rPr>
          <w:noProof/>
        </w:rPr>
      </w:r>
      <w:r>
        <w:rPr>
          <w:noProof/>
        </w:rPr>
        <w:fldChar w:fldCharType="separate"/>
      </w:r>
      <w:r w:rsidRPr="00F4003D">
        <w:rPr>
          <w:noProof/>
          <w:lang w:val="en-US"/>
        </w:rPr>
        <w:t>6</w:t>
      </w:r>
      <w:r>
        <w:rPr>
          <w:noProof/>
        </w:rPr>
        <w:fldChar w:fldCharType="end"/>
      </w:r>
    </w:p>
    <w:p w14:paraId="180BD956" w14:textId="64DFE96F"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2.1.4.</w:t>
      </w:r>
      <w:r>
        <w:rPr>
          <w:rFonts w:eastAsiaTheme="minorEastAsia"/>
          <w:noProof/>
          <w:kern w:val="2"/>
          <w:sz w:val="24"/>
          <w:szCs w:val="24"/>
          <w:lang/>
          <w14:ligatures w14:val="standardContextual"/>
        </w:rPr>
        <w:tab/>
      </w:r>
      <w:r w:rsidRPr="00F4003D">
        <w:rPr>
          <w:noProof/>
          <w:lang w:val="en-US"/>
        </w:rPr>
        <w:t>My Data</w:t>
      </w:r>
      <w:r w:rsidRPr="00F4003D">
        <w:rPr>
          <w:noProof/>
          <w:lang w:val="en-US"/>
        </w:rPr>
        <w:tab/>
      </w:r>
      <w:r>
        <w:rPr>
          <w:noProof/>
        </w:rPr>
        <w:fldChar w:fldCharType="begin"/>
      </w:r>
      <w:r w:rsidRPr="00F4003D">
        <w:rPr>
          <w:noProof/>
          <w:lang w:val="en-US"/>
        </w:rPr>
        <w:instrText xml:space="preserve"> PAGEREF _Toc134424835 \h </w:instrText>
      </w:r>
      <w:r>
        <w:rPr>
          <w:noProof/>
        </w:rPr>
      </w:r>
      <w:r>
        <w:rPr>
          <w:noProof/>
        </w:rPr>
        <w:fldChar w:fldCharType="separate"/>
      </w:r>
      <w:r w:rsidRPr="00F4003D">
        <w:rPr>
          <w:noProof/>
          <w:lang w:val="en-US"/>
        </w:rPr>
        <w:t>7</w:t>
      </w:r>
      <w:r>
        <w:rPr>
          <w:noProof/>
        </w:rPr>
        <w:fldChar w:fldCharType="end"/>
      </w:r>
    </w:p>
    <w:p w14:paraId="199D64E7" w14:textId="2BDD51F1"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2.1.5.</w:t>
      </w:r>
      <w:r>
        <w:rPr>
          <w:rFonts w:eastAsiaTheme="minorEastAsia"/>
          <w:noProof/>
          <w:kern w:val="2"/>
          <w:sz w:val="24"/>
          <w:szCs w:val="24"/>
          <w:lang/>
          <w14:ligatures w14:val="standardContextual"/>
        </w:rPr>
        <w:tab/>
      </w:r>
      <w:r w:rsidRPr="00F4003D">
        <w:rPr>
          <w:noProof/>
          <w:lang w:val="en-US"/>
        </w:rPr>
        <w:t>My Documents</w:t>
      </w:r>
      <w:r w:rsidRPr="00F4003D">
        <w:rPr>
          <w:noProof/>
          <w:lang w:val="en-US"/>
        </w:rPr>
        <w:tab/>
      </w:r>
      <w:r>
        <w:rPr>
          <w:noProof/>
        </w:rPr>
        <w:fldChar w:fldCharType="begin"/>
      </w:r>
      <w:r w:rsidRPr="00F4003D">
        <w:rPr>
          <w:noProof/>
          <w:lang w:val="en-US"/>
        </w:rPr>
        <w:instrText xml:space="preserve"> PAGEREF _Toc134424836 \h </w:instrText>
      </w:r>
      <w:r>
        <w:rPr>
          <w:noProof/>
        </w:rPr>
      </w:r>
      <w:r>
        <w:rPr>
          <w:noProof/>
        </w:rPr>
        <w:fldChar w:fldCharType="separate"/>
      </w:r>
      <w:r w:rsidRPr="00F4003D">
        <w:rPr>
          <w:noProof/>
          <w:lang w:val="en-US"/>
        </w:rPr>
        <w:t>8</w:t>
      </w:r>
      <w:r>
        <w:rPr>
          <w:noProof/>
        </w:rPr>
        <w:fldChar w:fldCharType="end"/>
      </w:r>
    </w:p>
    <w:p w14:paraId="4634AF49" w14:textId="10752B40"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2.1.6.</w:t>
      </w:r>
      <w:r>
        <w:rPr>
          <w:rFonts w:eastAsiaTheme="minorEastAsia"/>
          <w:noProof/>
          <w:kern w:val="2"/>
          <w:sz w:val="24"/>
          <w:szCs w:val="24"/>
          <w:lang/>
          <w14:ligatures w14:val="standardContextual"/>
        </w:rPr>
        <w:tab/>
      </w:r>
      <w:r w:rsidRPr="00F4003D">
        <w:rPr>
          <w:noProof/>
          <w:lang w:val="en-US"/>
        </w:rPr>
        <w:t>My Portfolios</w:t>
      </w:r>
      <w:r w:rsidRPr="00F4003D">
        <w:rPr>
          <w:noProof/>
          <w:lang w:val="en-US"/>
        </w:rPr>
        <w:tab/>
      </w:r>
      <w:r>
        <w:rPr>
          <w:noProof/>
        </w:rPr>
        <w:fldChar w:fldCharType="begin"/>
      </w:r>
      <w:r w:rsidRPr="00F4003D">
        <w:rPr>
          <w:noProof/>
          <w:lang w:val="en-US"/>
        </w:rPr>
        <w:instrText xml:space="preserve"> PAGEREF _Toc134424837 \h </w:instrText>
      </w:r>
      <w:r>
        <w:rPr>
          <w:noProof/>
        </w:rPr>
      </w:r>
      <w:r>
        <w:rPr>
          <w:noProof/>
        </w:rPr>
        <w:fldChar w:fldCharType="separate"/>
      </w:r>
      <w:r w:rsidRPr="00F4003D">
        <w:rPr>
          <w:noProof/>
          <w:lang w:val="en-US"/>
        </w:rPr>
        <w:t>8</w:t>
      </w:r>
      <w:r>
        <w:rPr>
          <w:noProof/>
        </w:rPr>
        <w:fldChar w:fldCharType="end"/>
      </w:r>
    </w:p>
    <w:p w14:paraId="6E35544A" w14:textId="69F8E452"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2.1.7.</w:t>
      </w:r>
      <w:r>
        <w:rPr>
          <w:rFonts w:eastAsiaTheme="minorEastAsia"/>
          <w:noProof/>
          <w:kern w:val="2"/>
          <w:sz w:val="24"/>
          <w:szCs w:val="24"/>
          <w:lang/>
          <w14:ligatures w14:val="standardContextual"/>
        </w:rPr>
        <w:tab/>
      </w:r>
      <w:r w:rsidRPr="00F4003D">
        <w:rPr>
          <w:noProof/>
          <w:lang w:val="en-US"/>
        </w:rPr>
        <w:t>My Claims</w:t>
      </w:r>
      <w:r w:rsidRPr="00F4003D">
        <w:rPr>
          <w:noProof/>
          <w:lang w:val="en-US"/>
        </w:rPr>
        <w:tab/>
      </w:r>
      <w:r>
        <w:rPr>
          <w:noProof/>
        </w:rPr>
        <w:fldChar w:fldCharType="begin"/>
      </w:r>
      <w:r w:rsidRPr="00F4003D">
        <w:rPr>
          <w:noProof/>
          <w:lang w:val="en-US"/>
        </w:rPr>
        <w:instrText xml:space="preserve"> PAGEREF _Toc134424838 \h </w:instrText>
      </w:r>
      <w:r>
        <w:rPr>
          <w:noProof/>
        </w:rPr>
      </w:r>
      <w:r>
        <w:rPr>
          <w:noProof/>
        </w:rPr>
        <w:fldChar w:fldCharType="separate"/>
      </w:r>
      <w:r w:rsidRPr="00F4003D">
        <w:rPr>
          <w:noProof/>
          <w:lang w:val="en-US"/>
        </w:rPr>
        <w:t>9</w:t>
      </w:r>
      <w:r>
        <w:rPr>
          <w:noProof/>
        </w:rPr>
        <w:fldChar w:fldCharType="end"/>
      </w:r>
    </w:p>
    <w:p w14:paraId="0EEF93BF" w14:textId="6CECA528"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2.1.8.</w:t>
      </w:r>
      <w:r>
        <w:rPr>
          <w:rFonts w:eastAsiaTheme="minorEastAsia"/>
          <w:noProof/>
          <w:kern w:val="2"/>
          <w:sz w:val="24"/>
          <w:szCs w:val="24"/>
          <w:lang/>
          <w14:ligatures w14:val="standardContextual"/>
        </w:rPr>
        <w:tab/>
      </w:r>
      <w:r w:rsidRPr="00F4003D">
        <w:rPr>
          <w:noProof/>
          <w:lang w:val="en-US"/>
        </w:rPr>
        <w:t>Upload New Claims</w:t>
      </w:r>
      <w:r w:rsidRPr="00F4003D">
        <w:rPr>
          <w:noProof/>
          <w:lang w:val="en-US"/>
        </w:rPr>
        <w:tab/>
      </w:r>
      <w:r>
        <w:rPr>
          <w:noProof/>
        </w:rPr>
        <w:fldChar w:fldCharType="begin"/>
      </w:r>
      <w:r w:rsidRPr="00F4003D">
        <w:rPr>
          <w:noProof/>
          <w:lang w:val="en-US"/>
        </w:rPr>
        <w:instrText xml:space="preserve"> PAGEREF _Toc134424839 \h </w:instrText>
      </w:r>
      <w:r>
        <w:rPr>
          <w:noProof/>
        </w:rPr>
      </w:r>
      <w:r>
        <w:rPr>
          <w:noProof/>
        </w:rPr>
        <w:fldChar w:fldCharType="separate"/>
      </w:r>
      <w:r w:rsidRPr="00F4003D">
        <w:rPr>
          <w:noProof/>
          <w:lang w:val="en-US"/>
        </w:rPr>
        <w:t>11</w:t>
      </w:r>
      <w:r>
        <w:rPr>
          <w:noProof/>
        </w:rPr>
        <w:fldChar w:fldCharType="end"/>
      </w:r>
    </w:p>
    <w:p w14:paraId="1803B96A" w14:textId="53653B97"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DB1A21">
        <w:rPr>
          <w:rFonts w:cs="Times New Roman"/>
          <w:noProof/>
          <w:lang w:val="en-US"/>
        </w:rPr>
        <w:t>2.1.8.1</w:t>
      </w:r>
      <w:r>
        <w:rPr>
          <w:rFonts w:eastAsiaTheme="minorEastAsia"/>
          <w:noProof/>
          <w:kern w:val="2"/>
          <w:sz w:val="24"/>
          <w:szCs w:val="24"/>
          <w:lang/>
          <w14:ligatures w14:val="standardContextual"/>
        </w:rPr>
        <w:tab/>
      </w:r>
      <w:r w:rsidRPr="00DB1A21">
        <w:rPr>
          <w:noProof/>
          <w:lang w:val="en-US"/>
        </w:rPr>
        <w:t>“List of Claims” mode, “Claim Data” view</w:t>
      </w:r>
      <w:r w:rsidRPr="00F4003D">
        <w:rPr>
          <w:noProof/>
          <w:lang w:val="en-US"/>
        </w:rPr>
        <w:tab/>
      </w:r>
      <w:r>
        <w:rPr>
          <w:noProof/>
        </w:rPr>
        <w:fldChar w:fldCharType="begin"/>
      </w:r>
      <w:r w:rsidRPr="00F4003D">
        <w:rPr>
          <w:noProof/>
          <w:lang w:val="en-US"/>
        </w:rPr>
        <w:instrText xml:space="preserve"> PAGEREF _Toc134424840 \h </w:instrText>
      </w:r>
      <w:r>
        <w:rPr>
          <w:noProof/>
        </w:rPr>
      </w:r>
      <w:r>
        <w:rPr>
          <w:noProof/>
        </w:rPr>
        <w:fldChar w:fldCharType="separate"/>
      </w:r>
      <w:r w:rsidRPr="00F4003D">
        <w:rPr>
          <w:noProof/>
          <w:lang w:val="en-US"/>
        </w:rPr>
        <w:t>11</w:t>
      </w:r>
      <w:r>
        <w:rPr>
          <w:noProof/>
        </w:rPr>
        <w:fldChar w:fldCharType="end"/>
      </w:r>
    </w:p>
    <w:p w14:paraId="61ECE5BB" w14:textId="56989FD9"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DB1A21">
        <w:rPr>
          <w:rFonts w:cs="Times New Roman"/>
          <w:noProof/>
          <w:lang w:val="en-US"/>
        </w:rPr>
        <w:t>2.1.8.2</w:t>
      </w:r>
      <w:r>
        <w:rPr>
          <w:rFonts w:eastAsiaTheme="minorEastAsia"/>
          <w:noProof/>
          <w:kern w:val="2"/>
          <w:sz w:val="24"/>
          <w:szCs w:val="24"/>
          <w:lang/>
          <w14:ligatures w14:val="standardContextual"/>
        </w:rPr>
        <w:tab/>
      </w:r>
      <w:r w:rsidRPr="00DB1A21">
        <w:rPr>
          <w:noProof/>
          <w:lang w:val="en-US"/>
        </w:rPr>
        <w:t>“List of Claims” mode, “Documents” view:</w:t>
      </w:r>
      <w:r w:rsidRPr="00F4003D">
        <w:rPr>
          <w:noProof/>
          <w:lang w:val="en-US"/>
        </w:rPr>
        <w:tab/>
      </w:r>
      <w:r>
        <w:rPr>
          <w:noProof/>
        </w:rPr>
        <w:fldChar w:fldCharType="begin"/>
      </w:r>
      <w:r w:rsidRPr="00F4003D">
        <w:rPr>
          <w:noProof/>
          <w:lang w:val="en-US"/>
        </w:rPr>
        <w:instrText xml:space="preserve"> PAGEREF _Toc134424841 \h </w:instrText>
      </w:r>
      <w:r>
        <w:rPr>
          <w:noProof/>
        </w:rPr>
      </w:r>
      <w:r>
        <w:rPr>
          <w:noProof/>
        </w:rPr>
        <w:fldChar w:fldCharType="separate"/>
      </w:r>
      <w:r w:rsidRPr="00F4003D">
        <w:rPr>
          <w:noProof/>
          <w:lang w:val="en-US"/>
        </w:rPr>
        <w:t>13</w:t>
      </w:r>
      <w:r>
        <w:rPr>
          <w:noProof/>
        </w:rPr>
        <w:fldChar w:fldCharType="end"/>
      </w:r>
    </w:p>
    <w:p w14:paraId="5836290C" w14:textId="0B97EAE0"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DB1A21">
        <w:rPr>
          <w:rFonts w:cs="Times New Roman"/>
          <w:noProof/>
          <w:lang w:val="en-US"/>
        </w:rPr>
        <w:t>2.1.8.3</w:t>
      </w:r>
      <w:r>
        <w:rPr>
          <w:rFonts w:eastAsiaTheme="minorEastAsia"/>
          <w:noProof/>
          <w:kern w:val="2"/>
          <w:sz w:val="24"/>
          <w:szCs w:val="24"/>
          <w:lang/>
          <w14:ligatures w14:val="standardContextual"/>
        </w:rPr>
        <w:tab/>
      </w:r>
      <w:r w:rsidRPr="00DB1A21">
        <w:rPr>
          <w:noProof/>
          <w:lang w:val="en-US"/>
        </w:rPr>
        <w:t>“Claim Details” mode, “Claim Data” view</w:t>
      </w:r>
      <w:r w:rsidRPr="00F4003D">
        <w:rPr>
          <w:noProof/>
          <w:lang w:val="en-US"/>
        </w:rPr>
        <w:tab/>
      </w:r>
      <w:r>
        <w:rPr>
          <w:noProof/>
        </w:rPr>
        <w:fldChar w:fldCharType="begin"/>
      </w:r>
      <w:r w:rsidRPr="00F4003D">
        <w:rPr>
          <w:noProof/>
          <w:lang w:val="en-US"/>
        </w:rPr>
        <w:instrText xml:space="preserve"> PAGEREF _Toc134424842 \h </w:instrText>
      </w:r>
      <w:r>
        <w:rPr>
          <w:noProof/>
        </w:rPr>
      </w:r>
      <w:r>
        <w:rPr>
          <w:noProof/>
        </w:rPr>
        <w:fldChar w:fldCharType="separate"/>
      </w:r>
      <w:r w:rsidRPr="00F4003D">
        <w:rPr>
          <w:noProof/>
          <w:lang w:val="en-US"/>
        </w:rPr>
        <w:t>14</w:t>
      </w:r>
      <w:r>
        <w:rPr>
          <w:noProof/>
        </w:rPr>
        <w:fldChar w:fldCharType="end"/>
      </w:r>
    </w:p>
    <w:p w14:paraId="30D1A3B4" w14:textId="58E564AE"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F4003D">
        <w:rPr>
          <w:rFonts w:cs="Times New Roman"/>
          <w:noProof/>
          <w:lang w:val="en-US"/>
        </w:rPr>
        <w:t>2.1.8.4</w:t>
      </w:r>
      <w:r>
        <w:rPr>
          <w:rFonts w:eastAsiaTheme="minorEastAsia"/>
          <w:noProof/>
          <w:kern w:val="2"/>
          <w:sz w:val="24"/>
          <w:szCs w:val="24"/>
          <w:lang/>
          <w14:ligatures w14:val="standardContextual"/>
        </w:rPr>
        <w:tab/>
      </w:r>
      <w:r w:rsidRPr="00F4003D">
        <w:rPr>
          <w:noProof/>
          <w:lang w:val="en-US"/>
        </w:rPr>
        <w:t>“Claim Details” mode, “Documents” view</w:t>
      </w:r>
      <w:r w:rsidRPr="00F4003D">
        <w:rPr>
          <w:noProof/>
          <w:lang w:val="en-US"/>
        </w:rPr>
        <w:tab/>
      </w:r>
      <w:r>
        <w:rPr>
          <w:noProof/>
        </w:rPr>
        <w:fldChar w:fldCharType="begin"/>
      </w:r>
      <w:r w:rsidRPr="00F4003D">
        <w:rPr>
          <w:noProof/>
          <w:lang w:val="en-US"/>
        </w:rPr>
        <w:instrText xml:space="preserve"> PAGEREF _Toc134424843 \h </w:instrText>
      </w:r>
      <w:r>
        <w:rPr>
          <w:noProof/>
        </w:rPr>
      </w:r>
      <w:r>
        <w:rPr>
          <w:noProof/>
        </w:rPr>
        <w:fldChar w:fldCharType="separate"/>
      </w:r>
      <w:r w:rsidRPr="00F4003D">
        <w:rPr>
          <w:noProof/>
          <w:lang w:val="en-US"/>
        </w:rPr>
        <w:t>16</w:t>
      </w:r>
      <w:r>
        <w:rPr>
          <w:noProof/>
        </w:rPr>
        <w:fldChar w:fldCharType="end"/>
      </w:r>
    </w:p>
    <w:p w14:paraId="7581EAE8" w14:textId="2576733E"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DB1A21">
        <w:rPr>
          <w:rFonts w:cs="Times New Roman"/>
          <w:noProof/>
          <w:lang w:val="en-US"/>
        </w:rPr>
        <w:t>2.1.8.5</w:t>
      </w:r>
      <w:r>
        <w:rPr>
          <w:rFonts w:eastAsiaTheme="minorEastAsia"/>
          <w:noProof/>
          <w:kern w:val="2"/>
          <w:sz w:val="24"/>
          <w:szCs w:val="24"/>
          <w:lang/>
          <w14:ligatures w14:val="standardContextual"/>
        </w:rPr>
        <w:tab/>
      </w:r>
      <w:r w:rsidRPr="00DB1A21">
        <w:rPr>
          <w:noProof/>
          <w:lang w:val="en-US"/>
        </w:rPr>
        <w:t>Export to Excel / Import from Excel</w:t>
      </w:r>
      <w:r w:rsidRPr="00F4003D">
        <w:rPr>
          <w:noProof/>
          <w:lang w:val="en-US"/>
        </w:rPr>
        <w:tab/>
      </w:r>
      <w:r>
        <w:rPr>
          <w:noProof/>
        </w:rPr>
        <w:fldChar w:fldCharType="begin"/>
      </w:r>
      <w:r w:rsidRPr="00F4003D">
        <w:rPr>
          <w:noProof/>
          <w:lang w:val="en-US"/>
        </w:rPr>
        <w:instrText xml:space="preserve"> PAGEREF _Toc134424844 \h </w:instrText>
      </w:r>
      <w:r>
        <w:rPr>
          <w:noProof/>
        </w:rPr>
      </w:r>
      <w:r>
        <w:rPr>
          <w:noProof/>
        </w:rPr>
        <w:fldChar w:fldCharType="separate"/>
      </w:r>
      <w:r w:rsidRPr="00F4003D">
        <w:rPr>
          <w:noProof/>
          <w:lang w:val="en-US"/>
        </w:rPr>
        <w:t>17</w:t>
      </w:r>
      <w:r>
        <w:rPr>
          <w:noProof/>
        </w:rPr>
        <w:fldChar w:fldCharType="end"/>
      </w:r>
    </w:p>
    <w:p w14:paraId="141DC12B" w14:textId="7D5DB7EA"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F4003D">
        <w:rPr>
          <w:rFonts w:cs="Times New Roman"/>
          <w:noProof/>
          <w:lang w:val="en-US"/>
        </w:rPr>
        <w:t>2.1.8.6</w:t>
      </w:r>
      <w:r>
        <w:rPr>
          <w:rFonts w:eastAsiaTheme="minorEastAsia"/>
          <w:noProof/>
          <w:kern w:val="2"/>
          <w:sz w:val="24"/>
          <w:szCs w:val="24"/>
          <w:lang/>
          <w14:ligatures w14:val="standardContextual"/>
        </w:rPr>
        <w:tab/>
      </w:r>
      <w:r w:rsidRPr="00F4003D">
        <w:rPr>
          <w:noProof/>
          <w:lang w:val="en-US"/>
        </w:rPr>
        <w:t>Submitting claims to PMC</w:t>
      </w:r>
      <w:r w:rsidRPr="00F4003D">
        <w:rPr>
          <w:noProof/>
          <w:lang w:val="en-US"/>
        </w:rPr>
        <w:tab/>
      </w:r>
      <w:r>
        <w:rPr>
          <w:noProof/>
        </w:rPr>
        <w:fldChar w:fldCharType="begin"/>
      </w:r>
      <w:r w:rsidRPr="00F4003D">
        <w:rPr>
          <w:noProof/>
          <w:lang w:val="en-US"/>
        </w:rPr>
        <w:instrText xml:space="preserve"> PAGEREF _Toc134424845 \h </w:instrText>
      </w:r>
      <w:r>
        <w:rPr>
          <w:noProof/>
        </w:rPr>
      </w:r>
      <w:r>
        <w:rPr>
          <w:noProof/>
        </w:rPr>
        <w:fldChar w:fldCharType="separate"/>
      </w:r>
      <w:r w:rsidRPr="00F4003D">
        <w:rPr>
          <w:noProof/>
          <w:lang w:val="en-US"/>
        </w:rPr>
        <w:t>17</w:t>
      </w:r>
      <w:r>
        <w:rPr>
          <w:noProof/>
        </w:rPr>
        <w:fldChar w:fldCharType="end"/>
      </w:r>
    </w:p>
    <w:p w14:paraId="54883DE6" w14:textId="4100756E"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2.1.9.</w:t>
      </w:r>
      <w:r>
        <w:rPr>
          <w:rFonts w:eastAsiaTheme="minorEastAsia"/>
          <w:noProof/>
          <w:kern w:val="2"/>
          <w:sz w:val="24"/>
          <w:szCs w:val="24"/>
          <w:lang/>
          <w14:ligatures w14:val="standardContextual"/>
        </w:rPr>
        <w:tab/>
      </w:r>
      <w:r w:rsidRPr="00F4003D">
        <w:rPr>
          <w:noProof/>
          <w:lang w:val="en-US"/>
        </w:rPr>
        <w:t>Send a Message</w:t>
      </w:r>
      <w:r w:rsidRPr="00F4003D">
        <w:rPr>
          <w:noProof/>
          <w:lang w:val="en-US"/>
        </w:rPr>
        <w:tab/>
      </w:r>
      <w:r>
        <w:rPr>
          <w:noProof/>
        </w:rPr>
        <w:fldChar w:fldCharType="begin"/>
      </w:r>
      <w:r w:rsidRPr="00F4003D">
        <w:rPr>
          <w:noProof/>
          <w:lang w:val="en-US"/>
        </w:rPr>
        <w:instrText xml:space="preserve"> PAGEREF _Toc134424846 \h </w:instrText>
      </w:r>
      <w:r>
        <w:rPr>
          <w:noProof/>
        </w:rPr>
      </w:r>
      <w:r>
        <w:rPr>
          <w:noProof/>
        </w:rPr>
        <w:fldChar w:fldCharType="separate"/>
      </w:r>
      <w:r w:rsidRPr="00F4003D">
        <w:rPr>
          <w:noProof/>
          <w:lang w:val="en-US"/>
        </w:rPr>
        <w:t>18</w:t>
      </w:r>
      <w:r>
        <w:rPr>
          <w:noProof/>
        </w:rPr>
        <w:fldChar w:fldCharType="end"/>
      </w:r>
    </w:p>
    <w:p w14:paraId="09BB9200" w14:textId="476885EA" w:rsidR="00F4003D" w:rsidRDefault="00F4003D">
      <w:pPr>
        <w:pStyle w:val="TOC3"/>
        <w:tabs>
          <w:tab w:val="left" w:pos="1440"/>
          <w:tab w:val="right" w:leader="dot" w:pos="9062"/>
        </w:tabs>
        <w:rPr>
          <w:rFonts w:eastAsiaTheme="minorEastAsia"/>
          <w:noProof/>
          <w:kern w:val="2"/>
          <w:sz w:val="24"/>
          <w:szCs w:val="24"/>
          <w:lang/>
          <w14:ligatures w14:val="standardContextual"/>
        </w:rPr>
      </w:pPr>
      <w:r w:rsidRPr="00F4003D">
        <w:rPr>
          <w:rFonts w:cs="Times New Roman"/>
          <w:noProof/>
          <w:lang w:val="en-US"/>
        </w:rPr>
        <w:t>2.1.10.</w:t>
      </w:r>
      <w:r>
        <w:rPr>
          <w:rFonts w:eastAsiaTheme="minorEastAsia"/>
          <w:noProof/>
          <w:kern w:val="2"/>
          <w:sz w:val="24"/>
          <w:szCs w:val="24"/>
          <w:lang/>
          <w14:ligatures w14:val="standardContextual"/>
        </w:rPr>
        <w:tab/>
      </w:r>
      <w:r w:rsidRPr="00F4003D">
        <w:rPr>
          <w:noProof/>
          <w:lang w:val="en-US"/>
        </w:rPr>
        <w:t>Change Password</w:t>
      </w:r>
      <w:r w:rsidRPr="00F4003D">
        <w:rPr>
          <w:noProof/>
          <w:lang w:val="en-US"/>
        </w:rPr>
        <w:tab/>
      </w:r>
      <w:r>
        <w:rPr>
          <w:noProof/>
        </w:rPr>
        <w:fldChar w:fldCharType="begin"/>
      </w:r>
      <w:r w:rsidRPr="00F4003D">
        <w:rPr>
          <w:noProof/>
          <w:lang w:val="en-US"/>
        </w:rPr>
        <w:instrText xml:space="preserve"> PAGEREF _Toc134424847 \h </w:instrText>
      </w:r>
      <w:r>
        <w:rPr>
          <w:noProof/>
        </w:rPr>
      </w:r>
      <w:r>
        <w:rPr>
          <w:noProof/>
        </w:rPr>
        <w:fldChar w:fldCharType="separate"/>
      </w:r>
      <w:r w:rsidRPr="00F4003D">
        <w:rPr>
          <w:noProof/>
          <w:lang w:val="en-US"/>
        </w:rPr>
        <w:t>19</w:t>
      </w:r>
      <w:r>
        <w:rPr>
          <w:noProof/>
        </w:rPr>
        <w:fldChar w:fldCharType="end"/>
      </w:r>
    </w:p>
    <w:p w14:paraId="7BDCBD9F" w14:textId="15FD4192" w:rsidR="00F4003D" w:rsidRDefault="00F4003D">
      <w:pPr>
        <w:pStyle w:val="TOC3"/>
        <w:tabs>
          <w:tab w:val="left" w:pos="1440"/>
          <w:tab w:val="right" w:leader="dot" w:pos="9062"/>
        </w:tabs>
        <w:rPr>
          <w:rFonts w:eastAsiaTheme="minorEastAsia"/>
          <w:noProof/>
          <w:kern w:val="2"/>
          <w:sz w:val="24"/>
          <w:szCs w:val="24"/>
          <w:lang/>
          <w14:ligatures w14:val="standardContextual"/>
        </w:rPr>
      </w:pPr>
      <w:r w:rsidRPr="00F4003D">
        <w:rPr>
          <w:rFonts w:cs="Times New Roman"/>
          <w:noProof/>
          <w:lang w:val="en-US"/>
        </w:rPr>
        <w:t>2.1.11.</w:t>
      </w:r>
      <w:r>
        <w:rPr>
          <w:rFonts w:eastAsiaTheme="minorEastAsia"/>
          <w:noProof/>
          <w:kern w:val="2"/>
          <w:sz w:val="24"/>
          <w:szCs w:val="24"/>
          <w:lang/>
          <w14:ligatures w14:val="standardContextual"/>
        </w:rPr>
        <w:tab/>
      </w:r>
      <w:r w:rsidRPr="00F4003D">
        <w:rPr>
          <w:noProof/>
          <w:lang w:val="en-US"/>
        </w:rPr>
        <w:t>Log out</w:t>
      </w:r>
      <w:r w:rsidRPr="00F4003D">
        <w:rPr>
          <w:noProof/>
          <w:lang w:val="en-US"/>
        </w:rPr>
        <w:tab/>
      </w:r>
      <w:r>
        <w:rPr>
          <w:noProof/>
        </w:rPr>
        <w:fldChar w:fldCharType="begin"/>
      </w:r>
      <w:r w:rsidRPr="00F4003D">
        <w:rPr>
          <w:noProof/>
          <w:lang w:val="en-US"/>
        </w:rPr>
        <w:instrText xml:space="preserve"> PAGEREF _Toc134424848 \h </w:instrText>
      </w:r>
      <w:r>
        <w:rPr>
          <w:noProof/>
        </w:rPr>
      </w:r>
      <w:r>
        <w:rPr>
          <w:noProof/>
        </w:rPr>
        <w:fldChar w:fldCharType="separate"/>
      </w:r>
      <w:r w:rsidRPr="00F4003D">
        <w:rPr>
          <w:noProof/>
          <w:lang w:val="en-US"/>
        </w:rPr>
        <w:t>19</w:t>
      </w:r>
      <w:r>
        <w:rPr>
          <w:noProof/>
        </w:rPr>
        <w:fldChar w:fldCharType="end"/>
      </w:r>
    </w:p>
    <w:p w14:paraId="5E6382BB" w14:textId="24B85009" w:rsidR="00F4003D" w:rsidRDefault="00F4003D">
      <w:pPr>
        <w:pStyle w:val="TOC2"/>
        <w:tabs>
          <w:tab w:val="left" w:pos="960"/>
          <w:tab w:val="right" w:leader="dot" w:pos="9062"/>
        </w:tabs>
        <w:rPr>
          <w:rFonts w:eastAsiaTheme="minorEastAsia" w:cstheme="minorBidi"/>
          <w:smallCaps w:val="0"/>
          <w:noProof/>
          <w:kern w:val="2"/>
          <w:sz w:val="24"/>
          <w:lang/>
          <w14:ligatures w14:val="standardContextual"/>
        </w:rPr>
      </w:pPr>
      <w:r w:rsidRPr="00F4003D">
        <w:rPr>
          <w:noProof/>
          <w:lang w:val="en-US"/>
        </w:rPr>
        <w:t>2.2.</w:t>
      </w:r>
      <w:r>
        <w:rPr>
          <w:rFonts w:eastAsiaTheme="minorEastAsia" w:cstheme="minorBidi"/>
          <w:smallCaps w:val="0"/>
          <w:noProof/>
          <w:kern w:val="2"/>
          <w:sz w:val="24"/>
          <w:lang/>
          <w14:ligatures w14:val="standardContextual"/>
        </w:rPr>
        <w:tab/>
      </w:r>
      <w:r w:rsidRPr="00F4003D">
        <w:rPr>
          <w:noProof/>
          <w:lang w:val="en-US"/>
        </w:rPr>
        <w:t>Investor’s Portal</w:t>
      </w:r>
      <w:r w:rsidRPr="00F4003D">
        <w:rPr>
          <w:noProof/>
          <w:lang w:val="en-US"/>
        </w:rPr>
        <w:tab/>
      </w:r>
      <w:r>
        <w:rPr>
          <w:noProof/>
        </w:rPr>
        <w:fldChar w:fldCharType="begin"/>
      </w:r>
      <w:r w:rsidRPr="00F4003D">
        <w:rPr>
          <w:noProof/>
          <w:lang w:val="en-US"/>
        </w:rPr>
        <w:instrText xml:space="preserve"> PAGEREF _Toc134424849 \h </w:instrText>
      </w:r>
      <w:r>
        <w:rPr>
          <w:noProof/>
        </w:rPr>
      </w:r>
      <w:r>
        <w:rPr>
          <w:noProof/>
        </w:rPr>
        <w:fldChar w:fldCharType="separate"/>
      </w:r>
      <w:r w:rsidRPr="00F4003D">
        <w:rPr>
          <w:noProof/>
          <w:lang w:val="en-US"/>
        </w:rPr>
        <w:t>19</w:t>
      </w:r>
      <w:r>
        <w:rPr>
          <w:noProof/>
        </w:rPr>
        <w:fldChar w:fldCharType="end"/>
      </w:r>
    </w:p>
    <w:p w14:paraId="2A9B3772" w14:textId="38A52D63" w:rsidR="00F4003D" w:rsidRDefault="00F4003D">
      <w:pPr>
        <w:pStyle w:val="TOC2"/>
        <w:tabs>
          <w:tab w:val="left" w:pos="960"/>
          <w:tab w:val="right" w:leader="dot" w:pos="9062"/>
        </w:tabs>
        <w:rPr>
          <w:rFonts w:eastAsiaTheme="minorEastAsia" w:cstheme="minorBidi"/>
          <w:smallCaps w:val="0"/>
          <w:noProof/>
          <w:kern w:val="2"/>
          <w:sz w:val="24"/>
          <w:lang/>
          <w14:ligatures w14:val="standardContextual"/>
        </w:rPr>
      </w:pPr>
      <w:r w:rsidRPr="00F4003D">
        <w:rPr>
          <w:noProof/>
          <w:lang w:val="en-US"/>
        </w:rPr>
        <w:t>2.3.</w:t>
      </w:r>
      <w:r>
        <w:rPr>
          <w:rFonts w:eastAsiaTheme="minorEastAsia" w:cstheme="minorBidi"/>
          <w:smallCaps w:val="0"/>
          <w:noProof/>
          <w:kern w:val="2"/>
          <w:sz w:val="24"/>
          <w:lang/>
          <w14:ligatures w14:val="standardContextual"/>
        </w:rPr>
        <w:tab/>
      </w:r>
      <w:r w:rsidRPr="00F4003D">
        <w:rPr>
          <w:noProof/>
          <w:lang w:val="en-US"/>
        </w:rPr>
        <w:t>Law Firm Portal</w:t>
      </w:r>
      <w:r w:rsidRPr="00F4003D">
        <w:rPr>
          <w:noProof/>
          <w:lang w:val="en-US"/>
        </w:rPr>
        <w:tab/>
      </w:r>
      <w:r>
        <w:rPr>
          <w:noProof/>
        </w:rPr>
        <w:fldChar w:fldCharType="begin"/>
      </w:r>
      <w:r w:rsidRPr="00F4003D">
        <w:rPr>
          <w:noProof/>
          <w:lang w:val="en-US"/>
        </w:rPr>
        <w:instrText xml:space="preserve"> PAGEREF _Toc134424850 \h </w:instrText>
      </w:r>
      <w:r>
        <w:rPr>
          <w:noProof/>
        </w:rPr>
      </w:r>
      <w:r>
        <w:rPr>
          <w:noProof/>
        </w:rPr>
        <w:fldChar w:fldCharType="separate"/>
      </w:r>
      <w:r w:rsidRPr="00F4003D">
        <w:rPr>
          <w:noProof/>
          <w:lang w:val="en-US"/>
        </w:rPr>
        <w:t>19</w:t>
      </w:r>
      <w:r>
        <w:rPr>
          <w:noProof/>
        </w:rPr>
        <w:fldChar w:fldCharType="end"/>
      </w:r>
    </w:p>
    <w:p w14:paraId="1FAADF64" w14:textId="6E588936" w:rsidR="00F4003D" w:rsidRDefault="00F4003D">
      <w:pPr>
        <w:pStyle w:val="TOC2"/>
        <w:tabs>
          <w:tab w:val="left" w:pos="960"/>
          <w:tab w:val="right" w:leader="dot" w:pos="9062"/>
        </w:tabs>
        <w:rPr>
          <w:rFonts w:eastAsiaTheme="minorEastAsia" w:cstheme="minorBidi"/>
          <w:smallCaps w:val="0"/>
          <w:noProof/>
          <w:kern w:val="2"/>
          <w:sz w:val="24"/>
          <w:lang/>
          <w14:ligatures w14:val="standardContextual"/>
        </w:rPr>
      </w:pPr>
      <w:r w:rsidRPr="00F4003D">
        <w:rPr>
          <w:noProof/>
          <w:lang w:val="en-US"/>
        </w:rPr>
        <w:t>2.4.</w:t>
      </w:r>
      <w:r>
        <w:rPr>
          <w:rFonts w:eastAsiaTheme="minorEastAsia" w:cstheme="minorBidi"/>
          <w:smallCaps w:val="0"/>
          <w:noProof/>
          <w:kern w:val="2"/>
          <w:sz w:val="24"/>
          <w:lang/>
          <w14:ligatures w14:val="standardContextual"/>
        </w:rPr>
        <w:tab/>
      </w:r>
      <w:r w:rsidRPr="00F4003D">
        <w:rPr>
          <w:noProof/>
          <w:lang w:val="en-US"/>
        </w:rPr>
        <w:t>New Provider Application Form</w:t>
      </w:r>
      <w:r w:rsidRPr="00F4003D">
        <w:rPr>
          <w:noProof/>
          <w:lang w:val="en-US"/>
        </w:rPr>
        <w:tab/>
      </w:r>
      <w:r>
        <w:rPr>
          <w:noProof/>
        </w:rPr>
        <w:fldChar w:fldCharType="begin"/>
      </w:r>
      <w:r w:rsidRPr="00F4003D">
        <w:rPr>
          <w:noProof/>
          <w:lang w:val="en-US"/>
        </w:rPr>
        <w:instrText xml:space="preserve"> PAGEREF _Toc134424851 \h </w:instrText>
      </w:r>
      <w:r>
        <w:rPr>
          <w:noProof/>
        </w:rPr>
      </w:r>
      <w:r>
        <w:rPr>
          <w:noProof/>
        </w:rPr>
        <w:fldChar w:fldCharType="separate"/>
      </w:r>
      <w:r w:rsidRPr="00F4003D">
        <w:rPr>
          <w:noProof/>
          <w:lang w:val="en-US"/>
        </w:rPr>
        <w:t>20</w:t>
      </w:r>
      <w:r>
        <w:rPr>
          <w:noProof/>
        </w:rPr>
        <w:fldChar w:fldCharType="end"/>
      </w:r>
    </w:p>
    <w:p w14:paraId="7948C409" w14:textId="5FCF019C"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DB1A21">
        <w:rPr>
          <w:rFonts w:cs="Times New Roman"/>
          <w:noProof/>
        </w:rPr>
        <w:t>2.4.1.</w:t>
      </w:r>
      <w:r>
        <w:rPr>
          <w:rFonts w:eastAsiaTheme="minorEastAsia"/>
          <w:noProof/>
          <w:kern w:val="2"/>
          <w:sz w:val="24"/>
          <w:szCs w:val="24"/>
          <w:lang/>
          <w14:ligatures w14:val="standardContextual"/>
        </w:rPr>
        <w:tab/>
      </w:r>
      <w:r>
        <w:rPr>
          <w:noProof/>
        </w:rPr>
        <w:t>Business needs</w:t>
      </w:r>
      <w:r>
        <w:rPr>
          <w:noProof/>
        </w:rPr>
        <w:tab/>
      </w:r>
      <w:r>
        <w:rPr>
          <w:noProof/>
        </w:rPr>
        <w:fldChar w:fldCharType="begin"/>
      </w:r>
      <w:r>
        <w:rPr>
          <w:noProof/>
        </w:rPr>
        <w:instrText xml:space="preserve"> PAGEREF _Toc134424852 \h </w:instrText>
      </w:r>
      <w:r>
        <w:rPr>
          <w:noProof/>
        </w:rPr>
      </w:r>
      <w:r>
        <w:rPr>
          <w:noProof/>
        </w:rPr>
        <w:fldChar w:fldCharType="separate"/>
      </w:r>
      <w:r>
        <w:rPr>
          <w:noProof/>
        </w:rPr>
        <w:t>20</w:t>
      </w:r>
      <w:r>
        <w:rPr>
          <w:noProof/>
        </w:rPr>
        <w:fldChar w:fldCharType="end"/>
      </w:r>
    </w:p>
    <w:p w14:paraId="77957CC2" w14:textId="404F16B7"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DB1A21">
        <w:rPr>
          <w:rFonts w:cs="Times New Roman"/>
          <w:noProof/>
        </w:rPr>
        <w:t>2.4.1.1</w:t>
      </w:r>
      <w:r>
        <w:rPr>
          <w:rFonts w:eastAsiaTheme="minorEastAsia"/>
          <w:noProof/>
          <w:kern w:val="2"/>
          <w:sz w:val="24"/>
          <w:szCs w:val="24"/>
          <w:lang/>
          <w14:ligatures w14:val="standardContextual"/>
        </w:rPr>
        <w:tab/>
      </w:r>
      <w:r>
        <w:rPr>
          <w:noProof/>
        </w:rPr>
        <w:t>Proposed solution</w:t>
      </w:r>
      <w:r>
        <w:rPr>
          <w:noProof/>
        </w:rPr>
        <w:tab/>
      </w:r>
      <w:r>
        <w:rPr>
          <w:noProof/>
        </w:rPr>
        <w:fldChar w:fldCharType="begin"/>
      </w:r>
      <w:r>
        <w:rPr>
          <w:noProof/>
        </w:rPr>
        <w:instrText xml:space="preserve"> PAGEREF _Toc134424853 \h </w:instrText>
      </w:r>
      <w:r>
        <w:rPr>
          <w:noProof/>
        </w:rPr>
      </w:r>
      <w:r>
        <w:rPr>
          <w:noProof/>
        </w:rPr>
        <w:fldChar w:fldCharType="separate"/>
      </w:r>
      <w:r>
        <w:rPr>
          <w:noProof/>
        </w:rPr>
        <w:t>21</w:t>
      </w:r>
      <w:r>
        <w:rPr>
          <w:noProof/>
        </w:rPr>
        <w:fldChar w:fldCharType="end"/>
      </w:r>
    </w:p>
    <w:p w14:paraId="2F72679C" w14:textId="2E882A07" w:rsidR="000F5361" w:rsidRPr="000F5361" w:rsidRDefault="000F5361" w:rsidP="000F5361">
      <w:pPr>
        <w:pStyle w:val="DBH1"/>
        <w:numPr>
          <w:ilvl w:val="0"/>
          <w:numId w:val="0"/>
        </w:numPr>
        <w:rPr>
          <w:sz w:val="32"/>
          <w:lang w:val="en-US"/>
        </w:rPr>
      </w:pPr>
      <w:r w:rsidRPr="000F5361">
        <w:rPr>
          <w:rFonts w:asciiTheme="minorHAnsi" w:hAnsiTheme="minorHAnsi"/>
          <w:caps/>
          <w:noProof/>
          <w:color w:val="auto"/>
          <w:sz w:val="32"/>
          <w:lang w:val="en-US" w:eastAsia="en-US"/>
        </w:rPr>
        <w:lastRenderedPageBreak/>
        <w:fldChar w:fldCharType="end"/>
      </w:r>
    </w:p>
    <w:p w14:paraId="32784455" w14:textId="1BE1C435" w:rsidR="00AF35D1" w:rsidRPr="000F5361" w:rsidRDefault="000F5361" w:rsidP="000F5361">
      <w:pPr>
        <w:pStyle w:val="DBH1"/>
        <w:rPr>
          <w:lang w:val="en-US"/>
        </w:rPr>
      </w:pPr>
      <w:bookmarkStart w:id="0" w:name="_Toc134424829"/>
      <w:r w:rsidRPr="000F5361">
        <w:rPr>
          <w:lang w:val="en-US"/>
        </w:rPr>
        <w:lastRenderedPageBreak/>
        <w:t>Introduction</w:t>
      </w:r>
      <w:bookmarkEnd w:id="0"/>
    </w:p>
    <w:p w14:paraId="3F30E6F7" w14:textId="6BFC6D81" w:rsidR="000F5361" w:rsidRDefault="000F5361" w:rsidP="000F5361">
      <w:pPr>
        <w:rPr>
          <w:lang w:val="en-US"/>
        </w:rPr>
      </w:pPr>
      <w:r w:rsidRPr="000F5361">
        <w:rPr>
          <w:lang w:val="en-US"/>
        </w:rPr>
        <w:t>The document defines scope of further PMC system extensions</w:t>
      </w:r>
      <w:r>
        <w:rPr>
          <w:lang w:val="en-US"/>
        </w:rPr>
        <w:t xml:space="preserve"> to be implemented within Phase 2 of the project.</w:t>
      </w:r>
    </w:p>
    <w:p w14:paraId="6D3670A6" w14:textId="2AC8AA5A" w:rsidR="000F5361" w:rsidRDefault="000F5361" w:rsidP="000F5361">
      <w:pPr>
        <w:rPr>
          <w:lang w:val="en-US"/>
        </w:rPr>
      </w:pPr>
      <w:r>
        <w:rPr>
          <w:lang w:val="en-US"/>
        </w:rPr>
        <w:t>The major work consists of:</w:t>
      </w:r>
    </w:p>
    <w:p w14:paraId="5088D6F5" w14:textId="03477B39" w:rsidR="000F5361" w:rsidRDefault="000F5361" w:rsidP="000F5361">
      <w:pPr>
        <w:pStyle w:val="ListParagraph"/>
        <w:numPr>
          <w:ilvl w:val="0"/>
          <w:numId w:val="29"/>
        </w:numPr>
        <w:rPr>
          <w:lang w:val="en-US"/>
        </w:rPr>
      </w:pPr>
      <w:r>
        <w:rPr>
          <w:lang w:val="en-US"/>
        </w:rPr>
        <w:t>Providers Portal</w:t>
      </w:r>
    </w:p>
    <w:p w14:paraId="35C4D5AF" w14:textId="684EF190" w:rsidR="000F5361" w:rsidRDefault="000F5361" w:rsidP="000F5361">
      <w:pPr>
        <w:pStyle w:val="ListParagraph"/>
        <w:numPr>
          <w:ilvl w:val="0"/>
          <w:numId w:val="29"/>
        </w:numPr>
        <w:rPr>
          <w:lang w:val="en-US"/>
        </w:rPr>
      </w:pPr>
      <w:r>
        <w:rPr>
          <w:lang w:val="en-US"/>
        </w:rPr>
        <w:t>Investors Portal</w:t>
      </w:r>
    </w:p>
    <w:p w14:paraId="6F079721" w14:textId="0A314E91" w:rsidR="000F5361" w:rsidRPr="000F5361" w:rsidRDefault="000F5361" w:rsidP="000F5361">
      <w:pPr>
        <w:pStyle w:val="ListParagraph"/>
        <w:numPr>
          <w:ilvl w:val="0"/>
          <w:numId w:val="29"/>
        </w:numPr>
        <w:rPr>
          <w:lang w:val="en-US"/>
        </w:rPr>
      </w:pPr>
      <w:r>
        <w:rPr>
          <w:lang w:val="en-US"/>
        </w:rPr>
        <w:t>and Law Firms Portal</w:t>
      </w:r>
    </w:p>
    <w:p w14:paraId="19F40D0C" w14:textId="35572449" w:rsidR="000F5361" w:rsidRDefault="000F5361" w:rsidP="000F5361">
      <w:pPr>
        <w:jc w:val="both"/>
        <w:rPr>
          <w:lang w:val="en-US"/>
        </w:rPr>
      </w:pPr>
      <w:r>
        <w:rPr>
          <w:lang w:val="en-US"/>
        </w:rPr>
        <w:t>The portal will be implemented in one web application in React technology, however scope of information and functionality will be different in each of the portal.</w:t>
      </w:r>
    </w:p>
    <w:p w14:paraId="6B17D943" w14:textId="143758C1" w:rsidR="000F5361" w:rsidRDefault="000F5361" w:rsidP="000F5361">
      <w:pPr>
        <w:rPr>
          <w:lang w:val="en-US"/>
        </w:rPr>
      </w:pPr>
      <w:r>
        <w:rPr>
          <w:lang w:val="en-US"/>
        </w:rPr>
        <w:t>In addition to the above scope, several smaller extensions are planned:</w:t>
      </w:r>
    </w:p>
    <w:p w14:paraId="12C3106C" w14:textId="7CAE099E" w:rsidR="000F5361" w:rsidRDefault="000F5361" w:rsidP="000F5361">
      <w:pPr>
        <w:pStyle w:val="ListParagraph"/>
        <w:numPr>
          <w:ilvl w:val="0"/>
          <w:numId w:val="30"/>
        </w:numPr>
        <w:rPr>
          <w:lang w:val="en-US"/>
        </w:rPr>
      </w:pPr>
      <w:r>
        <w:rPr>
          <w:lang w:val="en-US"/>
        </w:rPr>
        <w:t xml:space="preserve">Integration with </w:t>
      </w:r>
      <w:proofErr w:type="spellStart"/>
      <w:r>
        <w:rPr>
          <w:lang w:val="en-US"/>
        </w:rPr>
        <w:t>CheckAlt</w:t>
      </w:r>
      <w:proofErr w:type="spellEnd"/>
    </w:p>
    <w:p w14:paraId="3BB3FBE4" w14:textId="5D0FAB39" w:rsidR="000F5361" w:rsidRDefault="000F5361" w:rsidP="000F5361">
      <w:pPr>
        <w:pStyle w:val="ListParagraph"/>
        <w:numPr>
          <w:ilvl w:val="0"/>
          <w:numId w:val="30"/>
        </w:numPr>
        <w:rPr>
          <w:lang w:val="en-US"/>
        </w:rPr>
      </w:pPr>
      <w:r>
        <w:rPr>
          <w:lang w:val="en-US"/>
        </w:rPr>
        <w:t>Extension of current integration with DocuSign</w:t>
      </w:r>
    </w:p>
    <w:p w14:paraId="3D28868B" w14:textId="06A842FB" w:rsidR="000F5361" w:rsidRDefault="000F5361" w:rsidP="000F5361">
      <w:pPr>
        <w:pStyle w:val="ListParagraph"/>
        <w:numPr>
          <w:ilvl w:val="0"/>
          <w:numId w:val="30"/>
        </w:numPr>
        <w:rPr>
          <w:lang w:val="en-US"/>
        </w:rPr>
      </w:pPr>
      <w:r>
        <w:rPr>
          <w:lang w:val="en-US"/>
        </w:rPr>
        <w:t>Etc.</w:t>
      </w:r>
    </w:p>
    <w:p w14:paraId="6EB8067A" w14:textId="176EF73F" w:rsidR="000F5361" w:rsidRDefault="000F5361" w:rsidP="000F5361">
      <w:pPr>
        <w:jc w:val="both"/>
        <w:rPr>
          <w:lang w:val="en-US"/>
        </w:rPr>
      </w:pPr>
      <w:r>
        <w:rPr>
          <w:lang w:val="en-US"/>
        </w:rPr>
        <w:t>The document specifies the functionality, information scope and technical integration details to be done within Phase 2. However, in case of portals, it is necessary to prepare detailed UX designs, as well, and they are not part of this document. Such designs may be prepared only after acceptance of technical scope of the project.</w:t>
      </w:r>
    </w:p>
    <w:p w14:paraId="001E5BAC" w14:textId="24DD6BF6" w:rsidR="000F5361" w:rsidRPr="000F5361" w:rsidRDefault="000F5361" w:rsidP="000F5361">
      <w:pPr>
        <w:rPr>
          <w:lang w:val="en-US"/>
        </w:rPr>
      </w:pPr>
    </w:p>
    <w:p w14:paraId="6F807EBF" w14:textId="0B4DBF18" w:rsidR="00CE096F" w:rsidRPr="000F5361" w:rsidRDefault="000F5361" w:rsidP="000F5361">
      <w:pPr>
        <w:pStyle w:val="DBH1"/>
        <w:rPr>
          <w:lang w:val="en-US"/>
        </w:rPr>
      </w:pPr>
      <w:bookmarkStart w:id="1" w:name="_Toc134424830"/>
      <w:r>
        <w:rPr>
          <w:lang w:val="en-US"/>
        </w:rPr>
        <w:lastRenderedPageBreak/>
        <w:t>Partner</w:t>
      </w:r>
      <w:r w:rsidR="00893645">
        <w:rPr>
          <w:lang w:val="en-US"/>
        </w:rPr>
        <w:t>s’</w:t>
      </w:r>
      <w:r w:rsidR="00CE096F" w:rsidRPr="000F5361">
        <w:rPr>
          <w:lang w:val="en-US"/>
        </w:rPr>
        <w:t xml:space="preserve"> Portal</w:t>
      </w:r>
      <w:r>
        <w:rPr>
          <w:lang w:val="en-US"/>
        </w:rPr>
        <w:t>s</w:t>
      </w:r>
      <w:bookmarkEnd w:id="1"/>
    </w:p>
    <w:p w14:paraId="4DBC1C98" w14:textId="77777777" w:rsidR="000F5361" w:rsidRDefault="000F5361" w:rsidP="00E47DDA">
      <w:pPr>
        <w:rPr>
          <w:lang w:val="en-US"/>
        </w:rPr>
      </w:pPr>
      <w:r>
        <w:rPr>
          <w:lang w:val="en-US"/>
        </w:rPr>
        <w:t xml:space="preserve">All three portals will be implemented in single React application with common login mechanism. </w:t>
      </w:r>
    </w:p>
    <w:p w14:paraId="5F563186" w14:textId="7CB9274D" w:rsidR="000F5361" w:rsidRDefault="000F5361" w:rsidP="000F5361">
      <w:pPr>
        <w:jc w:val="both"/>
        <w:rPr>
          <w:lang w:val="en-US"/>
        </w:rPr>
      </w:pPr>
      <w:r>
        <w:rPr>
          <w:lang w:val="en-US"/>
        </w:rPr>
        <w:t>For the moment, it is assumed that there will</w:t>
      </w:r>
      <w:r w:rsidR="00412A2A">
        <w:rPr>
          <w:lang w:val="en-US"/>
        </w:rPr>
        <w:t xml:space="preserve"> be a</w:t>
      </w:r>
      <w:r>
        <w:rPr>
          <w:lang w:val="en-US"/>
        </w:rPr>
        <w:t xml:space="preserve"> navigation mechanism from claimpay.net page to a generic Partner page, which will contain a login prompt as well as information about how to become a PMC partner with option to initiate registering process, custom for each of the user types.</w:t>
      </w:r>
      <w:r w:rsidR="00412A2A">
        <w:rPr>
          <w:lang w:val="en-US"/>
        </w:rPr>
        <w:t xml:space="preserve"> The content of this informative page will be provided by </w:t>
      </w:r>
      <w:proofErr w:type="spellStart"/>
      <w:r w:rsidR="00412A2A">
        <w:rPr>
          <w:lang w:val="en-US"/>
        </w:rPr>
        <w:t>ClaimPay</w:t>
      </w:r>
      <w:proofErr w:type="spellEnd"/>
      <w:r w:rsidR="00412A2A">
        <w:rPr>
          <w:lang w:val="en-US"/>
        </w:rPr>
        <w:t>, similarly to other general descriptions.</w:t>
      </w:r>
    </w:p>
    <w:p w14:paraId="396B084B" w14:textId="726111EF" w:rsidR="00706614" w:rsidRPr="000F5361" w:rsidRDefault="000F5361" w:rsidP="00E47DDA">
      <w:pPr>
        <w:rPr>
          <w:lang w:val="en-US"/>
        </w:rPr>
      </w:pPr>
      <w:r>
        <w:rPr>
          <w:lang w:val="en-US"/>
        </w:rPr>
        <w:t xml:space="preserve">A partner </w:t>
      </w:r>
      <w:r w:rsidR="00706614" w:rsidRPr="000F5361">
        <w:rPr>
          <w:lang w:val="en-US"/>
        </w:rPr>
        <w:t>(also name</w:t>
      </w:r>
      <w:r>
        <w:rPr>
          <w:lang w:val="en-US"/>
        </w:rPr>
        <w:t>d</w:t>
      </w:r>
      <w:r w:rsidR="00706614" w:rsidRPr="000F5361">
        <w:rPr>
          <w:lang w:val="en-US"/>
        </w:rPr>
        <w:t xml:space="preserve"> as a “user” in this section) </w:t>
      </w:r>
      <w:r>
        <w:rPr>
          <w:lang w:val="en-US"/>
        </w:rPr>
        <w:t>will be able</w:t>
      </w:r>
      <w:r w:rsidR="00706614" w:rsidRPr="000F5361">
        <w:rPr>
          <w:lang w:val="en-US"/>
        </w:rPr>
        <w:t xml:space="preserve"> login to </w:t>
      </w:r>
      <w:r>
        <w:rPr>
          <w:lang w:val="en-US"/>
        </w:rPr>
        <w:t xml:space="preserve">either </w:t>
      </w:r>
      <w:r w:rsidR="00706614" w:rsidRPr="000F5361">
        <w:rPr>
          <w:lang w:val="en-US"/>
        </w:rPr>
        <w:t>the Provider’s Portal</w:t>
      </w:r>
      <w:r>
        <w:rPr>
          <w:lang w:val="en-US"/>
        </w:rPr>
        <w:t>, Investor’s Portal or Law Firm’s Portal by navigating from the claimpay.net or directly going to</w:t>
      </w:r>
      <w:r w:rsidR="00706614" w:rsidRPr="000F5361">
        <w:rPr>
          <w:lang w:val="en-US"/>
        </w:rPr>
        <w:t>:</w:t>
      </w:r>
    </w:p>
    <w:p w14:paraId="3E688162" w14:textId="616B8B09" w:rsidR="00706614" w:rsidRPr="000F5361" w:rsidRDefault="00706614" w:rsidP="00E47DDA">
      <w:pPr>
        <w:rPr>
          <w:lang w:val="en-US"/>
        </w:rPr>
      </w:pPr>
      <w:r w:rsidRPr="000F5361">
        <w:rPr>
          <w:lang w:val="en-US"/>
        </w:rPr>
        <w:t>https://p</w:t>
      </w:r>
      <w:r w:rsidR="000F5361">
        <w:rPr>
          <w:lang w:val="en-US"/>
        </w:rPr>
        <w:t>artners</w:t>
      </w:r>
      <w:r w:rsidRPr="000F5361">
        <w:rPr>
          <w:lang w:val="en-US"/>
        </w:rPr>
        <w:t>.claimpay.net</w:t>
      </w:r>
    </w:p>
    <w:p w14:paraId="6BEA0C98" w14:textId="77777777" w:rsidR="007A116F" w:rsidRDefault="00B062AA" w:rsidP="00E47DDA">
      <w:pPr>
        <w:rPr>
          <w:ins w:id="2" w:author="Dariusz Bogumil" w:date="2023-05-09T16:03:00Z"/>
          <w:lang w:val="en-US"/>
        </w:rPr>
      </w:pPr>
      <w:r w:rsidRPr="000F5361">
        <w:rPr>
          <w:lang w:val="en-US"/>
        </w:rPr>
        <w:t xml:space="preserve">The </w:t>
      </w:r>
      <w:r w:rsidR="000F5361">
        <w:rPr>
          <w:lang w:val="en-US"/>
        </w:rPr>
        <w:t>partner</w:t>
      </w:r>
      <w:r w:rsidRPr="000F5361">
        <w:rPr>
          <w:lang w:val="en-US"/>
        </w:rPr>
        <w:t xml:space="preserve"> has to </w:t>
      </w:r>
      <w:r w:rsidR="00952E7A" w:rsidRPr="000F5361">
        <w:rPr>
          <w:lang w:val="en-US"/>
        </w:rPr>
        <w:t xml:space="preserve">be </w:t>
      </w:r>
      <w:r w:rsidRPr="000F5361">
        <w:rPr>
          <w:lang w:val="en-US"/>
        </w:rPr>
        <w:t>configured in PMC and has to have a valid email address</w:t>
      </w:r>
      <w:ins w:id="3" w:author="Dariusz Bogumil" w:date="2023-05-09T16:00:00Z">
        <w:r w:rsidR="00F30443">
          <w:rPr>
            <w:lang w:val="en-US"/>
          </w:rPr>
          <w:t xml:space="preserve"> to pass registering procedure described in section </w:t>
        </w:r>
      </w:ins>
      <w:ins w:id="4" w:author="Dariusz Bogumil" w:date="2023-05-09T16:01:00Z">
        <w:r w:rsidR="007A116F">
          <w:rPr>
            <w:lang w:val="en-US"/>
          </w:rPr>
          <w:fldChar w:fldCharType="begin"/>
        </w:r>
        <w:r w:rsidR="007A116F">
          <w:rPr>
            <w:lang w:val="en-US"/>
          </w:rPr>
          <w:instrText xml:space="preserve"> REF _Ref134540514 \r \h </w:instrText>
        </w:r>
        <w:r w:rsidR="007A116F">
          <w:rPr>
            <w:lang w:val="en-US"/>
          </w:rPr>
        </w:r>
      </w:ins>
      <w:r w:rsidR="007A116F">
        <w:rPr>
          <w:lang w:val="en-US"/>
        </w:rPr>
        <w:fldChar w:fldCharType="separate"/>
      </w:r>
      <w:ins w:id="5" w:author="Dariusz Bogumil" w:date="2023-05-09T16:01:00Z">
        <w:r w:rsidR="007A116F">
          <w:rPr>
            <w:lang w:val="en-US"/>
          </w:rPr>
          <w:t>2.1.2</w:t>
        </w:r>
        <w:r w:rsidR="007A116F">
          <w:rPr>
            <w:lang w:val="en-US"/>
          </w:rPr>
          <w:fldChar w:fldCharType="end"/>
        </w:r>
      </w:ins>
      <w:r w:rsidRPr="000F5361">
        <w:rPr>
          <w:lang w:val="en-US"/>
        </w:rPr>
        <w:t xml:space="preserve"> (P</w:t>
      </w:r>
      <w:r w:rsidR="00B93190">
        <w:rPr>
          <w:lang w:val="en-US"/>
        </w:rPr>
        <w:t>rovider</w:t>
      </w:r>
      <w:r w:rsidR="000F5361">
        <w:rPr>
          <w:lang w:val="en-US"/>
        </w:rPr>
        <w:t>s</w:t>
      </w:r>
      <w:r w:rsidRPr="000F5361">
        <w:rPr>
          <w:lang w:val="en-US"/>
        </w:rPr>
        <w:sym w:font="Wingdings" w:char="F0E0"/>
      </w:r>
      <w:r w:rsidRPr="000F5361">
        <w:rPr>
          <w:lang w:val="en-US"/>
        </w:rPr>
        <w:t>E-mail</w:t>
      </w:r>
      <w:r w:rsidR="00B93190">
        <w:rPr>
          <w:lang w:val="en-US"/>
        </w:rPr>
        <w:t>, Investors-&gt;E-mail, Law Firms-&gt;E-mail</w:t>
      </w:r>
      <w:r w:rsidRPr="000F5361">
        <w:rPr>
          <w:lang w:val="en-US"/>
        </w:rPr>
        <w:t>).</w:t>
      </w:r>
    </w:p>
    <w:p w14:paraId="7AFDAB1B" w14:textId="77777777" w:rsidR="007A116F" w:rsidRDefault="007A116F" w:rsidP="00E47DDA">
      <w:pPr>
        <w:rPr>
          <w:ins w:id="6" w:author="Dariusz Bogumil" w:date="2023-05-09T16:07:00Z"/>
          <w:lang w:val="en-US"/>
        </w:rPr>
      </w:pPr>
      <w:ins w:id="7" w:author="Dariusz Bogumil" w:date="2023-05-09T16:03:00Z">
        <w:r>
          <w:rPr>
            <w:lang w:val="en-US"/>
          </w:rPr>
          <w:t xml:space="preserve">Side note: </w:t>
        </w:r>
      </w:ins>
      <w:ins w:id="8" w:author="Dariusz Bogumil" w:date="2023-05-09T16:04:00Z">
        <w:r>
          <w:rPr>
            <w:lang w:val="en-US"/>
          </w:rPr>
          <w:t xml:space="preserve">for new Providers </w:t>
        </w:r>
      </w:ins>
      <w:ins w:id="9" w:author="Dariusz Bogumil" w:date="2023-05-09T16:03:00Z">
        <w:r>
          <w:rPr>
            <w:lang w:val="en-US"/>
          </w:rPr>
          <w:t>the email address is a mandatory field in the New Provider Application Form</w:t>
        </w:r>
      </w:ins>
      <w:ins w:id="10" w:author="Dariusz Bogumil" w:date="2023-05-09T16:04:00Z">
        <w:r>
          <w:rPr>
            <w:lang w:val="en-US"/>
          </w:rPr>
          <w:t xml:space="preserve"> (section </w:t>
        </w:r>
      </w:ins>
      <w:ins w:id="11" w:author="Dariusz Bogumil" w:date="2023-05-09T16:05:00Z">
        <w:r>
          <w:rPr>
            <w:lang w:val="en-US"/>
          </w:rPr>
          <w:fldChar w:fldCharType="begin"/>
        </w:r>
        <w:r>
          <w:rPr>
            <w:lang w:val="en-US"/>
          </w:rPr>
          <w:instrText xml:space="preserve"> REF _Ref134540724 \r \h </w:instrText>
        </w:r>
        <w:r>
          <w:rPr>
            <w:lang w:val="en-US"/>
          </w:rPr>
        </w:r>
      </w:ins>
      <w:r>
        <w:rPr>
          <w:lang w:val="en-US"/>
        </w:rPr>
        <w:fldChar w:fldCharType="separate"/>
      </w:r>
      <w:ins w:id="12" w:author="Dariusz Bogumil" w:date="2023-05-09T16:05:00Z">
        <w:r>
          <w:rPr>
            <w:lang w:val="en-US"/>
          </w:rPr>
          <w:t>2.4</w:t>
        </w:r>
        <w:r>
          <w:rPr>
            <w:lang w:val="en-US"/>
          </w:rPr>
          <w:fldChar w:fldCharType="end"/>
        </w:r>
      </w:ins>
      <w:ins w:id="13" w:author="Dariusz Bogumil" w:date="2023-05-09T16:04:00Z">
        <w:r>
          <w:rPr>
            <w:lang w:val="en-US"/>
          </w:rPr>
          <w:t>)</w:t>
        </w:r>
      </w:ins>
      <w:ins w:id="14" w:author="Dariusz Bogumil" w:date="2023-05-09T16:03:00Z">
        <w:r>
          <w:rPr>
            <w:lang w:val="en-US"/>
          </w:rPr>
          <w:t>.</w:t>
        </w:r>
      </w:ins>
      <w:ins w:id="15" w:author="Dariusz Bogumil" w:date="2023-05-09T16:04:00Z">
        <w:r>
          <w:rPr>
            <w:lang w:val="en-US"/>
          </w:rPr>
          <w:t xml:space="preserve"> </w:t>
        </w:r>
      </w:ins>
    </w:p>
    <w:p w14:paraId="6021B84B" w14:textId="1EFA14D3" w:rsidR="007A116F" w:rsidRDefault="007A116F" w:rsidP="00E47DDA">
      <w:pPr>
        <w:rPr>
          <w:ins w:id="16" w:author="Dariusz Bogumil" w:date="2023-05-09T16:06:00Z"/>
          <w:lang w:val="en-US"/>
        </w:rPr>
      </w:pPr>
      <w:ins w:id="17" w:author="Dariusz Bogumil" w:date="2023-05-09T16:04:00Z">
        <w:r>
          <w:rPr>
            <w:lang w:val="en-US"/>
          </w:rPr>
          <w:t>In any case</w:t>
        </w:r>
      </w:ins>
      <w:ins w:id="18" w:author="Dariusz Bogumil" w:date="2023-05-09T16:05:00Z">
        <w:r>
          <w:rPr>
            <w:lang w:val="en-US"/>
          </w:rPr>
          <w:t xml:space="preserve"> email addresses are </w:t>
        </w:r>
      </w:ins>
      <w:ins w:id="19" w:author="Dariusz Bogumil" w:date="2023-05-09T16:06:00Z">
        <w:r>
          <w:rPr>
            <w:lang w:val="en-US"/>
          </w:rPr>
          <w:t xml:space="preserve">managed in relevant </w:t>
        </w:r>
      </w:ins>
      <w:ins w:id="20" w:author="Dariusz Bogumil" w:date="2023-05-09T16:07:00Z">
        <w:r>
          <w:rPr>
            <w:lang w:val="en-US"/>
          </w:rPr>
          <w:t>partner’s configuration</w:t>
        </w:r>
      </w:ins>
      <w:ins w:id="21" w:author="Dariusz Bogumil" w:date="2023-05-09T16:06:00Z">
        <w:r>
          <w:rPr>
            <w:lang w:val="en-US"/>
          </w:rPr>
          <w:t xml:space="preserve">: </w:t>
        </w:r>
      </w:ins>
    </w:p>
    <w:p w14:paraId="074E6440" w14:textId="3933141A" w:rsidR="007A116F" w:rsidRDefault="007A116F" w:rsidP="007A116F">
      <w:pPr>
        <w:pStyle w:val="ListParagraph"/>
        <w:numPr>
          <w:ilvl w:val="0"/>
          <w:numId w:val="34"/>
        </w:numPr>
        <w:rPr>
          <w:ins w:id="22" w:author="Dariusz Bogumil" w:date="2023-05-09T16:06:00Z"/>
          <w:lang w:val="en-US"/>
        </w:rPr>
      </w:pPr>
      <w:ins w:id="23" w:author="Dariusz Bogumil" w:date="2023-05-09T16:06:00Z">
        <w:r w:rsidRPr="007A116F">
          <w:rPr>
            <w:lang w:val="en-US"/>
          </w:rPr>
          <w:t>Providers</w:t>
        </w:r>
        <w:r w:rsidRPr="000F5361">
          <w:rPr>
            <w:lang w:val="en-US"/>
          </w:rPr>
          <w:sym w:font="Wingdings" w:char="F0E0"/>
        </w:r>
        <w:r w:rsidRPr="007A116F">
          <w:rPr>
            <w:lang w:val="en-US"/>
          </w:rPr>
          <w:t>E-mail,</w:t>
        </w:r>
      </w:ins>
      <w:ins w:id="24" w:author="Dariusz Bogumil" w:date="2023-05-09T16:24:00Z">
        <w:r w:rsidR="00E5124B">
          <w:rPr>
            <w:lang w:val="en-US"/>
          </w:rPr>
          <w:t xml:space="preserve"> Providers</w:t>
        </w:r>
        <w:r w:rsidR="00E5124B" w:rsidRPr="00E5124B">
          <w:rPr>
            <w:lang w:val="en-US"/>
          </w:rPr>
          <w:sym w:font="Wingdings" w:char="F0E0"/>
        </w:r>
        <w:r w:rsidR="00E5124B">
          <w:rPr>
            <w:lang w:val="en-US"/>
          </w:rPr>
          <w:t>Email to be verified</w:t>
        </w:r>
      </w:ins>
      <w:ins w:id="25" w:author="Dariusz Bogumil" w:date="2023-05-09T16:06:00Z">
        <w:r w:rsidRPr="007A116F">
          <w:rPr>
            <w:lang w:val="en-US"/>
          </w:rPr>
          <w:t xml:space="preserve"> </w:t>
        </w:r>
      </w:ins>
    </w:p>
    <w:p w14:paraId="167B9E66" w14:textId="3766F361" w:rsidR="007A116F" w:rsidRDefault="007A116F" w:rsidP="007A116F">
      <w:pPr>
        <w:pStyle w:val="ListParagraph"/>
        <w:numPr>
          <w:ilvl w:val="0"/>
          <w:numId w:val="34"/>
        </w:numPr>
        <w:rPr>
          <w:ins w:id="26" w:author="Dariusz Bogumil" w:date="2023-05-09T16:07:00Z"/>
          <w:lang w:val="en-US"/>
        </w:rPr>
      </w:pPr>
      <w:ins w:id="27" w:author="Dariusz Bogumil" w:date="2023-05-09T16:06:00Z">
        <w:r w:rsidRPr="007A116F">
          <w:rPr>
            <w:lang w:val="en-US"/>
          </w:rPr>
          <w:t>Investors</w:t>
        </w:r>
      </w:ins>
      <w:ins w:id="28" w:author="Dariusz Bogumil" w:date="2023-05-09T16:24:00Z">
        <w:r w:rsidR="00E5124B" w:rsidRPr="00E5124B">
          <w:rPr>
            <w:lang w:val="en-US"/>
          </w:rPr>
          <w:sym w:font="Wingdings" w:char="F0E0"/>
        </w:r>
      </w:ins>
      <w:ins w:id="29" w:author="Dariusz Bogumil" w:date="2023-05-09T16:06:00Z">
        <w:r w:rsidRPr="007A116F">
          <w:rPr>
            <w:lang w:val="en-US"/>
          </w:rPr>
          <w:t xml:space="preserve">E-mail, </w:t>
        </w:r>
      </w:ins>
      <w:ins w:id="30" w:author="Dariusz Bogumil" w:date="2023-05-09T16:25:00Z">
        <w:r w:rsidR="00E5124B" w:rsidRPr="007A116F">
          <w:rPr>
            <w:lang w:val="en-US"/>
          </w:rPr>
          <w:t>Investors</w:t>
        </w:r>
      </w:ins>
      <w:ins w:id="31" w:author="Dariusz Bogumil" w:date="2023-05-09T16:24:00Z">
        <w:r w:rsidR="00E5124B" w:rsidRPr="00E5124B">
          <w:rPr>
            <w:lang w:val="en-US"/>
          </w:rPr>
          <w:sym w:font="Wingdings" w:char="F0E0"/>
        </w:r>
        <w:r w:rsidR="00E5124B">
          <w:rPr>
            <w:lang w:val="en-US"/>
          </w:rPr>
          <w:t>Email to be verified</w:t>
        </w:r>
      </w:ins>
    </w:p>
    <w:p w14:paraId="2EE719A1" w14:textId="65B1834C" w:rsidR="007A116F" w:rsidRPr="007A116F" w:rsidRDefault="007A116F" w:rsidP="007A116F">
      <w:pPr>
        <w:pStyle w:val="ListParagraph"/>
        <w:numPr>
          <w:ilvl w:val="0"/>
          <w:numId w:val="34"/>
        </w:numPr>
        <w:rPr>
          <w:ins w:id="32" w:author="Dariusz Bogumil" w:date="2023-05-09T16:01:00Z"/>
          <w:lang w:val="en-US"/>
        </w:rPr>
        <w:pPrChange w:id="33" w:author="Dariusz Bogumil" w:date="2023-05-09T16:06:00Z">
          <w:pPr/>
        </w:pPrChange>
      </w:pPr>
      <w:ins w:id="34" w:author="Dariusz Bogumil" w:date="2023-05-09T16:06:00Z">
        <w:r w:rsidRPr="007A116F">
          <w:rPr>
            <w:lang w:val="en-US"/>
          </w:rPr>
          <w:t>Law Firms</w:t>
        </w:r>
      </w:ins>
      <w:ins w:id="35" w:author="Dariusz Bogumil" w:date="2023-05-09T16:24:00Z">
        <w:r w:rsidR="00E5124B" w:rsidRPr="00E5124B">
          <w:rPr>
            <w:lang w:val="en-US"/>
          </w:rPr>
          <w:sym w:font="Wingdings" w:char="F0E0"/>
        </w:r>
      </w:ins>
      <w:ins w:id="36" w:author="Dariusz Bogumil" w:date="2023-05-09T16:06:00Z">
        <w:r w:rsidRPr="007A116F">
          <w:rPr>
            <w:lang w:val="en-US"/>
          </w:rPr>
          <w:t>E-mail</w:t>
        </w:r>
      </w:ins>
      <w:ins w:id="37" w:author="Dariusz Bogumil" w:date="2023-05-09T16:25:00Z">
        <w:r w:rsidR="00E5124B" w:rsidRPr="007A116F">
          <w:rPr>
            <w:lang w:val="en-US"/>
          </w:rPr>
          <w:t>,</w:t>
        </w:r>
        <w:r w:rsidR="00E5124B">
          <w:rPr>
            <w:lang w:val="en-US"/>
          </w:rPr>
          <w:t xml:space="preserve"> </w:t>
        </w:r>
        <w:r w:rsidR="00E5124B" w:rsidRPr="007A116F">
          <w:rPr>
            <w:lang w:val="en-US"/>
          </w:rPr>
          <w:t>Law Firms</w:t>
        </w:r>
        <w:r w:rsidR="00E5124B" w:rsidRPr="00E5124B">
          <w:rPr>
            <w:lang w:val="en-US"/>
          </w:rPr>
          <w:sym w:font="Wingdings" w:char="F0E0"/>
        </w:r>
        <w:r w:rsidR="00E5124B">
          <w:rPr>
            <w:lang w:val="en-US"/>
          </w:rPr>
          <w:t>Email to be verified</w:t>
        </w:r>
      </w:ins>
      <w:ins w:id="38" w:author="Dariusz Bogumil" w:date="2023-05-09T16:06:00Z">
        <w:r w:rsidRPr="007A116F">
          <w:rPr>
            <w:lang w:val="en-US"/>
          </w:rPr>
          <w:t xml:space="preserve"> </w:t>
        </w:r>
      </w:ins>
    </w:p>
    <w:p w14:paraId="5390027C" w14:textId="6C86277D" w:rsidR="007A116F" w:rsidRDefault="007A116F" w:rsidP="00E47DDA">
      <w:pPr>
        <w:rPr>
          <w:ins w:id="39" w:author="Dariusz Bogumil" w:date="2023-05-09T16:10:00Z"/>
          <w:lang w:val="en-US"/>
        </w:rPr>
      </w:pPr>
      <w:ins w:id="40" w:author="Dariusz Bogumil" w:date="2023-05-09T16:07:00Z">
        <w:r>
          <w:rPr>
            <w:lang w:val="en-US"/>
          </w:rPr>
          <w:t xml:space="preserve">Changing emails in these forms in PMC </w:t>
        </w:r>
      </w:ins>
      <w:ins w:id="41" w:author="Dariusz Bogumil" w:date="2023-05-09T16:19:00Z">
        <w:r w:rsidR="00106A42">
          <w:rPr>
            <w:lang w:val="en-US"/>
          </w:rPr>
          <w:t xml:space="preserve">should be </w:t>
        </w:r>
      </w:ins>
      <w:ins w:id="42" w:author="Dariusz Bogumil" w:date="2023-05-09T16:07:00Z">
        <w:r>
          <w:rPr>
            <w:lang w:val="en-US"/>
          </w:rPr>
          <w:t>always verified</w:t>
        </w:r>
      </w:ins>
      <w:ins w:id="43" w:author="Dariusz Bogumil" w:date="2023-05-09T16:19:00Z">
        <w:r w:rsidR="00106A42">
          <w:rPr>
            <w:lang w:val="en-US"/>
          </w:rPr>
          <w:t xml:space="preserve">, </w:t>
        </w:r>
        <w:proofErr w:type="gramStart"/>
        <w:r w:rsidR="00106A42">
          <w:rPr>
            <w:lang w:val="en-US"/>
          </w:rPr>
          <w:t>i.e.</w:t>
        </w:r>
        <w:proofErr w:type="gramEnd"/>
        <w:r w:rsidR="00106A42">
          <w:rPr>
            <w:lang w:val="en-US"/>
          </w:rPr>
          <w:t xml:space="preserve"> only “Email to be verified” </w:t>
        </w:r>
      </w:ins>
      <w:ins w:id="44" w:author="Dariusz Bogumil" w:date="2023-05-09T16:20:00Z">
        <w:r w:rsidR="00106A42">
          <w:rPr>
            <w:lang w:val="en-US"/>
          </w:rPr>
          <w:t>fields should be changed by users</w:t>
        </w:r>
      </w:ins>
      <w:ins w:id="45" w:author="Dariusz Bogumil" w:date="2023-05-09T16:07:00Z">
        <w:r>
          <w:rPr>
            <w:lang w:val="en-US"/>
          </w:rPr>
          <w:t xml:space="preserve">. </w:t>
        </w:r>
      </w:ins>
      <w:ins w:id="46" w:author="Dariusz Bogumil" w:date="2023-05-09T16:20:00Z">
        <w:r w:rsidR="00106A42">
          <w:rPr>
            <w:lang w:val="en-US"/>
          </w:rPr>
          <w:t>Then a</w:t>
        </w:r>
      </w:ins>
      <w:ins w:id="47" w:author="Dariusz Bogumil" w:date="2023-05-09T16:08:00Z">
        <w:r>
          <w:rPr>
            <w:lang w:val="en-US"/>
          </w:rPr>
          <w:t xml:space="preserve">n email is </w:t>
        </w:r>
      </w:ins>
      <w:ins w:id="48" w:author="Dariusz Bogumil" w:date="2023-05-09T16:21:00Z">
        <w:r w:rsidR="00106A42">
          <w:rPr>
            <w:lang w:val="en-US"/>
          </w:rPr>
          <w:t xml:space="preserve">automatically </w:t>
        </w:r>
      </w:ins>
      <w:ins w:id="49" w:author="Dariusz Bogumil" w:date="2023-05-09T16:08:00Z">
        <w:r>
          <w:rPr>
            <w:lang w:val="en-US"/>
          </w:rPr>
          <w:t>sent to</w:t>
        </w:r>
      </w:ins>
      <w:ins w:id="50" w:author="Dariusz Bogumil" w:date="2023-05-09T16:21:00Z">
        <w:r w:rsidR="00106A42">
          <w:rPr>
            <w:lang w:val="en-US"/>
          </w:rPr>
          <w:t xml:space="preserve"> this email </w:t>
        </w:r>
      </w:ins>
      <w:ins w:id="51" w:author="Dariusz Bogumil" w:date="2023-05-09T16:08:00Z">
        <w:r>
          <w:rPr>
            <w:lang w:val="en-US"/>
          </w:rPr>
          <w:t>address with request to ver</w:t>
        </w:r>
      </w:ins>
      <w:ins w:id="52" w:author="Dariusz Bogumil" w:date="2023-05-09T16:09:00Z">
        <w:r>
          <w:rPr>
            <w:lang w:val="en-US"/>
          </w:rPr>
          <w:t xml:space="preserve">ify this </w:t>
        </w:r>
      </w:ins>
      <w:ins w:id="53" w:author="Dariusz Bogumil" w:date="2023-05-09T16:10:00Z">
        <w:r>
          <w:rPr>
            <w:lang w:val="en-US"/>
          </w:rPr>
          <w:t xml:space="preserve">email </w:t>
        </w:r>
      </w:ins>
      <w:ins w:id="54" w:author="Dariusz Bogumil" w:date="2023-05-09T16:09:00Z">
        <w:r>
          <w:rPr>
            <w:lang w:val="en-US"/>
          </w:rPr>
          <w:t>address</w:t>
        </w:r>
      </w:ins>
      <w:ins w:id="55" w:author="Dariusz Bogumil" w:date="2023-05-09T16:21:00Z">
        <w:r w:rsidR="00E5124B">
          <w:rPr>
            <w:lang w:val="en-US"/>
          </w:rPr>
          <w:t xml:space="preserve"> with the use of a system-generated link</w:t>
        </w:r>
      </w:ins>
      <w:ins w:id="56" w:author="Dariusz Bogumil" w:date="2023-05-09T16:09:00Z">
        <w:r>
          <w:rPr>
            <w:lang w:val="en-US"/>
          </w:rPr>
          <w:t>.</w:t>
        </w:r>
      </w:ins>
      <w:ins w:id="57" w:author="Dariusz Bogumil" w:date="2023-05-09T16:21:00Z">
        <w:r w:rsidR="00106A42">
          <w:rPr>
            <w:lang w:val="en-US"/>
          </w:rPr>
          <w:t xml:space="preserve"> The final “Email” field is automatically set as soon as the </w:t>
        </w:r>
      </w:ins>
      <w:ins w:id="58" w:author="Dariusz Bogumil" w:date="2023-05-09T16:22:00Z">
        <w:r w:rsidR="00E5124B">
          <w:rPr>
            <w:lang w:val="en-US"/>
          </w:rPr>
          <w:t xml:space="preserve">email address is verified. Changing </w:t>
        </w:r>
      </w:ins>
      <w:ins w:id="59" w:author="Dariusz Bogumil" w:date="2023-05-09T16:23:00Z">
        <w:r w:rsidR="00E5124B">
          <w:rPr>
            <w:lang w:val="en-US"/>
          </w:rPr>
          <w:t>“</w:t>
        </w:r>
      </w:ins>
      <w:ins w:id="60" w:author="Dariusz Bogumil" w:date="2023-05-09T16:22:00Z">
        <w:r w:rsidR="00E5124B">
          <w:rPr>
            <w:lang w:val="en-US"/>
          </w:rPr>
          <w:t>final</w:t>
        </w:r>
      </w:ins>
      <w:ins w:id="61" w:author="Dariusz Bogumil" w:date="2023-05-09T16:23:00Z">
        <w:r w:rsidR="00E5124B">
          <w:rPr>
            <w:lang w:val="en-US"/>
          </w:rPr>
          <w:t>”</w:t>
        </w:r>
      </w:ins>
      <w:ins w:id="62" w:author="Dariusz Bogumil" w:date="2023-05-09T16:22:00Z">
        <w:r w:rsidR="00E5124B">
          <w:rPr>
            <w:lang w:val="en-US"/>
          </w:rPr>
          <w:t xml:space="preserve"> email ad</w:t>
        </w:r>
      </w:ins>
      <w:ins w:id="63" w:author="Dariusz Bogumil" w:date="2023-05-09T16:23:00Z">
        <w:r w:rsidR="00E5124B">
          <w:rPr>
            <w:lang w:val="en-US"/>
          </w:rPr>
          <w:t>dress manually is not re</w:t>
        </w:r>
      </w:ins>
      <w:ins w:id="64" w:author="Dariusz Bogumil" w:date="2023-05-09T16:24:00Z">
        <w:r w:rsidR="00E5124B">
          <w:rPr>
            <w:lang w:val="en-US"/>
          </w:rPr>
          <w:t>commended</w:t>
        </w:r>
      </w:ins>
      <w:ins w:id="65" w:author="Dariusz Bogumil" w:date="2023-05-09T16:23:00Z">
        <w:r w:rsidR="00E5124B">
          <w:rPr>
            <w:lang w:val="en-US"/>
          </w:rPr>
          <w:t xml:space="preserve">, but possible </w:t>
        </w:r>
      </w:ins>
      <w:ins w:id="66" w:author="Dariusz Bogumil" w:date="2023-05-09T16:24:00Z">
        <w:r w:rsidR="00E5124B">
          <w:rPr>
            <w:lang w:val="en-US"/>
          </w:rPr>
          <w:t>because of</w:t>
        </w:r>
      </w:ins>
      <w:ins w:id="67" w:author="Dariusz Bogumil" w:date="2023-05-09T16:23:00Z">
        <w:r w:rsidR="00E5124B">
          <w:rPr>
            <w:lang w:val="en-US"/>
          </w:rPr>
          <w:t xml:space="preserve"> some exceptional situations.</w:t>
        </w:r>
      </w:ins>
    </w:p>
    <w:p w14:paraId="6D027D7B" w14:textId="77777777" w:rsidR="007A116F" w:rsidRDefault="007A116F" w:rsidP="00E47DDA">
      <w:pPr>
        <w:rPr>
          <w:lang w:val="en-US"/>
        </w:rPr>
      </w:pPr>
    </w:p>
    <w:p w14:paraId="57975A8A" w14:textId="30AAE5D9" w:rsidR="00412A2A" w:rsidRPr="000F5361" w:rsidRDefault="00412A2A" w:rsidP="00FD1C7A">
      <w:pPr>
        <w:pStyle w:val="DBH2"/>
        <w:rPr>
          <w:lang w:val="en-US"/>
        </w:rPr>
      </w:pPr>
      <w:bookmarkStart w:id="68" w:name="_Toc134424831"/>
      <w:r>
        <w:rPr>
          <w:lang w:val="en-US"/>
        </w:rPr>
        <w:t>Provider’s Portal</w:t>
      </w:r>
      <w:bookmarkEnd w:id="68"/>
    </w:p>
    <w:p w14:paraId="166FB40A" w14:textId="77D3F898" w:rsidR="00FA2FDC" w:rsidDel="00FA2FDC" w:rsidRDefault="00FA2FDC" w:rsidP="00706614">
      <w:pPr>
        <w:rPr>
          <w:del w:id="69" w:author="Dariusz Bogumil" w:date="2023-05-30T12:22:00Z"/>
          <w:lang w:val="en-US" w:eastAsia="ja-JP"/>
        </w:rPr>
      </w:pPr>
    </w:p>
    <w:p w14:paraId="680BF943" w14:textId="77777777" w:rsidR="00E5124B" w:rsidRDefault="00E5124B" w:rsidP="00E5124B">
      <w:pPr>
        <w:pStyle w:val="DBH3"/>
        <w:rPr>
          <w:ins w:id="70" w:author="Dariusz Bogumil" w:date="2023-05-09T16:26:00Z"/>
        </w:rPr>
      </w:pPr>
      <w:bookmarkStart w:id="71" w:name="_Toc134424832"/>
      <w:proofErr w:type="spellStart"/>
      <w:ins w:id="72" w:author="Dariusz Bogumil" w:date="2023-05-09T16:26:00Z">
        <w:r w:rsidRPr="000F5361">
          <w:t>Registering</w:t>
        </w:r>
        <w:proofErr w:type="spellEnd"/>
      </w:ins>
    </w:p>
    <w:p w14:paraId="2E667414" w14:textId="6AFFC18C" w:rsidR="00E5124B" w:rsidRDefault="00E5124B" w:rsidP="00E5124B">
      <w:pPr>
        <w:rPr>
          <w:ins w:id="73" w:author="Dariusz Bogumil" w:date="2023-05-09T16:28:00Z"/>
          <w:lang w:val="en-US"/>
        </w:rPr>
      </w:pPr>
      <w:ins w:id="74" w:author="Dariusz Bogumil" w:date="2023-05-09T16:26:00Z">
        <w:r>
          <w:rPr>
            <w:lang w:val="en-US"/>
          </w:rPr>
          <w:t xml:space="preserve">Each partner </w:t>
        </w:r>
      </w:ins>
      <w:ins w:id="75" w:author="Dariusz Bogumil" w:date="2023-05-09T16:27:00Z">
        <w:r>
          <w:rPr>
            <w:lang w:val="en-US"/>
          </w:rPr>
          <w:t xml:space="preserve">needs </w:t>
        </w:r>
      </w:ins>
      <w:ins w:id="76" w:author="Dariusz Bogumil" w:date="2023-05-09T16:26:00Z">
        <w:r>
          <w:rPr>
            <w:lang w:val="en-US"/>
          </w:rPr>
          <w:t xml:space="preserve">his </w:t>
        </w:r>
      </w:ins>
      <w:ins w:id="77" w:author="Dariusz Bogumil" w:date="2023-05-09T16:27:00Z">
        <w:r>
          <w:rPr>
            <w:lang w:val="en-US"/>
          </w:rPr>
          <w:t xml:space="preserve">own </w:t>
        </w:r>
      </w:ins>
      <w:ins w:id="78" w:author="Dariusz Bogumil" w:date="2023-05-09T16:26:00Z">
        <w:r>
          <w:rPr>
            <w:lang w:val="en-US"/>
          </w:rPr>
          <w:t>unique login ID</w:t>
        </w:r>
      </w:ins>
      <w:ins w:id="79" w:author="Dariusz Bogumil" w:date="2023-05-09T16:27:00Z">
        <w:r>
          <w:rPr>
            <w:lang w:val="en-US"/>
          </w:rPr>
          <w:t xml:space="preserve"> to log in to the Portal. </w:t>
        </w:r>
      </w:ins>
    </w:p>
    <w:p w14:paraId="24E1409A" w14:textId="6E4D961C" w:rsidR="00E5124B" w:rsidRPr="00B93190" w:rsidRDefault="00E5124B" w:rsidP="00E5124B">
      <w:pPr>
        <w:rPr>
          <w:ins w:id="80" w:author="Dariusz Bogumil" w:date="2023-05-09T16:28:00Z"/>
          <w:lang w:val="en-US" w:eastAsia="ja-JP"/>
        </w:rPr>
      </w:pPr>
      <w:ins w:id="81" w:author="Dariusz Bogumil" w:date="2023-05-09T16:28:00Z">
        <w:r>
          <w:rPr>
            <w:lang w:val="en-US"/>
          </w:rPr>
          <w:t xml:space="preserve">This </w:t>
        </w:r>
        <w:r>
          <w:rPr>
            <w:lang w:val="en-US" w:eastAsia="ja-JP"/>
          </w:rPr>
          <w:t xml:space="preserve">login ID is generated automatically by the PMC CMS system. It is visible in the PMC: </w:t>
        </w:r>
        <w:r>
          <w:rPr>
            <w:lang w:val="en-US" w:eastAsia="ja-JP"/>
          </w:rPr>
          <w:t>in the relevant</w:t>
        </w:r>
        <w:r>
          <w:rPr>
            <w:lang w:val="en-US" w:eastAsia="ja-JP"/>
          </w:rPr>
          <w:t xml:space="preserve"> module </w:t>
        </w:r>
        <w:r w:rsidRPr="00412A2A">
          <w:rPr>
            <w:lang w:val="en-US" w:eastAsia="ja-JP"/>
          </w:rPr>
          <w:sym w:font="Wingdings" w:char="F0E0"/>
        </w:r>
        <w:r>
          <w:rPr>
            <w:lang w:val="en-US" w:eastAsia="ja-JP"/>
          </w:rPr>
          <w:t xml:space="preserve"> </w:t>
        </w:r>
        <w:r w:rsidRPr="00412A2A">
          <w:rPr>
            <w:lang w:val="en-US" w:eastAsia="ja-JP"/>
          </w:rPr>
          <w:t>Record number</w:t>
        </w:r>
        <w:r>
          <w:rPr>
            <w:lang w:val="en-US" w:eastAsia="ja-JP"/>
          </w:rPr>
          <w:t xml:space="preserve"> field. Automatically generated login ID has a form “</w:t>
        </w:r>
      </w:ins>
      <w:proofErr w:type="spellStart"/>
      <w:ins w:id="82" w:author="Dariusz Bogumil" w:date="2023-05-09T16:32:00Z">
        <w:r w:rsidR="004F4D77">
          <w:rPr>
            <w:lang w:val="en-US" w:eastAsia="ja-JP"/>
          </w:rPr>
          <w:t>M</w:t>
        </w:r>
      </w:ins>
      <w:ins w:id="83" w:author="Dariusz Bogumil" w:date="2023-05-09T16:33:00Z">
        <w:r w:rsidR="004F4D77">
          <w:rPr>
            <w:lang w:val="en-US" w:eastAsia="ja-JP"/>
          </w:rPr>
          <w:t>ODULE</w:t>
        </w:r>
      </w:ins>
      <w:ins w:id="84" w:author="Dariusz Bogumil" w:date="2023-05-09T16:28:00Z">
        <w:r>
          <w:rPr>
            <w:lang w:val="en-US" w:eastAsia="ja-JP"/>
          </w:rPr>
          <w:t>_xxxxxx</w:t>
        </w:r>
        <w:proofErr w:type="spellEnd"/>
        <w:r>
          <w:rPr>
            <w:lang w:val="en-US" w:eastAsia="ja-JP"/>
          </w:rPr>
          <w:t xml:space="preserve">”, </w:t>
        </w:r>
        <w:proofErr w:type="gramStart"/>
        <w:r>
          <w:rPr>
            <w:lang w:val="en-US" w:eastAsia="ja-JP"/>
          </w:rPr>
          <w:t>e.g.</w:t>
        </w:r>
        <w:proofErr w:type="gramEnd"/>
        <w:r>
          <w:rPr>
            <w:lang w:val="en-US" w:eastAsia="ja-JP"/>
          </w:rPr>
          <w:t xml:space="preserve"> “PR_000447” for Providers</w:t>
        </w:r>
        <w:r>
          <w:rPr>
            <w:lang w:val="en-US" w:eastAsia="ja-JP"/>
          </w:rPr>
          <w:t xml:space="preserve">, </w:t>
        </w:r>
      </w:ins>
      <w:ins w:id="85" w:author="Dariusz Bogumil" w:date="2023-05-09T16:32:00Z">
        <w:r w:rsidR="004F4D77">
          <w:rPr>
            <w:lang w:val="en-US" w:eastAsia="ja-JP"/>
          </w:rPr>
          <w:t>INVESTOR_2 for Investors, LAWFIRM_42 for Law Firms</w:t>
        </w:r>
      </w:ins>
      <w:ins w:id="86" w:author="Dariusz Bogumil" w:date="2023-05-09T16:28:00Z">
        <w:r>
          <w:rPr>
            <w:lang w:val="en-US" w:eastAsia="ja-JP"/>
          </w:rPr>
          <w:t xml:space="preserve">. In extraordinary situations the login ID can be changed to a more friendly name by DOTS. The Login ID uniquely identifies the </w:t>
        </w:r>
      </w:ins>
      <w:ins w:id="87" w:author="Dariusz Bogumil" w:date="2023-05-09T16:33:00Z">
        <w:r w:rsidR="004F4D77">
          <w:rPr>
            <w:lang w:val="en-US" w:eastAsia="ja-JP"/>
          </w:rPr>
          <w:t>partner</w:t>
        </w:r>
      </w:ins>
      <w:ins w:id="88" w:author="Dariusz Bogumil" w:date="2023-05-09T16:28:00Z">
        <w:r>
          <w:rPr>
            <w:lang w:val="en-US" w:eastAsia="ja-JP"/>
          </w:rPr>
          <w:t xml:space="preserve">. It is worth to note, that any other field in PMC does not guarantee uniqueness of the </w:t>
        </w:r>
      </w:ins>
      <w:ins w:id="89" w:author="Dariusz Bogumil" w:date="2023-05-09T16:33:00Z">
        <w:r w:rsidR="004F4D77">
          <w:rPr>
            <w:lang w:val="en-US" w:eastAsia="ja-JP"/>
          </w:rPr>
          <w:t>partner</w:t>
        </w:r>
      </w:ins>
      <w:ins w:id="90" w:author="Dariusz Bogumil" w:date="2023-05-09T16:28:00Z">
        <w:r>
          <w:rPr>
            <w:lang w:val="en-US" w:eastAsia="ja-JP"/>
          </w:rPr>
          <w:t>, particularly the same email can be (and often is) assigned to many providers.</w:t>
        </w:r>
      </w:ins>
    </w:p>
    <w:p w14:paraId="27B3E79B" w14:textId="77777777" w:rsidR="00E5124B" w:rsidRDefault="00E5124B" w:rsidP="00E5124B">
      <w:pPr>
        <w:rPr>
          <w:ins w:id="91" w:author="Dariusz Bogumil" w:date="2023-05-09T16:26:00Z"/>
          <w:lang w:val="en-US"/>
        </w:rPr>
      </w:pPr>
    </w:p>
    <w:p w14:paraId="2B7FFCF5" w14:textId="0CDEFA68" w:rsidR="00E5124B" w:rsidRDefault="00E5124B" w:rsidP="00E5124B">
      <w:pPr>
        <w:rPr>
          <w:ins w:id="92" w:author="Dariusz Bogumil" w:date="2023-05-09T16:26:00Z"/>
          <w:lang w:val="en-US"/>
        </w:rPr>
      </w:pPr>
      <w:ins w:id="93" w:author="Dariusz Bogumil" w:date="2023-05-09T16:26:00Z">
        <w:r w:rsidRPr="00F2284C">
          <w:rPr>
            <w:lang w:val="en-US"/>
          </w:rPr>
          <w:lastRenderedPageBreak/>
          <w:t>When a Provider is a</w:t>
        </w:r>
        <w:r>
          <w:rPr>
            <w:lang w:val="en-US"/>
          </w:rPr>
          <w:t>pproved, an email is sent to the provider’s email address with a new unique Login ID</w:t>
        </w:r>
      </w:ins>
      <w:ins w:id="94" w:author="Dariusz Bogumil" w:date="2023-05-30T12:02:00Z">
        <w:r w:rsidR="00FA2FDC">
          <w:rPr>
            <w:lang w:val="en-US"/>
          </w:rPr>
          <w:t xml:space="preserve"> </w:t>
        </w:r>
      </w:ins>
      <w:ins w:id="95" w:author="Dariusz Bogumil" w:date="2023-05-30T12:01:00Z">
        <w:r w:rsidR="00FA2FDC" w:rsidRPr="00FA2FDC">
          <w:rPr>
            <w:lang w:val="en-US"/>
          </w:rPr>
          <w:t>and a link to set a new password. The link is valid for 20 minutes only.</w:t>
        </w:r>
      </w:ins>
    </w:p>
    <w:p w14:paraId="760C0641" w14:textId="77777777" w:rsidR="00FA2FDC" w:rsidRPr="00FA2FDC" w:rsidRDefault="00FA2FDC" w:rsidP="00FA2FDC">
      <w:pPr>
        <w:rPr>
          <w:ins w:id="96" w:author="Dariusz Bogumil" w:date="2023-05-30T12:04:00Z"/>
          <w:lang w:val="en-US"/>
        </w:rPr>
      </w:pPr>
      <w:ins w:id="97" w:author="Dariusz Bogumil" w:date="2023-05-30T12:04:00Z">
        <w:r w:rsidRPr="00FA2FDC">
          <w:rPr>
            <w:lang w:val="en-US"/>
          </w:rPr>
          <w:t>When the link is opened, a user is requested to enter a new password in two fields (verification). The password has to have at least 6 characters, including a small letter, a capital letter and a digit. After successful setting of a new password, a message is shown and the user is requested to log-in.</w:t>
        </w:r>
      </w:ins>
    </w:p>
    <w:p w14:paraId="681806BD" w14:textId="3C403455" w:rsidR="00E5124B" w:rsidRDefault="00E5124B" w:rsidP="00FA2FDC">
      <w:pPr>
        <w:rPr>
          <w:ins w:id="98" w:author="Dariusz Bogumil" w:date="2023-05-09T16:26:00Z"/>
          <w:lang w:val="en-US"/>
        </w:rPr>
      </w:pPr>
      <w:ins w:id="99" w:author="Dariusz Bogumil" w:date="2023-05-09T16:26:00Z">
        <w:r>
          <w:rPr>
            <w:lang w:val="en-US"/>
          </w:rPr>
          <w:t xml:space="preserve">Additionally, manual workflows will be created in Providers, Law Firms and Investors modules in PMC to send the </w:t>
        </w:r>
      </w:ins>
      <w:ins w:id="100" w:author="Dariusz Bogumil" w:date="2023-05-09T16:34:00Z">
        <w:r w:rsidR="004F4D77">
          <w:rPr>
            <w:lang w:val="en-US"/>
          </w:rPr>
          <w:t xml:space="preserve">selected </w:t>
        </w:r>
      </w:ins>
      <w:ins w:id="101" w:author="Dariusz Bogumil" w:date="2023-05-09T16:26:00Z">
        <w:r>
          <w:rPr>
            <w:lang w:val="en-US"/>
          </w:rPr>
          <w:t>partner the initial email with his unique login ID</w:t>
        </w:r>
      </w:ins>
      <w:ins w:id="102" w:author="Dariusz Bogumil" w:date="2023-05-09T16:34:00Z">
        <w:r w:rsidR="004F4D77">
          <w:rPr>
            <w:lang w:val="en-US"/>
          </w:rPr>
          <w:t xml:space="preserve"> and a request to set a new password</w:t>
        </w:r>
      </w:ins>
      <w:ins w:id="103" w:author="Dariusz Bogumil" w:date="2023-05-09T16:26:00Z">
        <w:r>
          <w:rPr>
            <w:lang w:val="en-US"/>
          </w:rPr>
          <w:t>.</w:t>
        </w:r>
      </w:ins>
    </w:p>
    <w:p w14:paraId="4CE42C46" w14:textId="77777777" w:rsidR="00E5124B" w:rsidRDefault="00E5124B" w:rsidP="00E5124B">
      <w:pPr>
        <w:rPr>
          <w:ins w:id="104" w:author="Dariusz Bogumil" w:date="2023-05-09T16:26:00Z"/>
          <w:lang w:val="en-US"/>
        </w:rPr>
      </w:pPr>
    </w:p>
    <w:p w14:paraId="771C57C6" w14:textId="7D32DE13" w:rsidR="004169D3" w:rsidRDefault="004169D3" w:rsidP="00E957FF">
      <w:pPr>
        <w:pStyle w:val="DBH3"/>
        <w:rPr>
          <w:lang w:val="en-US" w:eastAsia="ja-JP"/>
        </w:rPr>
      </w:pPr>
      <w:r>
        <w:rPr>
          <w:lang w:val="en-US" w:eastAsia="ja-JP"/>
        </w:rPr>
        <w:t>Logging in</w:t>
      </w:r>
      <w:bookmarkEnd w:id="71"/>
    </w:p>
    <w:p w14:paraId="504FCDE6" w14:textId="2019B753" w:rsidR="00090DAC" w:rsidRDefault="00706614" w:rsidP="00706614">
      <w:pPr>
        <w:rPr>
          <w:lang w:val="en-US" w:eastAsia="ja-JP"/>
        </w:rPr>
      </w:pPr>
      <w:r w:rsidRPr="000F5361">
        <w:rPr>
          <w:lang w:val="en-US" w:eastAsia="ja-JP"/>
        </w:rPr>
        <w:t>A u</w:t>
      </w:r>
      <w:r w:rsidRPr="00B93190">
        <w:rPr>
          <w:lang w:val="en-US" w:eastAsia="ja-JP"/>
        </w:rPr>
        <w:t xml:space="preserve">ser logs in with his </w:t>
      </w:r>
      <w:r w:rsidR="00B93190">
        <w:rPr>
          <w:lang w:val="en-US" w:eastAsia="ja-JP"/>
        </w:rPr>
        <w:t>Login ID</w:t>
      </w:r>
      <w:r w:rsidRPr="00B93190">
        <w:rPr>
          <w:lang w:val="en-US" w:eastAsia="ja-JP"/>
        </w:rPr>
        <w:t xml:space="preserve"> and password. </w:t>
      </w:r>
    </w:p>
    <w:p w14:paraId="2200E082" w14:textId="4B6C4A89" w:rsidR="00706614" w:rsidRPr="00B93190" w:rsidDel="00E5124B" w:rsidRDefault="00412A2A" w:rsidP="00706614">
      <w:pPr>
        <w:rPr>
          <w:del w:id="105" w:author="Dariusz Bogumil" w:date="2023-05-09T16:28:00Z"/>
          <w:lang w:val="en-US" w:eastAsia="ja-JP"/>
        </w:rPr>
      </w:pPr>
      <w:del w:id="106" w:author="Dariusz Bogumil" w:date="2023-05-09T16:28:00Z">
        <w:r w:rsidDel="00E5124B">
          <w:rPr>
            <w:lang w:val="en-US" w:eastAsia="ja-JP"/>
          </w:rPr>
          <w:delText xml:space="preserve">Provider’s login ID is generated automatically by the PMC CMS system. It is visible in the PMC: Providers module </w:delText>
        </w:r>
        <w:r w:rsidRPr="00412A2A" w:rsidDel="00E5124B">
          <w:rPr>
            <w:lang w:val="en-US" w:eastAsia="ja-JP"/>
          </w:rPr>
          <w:sym w:font="Wingdings" w:char="F0E0"/>
        </w:r>
        <w:r w:rsidDel="00E5124B">
          <w:rPr>
            <w:lang w:val="en-US" w:eastAsia="ja-JP"/>
          </w:rPr>
          <w:delText xml:space="preserve"> </w:delText>
        </w:r>
        <w:r w:rsidRPr="00412A2A" w:rsidDel="00E5124B">
          <w:rPr>
            <w:lang w:val="en-US" w:eastAsia="ja-JP"/>
          </w:rPr>
          <w:delText>Record number</w:delText>
        </w:r>
        <w:r w:rsidDel="00E5124B">
          <w:rPr>
            <w:lang w:val="en-US" w:eastAsia="ja-JP"/>
          </w:rPr>
          <w:delText xml:space="preserve"> field.</w:delText>
        </w:r>
        <w:r w:rsidR="00090DAC" w:rsidDel="00E5124B">
          <w:rPr>
            <w:lang w:val="en-US" w:eastAsia="ja-JP"/>
          </w:rPr>
          <w:delText xml:space="preserve"> Automatically generated login ID has a form “PR_xxxxxx”, e.g. “PR_000447”. In extraordinary situations the login ID can be changed to a more friendly name by DOTS. The Login ID uniquely identifies the provider. It is worth to note, that any other field in PMC does not guarantee uniqueness of the provider, particularly the same email can be (and often is) assigned to many providers.</w:delText>
        </w:r>
      </w:del>
    </w:p>
    <w:p w14:paraId="16B1B25F" w14:textId="77777777" w:rsidR="00706614" w:rsidRPr="00B93190" w:rsidRDefault="00706614" w:rsidP="00706614">
      <w:pPr>
        <w:rPr>
          <w:lang w:val="en-US" w:eastAsia="ja-JP"/>
        </w:rPr>
      </w:pPr>
      <w:r w:rsidRPr="00B93190">
        <w:rPr>
          <w:lang w:val="en-US" w:eastAsia="ja-JP"/>
        </w:rPr>
        <w:t xml:space="preserve">Inputs: </w:t>
      </w:r>
    </w:p>
    <w:p w14:paraId="3A14A381" w14:textId="690089EF" w:rsidR="00706614" w:rsidRPr="00B93190" w:rsidRDefault="00B93190" w:rsidP="00706614">
      <w:pPr>
        <w:pStyle w:val="ListParagraph"/>
        <w:numPr>
          <w:ilvl w:val="0"/>
          <w:numId w:val="19"/>
        </w:numPr>
        <w:spacing w:after="0" w:line="360" w:lineRule="auto"/>
        <w:contextualSpacing w:val="0"/>
        <w:jc w:val="both"/>
        <w:rPr>
          <w:lang w:val="en-US" w:eastAsia="ja-JP"/>
        </w:rPr>
      </w:pPr>
      <w:r>
        <w:rPr>
          <w:lang w:val="en-US" w:eastAsia="ja-JP"/>
        </w:rPr>
        <w:t>Login ID</w:t>
      </w:r>
    </w:p>
    <w:p w14:paraId="44D16028" w14:textId="77777777" w:rsidR="00706614" w:rsidRPr="00B93190" w:rsidRDefault="00706614" w:rsidP="00706614">
      <w:pPr>
        <w:pStyle w:val="ListParagraph"/>
        <w:numPr>
          <w:ilvl w:val="0"/>
          <w:numId w:val="19"/>
        </w:numPr>
        <w:spacing w:after="0" w:line="360" w:lineRule="auto"/>
        <w:contextualSpacing w:val="0"/>
        <w:jc w:val="both"/>
        <w:rPr>
          <w:lang w:val="en-US" w:eastAsia="ja-JP"/>
        </w:rPr>
      </w:pPr>
      <w:r w:rsidRPr="00B93190">
        <w:rPr>
          <w:lang w:val="en-US" w:eastAsia="ja-JP"/>
        </w:rPr>
        <w:t>Password</w:t>
      </w:r>
    </w:p>
    <w:p w14:paraId="2F62C5A2" w14:textId="77777777" w:rsidR="00706614" w:rsidRPr="00B93190" w:rsidRDefault="00706614" w:rsidP="00706614">
      <w:pPr>
        <w:rPr>
          <w:lang w:val="en-US" w:eastAsia="ja-JP"/>
        </w:rPr>
      </w:pPr>
      <w:r w:rsidRPr="00B93190">
        <w:rPr>
          <w:lang w:val="en-US" w:eastAsia="ja-JP"/>
        </w:rPr>
        <w:t>Actions:</w:t>
      </w:r>
    </w:p>
    <w:p w14:paraId="7B44AF4A" w14:textId="77777777" w:rsidR="00706614" w:rsidRPr="00B93190" w:rsidRDefault="00706614" w:rsidP="00706614">
      <w:pPr>
        <w:pStyle w:val="ListParagraph"/>
        <w:numPr>
          <w:ilvl w:val="0"/>
          <w:numId w:val="20"/>
        </w:numPr>
        <w:spacing w:after="0" w:line="360" w:lineRule="auto"/>
        <w:contextualSpacing w:val="0"/>
        <w:jc w:val="both"/>
        <w:rPr>
          <w:lang w:val="en-US" w:eastAsia="ja-JP"/>
        </w:rPr>
      </w:pPr>
      <w:r w:rsidRPr="00B93190">
        <w:rPr>
          <w:lang w:val="en-US" w:eastAsia="ja-JP"/>
        </w:rPr>
        <w:t>Login</w:t>
      </w:r>
    </w:p>
    <w:p w14:paraId="1505A91D" w14:textId="650A45A0" w:rsidR="00706614" w:rsidRPr="004C077A" w:rsidRDefault="00706614" w:rsidP="00706614">
      <w:pPr>
        <w:pStyle w:val="ListParagraph"/>
        <w:numPr>
          <w:ilvl w:val="0"/>
          <w:numId w:val="20"/>
        </w:numPr>
        <w:spacing w:after="0" w:line="360" w:lineRule="auto"/>
        <w:contextualSpacing w:val="0"/>
        <w:jc w:val="both"/>
        <w:rPr>
          <w:lang w:val="en-US" w:eastAsia="ja-JP"/>
        </w:rPr>
      </w:pPr>
      <w:r w:rsidRPr="004C077A">
        <w:rPr>
          <w:lang w:val="en-US" w:eastAsia="ja-JP"/>
        </w:rPr>
        <w:t>Reset password</w:t>
      </w:r>
    </w:p>
    <w:p w14:paraId="7C364639" w14:textId="5871422D" w:rsidR="00706614" w:rsidRPr="000F5361" w:rsidDel="00E5124B" w:rsidRDefault="00FA2FDC" w:rsidP="00706614">
      <w:pPr>
        <w:rPr>
          <w:del w:id="107" w:author="Dariusz Bogumil" w:date="2023-05-09T16:26:00Z"/>
          <w:lang w:val="en-US"/>
        </w:rPr>
      </w:pPr>
      <w:ins w:id="108" w:author="Dariusz Bogumil" w:date="2023-05-30T12:06:00Z">
        <w:r>
          <w:rPr>
            <w:lang w:val="en-US"/>
          </w:rPr>
          <w:t xml:space="preserve">Logging in </w:t>
        </w:r>
      </w:ins>
      <w:ins w:id="109" w:author="Dariusz Bogumil" w:date="2023-05-30T12:24:00Z">
        <w:r>
          <w:rPr>
            <w:lang w:val="en-US"/>
          </w:rPr>
          <w:t>as well as unsuccessful tries are</w:t>
        </w:r>
      </w:ins>
      <w:ins w:id="110" w:author="Dariusz Bogumil" w:date="2023-05-30T12:06:00Z">
        <w:r>
          <w:rPr>
            <w:lang w:val="en-US"/>
          </w:rPr>
          <w:t xml:space="preserve"> tracked in </w:t>
        </w:r>
      </w:ins>
      <w:ins w:id="111" w:author="Dariusz Bogumil" w:date="2023-05-30T12:24:00Z">
        <w:r>
          <w:rPr>
            <w:lang w:val="en-US"/>
          </w:rPr>
          <w:t xml:space="preserve">the Partners </w:t>
        </w:r>
      </w:ins>
      <w:ins w:id="112" w:author="Dariusz Bogumil" w:date="2023-05-30T12:08:00Z">
        <w:r>
          <w:rPr>
            <w:lang w:val="en-US"/>
          </w:rPr>
          <w:t>Portal Activity module.</w:t>
        </w:r>
      </w:ins>
      <w:ins w:id="113" w:author="Dariusz Bogumil" w:date="2023-05-30T12:06:00Z">
        <w:r>
          <w:rPr>
            <w:lang w:val="en-US"/>
          </w:rPr>
          <w:t xml:space="preserve"> </w:t>
        </w:r>
      </w:ins>
    </w:p>
    <w:p w14:paraId="6B9BC6B9" w14:textId="7260732C" w:rsidR="00106A42" w:rsidRPr="00106A42" w:rsidRDefault="00B062AA" w:rsidP="00106A42">
      <w:pPr>
        <w:rPr>
          <w:ins w:id="114" w:author="Dariusz Bogumil" w:date="2023-05-09T16:12:00Z"/>
          <w:lang w:val="en-US"/>
          <w:rPrChange w:id="115" w:author="Dariusz Bogumil" w:date="2023-05-09T16:12:00Z">
            <w:rPr>
              <w:ins w:id="116" w:author="Dariusz Bogumil" w:date="2023-05-09T16:12:00Z"/>
            </w:rPr>
          </w:rPrChange>
        </w:rPr>
        <w:pPrChange w:id="117" w:author="Dariusz Bogumil" w:date="2023-05-09T16:13:00Z">
          <w:pPr>
            <w:pStyle w:val="DBH3"/>
          </w:pPr>
        </w:pPrChange>
      </w:pPr>
      <w:bookmarkStart w:id="118" w:name="_Toc134424833"/>
      <w:bookmarkStart w:id="119" w:name="_Ref134540514"/>
      <w:del w:id="120" w:author="Dariusz Bogumil" w:date="2023-05-09T16:26:00Z">
        <w:r w:rsidRPr="00FA2FDC" w:rsidDel="00E5124B">
          <w:rPr>
            <w:lang w:val="en-US"/>
            <w:rPrChange w:id="121" w:author="Dariusz Bogumil" w:date="2023-05-30T12:06:00Z">
              <w:rPr/>
            </w:rPrChange>
          </w:rPr>
          <w:delText>Registering</w:delText>
        </w:r>
      </w:del>
    </w:p>
    <w:p w14:paraId="4798E320" w14:textId="31B70661" w:rsidR="00706614" w:rsidRPr="000F5361" w:rsidRDefault="00B062AA" w:rsidP="00E957FF">
      <w:pPr>
        <w:pStyle w:val="DBH3"/>
      </w:pPr>
      <w:del w:id="122" w:author="Dariusz Bogumil" w:date="2023-05-09T16:12:00Z">
        <w:r w:rsidRPr="000F5361" w:rsidDel="00106A42">
          <w:delText xml:space="preserve"> / </w:delText>
        </w:r>
      </w:del>
      <w:proofErr w:type="spellStart"/>
      <w:r w:rsidR="00706614" w:rsidRPr="000F5361">
        <w:t>Resetting</w:t>
      </w:r>
      <w:proofErr w:type="spellEnd"/>
      <w:r w:rsidR="00706614" w:rsidRPr="000F5361">
        <w:t xml:space="preserve"> </w:t>
      </w:r>
      <w:proofErr w:type="spellStart"/>
      <w:r w:rsidR="00706614" w:rsidRPr="000F5361">
        <w:t>password</w:t>
      </w:r>
      <w:bookmarkEnd w:id="118"/>
      <w:bookmarkEnd w:id="119"/>
      <w:proofErr w:type="spellEnd"/>
    </w:p>
    <w:p w14:paraId="0D9877B4" w14:textId="41B3309D" w:rsidR="004169D3" w:rsidDel="004F4D77" w:rsidRDefault="004169D3" w:rsidP="008F096C">
      <w:pPr>
        <w:rPr>
          <w:del w:id="123" w:author="Dariusz Bogumil" w:date="2023-05-09T16:37:00Z"/>
          <w:lang w:val="en-US" w:eastAsia="ja-JP"/>
        </w:rPr>
      </w:pPr>
      <w:del w:id="124" w:author="Dariusz Bogumil" w:date="2023-05-09T16:37:00Z">
        <w:r w:rsidDel="004F4D77">
          <w:rPr>
            <w:lang w:val="en-US" w:eastAsia="ja-JP"/>
          </w:rPr>
          <w:delText xml:space="preserve">Every provider that has email configured in the PMC CMS system can register to obtain access to the Provider’s Portal. </w:delText>
        </w:r>
      </w:del>
    </w:p>
    <w:p w14:paraId="45D94588" w14:textId="0C7E41CB" w:rsidR="004169D3" w:rsidDel="004F4D77" w:rsidRDefault="004169D3" w:rsidP="008F096C">
      <w:pPr>
        <w:rPr>
          <w:del w:id="125" w:author="Dariusz Bogumil" w:date="2023-05-09T16:37:00Z"/>
          <w:lang w:val="en-US" w:eastAsia="ja-JP"/>
        </w:rPr>
      </w:pPr>
      <w:del w:id="126" w:author="Dariusz Bogumil" w:date="2023-05-09T16:37:00Z">
        <w:r w:rsidDel="004F4D77">
          <w:rPr>
            <w:lang w:val="en-US" w:eastAsia="ja-JP"/>
          </w:rPr>
          <w:delText>The procedure of registering is the same as the procedure of resetting password.</w:delText>
        </w:r>
      </w:del>
    </w:p>
    <w:p w14:paraId="19C651BD" w14:textId="2F28CC59" w:rsidR="00B062AA" w:rsidRPr="000F5361" w:rsidDel="004F4D77" w:rsidRDefault="00B062AA" w:rsidP="008F096C">
      <w:pPr>
        <w:rPr>
          <w:del w:id="127" w:author="Dariusz Bogumil" w:date="2023-05-09T16:37:00Z"/>
          <w:lang w:val="en-US" w:eastAsia="ja-JP"/>
        </w:rPr>
      </w:pPr>
      <w:del w:id="128" w:author="Dariusz Bogumil" w:date="2023-05-09T16:37:00Z">
        <w:r w:rsidRPr="000F5361" w:rsidDel="004F4D77">
          <w:rPr>
            <w:lang w:val="en-US" w:eastAsia="ja-JP"/>
          </w:rPr>
          <w:delText xml:space="preserve">Only providers that are configured in the PMC CMS system can register. A provider’s email has to be </w:delText>
        </w:r>
        <w:r w:rsidR="00A34E85" w:rsidDel="004F4D77">
          <w:rPr>
            <w:lang w:val="en-US" w:eastAsia="ja-JP"/>
          </w:rPr>
          <w:delText xml:space="preserve">given to </w:delText>
        </w:r>
        <w:r w:rsidR="004169D3" w:rsidDel="004F4D77">
          <w:rPr>
            <w:lang w:val="en-US" w:eastAsia="ja-JP"/>
          </w:rPr>
          <w:delText xml:space="preserve">register/reset </w:delText>
        </w:r>
        <w:r w:rsidR="00A34E85" w:rsidDel="004F4D77">
          <w:rPr>
            <w:lang w:val="en-US" w:eastAsia="ja-JP"/>
          </w:rPr>
          <w:delText>password.</w:delText>
        </w:r>
        <w:r w:rsidRPr="000F5361" w:rsidDel="004F4D77">
          <w:rPr>
            <w:lang w:val="en-US" w:eastAsia="ja-JP"/>
          </w:rPr>
          <w:delText xml:space="preserve"> </w:delText>
        </w:r>
      </w:del>
    </w:p>
    <w:p w14:paraId="2C06A326" w14:textId="7E90F2FA" w:rsidR="008F096C" w:rsidRPr="004C077A" w:rsidRDefault="008F096C" w:rsidP="008F096C">
      <w:pPr>
        <w:rPr>
          <w:lang w:val="en-US" w:eastAsia="ja-JP"/>
        </w:rPr>
      </w:pPr>
      <w:r w:rsidRPr="004C077A">
        <w:rPr>
          <w:lang w:val="en-US" w:eastAsia="ja-JP"/>
        </w:rPr>
        <w:t>Input:</w:t>
      </w:r>
    </w:p>
    <w:p w14:paraId="09AF299A" w14:textId="382D4573" w:rsidR="00106A42" w:rsidRPr="004C077A" w:rsidRDefault="008F096C" w:rsidP="008F096C">
      <w:pPr>
        <w:pStyle w:val="ListParagraph"/>
        <w:numPr>
          <w:ilvl w:val="0"/>
          <w:numId w:val="21"/>
        </w:numPr>
        <w:spacing w:after="0" w:line="360" w:lineRule="auto"/>
        <w:contextualSpacing w:val="0"/>
        <w:jc w:val="both"/>
        <w:rPr>
          <w:lang w:val="en-US" w:eastAsia="ja-JP"/>
        </w:rPr>
      </w:pPr>
      <w:del w:id="129" w:author="Dariusz Bogumil" w:date="2023-05-09T16:37:00Z">
        <w:r w:rsidRPr="004C077A" w:rsidDel="004F4D77">
          <w:rPr>
            <w:lang w:val="en-US" w:eastAsia="ja-JP"/>
          </w:rPr>
          <w:delText>E-mail</w:delText>
        </w:r>
      </w:del>
      <w:ins w:id="130" w:author="Dariusz Bogumil" w:date="2023-05-09T16:14:00Z">
        <w:r w:rsidR="00106A42">
          <w:rPr>
            <w:lang w:val="en-US" w:eastAsia="ja-JP"/>
          </w:rPr>
          <w:t>Login ID</w:t>
        </w:r>
      </w:ins>
    </w:p>
    <w:p w14:paraId="4376239E" w14:textId="77777777" w:rsidR="008F096C" w:rsidRPr="004C077A" w:rsidRDefault="008F096C" w:rsidP="008F096C">
      <w:pPr>
        <w:rPr>
          <w:lang w:val="en-US" w:eastAsia="ja-JP"/>
        </w:rPr>
      </w:pPr>
      <w:r w:rsidRPr="004C077A">
        <w:rPr>
          <w:lang w:val="en-US" w:eastAsia="ja-JP"/>
        </w:rPr>
        <w:t>Actions:</w:t>
      </w:r>
    </w:p>
    <w:p w14:paraId="26413ACB" w14:textId="75A68E8A" w:rsidR="008F096C" w:rsidRPr="004C077A" w:rsidRDefault="00B062AA" w:rsidP="008F096C">
      <w:pPr>
        <w:pStyle w:val="ListParagraph"/>
        <w:numPr>
          <w:ilvl w:val="0"/>
          <w:numId w:val="21"/>
        </w:numPr>
        <w:spacing w:after="0" w:line="360" w:lineRule="auto"/>
        <w:contextualSpacing w:val="0"/>
        <w:jc w:val="both"/>
        <w:rPr>
          <w:lang w:val="en-US" w:eastAsia="ja-JP"/>
        </w:rPr>
      </w:pPr>
      <w:del w:id="131" w:author="Dariusz Bogumil" w:date="2023-05-09T16:36:00Z">
        <w:r w:rsidRPr="000F5361" w:rsidDel="004F4D77">
          <w:rPr>
            <w:lang w:val="en-US" w:eastAsia="ja-JP"/>
          </w:rPr>
          <w:delText xml:space="preserve">Register / </w:delText>
        </w:r>
      </w:del>
      <w:r w:rsidR="008F096C" w:rsidRPr="004C077A">
        <w:rPr>
          <w:lang w:val="en-US" w:eastAsia="ja-JP"/>
        </w:rPr>
        <w:t>Reset password</w:t>
      </w:r>
    </w:p>
    <w:p w14:paraId="2F7941C8" w14:textId="45A8D554" w:rsidR="008F096C" w:rsidRPr="004C077A" w:rsidRDefault="008F096C" w:rsidP="008F096C">
      <w:pPr>
        <w:rPr>
          <w:lang w:val="en-US" w:eastAsia="ja-JP"/>
        </w:rPr>
      </w:pPr>
      <w:r w:rsidRPr="000F5361">
        <w:rPr>
          <w:lang w:val="en-US" w:eastAsia="ja-JP"/>
        </w:rPr>
        <w:t>Provider’s</w:t>
      </w:r>
      <w:r w:rsidRPr="004C077A">
        <w:rPr>
          <w:lang w:val="en-US" w:eastAsia="ja-JP"/>
        </w:rPr>
        <w:t xml:space="preserve"> Portal checks if specified </w:t>
      </w:r>
      <w:del w:id="132" w:author="Dariusz Bogumil" w:date="2023-05-09T16:37:00Z">
        <w:r w:rsidRPr="004C077A" w:rsidDel="004F4D77">
          <w:rPr>
            <w:lang w:val="en-US" w:eastAsia="ja-JP"/>
          </w:rPr>
          <w:delText>e-mail</w:delText>
        </w:r>
      </w:del>
      <w:ins w:id="133" w:author="Dariusz Bogumil" w:date="2023-05-09T16:37:00Z">
        <w:r w:rsidR="004F4D77">
          <w:rPr>
            <w:lang w:val="en-US" w:eastAsia="ja-JP"/>
          </w:rPr>
          <w:t>Login ID</w:t>
        </w:r>
      </w:ins>
      <w:r w:rsidRPr="004C077A">
        <w:rPr>
          <w:lang w:val="en-US" w:eastAsia="ja-JP"/>
        </w:rPr>
        <w:t xml:space="preserve"> is configured</w:t>
      </w:r>
      <w:r w:rsidR="00B062AA" w:rsidRPr="000F5361">
        <w:rPr>
          <w:lang w:val="en-US" w:eastAsia="ja-JP"/>
        </w:rPr>
        <w:t xml:space="preserve"> in the PMC CMS</w:t>
      </w:r>
      <w:del w:id="134" w:author="Dariusz Bogumil" w:date="2023-05-09T16:37:00Z">
        <w:r w:rsidR="00B062AA" w:rsidRPr="000F5361" w:rsidDel="004F4D77">
          <w:rPr>
            <w:lang w:val="en-US" w:eastAsia="ja-JP"/>
          </w:rPr>
          <w:delText xml:space="preserve"> (Providers</w:delText>
        </w:r>
        <w:r w:rsidR="00B062AA" w:rsidRPr="000F5361" w:rsidDel="004F4D77">
          <w:rPr>
            <w:lang w:val="en-US" w:eastAsia="ja-JP"/>
          </w:rPr>
          <w:sym w:font="Wingdings" w:char="F0E0"/>
        </w:r>
        <w:r w:rsidR="00B062AA" w:rsidRPr="000F5361" w:rsidDel="004F4D77">
          <w:rPr>
            <w:lang w:val="en-US" w:eastAsia="ja-JP"/>
          </w:rPr>
          <w:delText>E-mail)</w:delText>
        </w:r>
      </w:del>
      <w:r w:rsidRPr="004C077A">
        <w:rPr>
          <w:lang w:val="en-US" w:eastAsia="ja-JP"/>
        </w:rPr>
        <w:t xml:space="preserve">. </w:t>
      </w:r>
    </w:p>
    <w:p w14:paraId="59DD6CCC" w14:textId="77777777" w:rsidR="008F096C" w:rsidRPr="004C077A" w:rsidRDefault="008F096C" w:rsidP="008F096C">
      <w:pPr>
        <w:rPr>
          <w:lang w:val="en-US" w:eastAsia="ja-JP"/>
        </w:rPr>
      </w:pPr>
      <w:r w:rsidRPr="004C077A">
        <w:rPr>
          <w:lang w:val="en-US" w:eastAsia="ja-JP"/>
        </w:rPr>
        <w:t>If not, a relevant message is shown.</w:t>
      </w:r>
    </w:p>
    <w:p w14:paraId="1EA3B177" w14:textId="539C44D1" w:rsidR="008F096C" w:rsidRPr="004C077A" w:rsidRDefault="008F096C" w:rsidP="008F096C">
      <w:pPr>
        <w:rPr>
          <w:lang w:val="en-US" w:eastAsia="ja-JP"/>
        </w:rPr>
      </w:pPr>
      <w:r w:rsidRPr="004C077A">
        <w:rPr>
          <w:lang w:val="en-US" w:eastAsia="ja-JP"/>
        </w:rPr>
        <w:t>If yes, a “</w:t>
      </w:r>
      <w:r w:rsidRPr="004C077A">
        <w:rPr>
          <w:lang w:val="en-US"/>
        </w:rPr>
        <w:t xml:space="preserve">Reset password to </w:t>
      </w:r>
      <w:r w:rsidRPr="000F5361">
        <w:rPr>
          <w:lang w:val="en-US" w:eastAsia="ja-JP"/>
        </w:rPr>
        <w:t>Provider’s</w:t>
      </w:r>
      <w:r w:rsidRPr="000F5361">
        <w:rPr>
          <w:lang w:val="en-US"/>
        </w:rPr>
        <w:t xml:space="preserve"> </w:t>
      </w:r>
      <w:r w:rsidRPr="004C077A">
        <w:rPr>
          <w:lang w:val="en-US"/>
        </w:rPr>
        <w:t xml:space="preserve">Portal” </w:t>
      </w:r>
      <w:r w:rsidRPr="004C077A">
        <w:rPr>
          <w:lang w:val="en-US" w:eastAsia="ja-JP"/>
        </w:rPr>
        <w:t xml:space="preserve">Workflow Action for the found </w:t>
      </w:r>
      <w:del w:id="135" w:author="Dariusz Bogumil" w:date="2023-05-09T16:38:00Z">
        <w:r w:rsidRPr="000F5361" w:rsidDel="004F4D77">
          <w:rPr>
            <w:lang w:val="en-US" w:eastAsia="ja-JP"/>
          </w:rPr>
          <w:delText>Provider</w:delText>
        </w:r>
        <w:r w:rsidR="004169D3" w:rsidDel="004F4D77">
          <w:rPr>
            <w:lang w:val="en-US" w:eastAsia="ja-JP"/>
          </w:rPr>
          <w:delText xml:space="preserve"> </w:delText>
        </w:r>
      </w:del>
      <w:ins w:id="136" w:author="Dariusz Bogumil" w:date="2023-05-09T16:38:00Z">
        <w:r w:rsidR="004F4D77">
          <w:rPr>
            <w:lang w:val="en-US" w:eastAsia="ja-JP"/>
          </w:rPr>
          <w:t>Partner (Provider/Investor/Law Firm)</w:t>
        </w:r>
      </w:ins>
      <w:del w:id="137" w:author="Dariusz Bogumil" w:date="2023-05-09T16:38:00Z">
        <w:r w:rsidR="004169D3" w:rsidDel="004F4D77">
          <w:rPr>
            <w:lang w:val="en-US" w:eastAsia="ja-JP"/>
          </w:rPr>
          <w:delText>(or Providers)</w:delText>
        </w:r>
      </w:del>
      <w:r w:rsidRPr="004C077A">
        <w:rPr>
          <w:lang w:val="en-US" w:eastAsia="ja-JP"/>
        </w:rPr>
        <w:t xml:space="preserve"> is </w:t>
      </w:r>
      <w:ins w:id="138" w:author="Dariusz Bogumil" w:date="2023-05-09T16:38:00Z">
        <w:r w:rsidR="004F4D77">
          <w:rPr>
            <w:lang w:val="en-US" w:eastAsia="ja-JP"/>
          </w:rPr>
          <w:t>triggered</w:t>
        </w:r>
      </w:ins>
      <w:del w:id="139" w:author="Dariusz Bogumil" w:date="2023-05-09T16:38:00Z">
        <w:r w:rsidRPr="004C077A" w:rsidDel="004F4D77">
          <w:rPr>
            <w:lang w:val="en-US" w:eastAsia="ja-JP"/>
          </w:rPr>
          <w:delText>called</w:delText>
        </w:r>
        <w:r w:rsidR="00A82313" w:rsidDel="004F4D77">
          <w:rPr>
            <w:lang w:val="en-US" w:eastAsia="ja-JP"/>
          </w:rPr>
          <w:delText xml:space="preserve"> for each provider with the given email</w:delText>
        </w:r>
      </w:del>
      <w:del w:id="140" w:author="Dariusz Bogumil" w:date="2023-05-09T15:53:00Z">
        <w:r w:rsidRPr="004C077A" w:rsidDel="00F30443">
          <w:rPr>
            <w:lang w:val="en-US" w:eastAsia="ja-JP"/>
          </w:rPr>
          <w:delText>:</w:delText>
        </w:r>
      </w:del>
      <w:ins w:id="141" w:author="Dariusz Bogumil" w:date="2023-05-09T15:53:00Z">
        <w:r w:rsidR="00F30443">
          <w:rPr>
            <w:lang w:val="en-US" w:eastAsia="ja-JP"/>
          </w:rPr>
          <w:t>.</w:t>
        </w:r>
      </w:ins>
    </w:p>
    <w:p w14:paraId="08DBF687" w14:textId="64231A35" w:rsidR="008F096C" w:rsidRDefault="008F096C" w:rsidP="008F096C">
      <w:pPr>
        <w:rPr>
          <w:lang w:val="en-US"/>
        </w:rPr>
      </w:pPr>
      <w:r w:rsidRPr="004C077A">
        <w:rPr>
          <w:lang w:val="en-US" w:eastAsia="ja-JP"/>
        </w:rPr>
        <w:t xml:space="preserve">An e-mail </w:t>
      </w:r>
      <w:r w:rsidRPr="004C077A">
        <w:rPr>
          <w:lang w:val="en-US"/>
        </w:rPr>
        <w:t xml:space="preserve">containing a </w:t>
      </w:r>
      <w:r w:rsidR="004169D3">
        <w:rPr>
          <w:lang w:val="en-US"/>
        </w:rPr>
        <w:t xml:space="preserve">provider’s “Login ID” and a </w:t>
      </w:r>
      <w:r w:rsidRPr="004C077A">
        <w:rPr>
          <w:lang w:val="en-US"/>
        </w:rPr>
        <w:t>link to set new password is se</w:t>
      </w:r>
      <w:r w:rsidR="009562EB" w:rsidRPr="000F5361">
        <w:rPr>
          <w:lang w:val="en-US"/>
        </w:rPr>
        <w:t>n</w:t>
      </w:r>
      <w:r w:rsidRPr="004C077A">
        <w:rPr>
          <w:lang w:val="en-US"/>
        </w:rPr>
        <w:t xml:space="preserve">t to </w:t>
      </w:r>
      <w:r w:rsidRPr="000F5361">
        <w:rPr>
          <w:lang w:val="en-US"/>
        </w:rPr>
        <w:t xml:space="preserve">the </w:t>
      </w:r>
      <w:r w:rsidRPr="000F5361">
        <w:rPr>
          <w:lang w:val="en-US" w:eastAsia="ja-JP"/>
        </w:rPr>
        <w:t>P</w:t>
      </w:r>
      <w:ins w:id="142" w:author="Dariusz Bogumil" w:date="2023-05-09T16:38:00Z">
        <w:r w:rsidR="004F4D77">
          <w:rPr>
            <w:lang w:val="en-US" w:eastAsia="ja-JP"/>
          </w:rPr>
          <w:t>artner</w:t>
        </w:r>
      </w:ins>
      <w:del w:id="143" w:author="Dariusz Bogumil" w:date="2023-05-09T16:38:00Z">
        <w:r w:rsidRPr="000F5361" w:rsidDel="004F4D77">
          <w:rPr>
            <w:lang w:val="en-US" w:eastAsia="ja-JP"/>
          </w:rPr>
          <w:delText>rovider</w:delText>
        </w:r>
      </w:del>
      <w:r w:rsidRPr="000F5361">
        <w:rPr>
          <w:lang w:val="en-US" w:eastAsia="ja-JP"/>
        </w:rPr>
        <w:t>’s</w:t>
      </w:r>
      <w:r w:rsidRPr="000F5361">
        <w:rPr>
          <w:lang w:val="en-US"/>
        </w:rPr>
        <w:t xml:space="preserve"> </w:t>
      </w:r>
      <w:r w:rsidRPr="004C077A">
        <w:rPr>
          <w:lang w:val="en-US"/>
        </w:rPr>
        <w:t>e-mail. The link is valid for 20 minutes only.</w:t>
      </w:r>
    </w:p>
    <w:p w14:paraId="719C7512" w14:textId="5A721F2E" w:rsidR="004169D3" w:rsidRPr="000F5361" w:rsidDel="004F4D77" w:rsidRDefault="004169D3" w:rsidP="008F096C">
      <w:pPr>
        <w:rPr>
          <w:del w:id="144" w:author="Dariusz Bogumil" w:date="2023-05-09T16:39:00Z"/>
          <w:lang w:val="en-US"/>
        </w:rPr>
      </w:pPr>
      <w:del w:id="145" w:author="Dariusz Bogumil" w:date="2023-05-09T16:39:00Z">
        <w:r w:rsidDel="004F4D77">
          <w:rPr>
            <w:lang w:val="en-US"/>
          </w:rPr>
          <w:lastRenderedPageBreak/>
          <w:delText xml:space="preserve">If more than one provider has the same email, one mail for each provider </w:delText>
        </w:r>
      </w:del>
      <w:del w:id="146" w:author="Dariusz Bogumil" w:date="2023-05-09T15:57:00Z">
        <w:r w:rsidDel="00F30443">
          <w:rPr>
            <w:lang w:val="en-US"/>
          </w:rPr>
          <w:delText xml:space="preserve">account </w:delText>
        </w:r>
      </w:del>
      <w:del w:id="147" w:author="Dariusz Bogumil" w:date="2023-05-09T16:39:00Z">
        <w:r w:rsidDel="004F4D77">
          <w:rPr>
            <w:lang w:val="en-US"/>
          </w:rPr>
          <w:delText>is sent.</w:delText>
        </w:r>
      </w:del>
    </w:p>
    <w:p w14:paraId="68B373D2" w14:textId="54087316" w:rsidR="00380B70" w:rsidRPr="004C077A" w:rsidRDefault="00380B70" w:rsidP="008F096C">
      <w:pPr>
        <w:rPr>
          <w:lang w:val="en-US"/>
        </w:rPr>
      </w:pPr>
      <w:r w:rsidRPr="000F5361">
        <w:rPr>
          <w:lang w:val="en-US"/>
        </w:rPr>
        <w:t xml:space="preserve">When the link is opened, a user is requested to enter a new password in two fields (verification). The password has to have at least 6 characters, including a small letter, a capital letter and a digit. After successful setting of a new password, a </w:t>
      </w:r>
      <w:r w:rsidR="00747A75" w:rsidRPr="000F5361">
        <w:rPr>
          <w:lang w:val="en-US"/>
        </w:rPr>
        <w:t>message is shown and the user is requested to log-in.</w:t>
      </w:r>
    </w:p>
    <w:p w14:paraId="1261CA5B" w14:textId="62DB1819" w:rsidR="00706614" w:rsidRDefault="004169D3" w:rsidP="00706614">
      <w:pPr>
        <w:rPr>
          <w:lang w:val="en-US"/>
        </w:rPr>
      </w:pPr>
      <w:r>
        <w:rPr>
          <w:lang w:val="en-US"/>
        </w:rPr>
        <w:t>If the provider does not set a new password in the procedure</w:t>
      </w:r>
      <w:r w:rsidRPr="004169D3">
        <w:rPr>
          <w:lang w:val="en-US"/>
        </w:rPr>
        <w:t xml:space="preserve"> </w:t>
      </w:r>
      <w:r>
        <w:rPr>
          <w:lang w:val="en-US"/>
        </w:rPr>
        <w:t xml:space="preserve">above described, </w:t>
      </w:r>
      <w:r w:rsidRPr="004169D3">
        <w:rPr>
          <w:lang w:val="en-US"/>
        </w:rPr>
        <w:t>the existing password remains valid.</w:t>
      </w:r>
    </w:p>
    <w:p w14:paraId="0A38557F" w14:textId="77777777" w:rsidR="00900B3B" w:rsidRPr="000F5361" w:rsidRDefault="00900B3B" w:rsidP="00706614">
      <w:pPr>
        <w:rPr>
          <w:lang w:val="en-US"/>
        </w:rPr>
      </w:pPr>
    </w:p>
    <w:p w14:paraId="5EAB319D" w14:textId="2DE17CE6" w:rsidR="00B062AA" w:rsidRPr="003C31D2" w:rsidRDefault="00E673AB" w:rsidP="00E957FF">
      <w:pPr>
        <w:pStyle w:val="DBH3"/>
        <w:rPr>
          <w:lang w:val="en-US"/>
        </w:rPr>
      </w:pPr>
      <w:bookmarkStart w:id="148" w:name="_Toc134424834"/>
      <w:r w:rsidRPr="003C31D2">
        <w:rPr>
          <w:lang w:val="en-US"/>
        </w:rPr>
        <w:t>Provider</w:t>
      </w:r>
      <w:r w:rsidR="003C31D2">
        <w:rPr>
          <w:lang w:val="en-US"/>
        </w:rPr>
        <w:t>’</w:t>
      </w:r>
      <w:r w:rsidRPr="003C31D2">
        <w:rPr>
          <w:lang w:val="en-US"/>
        </w:rPr>
        <w:t xml:space="preserve">s </w:t>
      </w:r>
      <w:r w:rsidR="0032231A" w:rsidRPr="003C31D2">
        <w:rPr>
          <w:lang w:val="en-US"/>
        </w:rPr>
        <w:t>l</w:t>
      </w:r>
      <w:r w:rsidR="00B062AA" w:rsidRPr="003C31D2">
        <w:rPr>
          <w:lang w:val="en-US"/>
        </w:rPr>
        <w:t>ogged-in user area</w:t>
      </w:r>
      <w:bookmarkEnd w:id="148"/>
    </w:p>
    <w:p w14:paraId="6739A812" w14:textId="77777777" w:rsidR="00893645" w:rsidRPr="000F5361" w:rsidRDefault="00893645" w:rsidP="00893645">
      <w:pPr>
        <w:rPr>
          <w:lang w:val="en-US"/>
        </w:rPr>
      </w:pPr>
      <w:r w:rsidRPr="000F5361">
        <w:rPr>
          <w:lang w:val="en-US"/>
        </w:rPr>
        <w:t>The portal will have three major sections:</w:t>
      </w:r>
    </w:p>
    <w:p w14:paraId="29F1B5B9" w14:textId="23826322" w:rsidR="00893645" w:rsidRPr="00900B3B" w:rsidRDefault="00893645" w:rsidP="00893645">
      <w:pPr>
        <w:pStyle w:val="ListParagraph"/>
        <w:numPr>
          <w:ilvl w:val="0"/>
          <w:numId w:val="8"/>
        </w:numPr>
        <w:rPr>
          <w:lang w:val="en-US"/>
        </w:rPr>
      </w:pPr>
      <w:r w:rsidRPr="00900B3B">
        <w:rPr>
          <w:lang w:val="en-US"/>
        </w:rPr>
        <w:t>Claim Uploading (including</w:t>
      </w:r>
      <w:r w:rsidR="00900B3B">
        <w:rPr>
          <w:lang w:val="en-US"/>
        </w:rPr>
        <w:t xml:space="preserve"> documents upload)</w:t>
      </w:r>
    </w:p>
    <w:p w14:paraId="38D5455C" w14:textId="77777777" w:rsidR="00893645" w:rsidRPr="000F5361" w:rsidRDefault="00893645" w:rsidP="00893645">
      <w:pPr>
        <w:pStyle w:val="ListParagraph"/>
        <w:numPr>
          <w:ilvl w:val="0"/>
          <w:numId w:val="8"/>
        </w:numPr>
        <w:rPr>
          <w:lang w:val="en-US"/>
        </w:rPr>
      </w:pPr>
      <w:r w:rsidRPr="000F5361">
        <w:rPr>
          <w:lang w:val="en-US"/>
        </w:rPr>
        <w:t>Portfolio Performance</w:t>
      </w:r>
    </w:p>
    <w:p w14:paraId="68D2BB60" w14:textId="77777777" w:rsidR="00893645" w:rsidRPr="000F5361" w:rsidRDefault="00893645" w:rsidP="00893645">
      <w:pPr>
        <w:pStyle w:val="ListParagraph"/>
        <w:numPr>
          <w:ilvl w:val="0"/>
          <w:numId w:val="8"/>
        </w:numPr>
        <w:rPr>
          <w:lang w:val="en-US"/>
        </w:rPr>
      </w:pPr>
      <w:r w:rsidRPr="000F5361">
        <w:rPr>
          <w:lang w:val="en-US"/>
        </w:rPr>
        <w:t>Claims Status Summary</w:t>
      </w:r>
    </w:p>
    <w:p w14:paraId="776B53B9" w14:textId="4EC3DFC7" w:rsidR="00893645" w:rsidRPr="000F5361" w:rsidRDefault="00893645" w:rsidP="00893645">
      <w:pPr>
        <w:rPr>
          <w:lang w:val="en-US" w:eastAsia="ja-JP"/>
        </w:rPr>
      </w:pPr>
      <w:r w:rsidRPr="000F5361">
        <w:rPr>
          <w:lang w:val="en-US" w:eastAsia="ja-JP"/>
        </w:rPr>
        <w:t>Additionally, provider’s data will be shown and a simple communication form</w:t>
      </w:r>
      <w:ins w:id="149" w:author="Dariusz Bogumil" w:date="2023-05-09T16:40:00Z">
        <w:r w:rsidR="004F4D77">
          <w:rPr>
            <w:lang w:val="en-US" w:eastAsia="ja-JP"/>
          </w:rPr>
          <w:t xml:space="preserve"> (section </w:t>
        </w:r>
      </w:ins>
      <w:ins w:id="150" w:author="Dariusz Bogumil" w:date="2023-05-09T16:41:00Z">
        <w:r w:rsidR="004F4D77">
          <w:rPr>
            <w:lang w:val="en-US" w:eastAsia="ja-JP"/>
          </w:rPr>
          <w:fldChar w:fldCharType="begin"/>
        </w:r>
        <w:r w:rsidR="004F4D77">
          <w:rPr>
            <w:lang w:val="en-US" w:eastAsia="ja-JP"/>
          </w:rPr>
          <w:instrText xml:space="preserve"> REF _Ref134542879 \r \h </w:instrText>
        </w:r>
        <w:r w:rsidR="004F4D77">
          <w:rPr>
            <w:lang w:val="en-US" w:eastAsia="ja-JP"/>
          </w:rPr>
        </w:r>
      </w:ins>
      <w:r w:rsidR="004F4D77">
        <w:rPr>
          <w:lang w:val="en-US" w:eastAsia="ja-JP"/>
        </w:rPr>
        <w:fldChar w:fldCharType="separate"/>
      </w:r>
      <w:ins w:id="151" w:author="Dariusz Bogumil" w:date="2023-05-09T16:41:00Z">
        <w:r w:rsidR="004F4D77">
          <w:rPr>
            <w:lang w:val="en-US" w:eastAsia="ja-JP"/>
          </w:rPr>
          <w:t>2.1.10</w:t>
        </w:r>
        <w:r w:rsidR="004F4D77">
          <w:rPr>
            <w:lang w:val="en-US" w:eastAsia="ja-JP"/>
          </w:rPr>
          <w:fldChar w:fldCharType="end"/>
        </w:r>
        <w:r w:rsidR="004F4D77">
          <w:rPr>
            <w:lang w:val="en-US" w:eastAsia="ja-JP"/>
          </w:rPr>
          <w:t>)</w:t>
        </w:r>
      </w:ins>
      <w:r w:rsidRPr="000F5361">
        <w:rPr>
          <w:lang w:val="en-US" w:eastAsia="ja-JP"/>
        </w:rPr>
        <w:t xml:space="preserve"> will be possible.</w:t>
      </w:r>
    </w:p>
    <w:p w14:paraId="1088B2A2" w14:textId="77777777" w:rsidR="00893645" w:rsidRPr="00893645" w:rsidRDefault="00893645" w:rsidP="00893645">
      <w:pPr>
        <w:rPr>
          <w:lang w:val="en-US"/>
        </w:rPr>
      </w:pPr>
    </w:p>
    <w:p w14:paraId="522DE442" w14:textId="70598A11" w:rsidR="00B062AA" w:rsidRPr="000F5361" w:rsidRDefault="00681A1E" w:rsidP="00B062AA">
      <w:pPr>
        <w:rPr>
          <w:lang w:val="en-US"/>
        </w:rPr>
      </w:pPr>
      <w:r w:rsidRPr="000F5361">
        <w:rPr>
          <w:lang w:val="en-US"/>
        </w:rPr>
        <w:t>The logged-in provider can</w:t>
      </w:r>
      <w:r w:rsidR="004E774D" w:rsidRPr="000F5361">
        <w:rPr>
          <w:lang w:val="en-US"/>
        </w:rPr>
        <w:t xml:space="preserve"> view his </w:t>
      </w:r>
      <w:r w:rsidR="00F42F78" w:rsidRPr="000F5361">
        <w:rPr>
          <w:lang w:val="en-US"/>
        </w:rPr>
        <w:t>basic</w:t>
      </w:r>
      <w:r w:rsidR="004E774D" w:rsidRPr="000F5361">
        <w:rPr>
          <w:lang w:val="en-US"/>
        </w:rPr>
        <w:t xml:space="preserve"> data, monitor performance of his portfolios, monitor statuses of claims and upload new claims.</w:t>
      </w:r>
    </w:p>
    <w:p w14:paraId="434E9A91" w14:textId="35A04972" w:rsidR="004E774D" w:rsidRPr="000F5361" w:rsidRDefault="004E774D" w:rsidP="004E774D">
      <w:pPr>
        <w:rPr>
          <w:lang w:val="en-US" w:eastAsia="ja-JP"/>
        </w:rPr>
      </w:pPr>
      <w:r w:rsidRPr="000F5361">
        <w:rPr>
          <w:lang w:val="en-US" w:eastAsia="ja-JP"/>
        </w:rPr>
        <w:t xml:space="preserve">The Provider’s Portal is responsive, its layout depends on a size of user’s screen. </w:t>
      </w:r>
      <w:proofErr w:type="gramStart"/>
      <w:r w:rsidRPr="000F5361">
        <w:rPr>
          <w:lang w:val="en-US" w:eastAsia="ja-JP"/>
        </w:rPr>
        <w:t>I.e.</w:t>
      </w:r>
      <w:proofErr w:type="gramEnd"/>
      <w:r w:rsidRPr="000F5361">
        <w:rPr>
          <w:lang w:val="en-US" w:eastAsia="ja-JP"/>
        </w:rPr>
        <w:t xml:space="preserve"> on normal size screens (computers, laptops, tablets) there is a menu on the left side and a working area on the right side. On small screens (phones) the same menu is “compressed” to a hamburger button.</w:t>
      </w:r>
    </w:p>
    <w:p w14:paraId="612E7813" w14:textId="0D7A7572" w:rsidR="004E774D" w:rsidRPr="000F5361" w:rsidRDefault="004E774D" w:rsidP="004E774D">
      <w:pPr>
        <w:rPr>
          <w:lang w:val="en-US" w:eastAsia="ja-JP"/>
        </w:rPr>
      </w:pPr>
      <w:r w:rsidRPr="000F5361">
        <w:rPr>
          <w:lang w:val="en-US" w:eastAsia="ja-JP"/>
        </w:rPr>
        <w:t>M</w:t>
      </w:r>
      <w:r w:rsidR="00F42F78" w:rsidRPr="000F5361">
        <w:rPr>
          <w:lang w:val="en-US" w:eastAsia="ja-JP"/>
        </w:rPr>
        <w:t>e</w:t>
      </w:r>
      <w:r w:rsidRPr="000F5361">
        <w:rPr>
          <w:lang w:val="en-US" w:eastAsia="ja-JP"/>
        </w:rPr>
        <w:t>nu:</w:t>
      </w:r>
    </w:p>
    <w:p w14:paraId="44E492B5" w14:textId="7A9C6F44" w:rsidR="004E774D" w:rsidRPr="000F5361" w:rsidRDefault="00F42F78" w:rsidP="004E774D">
      <w:pPr>
        <w:pStyle w:val="ListParagraph"/>
        <w:numPr>
          <w:ilvl w:val="0"/>
          <w:numId w:val="21"/>
        </w:numPr>
        <w:rPr>
          <w:lang w:val="en-US" w:eastAsia="ja-JP"/>
        </w:rPr>
      </w:pPr>
      <w:r w:rsidRPr="000F5361">
        <w:rPr>
          <w:lang w:val="en-US" w:eastAsia="ja-JP"/>
        </w:rPr>
        <w:t>My Data</w:t>
      </w:r>
    </w:p>
    <w:p w14:paraId="5E65785D" w14:textId="7BAE2B33" w:rsidR="00747A75" w:rsidRPr="000F5361" w:rsidRDefault="00747A75" w:rsidP="004E774D">
      <w:pPr>
        <w:pStyle w:val="ListParagraph"/>
        <w:numPr>
          <w:ilvl w:val="0"/>
          <w:numId w:val="21"/>
        </w:numPr>
        <w:rPr>
          <w:lang w:val="en-US" w:eastAsia="ja-JP"/>
        </w:rPr>
      </w:pPr>
      <w:r w:rsidRPr="000F5361">
        <w:rPr>
          <w:lang w:val="en-US" w:eastAsia="ja-JP"/>
        </w:rPr>
        <w:t>My Documents</w:t>
      </w:r>
    </w:p>
    <w:p w14:paraId="70AB86C7" w14:textId="786850AB" w:rsidR="00F42F78" w:rsidRPr="000F5361" w:rsidRDefault="00F42F78" w:rsidP="004E774D">
      <w:pPr>
        <w:pStyle w:val="ListParagraph"/>
        <w:numPr>
          <w:ilvl w:val="0"/>
          <w:numId w:val="21"/>
        </w:numPr>
        <w:rPr>
          <w:lang w:val="en-US" w:eastAsia="ja-JP"/>
        </w:rPr>
      </w:pPr>
      <w:r w:rsidRPr="000F5361">
        <w:rPr>
          <w:lang w:val="en-US" w:eastAsia="ja-JP"/>
        </w:rPr>
        <w:t>My Portfolios</w:t>
      </w:r>
    </w:p>
    <w:p w14:paraId="566FB68E" w14:textId="0E1F9303" w:rsidR="00F42F78" w:rsidRPr="000F5361" w:rsidRDefault="00F42F78" w:rsidP="004E774D">
      <w:pPr>
        <w:pStyle w:val="ListParagraph"/>
        <w:numPr>
          <w:ilvl w:val="0"/>
          <w:numId w:val="21"/>
        </w:numPr>
        <w:rPr>
          <w:lang w:val="en-US" w:eastAsia="ja-JP"/>
        </w:rPr>
      </w:pPr>
      <w:r w:rsidRPr="000F5361">
        <w:rPr>
          <w:lang w:val="en-US" w:eastAsia="ja-JP"/>
        </w:rPr>
        <w:t>My Claims</w:t>
      </w:r>
    </w:p>
    <w:p w14:paraId="62C6AD1D" w14:textId="4EC0ACBB" w:rsidR="00F42F78" w:rsidRPr="000F5361" w:rsidRDefault="00F42F78" w:rsidP="004E774D">
      <w:pPr>
        <w:pStyle w:val="ListParagraph"/>
        <w:numPr>
          <w:ilvl w:val="0"/>
          <w:numId w:val="21"/>
        </w:numPr>
        <w:rPr>
          <w:lang w:val="en-US" w:eastAsia="ja-JP"/>
        </w:rPr>
      </w:pPr>
      <w:r w:rsidRPr="000F5361">
        <w:rPr>
          <w:lang w:val="en-US" w:eastAsia="ja-JP"/>
        </w:rPr>
        <w:t>Upload New Claims</w:t>
      </w:r>
    </w:p>
    <w:p w14:paraId="50AF540E" w14:textId="54C1A4CE" w:rsidR="009C01D5" w:rsidRPr="000F5361" w:rsidRDefault="009C01D5" w:rsidP="004E774D">
      <w:pPr>
        <w:pStyle w:val="ListParagraph"/>
        <w:numPr>
          <w:ilvl w:val="0"/>
          <w:numId w:val="21"/>
        </w:numPr>
        <w:rPr>
          <w:lang w:val="en-US" w:eastAsia="ja-JP"/>
        </w:rPr>
      </w:pPr>
      <w:r w:rsidRPr="000F5361">
        <w:rPr>
          <w:lang w:val="en-US" w:eastAsia="ja-JP"/>
        </w:rPr>
        <w:t>Send a Message</w:t>
      </w:r>
    </w:p>
    <w:p w14:paraId="23DC542B" w14:textId="1E481C01" w:rsidR="009C01D5" w:rsidRPr="000F5361" w:rsidRDefault="009C01D5" w:rsidP="004E774D">
      <w:pPr>
        <w:pStyle w:val="ListParagraph"/>
        <w:numPr>
          <w:ilvl w:val="0"/>
          <w:numId w:val="21"/>
        </w:numPr>
        <w:rPr>
          <w:lang w:val="en-US" w:eastAsia="ja-JP"/>
        </w:rPr>
      </w:pPr>
      <w:r w:rsidRPr="000F5361">
        <w:rPr>
          <w:lang w:val="en-US" w:eastAsia="ja-JP"/>
        </w:rPr>
        <w:t>Change password</w:t>
      </w:r>
    </w:p>
    <w:p w14:paraId="4F6718F2" w14:textId="4BE14508" w:rsidR="009C01D5" w:rsidRPr="000F5361" w:rsidRDefault="009C01D5" w:rsidP="00B74A75">
      <w:pPr>
        <w:pStyle w:val="ListParagraph"/>
        <w:numPr>
          <w:ilvl w:val="0"/>
          <w:numId w:val="21"/>
        </w:numPr>
        <w:rPr>
          <w:lang w:val="en-US" w:eastAsia="ja-JP"/>
        </w:rPr>
      </w:pPr>
      <w:r w:rsidRPr="000F5361">
        <w:rPr>
          <w:lang w:val="en-US" w:eastAsia="ja-JP"/>
        </w:rPr>
        <w:t>Log out</w:t>
      </w:r>
    </w:p>
    <w:p w14:paraId="2D4DB868" w14:textId="734FEA22" w:rsidR="004E774D" w:rsidRPr="000F5361" w:rsidRDefault="00F42F78" w:rsidP="00B062AA">
      <w:pPr>
        <w:rPr>
          <w:lang w:val="en-US"/>
        </w:rPr>
      </w:pPr>
      <w:r w:rsidRPr="000F5361">
        <w:rPr>
          <w:lang w:val="en-US"/>
        </w:rPr>
        <w:t>By default, “My Portfolios” is opened.</w:t>
      </w:r>
    </w:p>
    <w:p w14:paraId="29A8E340" w14:textId="39E08F0F" w:rsidR="00681A1E" w:rsidRPr="000F5361" w:rsidRDefault="00681A1E" w:rsidP="00B062AA">
      <w:pPr>
        <w:rPr>
          <w:lang w:val="en-US"/>
        </w:rPr>
      </w:pPr>
    </w:p>
    <w:p w14:paraId="76DD15CD" w14:textId="7A838C3C" w:rsidR="00F42F78" w:rsidRPr="000F5361" w:rsidRDefault="00F42F78" w:rsidP="00B74A75">
      <w:pPr>
        <w:pStyle w:val="DBH3"/>
      </w:pPr>
      <w:bookmarkStart w:id="152" w:name="_Toc134424835"/>
      <w:r w:rsidRPr="000F5361">
        <w:t>My Data</w:t>
      </w:r>
      <w:bookmarkEnd w:id="152"/>
    </w:p>
    <w:p w14:paraId="23A7DA87" w14:textId="539E41C4" w:rsidR="00F42F78" w:rsidRPr="000F5361" w:rsidRDefault="00F42F78" w:rsidP="00F42F78">
      <w:pPr>
        <w:rPr>
          <w:lang w:val="en-US"/>
        </w:rPr>
      </w:pPr>
      <w:r w:rsidRPr="000F5361">
        <w:rPr>
          <w:lang w:val="en-US"/>
        </w:rPr>
        <w:t>In the working area read-only data fields are s</w:t>
      </w:r>
      <w:r w:rsidR="00747A75" w:rsidRPr="000F5361">
        <w:rPr>
          <w:lang w:val="en-US"/>
        </w:rPr>
        <w:t>hown:</w:t>
      </w:r>
    </w:p>
    <w:tbl>
      <w:tblPr>
        <w:tblStyle w:val="LightList-Accent6"/>
        <w:tblW w:w="0" w:type="auto"/>
        <w:tblLook w:val="04A0" w:firstRow="1" w:lastRow="0" w:firstColumn="1" w:lastColumn="0" w:noHBand="0" w:noVBand="1"/>
      </w:tblPr>
      <w:tblGrid>
        <w:gridCol w:w="4928"/>
      </w:tblGrid>
      <w:tr w:rsidR="00747A75" w:rsidRPr="000F5361" w14:paraId="4CA60AAA" w14:textId="77777777" w:rsidTr="00B7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6A4AA4ED" w14:textId="77777777" w:rsidR="00747A75" w:rsidRPr="00B74A75" w:rsidRDefault="00747A75" w:rsidP="009C01D5">
            <w:pPr>
              <w:pStyle w:val="ListParagraph"/>
              <w:ind w:left="0"/>
              <w:rPr>
                <w:rFonts w:asciiTheme="minorHAnsi" w:hAnsiTheme="minorHAnsi" w:cstheme="minorHAnsi"/>
                <w:color w:val="auto"/>
                <w:lang w:val="en-US"/>
              </w:rPr>
            </w:pPr>
            <w:r w:rsidRPr="00B74A75">
              <w:rPr>
                <w:rFonts w:cstheme="minorHAnsi"/>
                <w:lang w:val="en-US"/>
              </w:rPr>
              <w:t>Basic Information</w:t>
            </w:r>
          </w:p>
        </w:tc>
      </w:tr>
      <w:tr w:rsidR="00747A75" w:rsidRPr="000F5361" w14:paraId="6092323A"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8F3EB2F" w14:textId="1C0EBADB" w:rsidR="00747A75" w:rsidRPr="00B74A75" w:rsidRDefault="00747A75" w:rsidP="009C01D5">
            <w:pPr>
              <w:pStyle w:val="ListParagraph"/>
              <w:ind w:left="0"/>
              <w:rPr>
                <w:rFonts w:asciiTheme="minorHAnsi" w:hAnsiTheme="minorHAnsi" w:cstheme="minorHAnsi"/>
                <w:b w:val="0"/>
                <w:bCs w:val="0"/>
                <w:lang w:val="en-US"/>
              </w:rPr>
            </w:pPr>
            <w:r w:rsidRPr="00B74A75">
              <w:rPr>
                <w:rFonts w:cstheme="minorHAnsi"/>
                <w:lang w:val="en-US"/>
              </w:rPr>
              <w:lastRenderedPageBreak/>
              <w:t>Provider Name</w:t>
            </w:r>
          </w:p>
        </w:tc>
      </w:tr>
      <w:tr w:rsidR="00747A75" w:rsidRPr="000F5361" w14:paraId="397C0368"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639DD833" w14:textId="10C3461C" w:rsidR="00747A75" w:rsidRPr="00B74A75" w:rsidRDefault="00747A75" w:rsidP="009C01D5">
            <w:pPr>
              <w:pStyle w:val="ListParagraph"/>
              <w:ind w:left="0"/>
              <w:rPr>
                <w:rFonts w:asciiTheme="minorHAnsi" w:hAnsiTheme="minorHAnsi" w:cstheme="minorHAnsi"/>
                <w:b w:val="0"/>
                <w:bCs w:val="0"/>
                <w:lang w:val="en-US"/>
              </w:rPr>
            </w:pPr>
            <w:r w:rsidRPr="00B74A75">
              <w:rPr>
                <w:rFonts w:cstheme="minorHAnsi"/>
                <w:lang w:val="en-US"/>
              </w:rPr>
              <w:t>Provider Abbreviation</w:t>
            </w:r>
          </w:p>
        </w:tc>
      </w:tr>
      <w:tr w:rsidR="00747A75" w:rsidRPr="000F5361" w14:paraId="170A5BA8"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59B6F51" w14:textId="2C0BDB60"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Type of Provider</w:t>
            </w:r>
          </w:p>
        </w:tc>
      </w:tr>
      <w:tr w:rsidR="00747A75" w:rsidRPr="000F5361" w14:paraId="3ABAA5A5"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036AFEB9" w14:textId="2BA16155"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Other Provided Services</w:t>
            </w:r>
          </w:p>
        </w:tc>
      </w:tr>
      <w:tr w:rsidR="00747A75" w:rsidRPr="000F5361" w14:paraId="100B124E"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25718BC0" w14:textId="5E5B777C"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Tax ID</w:t>
            </w:r>
          </w:p>
        </w:tc>
      </w:tr>
      <w:tr w:rsidR="00747A75" w:rsidRPr="000F5361" w14:paraId="44B2365D" w14:textId="77777777" w:rsidTr="00B74A75">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13C9EDBD" w14:textId="73442CAD"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lang w:val="en-US"/>
              </w:rPr>
              <w:t>Contact Data</w:t>
            </w:r>
          </w:p>
        </w:tc>
      </w:tr>
      <w:tr w:rsidR="00747A75" w:rsidRPr="000F5361" w14:paraId="717DB8F1"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2429C52B" w14:textId="105E6063"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Contact Person</w:t>
            </w:r>
          </w:p>
        </w:tc>
      </w:tr>
      <w:tr w:rsidR="00747A75" w:rsidRPr="000F5361" w14:paraId="528CC8DD"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28C2C1AD" w14:textId="63C9F751"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Email</w:t>
            </w:r>
          </w:p>
        </w:tc>
      </w:tr>
      <w:tr w:rsidR="00747A75" w:rsidRPr="000F5361" w14:paraId="44642D34"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E0296E8" w14:textId="4A8CEDE3"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Primary Phone</w:t>
            </w:r>
          </w:p>
        </w:tc>
      </w:tr>
      <w:tr w:rsidR="00747A75" w:rsidRPr="000F5361" w14:paraId="3E0BB328"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52270585" w14:textId="256E1034"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Street</w:t>
            </w:r>
          </w:p>
        </w:tc>
      </w:tr>
      <w:tr w:rsidR="00747A75" w:rsidRPr="000F5361" w14:paraId="234BDD58"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1E4D853" w14:textId="255B1FB9"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b w:val="0"/>
                <w:bCs w:val="0"/>
                <w:lang w:val="en-US"/>
              </w:rPr>
              <w:t>City</w:t>
            </w:r>
          </w:p>
        </w:tc>
      </w:tr>
      <w:tr w:rsidR="00747A75" w:rsidRPr="000F5361" w14:paraId="676F5D65"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30772FBE" w14:textId="11D535AC"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b w:val="0"/>
                <w:bCs w:val="0"/>
                <w:lang w:val="en-US"/>
              </w:rPr>
              <w:t>ZIP</w:t>
            </w:r>
          </w:p>
        </w:tc>
      </w:tr>
      <w:tr w:rsidR="00747A75" w:rsidRPr="000F5361" w14:paraId="6E4DF2BF"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365ECF92" w14:textId="4C0CF3C0"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State</w:t>
            </w:r>
          </w:p>
        </w:tc>
      </w:tr>
      <w:tr w:rsidR="00747A75" w:rsidRPr="000F5361" w14:paraId="24EB9BAA" w14:textId="77777777" w:rsidTr="00B74A75">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223D4E25" w14:textId="2B9A67E0"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lang w:val="en-US"/>
              </w:rPr>
              <w:t>Bank Information</w:t>
            </w:r>
          </w:p>
        </w:tc>
      </w:tr>
      <w:tr w:rsidR="00747A75" w:rsidRPr="000F5361" w14:paraId="36D4328C"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DBF8166" w14:textId="69358CD7"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Bank</w:t>
            </w:r>
          </w:p>
        </w:tc>
      </w:tr>
      <w:tr w:rsidR="00747A75" w:rsidRPr="000F5361" w14:paraId="7D0206A1"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05A3EE85" w14:textId="56560F36"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Account No.</w:t>
            </w:r>
          </w:p>
        </w:tc>
      </w:tr>
      <w:tr w:rsidR="00747A75" w:rsidRPr="000F5361" w14:paraId="1A826160"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51C55608" w14:textId="768B2ECD"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Routing No.</w:t>
            </w:r>
          </w:p>
        </w:tc>
      </w:tr>
      <w:tr w:rsidR="009C01D5" w:rsidRPr="000F5361" w14:paraId="0299DD86" w14:textId="77777777" w:rsidTr="009562EB">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4D6A505D" w14:textId="0B15B28E" w:rsidR="009C01D5" w:rsidRPr="000F5361" w:rsidRDefault="009C01D5" w:rsidP="009562EB">
            <w:pPr>
              <w:pStyle w:val="ListParagraph"/>
              <w:ind w:left="0"/>
              <w:rPr>
                <w:rFonts w:asciiTheme="minorHAnsi" w:hAnsiTheme="minorHAnsi" w:cstheme="minorHAnsi"/>
                <w:lang w:val="en-US"/>
              </w:rPr>
            </w:pPr>
            <w:r w:rsidRPr="000F5361">
              <w:rPr>
                <w:rFonts w:asciiTheme="minorHAnsi" w:hAnsiTheme="minorHAnsi" w:cstheme="minorHAnsi"/>
                <w:lang w:val="en-US"/>
              </w:rPr>
              <w:t>Buyback Wallet</w:t>
            </w:r>
          </w:p>
        </w:tc>
      </w:tr>
      <w:tr w:rsidR="009C01D5" w:rsidRPr="000F5361" w14:paraId="5AF90DD0" w14:textId="77777777" w:rsidTr="00956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3D41A12" w14:textId="787DD88C" w:rsidR="009C01D5" w:rsidRPr="000F5361" w:rsidRDefault="009C01D5" w:rsidP="009562EB">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Buyback Wallet Value</w:t>
            </w:r>
          </w:p>
        </w:tc>
      </w:tr>
    </w:tbl>
    <w:p w14:paraId="44C2CDE5" w14:textId="4BA1B1EA" w:rsidR="00747A75" w:rsidRPr="000F5361" w:rsidRDefault="00747A75" w:rsidP="00F42F78">
      <w:pPr>
        <w:rPr>
          <w:lang w:val="en-US"/>
        </w:rPr>
      </w:pPr>
    </w:p>
    <w:p w14:paraId="153334B4" w14:textId="071C102B" w:rsidR="009C01D5" w:rsidRPr="000F5361" w:rsidRDefault="009C01D5" w:rsidP="00F42F78">
      <w:pPr>
        <w:rPr>
          <w:lang w:val="en-US"/>
        </w:rPr>
      </w:pPr>
      <w:r w:rsidRPr="000F5361">
        <w:rPr>
          <w:lang w:val="en-US"/>
        </w:rPr>
        <w:t>Actions:</w:t>
      </w:r>
    </w:p>
    <w:p w14:paraId="5AA4F492" w14:textId="5DBE9B70" w:rsidR="009C01D5" w:rsidRPr="000F5361" w:rsidRDefault="009C01D5" w:rsidP="009C01D5">
      <w:pPr>
        <w:pStyle w:val="ListParagraph"/>
        <w:numPr>
          <w:ilvl w:val="0"/>
          <w:numId w:val="22"/>
        </w:numPr>
        <w:rPr>
          <w:lang w:val="en-US"/>
        </w:rPr>
      </w:pPr>
      <w:r w:rsidRPr="000F5361">
        <w:rPr>
          <w:lang w:val="en-US"/>
        </w:rPr>
        <w:t xml:space="preserve">Send a </w:t>
      </w:r>
      <w:r w:rsidR="00E50BE3" w:rsidRPr="000F5361">
        <w:rPr>
          <w:lang w:val="en-US"/>
        </w:rPr>
        <w:t>M</w:t>
      </w:r>
      <w:r w:rsidRPr="000F5361">
        <w:rPr>
          <w:lang w:val="en-US"/>
        </w:rPr>
        <w:t xml:space="preserve">essage </w:t>
      </w:r>
      <w:r w:rsidR="006211F6" w:rsidRPr="000F5361">
        <w:rPr>
          <w:lang w:val="en-US"/>
        </w:rPr>
        <w:t xml:space="preserve">(button) </w:t>
      </w:r>
      <w:r w:rsidRPr="000F5361">
        <w:rPr>
          <w:lang w:val="en-US"/>
        </w:rPr>
        <w:t>– navigates to the “Send a Message” form</w:t>
      </w:r>
    </w:p>
    <w:p w14:paraId="2BBBE122" w14:textId="7E346F50" w:rsidR="009C01D5" w:rsidRPr="000F5361" w:rsidRDefault="009C01D5" w:rsidP="009C01D5">
      <w:pPr>
        <w:rPr>
          <w:lang w:val="en-US"/>
        </w:rPr>
      </w:pPr>
      <w:r w:rsidRPr="000F5361">
        <w:rPr>
          <w:lang w:val="en-US"/>
        </w:rPr>
        <w:t>The user can’t edit any data here. For security reasons it is assumed that all changes in Provider’s data should be done manually by PMC users (</w:t>
      </w:r>
      <w:proofErr w:type="gramStart"/>
      <w:r w:rsidR="003B7583" w:rsidRPr="000F5361">
        <w:rPr>
          <w:lang w:val="en-US"/>
        </w:rPr>
        <w:t>i.e.</w:t>
      </w:r>
      <w:proofErr w:type="gramEnd"/>
      <w:r w:rsidRPr="000F5361">
        <w:rPr>
          <w:lang w:val="en-US"/>
        </w:rPr>
        <w:t xml:space="preserve"> after verification).</w:t>
      </w:r>
    </w:p>
    <w:p w14:paraId="38317D61" w14:textId="2C74A4AE" w:rsidR="009C01D5" w:rsidRPr="000F5361" w:rsidRDefault="009C01D5" w:rsidP="009C01D5">
      <w:pPr>
        <w:rPr>
          <w:lang w:val="en-US"/>
        </w:rPr>
      </w:pPr>
    </w:p>
    <w:p w14:paraId="11DE7B36" w14:textId="0578A586" w:rsidR="00E50BE3" w:rsidRPr="000F5361" w:rsidRDefault="00E50BE3" w:rsidP="00B74A75">
      <w:pPr>
        <w:pStyle w:val="DBH3"/>
      </w:pPr>
      <w:bookmarkStart w:id="153" w:name="_Toc134424836"/>
      <w:r w:rsidRPr="000F5361">
        <w:t>My Documents</w:t>
      </w:r>
      <w:bookmarkEnd w:id="153"/>
    </w:p>
    <w:p w14:paraId="0072BF01" w14:textId="51BEB785" w:rsidR="00E50BE3" w:rsidRPr="000F5361" w:rsidRDefault="00E50BE3" w:rsidP="00E50BE3">
      <w:pPr>
        <w:rPr>
          <w:lang w:val="en-US"/>
        </w:rPr>
      </w:pPr>
      <w:r w:rsidRPr="000F5361">
        <w:rPr>
          <w:lang w:val="en-US"/>
        </w:rPr>
        <w:t xml:space="preserve">A list of documents is shown. </w:t>
      </w:r>
      <w:r w:rsidR="00645E4D" w:rsidRPr="000F5361">
        <w:rPr>
          <w:lang w:val="en-US"/>
        </w:rPr>
        <w:t>The documents shown meet these criteria:</w:t>
      </w:r>
    </w:p>
    <w:p w14:paraId="66DD6E57" w14:textId="020B226B" w:rsidR="00645E4D" w:rsidRPr="000F5361" w:rsidRDefault="00645E4D" w:rsidP="00645E4D">
      <w:pPr>
        <w:pStyle w:val="ListParagraph"/>
        <w:numPr>
          <w:ilvl w:val="0"/>
          <w:numId w:val="22"/>
        </w:numPr>
        <w:rPr>
          <w:lang w:val="en-US"/>
        </w:rPr>
      </w:pPr>
      <w:r w:rsidRPr="000F5361">
        <w:rPr>
          <w:lang w:val="en-US"/>
        </w:rPr>
        <w:t>Document</w:t>
      </w:r>
      <w:r w:rsidRPr="000F5361">
        <w:rPr>
          <w:lang w:val="en-US"/>
        </w:rPr>
        <w:sym w:font="Wingdings" w:char="F0E0"/>
      </w:r>
      <w:r w:rsidRPr="000F5361">
        <w:rPr>
          <w:lang w:val="en-US"/>
        </w:rPr>
        <w:t>Provider = the given Provider</w:t>
      </w:r>
    </w:p>
    <w:p w14:paraId="4B3CF130" w14:textId="43430406" w:rsidR="00645E4D" w:rsidRPr="000F5361" w:rsidRDefault="00645E4D" w:rsidP="00645E4D">
      <w:pPr>
        <w:pStyle w:val="ListParagraph"/>
        <w:numPr>
          <w:ilvl w:val="0"/>
          <w:numId w:val="22"/>
        </w:numPr>
        <w:rPr>
          <w:lang w:val="en-US"/>
        </w:rPr>
      </w:pPr>
      <w:r w:rsidRPr="000F5361">
        <w:rPr>
          <w:lang w:val="en-US"/>
        </w:rPr>
        <w:t xml:space="preserve">AND </w:t>
      </w:r>
      <w:proofErr w:type="gramStart"/>
      <w:r w:rsidR="003C0FC3" w:rsidRPr="000F5361">
        <w:rPr>
          <w:lang w:val="en-US"/>
        </w:rPr>
        <w:t xml:space="preserve">( </w:t>
      </w:r>
      <w:r w:rsidRPr="000F5361">
        <w:rPr>
          <w:lang w:val="en-US"/>
        </w:rPr>
        <w:t>Document</w:t>
      </w:r>
      <w:proofErr w:type="gramEnd"/>
      <w:r w:rsidRPr="000F5361">
        <w:rPr>
          <w:lang w:val="en-US"/>
        </w:rPr>
        <w:sym w:font="Wingdings" w:char="F0E0"/>
      </w:r>
      <w:proofErr w:type="spellStart"/>
      <w:r w:rsidRPr="000F5361">
        <w:rPr>
          <w:lang w:val="en-US"/>
        </w:rPr>
        <w:t>Document</w:t>
      </w:r>
      <w:proofErr w:type="spellEnd"/>
      <w:r w:rsidRPr="000F5361">
        <w:rPr>
          <w:lang w:val="en-US"/>
        </w:rPr>
        <w:t xml:space="preserve"> Type</w:t>
      </w:r>
      <w:r w:rsidRPr="000F5361">
        <w:rPr>
          <w:lang w:val="en-US"/>
        </w:rPr>
        <w:sym w:font="Wingdings" w:char="F0E0"/>
      </w:r>
      <w:r w:rsidRPr="000F5361">
        <w:rPr>
          <w:lang w:val="en-US"/>
        </w:rPr>
        <w:t>Document Area = “Provider Documents”</w:t>
      </w:r>
      <w:r w:rsidR="003C0FC3" w:rsidRPr="000F5361">
        <w:rPr>
          <w:lang w:val="en-US"/>
        </w:rPr>
        <w:t xml:space="preserve"> OR Document</w:t>
      </w:r>
      <w:r w:rsidR="003C0FC3" w:rsidRPr="000F5361">
        <w:rPr>
          <w:lang w:val="en-US"/>
        </w:rPr>
        <w:sym w:font="Wingdings" w:char="F0E0"/>
      </w:r>
      <w:proofErr w:type="spellStart"/>
      <w:r w:rsidR="003C0FC3" w:rsidRPr="000F5361">
        <w:rPr>
          <w:lang w:val="en-US"/>
        </w:rPr>
        <w:t>Document</w:t>
      </w:r>
      <w:proofErr w:type="spellEnd"/>
      <w:r w:rsidR="003C0FC3" w:rsidRPr="000F5361">
        <w:rPr>
          <w:lang w:val="en-US"/>
        </w:rPr>
        <w:t xml:space="preserve"> Type</w:t>
      </w:r>
      <w:r w:rsidR="003C0FC3" w:rsidRPr="000F5361">
        <w:rPr>
          <w:lang w:val="en-US"/>
        </w:rPr>
        <w:sym w:font="Wingdings" w:char="F0E0"/>
      </w:r>
      <w:r w:rsidR="003C0FC3" w:rsidRPr="000F5361">
        <w:rPr>
          <w:lang w:val="en-US"/>
        </w:rPr>
        <w:t>Document Type = “Portfolio Purchase Documents” )</w:t>
      </w:r>
    </w:p>
    <w:p w14:paraId="28267AE5" w14:textId="49913C45" w:rsidR="00645E4D" w:rsidRPr="000F5361" w:rsidRDefault="00645E4D" w:rsidP="00B74A75">
      <w:pPr>
        <w:pStyle w:val="ListParagraph"/>
        <w:numPr>
          <w:ilvl w:val="0"/>
          <w:numId w:val="22"/>
        </w:numPr>
        <w:rPr>
          <w:lang w:val="en-US"/>
        </w:rPr>
      </w:pPr>
      <w:r w:rsidRPr="000F5361">
        <w:rPr>
          <w:lang w:val="en-US"/>
        </w:rPr>
        <w:t>AND Document</w:t>
      </w:r>
      <w:r w:rsidRPr="000F5361">
        <w:rPr>
          <w:lang w:val="en-US"/>
        </w:rPr>
        <w:sym w:font="Wingdings" w:char="F0E0"/>
      </w:r>
      <w:r w:rsidRPr="000F5361">
        <w:rPr>
          <w:lang w:val="en-US"/>
        </w:rPr>
        <w:t>Access Through Provider Portal = “View and delete” or “View only”</w:t>
      </w:r>
    </w:p>
    <w:p w14:paraId="11113F66" w14:textId="03A9D542" w:rsidR="00313D75" w:rsidRPr="000F5361" w:rsidRDefault="00313D75" w:rsidP="00E50BE3">
      <w:pPr>
        <w:rPr>
          <w:lang w:val="en-US"/>
        </w:rPr>
      </w:pPr>
      <w:r w:rsidRPr="000F5361">
        <w:rPr>
          <w:lang w:val="en-US"/>
        </w:rPr>
        <w:t xml:space="preserve">A report has a form of a </w:t>
      </w:r>
      <w:r w:rsidR="00ED25FC" w:rsidRPr="000F5361">
        <w:rPr>
          <w:lang w:val="en-US"/>
        </w:rPr>
        <w:t>2-level list or a tree:</w:t>
      </w:r>
    </w:p>
    <w:p w14:paraId="10FB08F8" w14:textId="666BAC19" w:rsidR="00ED25FC" w:rsidRPr="000F5361" w:rsidRDefault="002B49B8" w:rsidP="00ED25FC">
      <w:pPr>
        <w:pStyle w:val="ListParagraph"/>
        <w:numPr>
          <w:ilvl w:val="0"/>
          <w:numId w:val="22"/>
        </w:numPr>
        <w:rPr>
          <w:lang w:val="en-US"/>
        </w:rPr>
      </w:pPr>
      <w:r w:rsidRPr="000F5361">
        <w:rPr>
          <w:lang w:val="en-US"/>
        </w:rPr>
        <w:t>1</w:t>
      </w:r>
      <w:r w:rsidRPr="00B74A75">
        <w:rPr>
          <w:vertAlign w:val="superscript"/>
          <w:lang w:val="en-US"/>
        </w:rPr>
        <w:t>st</w:t>
      </w:r>
      <w:r w:rsidRPr="000F5361">
        <w:rPr>
          <w:lang w:val="en-US"/>
        </w:rPr>
        <w:t xml:space="preserve"> level: </w:t>
      </w:r>
      <w:r w:rsidR="00ED25FC" w:rsidRPr="000F5361">
        <w:rPr>
          <w:lang w:val="en-US"/>
        </w:rPr>
        <w:t>Document Type</w:t>
      </w:r>
    </w:p>
    <w:p w14:paraId="732C5DC2" w14:textId="10D43779" w:rsidR="00ED25FC" w:rsidRPr="000F5361" w:rsidRDefault="002B49B8" w:rsidP="00ED25FC">
      <w:pPr>
        <w:pStyle w:val="ListParagraph"/>
        <w:numPr>
          <w:ilvl w:val="0"/>
          <w:numId w:val="22"/>
        </w:numPr>
        <w:rPr>
          <w:lang w:val="en-US"/>
        </w:rPr>
      </w:pPr>
      <w:r w:rsidRPr="000F5361">
        <w:rPr>
          <w:lang w:val="en-US"/>
        </w:rPr>
        <w:t>2</w:t>
      </w:r>
      <w:r w:rsidRPr="00B74A75">
        <w:rPr>
          <w:vertAlign w:val="superscript"/>
          <w:lang w:val="en-US"/>
        </w:rPr>
        <w:t>nd</w:t>
      </w:r>
      <w:r w:rsidRPr="000F5361">
        <w:rPr>
          <w:lang w:val="en-US"/>
        </w:rPr>
        <w:t xml:space="preserve"> level: </w:t>
      </w:r>
      <w:r w:rsidR="00ED25FC" w:rsidRPr="000F5361">
        <w:rPr>
          <w:lang w:val="en-US"/>
        </w:rPr>
        <w:t>Title</w:t>
      </w:r>
    </w:p>
    <w:p w14:paraId="24371445" w14:textId="6BC3652A" w:rsidR="00ED25FC" w:rsidRPr="000F5361" w:rsidRDefault="002B49B8" w:rsidP="00B74A75">
      <w:pPr>
        <w:pStyle w:val="ListParagraph"/>
        <w:ind w:left="0"/>
        <w:rPr>
          <w:lang w:val="en-US"/>
        </w:rPr>
      </w:pPr>
      <w:r w:rsidRPr="000F5361">
        <w:rPr>
          <w:lang w:val="en-US"/>
        </w:rPr>
        <w:t>Each level is sorted alphabetically.</w:t>
      </w:r>
    </w:p>
    <w:p w14:paraId="330FE652" w14:textId="5EE133DA" w:rsidR="00645E4D" w:rsidRPr="000F5361" w:rsidRDefault="00645E4D" w:rsidP="00E50BE3">
      <w:pPr>
        <w:rPr>
          <w:lang w:val="en-US"/>
        </w:rPr>
      </w:pPr>
      <w:r w:rsidRPr="000F5361">
        <w:rPr>
          <w:lang w:val="en-US"/>
        </w:rPr>
        <w:t>Each document can be viewed inside a web-browser (if it is a pdf or an image) and downloaded (in any case).</w:t>
      </w:r>
    </w:p>
    <w:p w14:paraId="008F1029" w14:textId="2BF63699" w:rsidR="006967C7" w:rsidRPr="000F5361" w:rsidRDefault="006967C7" w:rsidP="00E50BE3">
      <w:pPr>
        <w:rPr>
          <w:lang w:val="en-US"/>
        </w:rPr>
      </w:pPr>
      <w:r w:rsidRPr="000F5361">
        <w:rPr>
          <w:lang w:val="en-US"/>
        </w:rPr>
        <w:t xml:space="preserve">A user </w:t>
      </w:r>
      <w:proofErr w:type="spellStart"/>
      <w:r w:rsidRPr="000F5361">
        <w:rPr>
          <w:lang w:val="en-US"/>
        </w:rPr>
        <w:t>can not</w:t>
      </w:r>
      <w:proofErr w:type="spellEnd"/>
      <w:r w:rsidRPr="000F5361">
        <w:rPr>
          <w:lang w:val="en-US"/>
        </w:rPr>
        <w:t xml:space="preserve"> edit or delete any document.</w:t>
      </w:r>
    </w:p>
    <w:p w14:paraId="5A96B75C" w14:textId="62E3C0D0" w:rsidR="006211F6" w:rsidRPr="000F5361" w:rsidRDefault="006211F6" w:rsidP="00E50BE3">
      <w:pPr>
        <w:rPr>
          <w:lang w:val="en-US"/>
        </w:rPr>
      </w:pPr>
      <w:r w:rsidRPr="000F5361">
        <w:rPr>
          <w:lang w:val="en-US"/>
        </w:rPr>
        <w:t>Actions:</w:t>
      </w:r>
    </w:p>
    <w:p w14:paraId="5668DB48" w14:textId="4EBFD695" w:rsidR="006211F6" w:rsidRPr="000F5361" w:rsidRDefault="006211F6" w:rsidP="006211F6">
      <w:pPr>
        <w:pStyle w:val="ListParagraph"/>
        <w:numPr>
          <w:ilvl w:val="0"/>
          <w:numId w:val="22"/>
        </w:numPr>
        <w:rPr>
          <w:lang w:val="en-US"/>
        </w:rPr>
      </w:pPr>
      <w:r w:rsidRPr="000F5361">
        <w:rPr>
          <w:lang w:val="en-US"/>
        </w:rPr>
        <w:lastRenderedPageBreak/>
        <w:t>View or download the document (by clicking its Title)</w:t>
      </w:r>
    </w:p>
    <w:p w14:paraId="1FCAEA80" w14:textId="3FAF8AD5" w:rsidR="00E50BE3" w:rsidRPr="000F5361" w:rsidRDefault="00E50BE3" w:rsidP="00E50BE3">
      <w:pPr>
        <w:rPr>
          <w:lang w:val="en-US"/>
        </w:rPr>
      </w:pPr>
    </w:p>
    <w:p w14:paraId="1D7FE1DE" w14:textId="48C2C906" w:rsidR="00645E4D" w:rsidRPr="000F5361" w:rsidRDefault="00645E4D" w:rsidP="00B74A75">
      <w:pPr>
        <w:pStyle w:val="DBH3"/>
      </w:pPr>
      <w:bookmarkStart w:id="154" w:name="_Toc134424837"/>
      <w:r w:rsidRPr="000F5361">
        <w:t>My Portfolios</w:t>
      </w:r>
      <w:bookmarkEnd w:id="154"/>
    </w:p>
    <w:p w14:paraId="1DB86474" w14:textId="70D8D8AF" w:rsidR="00313D75" w:rsidRPr="000F5361" w:rsidRDefault="00313D75" w:rsidP="00313D75">
      <w:pPr>
        <w:rPr>
          <w:lang w:val="en-US"/>
        </w:rPr>
      </w:pPr>
      <w:r w:rsidRPr="000F5361">
        <w:rPr>
          <w:lang w:val="en-US"/>
        </w:rPr>
        <w:t xml:space="preserve">A </w:t>
      </w:r>
      <w:r w:rsidR="002B49B8" w:rsidRPr="000F5361">
        <w:rPr>
          <w:lang w:val="en-US"/>
        </w:rPr>
        <w:t>list of portfolios and their performance is shown.</w:t>
      </w:r>
    </w:p>
    <w:p w14:paraId="416C8ACF" w14:textId="2C47BA12" w:rsidR="00D15589" w:rsidRPr="000F5361" w:rsidRDefault="00D15589" w:rsidP="00313D75">
      <w:pPr>
        <w:rPr>
          <w:lang w:val="en-US"/>
        </w:rPr>
      </w:pPr>
      <w:r w:rsidRPr="000F5361">
        <w:rPr>
          <w:lang w:val="en-US"/>
        </w:rPr>
        <w:t>A report has a form of a table with columns (if not described differently, column name specifie</w:t>
      </w:r>
      <w:r w:rsidR="000166E9" w:rsidRPr="000F5361">
        <w:rPr>
          <w:lang w:val="en-US"/>
        </w:rPr>
        <w:t>s</w:t>
      </w:r>
      <w:r w:rsidRPr="000F5361">
        <w:rPr>
          <w:lang w:val="en-US"/>
        </w:rPr>
        <w:t xml:space="preserve"> the field in PMC in </w:t>
      </w:r>
      <w:r w:rsidR="006967C7" w:rsidRPr="000F5361">
        <w:rPr>
          <w:lang w:val="en-US"/>
        </w:rPr>
        <w:t xml:space="preserve">the </w:t>
      </w:r>
      <w:r w:rsidRPr="000F5361">
        <w:rPr>
          <w:lang w:val="en-US"/>
        </w:rPr>
        <w:t>Portfolios module):</w:t>
      </w:r>
    </w:p>
    <w:p w14:paraId="157974A1" w14:textId="61A0E94E" w:rsidR="00D15589" w:rsidRPr="000F5361" w:rsidRDefault="00D15589" w:rsidP="00D15589">
      <w:pPr>
        <w:pStyle w:val="ListParagraph"/>
        <w:numPr>
          <w:ilvl w:val="0"/>
          <w:numId w:val="11"/>
        </w:numPr>
        <w:rPr>
          <w:lang w:val="en-US"/>
        </w:rPr>
      </w:pPr>
      <w:r w:rsidRPr="000F5361">
        <w:rPr>
          <w:lang w:val="en-US"/>
        </w:rPr>
        <w:t>Portfolio ID</w:t>
      </w:r>
    </w:p>
    <w:p w14:paraId="0157408B" w14:textId="35E08719" w:rsidR="00D15589" w:rsidRPr="000F5361" w:rsidRDefault="00D15589" w:rsidP="00D15589">
      <w:pPr>
        <w:pStyle w:val="ListParagraph"/>
        <w:numPr>
          <w:ilvl w:val="0"/>
          <w:numId w:val="10"/>
        </w:numPr>
        <w:rPr>
          <w:lang w:val="en-US"/>
        </w:rPr>
      </w:pPr>
      <w:r w:rsidRPr="000F5361">
        <w:rPr>
          <w:lang w:val="en-US"/>
        </w:rPr>
        <w:t>Total Claim Value – please note: data in this field includes also rejected Claims</w:t>
      </w:r>
    </w:p>
    <w:p w14:paraId="03E43963" w14:textId="73A254EB" w:rsidR="00D15589" w:rsidRPr="000F5361" w:rsidRDefault="00D15589" w:rsidP="00D15589">
      <w:pPr>
        <w:pStyle w:val="ListParagraph"/>
        <w:numPr>
          <w:ilvl w:val="0"/>
          <w:numId w:val="10"/>
        </w:numPr>
        <w:rPr>
          <w:lang w:val="en-US"/>
        </w:rPr>
      </w:pPr>
      <w:r w:rsidRPr="000F5361">
        <w:rPr>
          <w:lang w:val="en-US"/>
        </w:rPr>
        <w:t>Adjusted Claim Value – please note: data in this field includes also rejected Claims</w:t>
      </w:r>
    </w:p>
    <w:p w14:paraId="657A3958" w14:textId="3BB39AE9" w:rsidR="00D15589" w:rsidRPr="000F5361" w:rsidRDefault="00D15589" w:rsidP="00D15589">
      <w:pPr>
        <w:pStyle w:val="ListParagraph"/>
        <w:numPr>
          <w:ilvl w:val="0"/>
          <w:numId w:val="10"/>
        </w:numPr>
        <w:rPr>
          <w:lang w:val="en-US"/>
        </w:rPr>
      </w:pPr>
      <w:r w:rsidRPr="000F5361">
        <w:rPr>
          <w:lang w:val="en-US"/>
        </w:rPr>
        <w:t xml:space="preserve">Purchase Price – from </w:t>
      </w:r>
      <w:r w:rsidR="003611F0" w:rsidRPr="000F5361">
        <w:rPr>
          <w:lang w:val="en-US"/>
        </w:rPr>
        <w:t xml:space="preserve">the </w:t>
      </w:r>
      <w:r w:rsidRPr="000F5361">
        <w:rPr>
          <w:lang w:val="en-US"/>
        </w:rPr>
        <w:t>“Total Purchase Price” field</w:t>
      </w:r>
    </w:p>
    <w:p w14:paraId="1CF6CF85" w14:textId="6F62B2AB" w:rsidR="00D15589" w:rsidRPr="000F5361" w:rsidRDefault="00D15589" w:rsidP="00D15589">
      <w:pPr>
        <w:pStyle w:val="ListParagraph"/>
        <w:numPr>
          <w:ilvl w:val="0"/>
          <w:numId w:val="10"/>
        </w:numPr>
        <w:rPr>
          <w:lang w:val="en-US"/>
        </w:rPr>
      </w:pPr>
      <w:r w:rsidRPr="000F5361">
        <w:rPr>
          <w:lang w:val="en-US"/>
        </w:rPr>
        <w:t xml:space="preserve">Factor Fee – from </w:t>
      </w:r>
      <w:r w:rsidR="003611F0" w:rsidRPr="000F5361">
        <w:rPr>
          <w:lang w:val="en-US"/>
        </w:rPr>
        <w:t xml:space="preserve">the </w:t>
      </w:r>
      <w:r w:rsidRPr="000F5361">
        <w:rPr>
          <w:lang w:val="en-US"/>
        </w:rPr>
        <w:t>“Total Factor Fee” field</w:t>
      </w:r>
    </w:p>
    <w:p w14:paraId="4383E008" w14:textId="77777777" w:rsidR="00D15589" w:rsidRPr="000F5361" w:rsidRDefault="00D15589" w:rsidP="00D15589">
      <w:pPr>
        <w:pStyle w:val="ListParagraph"/>
        <w:numPr>
          <w:ilvl w:val="0"/>
          <w:numId w:val="10"/>
        </w:numPr>
        <w:rPr>
          <w:lang w:val="en-US"/>
        </w:rPr>
      </w:pPr>
      <w:r w:rsidRPr="000F5361">
        <w:rPr>
          <w:lang w:val="en-US"/>
        </w:rPr>
        <w:t>Hurdle</w:t>
      </w:r>
    </w:p>
    <w:p w14:paraId="35366E05" w14:textId="366D3D94" w:rsidR="00D15589" w:rsidRPr="000F5361" w:rsidRDefault="00D15589" w:rsidP="00D15589">
      <w:pPr>
        <w:pStyle w:val="ListParagraph"/>
        <w:numPr>
          <w:ilvl w:val="0"/>
          <w:numId w:val="10"/>
        </w:numPr>
        <w:rPr>
          <w:lang w:val="en-US"/>
        </w:rPr>
      </w:pPr>
      <w:r w:rsidRPr="000F5361">
        <w:rPr>
          <w:lang w:val="en-US"/>
        </w:rPr>
        <w:t>Total Collections Received</w:t>
      </w:r>
      <w:r w:rsidR="003611F0" w:rsidRPr="000F5361">
        <w:rPr>
          <w:lang w:val="en-US"/>
        </w:rPr>
        <w:t xml:space="preserve"> – from the “Total Collections” field</w:t>
      </w:r>
    </w:p>
    <w:p w14:paraId="04278ADD" w14:textId="77777777" w:rsidR="00D15589" w:rsidRPr="000F5361" w:rsidRDefault="00D15589" w:rsidP="00D15589">
      <w:pPr>
        <w:pStyle w:val="ListParagraph"/>
        <w:numPr>
          <w:ilvl w:val="0"/>
          <w:numId w:val="10"/>
        </w:numPr>
        <w:rPr>
          <w:lang w:val="en-US"/>
        </w:rPr>
      </w:pPr>
      <w:r w:rsidRPr="000F5361">
        <w:rPr>
          <w:lang w:val="en-US"/>
        </w:rPr>
        <w:t>Remaining to Hurdle</w:t>
      </w:r>
    </w:p>
    <w:p w14:paraId="7C06F9FA" w14:textId="77777777" w:rsidR="00D15589" w:rsidRPr="000F5361" w:rsidRDefault="00D15589" w:rsidP="00D15589">
      <w:pPr>
        <w:pStyle w:val="ListParagraph"/>
        <w:numPr>
          <w:ilvl w:val="0"/>
          <w:numId w:val="10"/>
        </w:numPr>
        <w:rPr>
          <w:lang w:val="en-US"/>
        </w:rPr>
      </w:pPr>
      <w:r w:rsidRPr="000F5361">
        <w:rPr>
          <w:lang w:val="en-US"/>
        </w:rPr>
        <w:t>Refundable Reserve</w:t>
      </w:r>
    </w:p>
    <w:p w14:paraId="34B2BB41" w14:textId="3113342F" w:rsidR="00D15589" w:rsidRPr="000F5361" w:rsidRDefault="003611F0" w:rsidP="003611F0">
      <w:pPr>
        <w:rPr>
          <w:lang w:val="en-US"/>
        </w:rPr>
      </w:pPr>
      <w:r w:rsidRPr="000F5361">
        <w:rPr>
          <w:lang w:val="en-US"/>
        </w:rPr>
        <w:t xml:space="preserve">A table is sorted by “Portfolio ID” column. </w:t>
      </w:r>
    </w:p>
    <w:p w14:paraId="48C5B907" w14:textId="1FCDE7E9" w:rsidR="006967C7" w:rsidRPr="000F5361" w:rsidRDefault="006967C7" w:rsidP="003611F0">
      <w:pPr>
        <w:rPr>
          <w:lang w:val="en-US"/>
        </w:rPr>
      </w:pPr>
      <w:r w:rsidRPr="000F5361">
        <w:rPr>
          <w:lang w:val="en-US"/>
        </w:rPr>
        <w:t>Paging is not needed as number of portfolios is low.</w:t>
      </w:r>
    </w:p>
    <w:p w14:paraId="69301733" w14:textId="226D9B52" w:rsidR="006211F6" w:rsidRPr="000F5361" w:rsidRDefault="006211F6" w:rsidP="003611F0">
      <w:pPr>
        <w:rPr>
          <w:lang w:val="en-US"/>
        </w:rPr>
      </w:pPr>
      <w:r w:rsidRPr="000F5361">
        <w:rPr>
          <w:lang w:val="en-US"/>
        </w:rPr>
        <w:t>Actions:</w:t>
      </w:r>
    </w:p>
    <w:p w14:paraId="61EC58A0" w14:textId="00AA1DAB" w:rsidR="006211F6" w:rsidRDefault="006211F6" w:rsidP="00F6559F">
      <w:pPr>
        <w:pStyle w:val="ListParagraph"/>
        <w:numPr>
          <w:ilvl w:val="0"/>
          <w:numId w:val="22"/>
        </w:numPr>
        <w:rPr>
          <w:lang w:val="en-US"/>
        </w:rPr>
      </w:pPr>
      <w:r w:rsidRPr="000F5361">
        <w:rPr>
          <w:lang w:val="en-US"/>
        </w:rPr>
        <w:t>View Claims (by clicking the Portfolio ID) – navigates to the “My Claims” form filtered by the chosen portfolio.</w:t>
      </w:r>
    </w:p>
    <w:p w14:paraId="5E26233A" w14:textId="1E8A348C" w:rsidR="009C2006" w:rsidRDefault="009C2006" w:rsidP="00F6559F">
      <w:pPr>
        <w:pStyle w:val="ListParagraph"/>
        <w:numPr>
          <w:ilvl w:val="0"/>
          <w:numId w:val="22"/>
        </w:numPr>
        <w:rPr>
          <w:lang w:val="en-US"/>
        </w:rPr>
      </w:pPr>
      <w:r>
        <w:rPr>
          <w:lang w:val="en-US"/>
        </w:rPr>
        <w:t>View Portfolio Purchases – The purchases within each portfolio</w:t>
      </w:r>
    </w:p>
    <w:p w14:paraId="4EE5B154" w14:textId="29C9BA9D" w:rsidR="009C2006" w:rsidRPr="000F5361" w:rsidRDefault="009C2006" w:rsidP="00F6559F">
      <w:pPr>
        <w:pStyle w:val="ListParagraph"/>
        <w:numPr>
          <w:ilvl w:val="0"/>
          <w:numId w:val="22"/>
        </w:numPr>
        <w:rPr>
          <w:lang w:val="en-US"/>
        </w:rPr>
      </w:pPr>
      <w:r>
        <w:rPr>
          <w:lang w:val="en-US"/>
        </w:rPr>
        <w:t>View Portfolio Purchase documents</w:t>
      </w:r>
    </w:p>
    <w:p w14:paraId="09521A22" w14:textId="77777777" w:rsidR="006211F6" w:rsidRPr="000F5361" w:rsidRDefault="006211F6" w:rsidP="003611F0">
      <w:pPr>
        <w:rPr>
          <w:lang w:val="en-US"/>
        </w:rPr>
      </w:pPr>
    </w:p>
    <w:p w14:paraId="42399FF0" w14:textId="24448C9A" w:rsidR="00645E4D" w:rsidRPr="000F5361" w:rsidRDefault="00645E4D" w:rsidP="00B74A75">
      <w:pPr>
        <w:pStyle w:val="DBH3"/>
      </w:pPr>
      <w:bookmarkStart w:id="155" w:name="_Toc125467739"/>
      <w:bookmarkStart w:id="156" w:name="_Toc125621557"/>
      <w:bookmarkStart w:id="157" w:name="_Toc125621665"/>
      <w:bookmarkStart w:id="158" w:name="_Toc125467740"/>
      <w:bookmarkStart w:id="159" w:name="_Toc125621558"/>
      <w:bookmarkStart w:id="160" w:name="_Toc125621666"/>
      <w:bookmarkStart w:id="161" w:name="_Toc125467741"/>
      <w:bookmarkStart w:id="162" w:name="_Toc125621559"/>
      <w:bookmarkStart w:id="163" w:name="_Toc125621667"/>
      <w:bookmarkStart w:id="164" w:name="_Toc125467742"/>
      <w:bookmarkStart w:id="165" w:name="_Toc125621560"/>
      <w:bookmarkStart w:id="166" w:name="_Toc125621668"/>
      <w:bookmarkStart w:id="167" w:name="_Toc125467743"/>
      <w:bookmarkStart w:id="168" w:name="_Toc125621561"/>
      <w:bookmarkStart w:id="169" w:name="_Toc125621669"/>
      <w:bookmarkStart w:id="170" w:name="_Toc125467744"/>
      <w:bookmarkStart w:id="171" w:name="_Toc125621562"/>
      <w:bookmarkStart w:id="172" w:name="_Toc125621670"/>
      <w:bookmarkStart w:id="173" w:name="_Toc125467745"/>
      <w:bookmarkStart w:id="174" w:name="_Toc125621563"/>
      <w:bookmarkStart w:id="175" w:name="_Toc125621671"/>
      <w:bookmarkStart w:id="176" w:name="_Toc125467746"/>
      <w:bookmarkStart w:id="177" w:name="_Toc125621564"/>
      <w:bookmarkStart w:id="178" w:name="_Toc125621672"/>
      <w:bookmarkStart w:id="179" w:name="_Toc125467747"/>
      <w:bookmarkStart w:id="180" w:name="_Toc125621565"/>
      <w:bookmarkStart w:id="181" w:name="_Toc125621673"/>
      <w:bookmarkStart w:id="182" w:name="_Toc125467748"/>
      <w:bookmarkStart w:id="183" w:name="_Toc125621566"/>
      <w:bookmarkStart w:id="184" w:name="_Toc125621674"/>
      <w:bookmarkStart w:id="185" w:name="_Toc125467749"/>
      <w:bookmarkStart w:id="186" w:name="_Toc125621567"/>
      <w:bookmarkStart w:id="187" w:name="_Toc125621675"/>
      <w:bookmarkStart w:id="188" w:name="_Toc125467750"/>
      <w:bookmarkStart w:id="189" w:name="_Toc125621568"/>
      <w:bookmarkStart w:id="190" w:name="_Toc125621676"/>
      <w:bookmarkStart w:id="191" w:name="_Toc134424838"/>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0F5361">
        <w:t>My Claims</w:t>
      </w:r>
      <w:bookmarkEnd w:id="191"/>
    </w:p>
    <w:p w14:paraId="74D2BD45" w14:textId="4F8CF5A1" w:rsidR="006967C7" w:rsidRPr="000F5361" w:rsidRDefault="006967C7" w:rsidP="006967C7">
      <w:pPr>
        <w:rPr>
          <w:lang w:val="en-US"/>
        </w:rPr>
      </w:pPr>
      <w:r w:rsidRPr="000F5361">
        <w:rPr>
          <w:lang w:val="en-US"/>
        </w:rPr>
        <w:t>A list of Claims and their status</w:t>
      </w:r>
      <w:r w:rsidR="00A72C97" w:rsidRPr="000F5361">
        <w:rPr>
          <w:lang w:val="en-US"/>
        </w:rPr>
        <w:t>es</w:t>
      </w:r>
      <w:r w:rsidRPr="000F5361">
        <w:rPr>
          <w:lang w:val="en-US"/>
        </w:rPr>
        <w:t xml:space="preserve"> is shown.</w:t>
      </w:r>
      <w:r w:rsidR="00263024" w:rsidRPr="000F5361">
        <w:rPr>
          <w:lang w:val="en-US"/>
        </w:rPr>
        <w:t xml:space="preserve"> </w:t>
      </w:r>
    </w:p>
    <w:p w14:paraId="3F15CE38" w14:textId="3373195E" w:rsidR="00A72C97" w:rsidRPr="000F5361" w:rsidRDefault="00A72C97" w:rsidP="00A72C97">
      <w:pPr>
        <w:rPr>
          <w:lang w:val="en-US"/>
        </w:rPr>
      </w:pPr>
      <w:r w:rsidRPr="000F5361">
        <w:rPr>
          <w:lang w:val="en-US"/>
        </w:rPr>
        <w:t xml:space="preserve">The user can choose one of views. For each view a </w:t>
      </w:r>
      <w:r w:rsidR="00B16205" w:rsidRPr="000F5361">
        <w:rPr>
          <w:lang w:val="en-US"/>
        </w:rPr>
        <w:t>report with slightly different set of columns is shown. A report has a form of a table with columns (if not described differently, column name specifie</w:t>
      </w:r>
      <w:r w:rsidR="000166E9" w:rsidRPr="000F5361">
        <w:rPr>
          <w:lang w:val="en-US"/>
        </w:rPr>
        <w:t>s</w:t>
      </w:r>
      <w:r w:rsidR="00B16205" w:rsidRPr="000F5361">
        <w:rPr>
          <w:lang w:val="en-US"/>
        </w:rPr>
        <w:t xml:space="preserve"> the field in PMC in the Claims module):</w:t>
      </w:r>
    </w:p>
    <w:p w14:paraId="6E3186EC" w14:textId="6762097F" w:rsidR="00A72C97" w:rsidRPr="000F5361" w:rsidRDefault="00A72C97" w:rsidP="00A72C97">
      <w:pPr>
        <w:pStyle w:val="ListParagraph"/>
        <w:numPr>
          <w:ilvl w:val="0"/>
          <w:numId w:val="22"/>
        </w:numPr>
        <w:rPr>
          <w:lang w:val="en-US"/>
        </w:rPr>
      </w:pPr>
      <w:r w:rsidRPr="000F5361">
        <w:rPr>
          <w:lang w:val="en-US"/>
        </w:rPr>
        <w:t>All</w:t>
      </w:r>
    </w:p>
    <w:p w14:paraId="3E0A67FD" w14:textId="77777777" w:rsidR="00A72C97" w:rsidRPr="000F5361" w:rsidRDefault="00A72C97" w:rsidP="00A72C97">
      <w:pPr>
        <w:pStyle w:val="ListParagraph"/>
        <w:numPr>
          <w:ilvl w:val="1"/>
          <w:numId w:val="22"/>
        </w:numPr>
        <w:rPr>
          <w:lang w:val="en-US"/>
        </w:rPr>
      </w:pPr>
      <w:r w:rsidRPr="000F5361">
        <w:rPr>
          <w:lang w:val="en-US"/>
        </w:rPr>
        <w:t>Portfolio</w:t>
      </w:r>
    </w:p>
    <w:p w14:paraId="30442802" w14:textId="77777777" w:rsidR="00A72C97" w:rsidRPr="000F5361" w:rsidRDefault="00A72C97" w:rsidP="00A72C97">
      <w:pPr>
        <w:pStyle w:val="ListParagraph"/>
        <w:numPr>
          <w:ilvl w:val="1"/>
          <w:numId w:val="22"/>
        </w:numPr>
        <w:rPr>
          <w:lang w:val="en-US"/>
        </w:rPr>
      </w:pPr>
      <w:r w:rsidRPr="000F5361">
        <w:rPr>
          <w:lang w:val="en-US"/>
        </w:rPr>
        <w:t>Portfolio Purchase</w:t>
      </w:r>
    </w:p>
    <w:p w14:paraId="41BF9910" w14:textId="77777777" w:rsidR="00A72C97" w:rsidRPr="000F5361" w:rsidRDefault="00A72C97" w:rsidP="00A72C97">
      <w:pPr>
        <w:pStyle w:val="ListParagraph"/>
        <w:numPr>
          <w:ilvl w:val="1"/>
          <w:numId w:val="22"/>
        </w:numPr>
        <w:rPr>
          <w:lang w:val="en-US"/>
        </w:rPr>
      </w:pPr>
      <w:r w:rsidRPr="000F5361">
        <w:rPr>
          <w:lang w:val="en-US"/>
        </w:rPr>
        <w:t>Claim ID</w:t>
      </w:r>
    </w:p>
    <w:p w14:paraId="6E5FC776" w14:textId="77777777" w:rsidR="00A72C97" w:rsidRPr="000F5361" w:rsidRDefault="00A72C97" w:rsidP="00A72C97">
      <w:pPr>
        <w:pStyle w:val="ListParagraph"/>
        <w:numPr>
          <w:ilvl w:val="1"/>
          <w:numId w:val="22"/>
        </w:numPr>
        <w:rPr>
          <w:lang w:val="en-US"/>
        </w:rPr>
      </w:pPr>
      <w:r w:rsidRPr="000F5361">
        <w:rPr>
          <w:lang w:val="en-US"/>
        </w:rPr>
        <w:t>Insured</w:t>
      </w:r>
    </w:p>
    <w:p w14:paraId="6B73F319" w14:textId="77777777" w:rsidR="00A72C97" w:rsidRPr="000F5361" w:rsidRDefault="00A72C97" w:rsidP="00A72C97">
      <w:pPr>
        <w:pStyle w:val="ListParagraph"/>
        <w:numPr>
          <w:ilvl w:val="1"/>
          <w:numId w:val="22"/>
        </w:numPr>
        <w:rPr>
          <w:lang w:val="en-US"/>
        </w:rPr>
      </w:pPr>
      <w:r w:rsidRPr="000F5361">
        <w:rPr>
          <w:lang w:val="en-US"/>
        </w:rPr>
        <w:t>Claim Number</w:t>
      </w:r>
    </w:p>
    <w:p w14:paraId="5A420263" w14:textId="56138971" w:rsidR="00A72C97" w:rsidRPr="000F5361" w:rsidRDefault="00A72C97" w:rsidP="00A72C97">
      <w:pPr>
        <w:pStyle w:val="ListParagraph"/>
        <w:numPr>
          <w:ilvl w:val="1"/>
          <w:numId w:val="22"/>
        </w:numPr>
        <w:rPr>
          <w:lang w:val="en-US"/>
        </w:rPr>
      </w:pPr>
      <w:r w:rsidRPr="000F5361">
        <w:rPr>
          <w:lang w:val="en-US"/>
        </w:rPr>
        <w:lastRenderedPageBreak/>
        <w:t>Onboarding Status</w:t>
      </w:r>
    </w:p>
    <w:p w14:paraId="265A333F" w14:textId="0133F44C" w:rsidR="000166E9" w:rsidRPr="000F5361" w:rsidDel="00955F11" w:rsidRDefault="00F6559F" w:rsidP="000166E9">
      <w:pPr>
        <w:pStyle w:val="ListParagraph"/>
        <w:numPr>
          <w:ilvl w:val="1"/>
          <w:numId w:val="22"/>
        </w:numPr>
        <w:rPr>
          <w:del w:id="192" w:author="Dariusz Bogumil" w:date="2023-05-09T16:43:00Z"/>
          <w:lang w:val="en-US"/>
        </w:rPr>
      </w:pPr>
      <w:commentRangeStart w:id="193"/>
      <w:del w:id="194" w:author="Dariusz Bogumil" w:date="2023-05-09T16:43:00Z">
        <w:r w:rsidDel="00955F11">
          <w:rPr>
            <w:lang w:val="en-US"/>
          </w:rPr>
          <w:delText xml:space="preserve">ONB </w:delText>
        </w:r>
        <w:r w:rsidR="000166E9" w:rsidRPr="000F5361" w:rsidDel="00955F11">
          <w:rPr>
            <w:lang w:val="en-US"/>
          </w:rPr>
          <w:delText>Warnings – from the “ONB Warnings” field; some shortened message should be shown only (i.e. first 20 letters and “…”) and a mini-button to show the whole message</w:delText>
        </w:r>
      </w:del>
    </w:p>
    <w:p w14:paraId="4B248EA0" w14:textId="09BE4685" w:rsidR="00F6559F" w:rsidRPr="000F5361" w:rsidDel="00955F11" w:rsidRDefault="00F6559F" w:rsidP="00F6559F">
      <w:pPr>
        <w:pStyle w:val="ListParagraph"/>
        <w:numPr>
          <w:ilvl w:val="1"/>
          <w:numId w:val="22"/>
        </w:numPr>
        <w:rPr>
          <w:del w:id="195" w:author="Dariusz Bogumil" w:date="2023-05-09T16:42:00Z"/>
          <w:lang w:val="en-US"/>
        </w:rPr>
      </w:pPr>
      <w:del w:id="196" w:author="Dariusz Bogumil" w:date="2023-05-09T16:42:00Z">
        <w:r w:rsidDel="00955F11">
          <w:rPr>
            <w:lang w:val="en-US"/>
          </w:rPr>
          <w:delText>ONB Comments</w:delText>
        </w:r>
        <w:commentRangeEnd w:id="193"/>
        <w:r w:rsidR="00A75F34" w:rsidDel="00955F11">
          <w:rPr>
            <w:rStyle w:val="CommentReference"/>
          </w:rPr>
          <w:commentReference w:id="193"/>
        </w:r>
      </w:del>
    </w:p>
    <w:p w14:paraId="493C5CFA" w14:textId="6A2844A5" w:rsidR="00F6559F" w:rsidRDefault="00F6559F" w:rsidP="00F6559F">
      <w:pPr>
        <w:pStyle w:val="ListParagraph"/>
        <w:numPr>
          <w:ilvl w:val="1"/>
          <w:numId w:val="22"/>
        </w:numPr>
        <w:rPr>
          <w:lang w:val="en-US"/>
        </w:rPr>
      </w:pPr>
      <w:r>
        <w:rPr>
          <w:lang w:val="en-US"/>
        </w:rPr>
        <w:t>Denial Reason</w:t>
      </w:r>
    </w:p>
    <w:p w14:paraId="297BBEC0" w14:textId="77777777" w:rsidR="00A72C97" w:rsidRPr="000F5361" w:rsidRDefault="00A72C97" w:rsidP="00A72C97">
      <w:pPr>
        <w:pStyle w:val="ListParagraph"/>
        <w:numPr>
          <w:ilvl w:val="1"/>
          <w:numId w:val="22"/>
        </w:numPr>
        <w:rPr>
          <w:lang w:val="en-US"/>
        </w:rPr>
      </w:pPr>
      <w:r w:rsidRPr="000F5361">
        <w:rPr>
          <w:lang w:val="en-US"/>
        </w:rPr>
        <w:t>Claim Status</w:t>
      </w:r>
    </w:p>
    <w:p w14:paraId="13232BD0" w14:textId="1D315430" w:rsidR="00B51B9C" w:rsidRDefault="00B51B9C" w:rsidP="00B51B9C">
      <w:pPr>
        <w:pStyle w:val="ListParagraph"/>
        <w:numPr>
          <w:ilvl w:val="1"/>
          <w:numId w:val="22"/>
        </w:numPr>
        <w:rPr>
          <w:lang w:val="en-US"/>
        </w:rPr>
      </w:pPr>
      <w:r>
        <w:rPr>
          <w:lang w:val="en-US"/>
        </w:rPr>
        <w:t>Buyback Reason</w:t>
      </w:r>
      <w:r w:rsidR="00A75F34">
        <w:rPr>
          <w:lang w:val="en-US"/>
        </w:rPr>
        <w:t>, if applicable</w:t>
      </w:r>
    </w:p>
    <w:p w14:paraId="0B518260" w14:textId="77777777" w:rsidR="00A72C97" w:rsidRPr="000F5361" w:rsidRDefault="00A72C97" w:rsidP="00A72C97">
      <w:pPr>
        <w:pStyle w:val="ListParagraph"/>
        <w:numPr>
          <w:ilvl w:val="1"/>
          <w:numId w:val="22"/>
        </w:numPr>
        <w:rPr>
          <w:lang w:val="en-US"/>
        </w:rPr>
      </w:pPr>
      <w:r w:rsidRPr="000F5361">
        <w:rPr>
          <w:lang w:val="en-US"/>
        </w:rPr>
        <w:t>Total Bill Amount</w:t>
      </w:r>
    </w:p>
    <w:p w14:paraId="5103604F" w14:textId="77777777" w:rsidR="00A72C97" w:rsidRPr="000F5361" w:rsidRDefault="00A72C97" w:rsidP="00A72C97">
      <w:pPr>
        <w:pStyle w:val="ListParagraph"/>
        <w:numPr>
          <w:ilvl w:val="1"/>
          <w:numId w:val="22"/>
        </w:numPr>
        <w:rPr>
          <w:lang w:val="en-US"/>
        </w:rPr>
      </w:pPr>
      <w:r w:rsidRPr="000F5361">
        <w:rPr>
          <w:lang w:val="en-US"/>
        </w:rPr>
        <w:t>Adjusted Face Value</w:t>
      </w:r>
    </w:p>
    <w:p w14:paraId="0992A2D3" w14:textId="77777777" w:rsidR="00A72C97" w:rsidRPr="000F5361" w:rsidRDefault="00A72C97" w:rsidP="00A72C97">
      <w:pPr>
        <w:pStyle w:val="ListParagraph"/>
        <w:numPr>
          <w:ilvl w:val="1"/>
          <w:numId w:val="22"/>
        </w:numPr>
        <w:rPr>
          <w:lang w:val="en-US"/>
        </w:rPr>
      </w:pPr>
      <w:r w:rsidRPr="000F5361">
        <w:rPr>
          <w:lang w:val="en-US"/>
        </w:rPr>
        <w:t>Purchase Price</w:t>
      </w:r>
    </w:p>
    <w:p w14:paraId="597D303F" w14:textId="77777777" w:rsidR="00A72C97" w:rsidRPr="000F5361" w:rsidRDefault="00A72C97" w:rsidP="00A72C97">
      <w:pPr>
        <w:pStyle w:val="ListParagraph"/>
        <w:numPr>
          <w:ilvl w:val="1"/>
          <w:numId w:val="22"/>
        </w:numPr>
        <w:rPr>
          <w:lang w:val="en-US"/>
        </w:rPr>
      </w:pPr>
      <w:r w:rsidRPr="000F5361">
        <w:rPr>
          <w:lang w:val="en-US"/>
        </w:rPr>
        <w:t>Total Collections</w:t>
      </w:r>
    </w:p>
    <w:p w14:paraId="32B0D88C" w14:textId="77777777" w:rsidR="00A72C97" w:rsidRPr="000F5361" w:rsidRDefault="00A72C97" w:rsidP="00A72C97">
      <w:pPr>
        <w:pStyle w:val="ListParagraph"/>
        <w:numPr>
          <w:ilvl w:val="1"/>
          <w:numId w:val="22"/>
        </w:numPr>
        <w:rPr>
          <w:lang w:val="en-US"/>
        </w:rPr>
      </w:pPr>
      <w:r w:rsidRPr="000F5361">
        <w:rPr>
          <w:lang w:val="en-US"/>
        </w:rPr>
        <w:t>Limit Reserve</w:t>
      </w:r>
    </w:p>
    <w:p w14:paraId="0FBD8A0F" w14:textId="2E91F007" w:rsidR="00A72C97" w:rsidRPr="000F5361" w:rsidRDefault="00A72C97" w:rsidP="00A72C97">
      <w:pPr>
        <w:pStyle w:val="ListParagraph"/>
        <w:numPr>
          <w:ilvl w:val="0"/>
          <w:numId w:val="22"/>
        </w:numPr>
        <w:rPr>
          <w:lang w:val="en-US"/>
        </w:rPr>
      </w:pPr>
      <w:r w:rsidRPr="000F5361">
        <w:rPr>
          <w:lang w:val="en-US"/>
        </w:rPr>
        <w:t>New claims</w:t>
      </w:r>
      <w:r w:rsidR="00B16205" w:rsidRPr="000F5361">
        <w:rPr>
          <w:lang w:val="en-US"/>
        </w:rPr>
        <w:t xml:space="preserve"> – where Onboarding Status is not Purchased nor Rejected</w:t>
      </w:r>
    </w:p>
    <w:p w14:paraId="3E5726BA" w14:textId="77777777" w:rsidR="00A72C97" w:rsidRPr="000F5361" w:rsidRDefault="00A72C97" w:rsidP="00A72C97">
      <w:pPr>
        <w:pStyle w:val="ListParagraph"/>
        <w:numPr>
          <w:ilvl w:val="1"/>
          <w:numId w:val="22"/>
        </w:numPr>
        <w:rPr>
          <w:lang w:val="en-US"/>
        </w:rPr>
      </w:pPr>
      <w:r w:rsidRPr="000F5361">
        <w:rPr>
          <w:lang w:val="en-US"/>
        </w:rPr>
        <w:t>Portfolio</w:t>
      </w:r>
    </w:p>
    <w:p w14:paraId="296DE695" w14:textId="77777777" w:rsidR="00A72C97" w:rsidRPr="000F5361" w:rsidRDefault="00A72C97" w:rsidP="00A72C97">
      <w:pPr>
        <w:pStyle w:val="ListParagraph"/>
        <w:numPr>
          <w:ilvl w:val="1"/>
          <w:numId w:val="22"/>
        </w:numPr>
        <w:rPr>
          <w:lang w:val="en-US"/>
        </w:rPr>
      </w:pPr>
      <w:r w:rsidRPr="000F5361">
        <w:rPr>
          <w:lang w:val="en-US"/>
        </w:rPr>
        <w:t>Claim ID</w:t>
      </w:r>
    </w:p>
    <w:p w14:paraId="7833B5E5" w14:textId="77777777" w:rsidR="00A72C97" w:rsidRPr="000F5361" w:rsidRDefault="00A72C97" w:rsidP="00A72C97">
      <w:pPr>
        <w:pStyle w:val="ListParagraph"/>
        <w:numPr>
          <w:ilvl w:val="1"/>
          <w:numId w:val="22"/>
        </w:numPr>
        <w:rPr>
          <w:lang w:val="en-US"/>
        </w:rPr>
      </w:pPr>
      <w:r w:rsidRPr="000F5361">
        <w:rPr>
          <w:lang w:val="en-US"/>
        </w:rPr>
        <w:t>Insured</w:t>
      </w:r>
    </w:p>
    <w:p w14:paraId="72D6153D" w14:textId="77777777" w:rsidR="00A72C97" w:rsidRPr="000F5361" w:rsidRDefault="00A72C97" w:rsidP="00A72C97">
      <w:pPr>
        <w:pStyle w:val="ListParagraph"/>
        <w:numPr>
          <w:ilvl w:val="1"/>
          <w:numId w:val="22"/>
        </w:numPr>
        <w:rPr>
          <w:lang w:val="en-US"/>
        </w:rPr>
      </w:pPr>
      <w:r w:rsidRPr="000F5361">
        <w:rPr>
          <w:lang w:val="en-US"/>
        </w:rPr>
        <w:t>Claim Number</w:t>
      </w:r>
    </w:p>
    <w:p w14:paraId="19F9B987" w14:textId="4EC94935" w:rsidR="00A72C97" w:rsidRPr="000F5361" w:rsidRDefault="00A72C97" w:rsidP="00A72C97">
      <w:pPr>
        <w:pStyle w:val="ListParagraph"/>
        <w:numPr>
          <w:ilvl w:val="1"/>
          <w:numId w:val="22"/>
        </w:numPr>
        <w:rPr>
          <w:lang w:val="en-US"/>
        </w:rPr>
      </w:pPr>
      <w:r w:rsidRPr="000F5361">
        <w:rPr>
          <w:lang w:val="en-US"/>
        </w:rPr>
        <w:t>Onboarding Status</w:t>
      </w:r>
    </w:p>
    <w:p w14:paraId="1C4F26F8" w14:textId="0C5B41BC" w:rsidR="00A72C97" w:rsidRPr="000F5361" w:rsidDel="00955F11" w:rsidRDefault="00F6559F" w:rsidP="00A72C97">
      <w:pPr>
        <w:pStyle w:val="ListParagraph"/>
        <w:numPr>
          <w:ilvl w:val="1"/>
          <w:numId w:val="22"/>
        </w:numPr>
        <w:rPr>
          <w:del w:id="197" w:author="Dariusz Bogumil" w:date="2023-05-09T16:43:00Z"/>
          <w:lang w:val="en-US"/>
        </w:rPr>
      </w:pPr>
      <w:commentRangeStart w:id="198"/>
      <w:del w:id="199" w:author="Dariusz Bogumil" w:date="2023-05-09T16:43:00Z">
        <w:r w:rsidDel="00955F11">
          <w:rPr>
            <w:lang w:val="en-US"/>
          </w:rPr>
          <w:delText xml:space="preserve">ONB </w:delText>
        </w:r>
        <w:r w:rsidR="00A72C97" w:rsidRPr="000F5361" w:rsidDel="00955F11">
          <w:rPr>
            <w:lang w:val="en-US"/>
          </w:rPr>
          <w:delText>Warnings – from the “ONB Warnings” field; some shortened message should be shown only (i.e. first 20 letters and “…”) and a mini-button to show the whole message</w:delText>
        </w:r>
      </w:del>
    </w:p>
    <w:p w14:paraId="2F7221D9" w14:textId="46529666" w:rsidR="00F6559F" w:rsidRPr="000F5361" w:rsidDel="00955F11" w:rsidRDefault="00F6559F" w:rsidP="00F6559F">
      <w:pPr>
        <w:pStyle w:val="ListParagraph"/>
        <w:numPr>
          <w:ilvl w:val="1"/>
          <w:numId w:val="22"/>
        </w:numPr>
        <w:rPr>
          <w:del w:id="200" w:author="Dariusz Bogumil" w:date="2023-05-09T16:43:00Z"/>
          <w:lang w:val="en-US"/>
        </w:rPr>
      </w:pPr>
      <w:del w:id="201" w:author="Dariusz Bogumil" w:date="2023-05-09T16:43:00Z">
        <w:r w:rsidDel="00955F11">
          <w:rPr>
            <w:lang w:val="en-US"/>
          </w:rPr>
          <w:delText>ONB Comments</w:delText>
        </w:r>
        <w:commentRangeEnd w:id="198"/>
        <w:r w:rsidR="00A75F34" w:rsidDel="00955F11">
          <w:rPr>
            <w:rStyle w:val="CommentReference"/>
          </w:rPr>
          <w:commentReference w:id="198"/>
        </w:r>
      </w:del>
    </w:p>
    <w:p w14:paraId="6712A845" w14:textId="77777777" w:rsidR="00A72C97" w:rsidRPr="000F5361" w:rsidRDefault="00A72C97" w:rsidP="00A72C97">
      <w:pPr>
        <w:pStyle w:val="ListParagraph"/>
        <w:numPr>
          <w:ilvl w:val="1"/>
          <w:numId w:val="22"/>
        </w:numPr>
        <w:rPr>
          <w:lang w:val="en-US"/>
        </w:rPr>
      </w:pPr>
      <w:r w:rsidRPr="000F5361">
        <w:rPr>
          <w:lang w:val="en-US"/>
        </w:rPr>
        <w:t>Total Bill Amount</w:t>
      </w:r>
    </w:p>
    <w:p w14:paraId="51CE3E86" w14:textId="305E6D36" w:rsidR="00A72C97" w:rsidRPr="000F5361" w:rsidRDefault="00A72C97" w:rsidP="00A72C97">
      <w:pPr>
        <w:pStyle w:val="ListParagraph"/>
        <w:numPr>
          <w:ilvl w:val="1"/>
          <w:numId w:val="22"/>
        </w:numPr>
        <w:rPr>
          <w:lang w:val="en-US"/>
        </w:rPr>
      </w:pPr>
      <w:r w:rsidRPr="000F5361">
        <w:rPr>
          <w:lang w:val="en-US"/>
        </w:rPr>
        <w:t>Adjusted Face Value</w:t>
      </w:r>
    </w:p>
    <w:p w14:paraId="31907986" w14:textId="0AEA8629" w:rsidR="00B16205" w:rsidRPr="000F5361" w:rsidRDefault="00B16205" w:rsidP="00A72C97">
      <w:pPr>
        <w:pStyle w:val="ListParagraph"/>
        <w:numPr>
          <w:ilvl w:val="1"/>
          <w:numId w:val="22"/>
        </w:numPr>
        <w:rPr>
          <w:lang w:val="en-US"/>
        </w:rPr>
      </w:pPr>
      <w:r w:rsidRPr="000F5361">
        <w:rPr>
          <w:lang w:val="en-US"/>
        </w:rPr>
        <w:t>Purchase Price</w:t>
      </w:r>
    </w:p>
    <w:p w14:paraId="60AD8CE2" w14:textId="1FDB0DA0" w:rsidR="00A72C97" w:rsidRPr="000F5361" w:rsidRDefault="00A72C97" w:rsidP="00A72C97">
      <w:pPr>
        <w:pStyle w:val="ListParagraph"/>
        <w:numPr>
          <w:ilvl w:val="0"/>
          <w:numId w:val="22"/>
        </w:numPr>
        <w:rPr>
          <w:lang w:val="en-US"/>
        </w:rPr>
      </w:pPr>
      <w:r w:rsidRPr="000F5361">
        <w:rPr>
          <w:lang w:val="en-US"/>
        </w:rPr>
        <w:t xml:space="preserve">Purchased – where Onboarding Status </w:t>
      </w:r>
      <w:r w:rsidR="00B16205" w:rsidRPr="000F5361">
        <w:rPr>
          <w:lang w:val="en-US"/>
        </w:rPr>
        <w:t>is</w:t>
      </w:r>
      <w:r w:rsidRPr="000F5361">
        <w:rPr>
          <w:lang w:val="en-US"/>
        </w:rPr>
        <w:t xml:space="preserve"> Purchased</w:t>
      </w:r>
      <w:r w:rsidR="00B51B9C">
        <w:rPr>
          <w:lang w:val="en-US"/>
        </w:rPr>
        <w:t xml:space="preserve"> and Claim Status is not Buyback</w:t>
      </w:r>
    </w:p>
    <w:p w14:paraId="4856662B" w14:textId="77777777" w:rsidR="00A72C97" w:rsidRPr="000F5361" w:rsidRDefault="00A72C97" w:rsidP="00A72C97">
      <w:pPr>
        <w:pStyle w:val="ListParagraph"/>
        <w:numPr>
          <w:ilvl w:val="1"/>
          <w:numId w:val="22"/>
        </w:numPr>
        <w:rPr>
          <w:lang w:val="en-US"/>
        </w:rPr>
      </w:pPr>
      <w:r w:rsidRPr="000F5361">
        <w:rPr>
          <w:lang w:val="en-US"/>
        </w:rPr>
        <w:t>Portfolio</w:t>
      </w:r>
    </w:p>
    <w:p w14:paraId="359A50EB" w14:textId="77777777" w:rsidR="00A72C97" w:rsidRPr="000F5361" w:rsidRDefault="00A72C97" w:rsidP="00A72C97">
      <w:pPr>
        <w:pStyle w:val="ListParagraph"/>
        <w:numPr>
          <w:ilvl w:val="1"/>
          <w:numId w:val="22"/>
        </w:numPr>
        <w:rPr>
          <w:lang w:val="en-US"/>
        </w:rPr>
      </w:pPr>
      <w:r w:rsidRPr="000F5361">
        <w:rPr>
          <w:lang w:val="en-US"/>
        </w:rPr>
        <w:t>Portfolio Purchase</w:t>
      </w:r>
    </w:p>
    <w:p w14:paraId="7C1F2447" w14:textId="77777777" w:rsidR="00A72C97" w:rsidRPr="000F5361" w:rsidRDefault="00A72C97" w:rsidP="00A72C97">
      <w:pPr>
        <w:pStyle w:val="ListParagraph"/>
        <w:numPr>
          <w:ilvl w:val="1"/>
          <w:numId w:val="22"/>
        </w:numPr>
        <w:rPr>
          <w:lang w:val="en-US"/>
        </w:rPr>
      </w:pPr>
      <w:r w:rsidRPr="000F5361">
        <w:rPr>
          <w:lang w:val="en-US"/>
        </w:rPr>
        <w:t>Claim ID</w:t>
      </w:r>
    </w:p>
    <w:p w14:paraId="51BFC0FC" w14:textId="77777777" w:rsidR="00A72C97" w:rsidRPr="000F5361" w:rsidRDefault="00A72C97" w:rsidP="00A72C97">
      <w:pPr>
        <w:pStyle w:val="ListParagraph"/>
        <w:numPr>
          <w:ilvl w:val="1"/>
          <w:numId w:val="22"/>
        </w:numPr>
        <w:rPr>
          <w:lang w:val="en-US"/>
        </w:rPr>
      </w:pPr>
      <w:r w:rsidRPr="000F5361">
        <w:rPr>
          <w:lang w:val="en-US"/>
        </w:rPr>
        <w:t>Insured</w:t>
      </w:r>
    </w:p>
    <w:p w14:paraId="445B73DD" w14:textId="77777777" w:rsidR="00A72C97" w:rsidRPr="000F5361" w:rsidRDefault="00A72C97" w:rsidP="00A72C97">
      <w:pPr>
        <w:pStyle w:val="ListParagraph"/>
        <w:numPr>
          <w:ilvl w:val="1"/>
          <w:numId w:val="22"/>
        </w:numPr>
        <w:rPr>
          <w:lang w:val="en-US"/>
        </w:rPr>
      </w:pPr>
      <w:r w:rsidRPr="000F5361">
        <w:rPr>
          <w:lang w:val="en-US"/>
        </w:rPr>
        <w:t>Claim Number</w:t>
      </w:r>
    </w:p>
    <w:p w14:paraId="06F2635E" w14:textId="77777777" w:rsidR="00A72C97" w:rsidRPr="000F5361" w:rsidRDefault="00A72C97" w:rsidP="00A72C97">
      <w:pPr>
        <w:pStyle w:val="ListParagraph"/>
        <w:numPr>
          <w:ilvl w:val="1"/>
          <w:numId w:val="22"/>
        </w:numPr>
        <w:rPr>
          <w:lang w:val="en-US"/>
        </w:rPr>
      </w:pPr>
      <w:r w:rsidRPr="000F5361">
        <w:rPr>
          <w:lang w:val="en-US"/>
        </w:rPr>
        <w:t>Claim Status</w:t>
      </w:r>
    </w:p>
    <w:p w14:paraId="1BDAC439" w14:textId="77777777" w:rsidR="00A72C97" w:rsidRPr="000F5361" w:rsidRDefault="00A72C97" w:rsidP="00A72C97">
      <w:pPr>
        <w:pStyle w:val="ListParagraph"/>
        <w:numPr>
          <w:ilvl w:val="1"/>
          <w:numId w:val="22"/>
        </w:numPr>
        <w:rPr>
          <w:lang w:val="en-US"/>
        </w:rPr>
      </w:pPr>
      <w:r w:rsidRPr="000F5361">
        <w:rPr>
          <w:lang w:val="en-US"/>
        </w:rPr>
        <w:t>Total Bill Amount</w:t>
      </w:r>
    </w:p>
    <w:p w14:paraId="32A68597" w14:textId="77777777" w:rsidR="00A72C97" w:rsidRPr="000F5361" w:rsidRDefault="00A72C97" w:rsidP="00A72C97">
      <w:pPr>
        <w:pStyle w:val="ListParagraph"/>
        <w:numPr>
          <w:ilvl w:val="1"/>
          <w:numId w:val="22"/>
        </w:numPr>
        <w:rPr>
          <w:lang w:val="en-US"/>
        </w:rPr>
      </w:pPr>
      <w:r w:rsidRPr="000F5361">
        <w:rPr>
          <w:lang w:val="en-US"/>
        </w:rPr>
        <w:t>Adjusted Face Value</w:t>
      </w:r>
    </w:p>
    <w:p w14:paraId="395FC540" w14:textId="77777777" w:rsidR="00A72C97" w:rsidRPr="000F5361" w:rsidRDefault="00A72C97" w:rsidP="00A72C97">
      <w:pPr>
        <w:pStyle w:val="ListParagraph"/>
        <w:numPr>
          <w:ilvl w:val="1"/>
          <w:numId w:val="22"/>
        </w:numPr>
        <w:rPr>
          <w:lang w:val="en-US"/>
        </w:rPr>
      </w:pPr>
      <w:r w:rsidRPr="000F5361">
        <w:rPr>
          <w:lang w:val="en-US"/>
        </w:rPr>
        <w:t>Purchase Price</w:t>
      </w:r>
    </w:p>
    <w:p w14:paraId="2A1F0876" w14:textId="77777777" w:rsidR="00A72C97" w:rsidRPr="000F5361" w:rsidRDefault="00A72C97" w:rsidP="00A72C97">
      <w:pPr>
        <w:pStyle w:val="ListParagraph"/>
        <w:numPr>
          <w:ilvl w:val="1"/>
          <w:numId w:val="22"/>
        </w:numPr>
        <w:rPr>
          <w:lang w:val="en-US"/>
        </w:rPr>
      </w:pPr>
      <w:r w:rsidRPr="000F5361">
        <w:rPr>
          <w:lang w:val="en-US"/>
        </w:rPr>
        <w:t>Total Collections</w:t>
      </w:r>
    </w:p>
    <w:p w14:paraId="0394530A" w14:textId="77777777" w:rsidR="00A72C97" w:rsidRPr="000F5361" w:rsidRDefault="00A72C97" w:rsidP="00A72C97">
      <w:pPr>
        <w:pStyle w:val="ListParagraph"/>
        <w:numPr>
          <w:ilvl w:val="1"/>
          <w:numId w:val="22"/>
        </w:numPr>
        <w:rPr>
          <w:lang w:val="en-US"/>
        </w:rPr>
      </w:pPr>
      <w:r w:rsidRPr="000F5361">
        <w:rPr>
          <w:lang w:val="en-US"/>
        </w:rPr>
        <w:t>Limit Reserve</w:t>
      </w:r>
    </w:p>
    <w:p w14:paraId="5ACC145E" w14:textId="2849A05A" w:rsidR="00B16205" w:rsidRPr="000F5361" w:rsidRDefault="00A72C97" w:rsidP="00B16205">
      <w:pPr>
        <w:pStyle w:val="ListParagraph"/>
        <w:numPr>
          <w:ilvl w:val="0"/>
          <w:numId w:val="22"/>
        </w:numPr>
        <w:rPr>
          <w:lang w:val="en-US"/>
        </w:rPr>
      </w:pPr>
      <w:r w:rsidRPr="000F5361">
        <w:rPr>
          <w:lang w:val="en-US"/>
        </w:rPr>
        <w:t>Rejected</w:t>
      </w:r>
      <w:r w:rsidR="00B16205" w:rsidRPr="000F5361">
        <w:rPr>
          <w:lang w:val="en-US"/>
        </w:rPr>
        <w:t xml:space="preserve"> – where Onboarding Status is Rejected</w:t>
      </w:r>
    </w:p>
    <w:p w14:paraId="2CD9E6AE" w14:textId="77777777" w:rsidR="00A72C97" w:rsidRPr="000F5361" w:rsidRDefault="00A72C97" w:rsidP="00A72C97">
      <w:pPr>
        <w:pStyle w:val="ListParagraph"/>
        <w:numPr>
          <w:ilvl w:val="1"/>
          <w:numId w:val="22"/>
        </w:numPr>
        <w:rPr>
          <w:lang w:val="en-US"/>
        </w:rPr>
      </w:pPr>
      <w:r w:rsidRPr="000F5361">
        <w:rPr>
          <w:lang w:val="en-US"/>
        </w:rPr>
        <w:t>Portfolio</w:t>
      </w:r>
    </w:p>
    <w:p w14:paraId="6E1F4C16" w14:textId="77777777" w:rsidR="00A72C97" w:rsidRPr="000F5361" w:rsidRDefault="00A72C97" w:rsidP="00A72C97">
      <w:pPr>
        <w:pStyle w:val="ListParagraph"/>
        <w:numPr>
          <w:ilvl w:val="1"/>
          <w:numId w:val="22"/>
        </w:numPr>
        <w:rPr>
          <w:lang w:val="en-US"/>
        </w:rPr>
      </w:pPr>
      <w:r w:rsidRPr="000F5361">
        <w:rPr>
          <w:lang w:val="en-US"/>
        </w:rPr>
        <w:t>Claim ID</w:t>
      </w:r>
    </w:p>
    <w:p w14:paraId="41B6CE58" w14:textId="77777777" w:rsidR="00A72C97" w:rsidRPr="000F5361" w:rsidRDefault="00A72C97" w:rsidP="00A72C97">
      <w:pPr>
        <w:pStyle w:val="ListParagraph"/>
        <w:numPr>
          <w:ilvl w:val="1"/>
          <w:numId w:val="22"/>
        </w:numPr>
        <w:rPr>
          <w:lang w:val="en-US"/>
        </w:rPr>
      </w:pPr>
      <w:r w:rsidRPr="000F5361">
        <w:rPr>
          <w:lang w:val="en-US"/>
        </w:rPr>
        <w:t>Insured</w:t>
      </w:r>
    </w:p>
    <w:p w14:paraId="1D16E49B" w14:textId="77777777" w:rsidR="00A72C97" w:rsidRPr="000F5361" w:rsidRDefault="00A72C97" w:rsidP="00A72C97">
      <w:pPr>
        <w:pStyle w:val="ListParagraph"/>
        <w:numPr>
          <w:ilvl w:val="1"/>
          <w:numId w:val="22"/>
        </w:numPr>
        <w:rPr>
          <w:lang w:val="en-US"/>
        </w:rPr>
      </w:pPr>
      <w:r w:rsidRPr="000F5361">
        <w:rPr>
          <w:lang w:val="en-US"/>
        </w:rPr>
        <w:t>Claim Number</w:t>
      </w:r>
    </w:p>
    <w:p w14:paraId="05A32750" w14:textId="77777777" w:rsidR="00A72C97" w:rsidRPr="000F5361" w:rsidRDefault="00A72C97" w:rsidP="00A72C97">
      <w:pPr>
        <w:pStyle w:val="ListParagraph"/>
        <w:numPr>
          <w:ilvl w:val="1"/>
          <w:numId w:val="22"/>
        </w:numPr>
        <w:rPr>
          <w:lang w:val="en-US"/>
        </w:rPr>
      </w:pPr>
      <w:r w:rsidRPr="000F5361">
        <w:rPr>
          <w:lang w:val="en-US"/>
        </w:rPr>
        <w:t>Total Bill Amount</w:t>
      </w:r>
    </w:p>
    <w:p w14:paraId="4888C4D0" w14:textId="3F1B76E8" w:rsidR="00F6559F" w:rsidRDefault="00A72C97" w:rsidP="0088362C">
      <w:pPr>
        <w:pStyle w:val="ListParagraph"/>
        <w:numPr>
          <w:ilvl w:val="1"/>
          <w:numId w:val="22"/>
        </w:numPr>
        <w:rPr>
          <w:lang w:val="en-US"/>
        </w:rPr>
      </w:pPr>
      <w:r w:rsidRPr="000F5361">
        <w:rPr>
          <w:lang w:val="en-US"/>
        </w:rPr>
        <w:t>Adjusted Face Value</w:t>
      </w:r>
    </w:p>
    <w:p w14:paraId="1BF80477" w14:textId="77777777" w:rsidR="00F6559F" w:rsidRPr="000F5361" w:rsidRDefault="00F6559F" w:rsidP="00F6559F">
      <w:pPr>
        <w:pStyle w:val="ListParagraph"/>
        <w:numPr>
          <w:ilvl w:val="1"/>
          <w:numId w:val="22"/>
        </w:numPr>
        <w:rPr>
          <w:lang w:val="en-US"/>
        </w:rPr>
      </w:pPr>
      <w:r>
        <w:rPr>
          <w:lang w:val="en-US"/>
        </w:rPr>
        <w:t>ONB Comments</w:t>
      </w:r>
    </w:p>
    <w:p w14:paraId="1BAD75D4" w14:textId="763EDDEC" w:rsidR="00F6559F" w:rsidRDefault="00F6559F" w:rsidP="0088362C">
      <w:pPr>
        <w:pStyle w:val="ListParagraph"/>
        <w:numPr>
          <w:ilvl w:val="1"/>
          <w:numId w:val="22"/>
        </w:numPr>
        <w:rPr>
          <w:lang w:val="en-US"/>
        </w:rPr>
      </w:pPr>
      <w:r>
        <w:rPr>
          <w:lang w:val="en-US"/>
        </w:rPr>
        <w:t>Denial Reason</w:t>
      </w:r>
    </w:p>
    <w:p w14:paraId="6AF86065" w14:textId="1D469145" w:rsidR="00F6559F" w:rsidRPr="000F5361" w:rsidRDefault="00F6559F" w:rsidP="00F6559F">
      <w:pPr>
        <w:pStyle w:val="ListParagraph"/>
        <w:numPr>
          <w:ilvl w:val="0"/>
          <w:numId w:val="22"/>
        </w:numPr>
        <w:rPr>
          <w:lang w:val="en-US"/>
        </w:rPr>
      </w:pPr>
      <w:r>
        <w:rPr>
          <w:lang w:val="en-US"/>
        </w:rPr>
        <w:t>Buyback</w:t>
      </w:r>
      <w:r w:rsidRPr="000F5361">
        <w:rPr>
          <w:lang w:val="en-US"/>
        </w:rPr>
        <w:t xml:space="preserve"> – where Onboarding Status is </w:t>
      </w:r>
      <w:r w:rsidR="00B51B9C">
        <w:rPr>
          <w:lang w:val="en-US"/>
        </w:rPr>
        <w:t>Purchased and Claim Status is Buyback</w:t>
      </w:r>
    </w:p>
    <w:p w14:paraId="3B5BAD27" w14:textId="77777777" w:rsidR="00B51B9C" w:rsidRPr="000F5361" w:rsidRDefault="00B51B9C" w:rsidP="00B51B9C">
      <w:pPr>
        <w:pStyle w:val="ListParagraph"/>
        <w:numPr>
          <w:ilvl w:val="1"/>
          <w:numId w:val="22"/>
        </w:numPr>
        <w:rPr>
          <w:lang w:val="en-US"/>
        </w:rPr>
      </w:pPr>
      <w:r w:rsidRPr="000F5361">
        <w:rPr>
          <w:lang w:val="en-US"/>
        </w:rPr>
        <w:t>Portfolio</w:t>
      </w:r>
    </w:p>
    <w:p w14:paraId="470E71C2" w14:textId="77777777" w:rsidR="00B51B9C" w:rsidRPr="000F5361" w:rsidRDefault="00B51B9C" w:rsidP="00B51B9C">
      <w:pPr>
        <w:pStyle w:val="ListParagraph"/>
        <w:numPr>
          <w:ilvl w:val="1"/>
          <w:numId w:val="22"/>
        </w:numPr>
        <w:rPr>
          <w:lang w:val="en-US"/>
        </w:rPr>
      </w:pPr>
      <w:r w:rsidRPr="000F5361">
        <w:rPr>
          <w:lang w:val="en-US"/>
        </w:rPr>
        <w:t>Portfolio Purchase</w:t>
      </w:r>
    </w:p>
    <w:p w14:paraId="102EE8FC" w14:textId="77777777" w:rsidR="00B51B9C" w:rsidRPr="000F5361" w:rsidRDefault="00B51B9C" w:rsidP="00B51B9C">
      <w:pPr>
        <w:pStyle w:val="ListParagraph"/>
        <w:numPr>
          <w:ilvl w:val="1"/>
          <w:numId w:val="22"/>
        </w:numPr>
        <w:rPr>
          <w:lang w:val="en-US"/>
        </w:rPr>
      </w:pPr>
      <w:r w:rsidRPr="000F5361">
        <w:rPr>
          <w:lang w:val="en-US"/>
        </w:rPr>
        <w:t>Claim ID</w:t>
      </w:r>
    </w:p>
    <w:p w14:paraId="72ACC64A" w14:textId="77777777" w:rsidR="00B51B9C" w:rsidRPr="000F5361" w:rsidRDefault="00B51B9C" w:rsidP="00B51B9C">
      <w:pPr>
        <w:pStyle w:val="ListParagraph"/>
        <w:numPr>
          <w:ilvl w:val="1"/>
          <w:numId w:val="22"/>
        </w:numPr>
        <w:rPr>
          <w:lang w:val="en-US"/>
        </w:rPr>
      </w:pPr>
      <w:r w:rsidRPr="000F5361">
        <w:rPr>
          <w:lang w:val="en-US"/>
        </w:rPr>
        <w:t>Insured</w:t>
      </w:r>
    </w:p>
    <w:p w14:paraId="693FEE4E" w14:textId="77777777" w:rsidR="00B51B9C" w:rsidRPr="000F5361" w:rsidRDefault="00B51B9C" w:rsidP="00B51B9C">
      <w:pPr>
        <w:pStyle w:val="ListParagraph"/>
        <w:numPr>
          <w:ilvl w:val="1"/>
          <w:numId w:val="22"/>
        </w:numPr>
        <w:rPr>
          <w:lang w:val="en-US"/>
        </w:rPr>
      </w:pPr>
      <w:r w:rsidRPr="000F5361">
        <w:rPr>
          <w:lang w:val="en-US"/>
        </w:rPr>
        <w:lastRenderedPageBreak/>
        <w:t>Claim Number</w:t>
      </w:r>
    </w:p>
    <w:p w14:paraId="54A6160E" w14:textId="77777777" w:rsidR="00B51B9C" w:rsidRPr="000F5361" w:rsidRDefault="00B51B9C" w:rsidP="00B51B9C">
      <w:pPr>
        <w:pStyle w:val="ListParagraph"/>
        <w:numPr>
          <w:ilvl w:val="1"/>
          <w:numId w:val="22"/>
        </w:numPr>
        <w:rPr>
          <w:lang w:val="en-US"/>
        </w:rPr>
      </w:pPr>
      <w:r w:rsidRPr="000F5361">
        <w:rPr>
          <w:lang w:val="en-US"/>
        </w:rPr>
        <w:t>Claim Status</w:t>
      </w:r>
    </w:p>
    <w:p w14:paraId="02A8EA43" w14:textId="77777777" w:rsidR="00B51B9C" w:rsidRPr="000F5361" w:rsidRDefault="00B51B9C" w:rsidP="00B51B9C">
      <w:pPr>
        <w:pStyle w:val="ListParagraph"/>
        <w:numPr>
          <w:ilvl w:val="1"/>
          <w:numId w:val="22"/>
        </w:numPr>
        <w:rPr>
          <w:lang w:val="en-US"/>
        </w:rPr>
      </w:pPr>
      <w:r w:rsidRPr="000F5361">
        <w:rPr>
          <w:lang w:val="en-US"/>
        </w:rPr>
        <w:t>Total Bill Amount</w:t>
      </w:r>
    </w:p>
    <w:p w14:paraId="252FB148" w14:textId="77777777" w:rsidR="00B51B9C" w:rsidRPr="000F5361" w:rsidRDefault="00B51B9C" w:rsidP="00B51B9C">
      <w:pPr>
        <w:pStyle w:val="ListParagraph"/>
        <w:numPr>
          <w:ilvl w:val="1"/>
          <w:numId w:val="22"/>
        </w:numPr>
        <w:rPr>
          <w:lang w:val="en-US"/>
        </w:rPr>
      </w:pPr>
      <w:r w:rsidRPr="000F5361">
        <w:rPr>
          <w:lang w:val="en-US"/>
        </w:rPr>
        <w:t>Adjusted Face Value</w:t>
      </w:r>
    </w:p>
    <w:p w14:paraId="31B0DFB1" w14:textId="7FE620A1" w:rsidR="00B51B9C" w:rsidRDefault="00B51B9C" w:rsidP="00B51B9C">
      <w:pPr>
        <w:pStyle w:val="ListParagraph"/>
        <w:numPr>
          <w:ilvl w:val="1"/>
          <w:numId w:val="22"/>
        </w:numPr>
        <w:rPr>
          <w:lang w:val="en-US"/>
        </w:rPr>
      </w:pPr>
      <w:r w:rsidRPr="000F5361">
        <w:rPr>
          <w:lang w:val="en-US"/>
        </w:rPr>
        <w:t>Purchase Price</w:t>
      </w:r>
    </w:p>
    <w:p w14:paraId="3A7ECBB5" w14:textId="526CFDE2" w:rsidR="00492094" w:rsidRPr="000F5361" w:rsidRDefault="00492094" w:rsidP="00B51B9C">
      <w:pPr>
        <w:pStyle w:val="ListParagraph"/>
        <w:numPr>
          <w:ilvl w:val="1"/>
          <w:numId w:val="22"/>
        </w:numPr>
        <w:rPr>
          <w:lang w:val="en-US"/>
        </w:rPr>
      </w:pPr>
      <w:r>
        <w:rPr>
          <w:lang w:val="en-US"/>
        </w:rPr>
        <w:t>ONB Comments</w:t>
      </w:r>
    </w:p>
    <w:p w14:paraId="7939FC67" w14:textId="44B70095" w:rsidR="00B51B9C" w:rsidRDefault="00B51B9C" w:rsidP="00B51B9C">
      <w:pPr>
        <w:pStyle w:val="ListParagraph"/>
        <w:numPr>
          <w:ilvl w:val="1"/>
          <w:numId w:val="22"/>
        </w:numPr>
        <w:rPr>
          <w:lang w:val="en-US"/>
        </w:rPr>
      </w:pPr>
      <w:r>
        <w:rPr>
          <w:lang w:val="en-US"/>
        </w:rPr>
        <w:t>Buyback Reason</w:t>
      </w:r>
    </w:p>
    <w:p w14:paraId="3B9E22E1" w14:textId="46632896" w:rsidR="00B51B9C" w:rsidRDefault="00B51B9C" w:rsidP="00B51B9C">
      <w:pPr>
        <w:pStyle w:val="ListParagraph"/>
        <w:numPr>
          <w:ilvl w:val="1"/>
          <w:numId w:val="22"/>
        </w:numPr>
        <w:rPr>
          <w:lang w:val="en-US"/>
        </w:rPr>
      </w:pPr>
      <w:r>
        <w:rPr>
          <w:lang w:val="en-US"/>
        </w:rPr>
        <w:t>Buyback Amount</w:t>
      </w:r>
    </w:p>
    <w:p w14:paraId="6518DA75" w14:textId="1FFC4FF5" w:rsidR="00B51B9C" w:rsidRPr="00B51B9C" w:rsidRDefault="00B51B9C" w:rsidP="00B51B9C">
      <w:pPr>
        <w:pStyle w:val="ListParagraph"/>
        <w:numPr>
          <w:ilvl w:val="1"/>
          <w:numId w:val="22"/>
        </w:numPr>
        <w:rPr>
          <w:lang w:val="en-US"/>
        </w:rPr>
      </w:pPr>
      <w:r>
        <w:rPr>
          <w:lang w:val="en-US"/>
        </w:rPr>
        <w:t xml:space="preserve">Buyback Portfolio </w:t>
      </w:r>
      <w:commentRangeStart w:id="202"/>
      <w:commentRangeStart w:id="203"/>
      <w:r>
        <w:rPr>
          <w:lang w:val="en-US"/>
        </w:rPr>
        <w:t>Purchase</w:t>
      </w:r>
      <w:commentRangeEnd w:id="202"/>
      <w:r w:rsidR="00A75F34">
        <w:rPr>
          <w:rStyle w:val="CommentReference"/>
        </w:rPr>
        <w:commentReference w:id="202"/>
      </w:r>
      <w:commentRangeEnd w:id="203"/>
      <w:r w:rsidR="00955F11">
        <w:rPr>
          <w:rStyle w:val="CommentReference"/>
        </w:rPr>
        <w:commentReference w:id="203"/>
      </w:r>
    </w:p>
    <w:p w14:paraId="25845D19" w14:textId="77777777" w:rsidR="00A75F34" w:rsidRDefault="00A75F34" w:rsidP="0088362C">
      <w:pPr>
        <w:rPr>
          <w:lang w:val="en-US"/>
        </w:rPr>
      </w:pPr>
    </w:p>
    <w:p w14:paraId="4A2FA16A" w14:textId="6F8A3E49" w:rsidR="000166E9" w:rsidRPr="00F6559F" w:rsidRDefault="000166E9" w:rsidP="0088362C">
      <w:pPr>
        <w:rPr>
          <w:lang w:val="en-US"/>
        </w:rPr>
      </w:pPr>
      <w:r w:rsidRPr="00F6559F">
        <w:rPr>
          <w:lang w:val="en-US"/>
        </w:rPr>
        <w:t>By default, a “Purchased” view is shown.</w:t>
      </w:r>
    </w:p>
    <w:p w14:paraId="13B1F4A1" w14:textId="07B2C92F" w:rsidR="000166E9" w:rsidRPr="000F5361" w:rsidRDefault="000166E9" w:rsidP="000166E9">
      <w:pPr>
        <w:rPr>
          <w:lang w:val="en-US"/>
        </w:rPr>
      </w:pPr>
      <w:r w:rsidRPr="000F5361">
        <w:rPr>
          <w:lang w:val="en-US"/>
        </w:rPr>
        <w:t>Default sorting: alphabetically by consecutive columns (Claim ID is unique). A user can change the sorting order to any column ascending/descending.</w:t>
      </w:r>
    </w:p>
    <w:p w14:paraId="494C1FD7" w14:textId="467C8EA5" w:rsidR="000166E9" w:rsidRPr="000F5361" w:rsidRDefault="000166E9" w:rsidP="000166E9">
      <w:pPr>
        <w:rPr>
          <w:lang w:val="en-US"/>
        </w:rPr>
      </w:pPr>
      <w:r w:rsidRPr="000F5361">
        <w:rPr>
          <w:lang w:val="en-US"/>
        </w:rPr>
        <w:t xml:space="preserve">User can filter the report by: </w:t>
      </w:r>
    </w:p>
    <w:p w14:paraId="2B7E5863" w14:textId="77777777" w:rsidR="000166E9" w:rsidRPr="000F5361" w:rsidRDefault="000166E9" w:rsidP="000166E9">
      <w:pPr>
        <w:pStyle w:val="ListParagraph"/>
        <w:numPr>
          <w:ilvl w:val="0"/>
          <w:numId w:val="22"/>
        </w:numPr>
        <w:rPr>
          <w:lang w:val="en-US"/>
        </w:rPr>
      </w:pPr>
      <w:r w:rsidRPr="000F5361">
        <w:rPr>
          <w:lang w:val="en-US"/>
        </w:rPr>
        <w:t xml:space="preserve">Portfolio (from a list), </w:t>
      </w:r>
    </w:p>
    <w:p w14:paraId="3CCF3644" w14:textId="77777777" w:rsidR="000166E9" w:rsidRPr="000F5361" w:rsidRDefault="000166E9" w:rsidP="000166E9">
      <w:pPr>
        <w:pStyle w:val="ListParagraph"/>
        <w:numPr>
          <w:ilvl w:val="0"/>
          <w:numId w:val="22"/>
        </w:numPr>
        <w:rPr>
          <w:lang w:val="en-US"/>
        </w:rPr>
      </w:pPr>
      <w:r w:rsidRPr="000F5361">
        <w:rPr>
          <w:lang w:val="en-US"/>
        </w:rPr>
        <w:t xml:space="preserve">Portfolio Purchase (from a list), </w:t>
      </w:r>
    </w:p>
    <w:p w14:paraId="6EC22B91" w14:textId="11D58E69" w:rsidR="000166E9" w:rsidRPr="000F5361" w:rsidRDefault="000166E9" w:rsidP="000166E9">
      <w:pPr>
        <w:pStyle w:val="ListParagraph"/>
        <w:numPr>
          <w:ilvl w:val="0"/>
          <w:numId w:val="22"/>
        </w:numPr>
        <w:rPr>
          <w:lang w:val="en-US"/>
        </w:rPr>
      </w:pPr>
      <w:r w:rsidRPr="000F5361">
        <w:rPr>
          <w:lang w:val="en-US"/>
        </w:rPr>
        <w:t xml:space="preserve">Claim ID (free text), </w:t>
      </w:r>
    </w:p>
    <w:p w14:paraId="2E8F3964" w14:textId="0B60C5AD" w:rsidR="000166E9" w:rsidRPr="000F5361" w:rsidRDefault="000166E9" w:rsidP="000166E9">
      <w:pPr>
        <w:pStyle w:val="ListParagraph"/>
        <w:numPr>
          <w:ilvl w:val="0"/>
          <w:numId w:val="22"/>
        </w:numPr>
        <w:rPr>
          <w:lang w:val="en-US"/>
        </w:rPr>
      </w:pPr>
      <w:r w:rsidRPr="000F5361">
        <w:rPr>
          <w:lang w:val="en-US"/>
        </w:rPr>
        <w:t>Insured (free text),</w:t>
      </w:r>
    </w:p>
    <w:p w14:paraId="1A8C457B" w14:textId="16352EB4" w:rsidR="000166E9" w:rsidRPr="000F5361" w:rsidRDefault="000166E9" w:rsidP="000166E9">
      <w:pPr>
        <w:pStyle w:val="ListParagraph"/>
        <w:numPr>
          <w:ilvl w:val="0"/>
          <w:numId w:val="22"/>
        </w:numPr>
        <w:rPr>
          <w:lang w:val="en-US"/>
        </w:rPr>
      </w:pPr>
      <w:r w:rsidRPr="000F5361">
        <w:rPr>
          <w:lang w:val="en-US"/>
        </w:rPr>
        <w:t xml:space="preserve">Claim Number (free text), </w:t>
      </w:r>
    </w:p>
    <w:p w14:paraId="699A7406" w14:textId="6A459981" w:rsidR="000166E9" w:rsidRPr="000F5361" w:rsidRDefault="000166E9" w:rsidP="000166E9">
      <w:pPr>
        <w:pStyle w:val="ListParagraph"/>
        <w:numPr>
          <w:ilvl w:val="0"/>
          <w:numId w:val="22"/>
        </w:numPr>
        <w:rPr>
          <w:lang w:val="en-US"/>
        </w:rPr>
      </w:pPr>
      <w:r w:rsidRPr="000F5361">
        <w:rPr>
          <w:lang w:val="en-US"/>
        </w:rPr>
        <w:t>Onboarding Status (from a list),</w:t>
      </w:r>
      <w:r w:rsidR="006B3487" w:rsidRPr="000F5361">
        <w:rPr>
          <w:lang w:val="en-US"/>
        </w:rPr>
        <w:t xml:space="preserve"> </w:t>
      </w:r>
    </w:p>
    <w:p w14:paraId="247C937E" w14:textId="1679B22D" w:rsidR="006B3487" w:rsidRPr="000F5361" w:rsidRDefault="000166E9" w:rsidP="006B3487">
      <w:pPr>
        <w:pStyle w:val="ListParagraph"/>
        <w:numPr>
          <w:ilvl w:val="0"/>
          <w:numId w:val="22"/>
        </w:numPr>
        <w:rPr>
          <w:lang w:val="en-US"/>
        </w:rPr>
      </w:pPr>
      <w:r w:rsidRPr="000F5361">
        <w:rPr>
          <w:lang w:val="en-US"/>
        </w:rPr>
        <w:t>Claim Status (from a list).</w:t>
      </w:r>
    </w:p>
    <w:p w14:paraId="55B52377" w14:textId="7D50C114" w:rsidR="006B3487" w:rsidRPr="000F5361" w:rsidRDefault="006B3487" w:rsidP="006B3487">
      <w:pPr>
        <w:rPr>
          <w:lang w:val="en-US"/>
        </w:rPr>
      </w:pPr>
      <w:r w:rsidRPr="000F5361">
        <w:rPr>
          <w:lang w:val="en-US"/>
        </w:rPr>
        <w:t>Actions:</w:t>
      </w:r>
    </w:p>
    <w:p w14:paraId="1E0C05B1" w14:textId="3A4F68AE" w:rsidR="006B3487" w:rsidRPr="000F5361" w:rsidRDefault="006B3487" w:rsidP="006B3487">
      <w:pPr>
        <w:pStyle w:val="ListParagraph"/>
        <w:numPr>
          <w:ilvl w:val="0"/>
          <w:numId w:val="22"/>
        </w:numPr>
        <w:rPr>
          <w:lang w:val="en-US"/>
        </w:rPr>
      </w:pPr>
      <w:r w:rsidRPr="000F5361">
        <w:rPr>
          <w:lang w:val="en-US"/>
        </w:rPr>
        <w:t>Upload new Claims</w:t>
      </w:r>
      <w:r w:rsidR="00831B08" w:rsidRPr="000F5361">
        <w:rPr>
          <w:lang w:val="en-US"/>
        </w:rPr>
        <w:t xml:space="preserve"> (button) – navigates to the “Upload New Claims” form</w:t>
      </w:r>
    </w:p>
    <w:p w14:paraId="54D3006C" w14:textId="77777777" w:rsidR="00831B08" w:rsidRPr="000F5361" w:rsidRDefault="00831B08" w:rsidP="00831B08">
      <w:pPr>
        <w:pStyle w:val="ListParagraph"/>
        <w:numPr>
          <w:ilvl w:val="0"/>
          <w:numId w:val="22"/>
        </w:numPr>
        <w:rPr>
          <w:lang w:val="en-US"/>
        </w:rPr>
      </w:pPr>
      <w:r w:rsidRPr="000F5361">
        <w:rPr>
          <w:lang w:val="en-US"/>
        </w:rPr>
        <w:t>Send a Message (button) – navigates to the “Send a Message” form</w:t>
      </w:r>
    </w:p>
    <w:p w14:paraId="62B341C5" w14:textId="77777777" w:rsidR="00645E4D" w:rsidRPr="000F5361" w:rsidRDefault="00645E4D" w:rsidP="00645E4D">
      <w:pPr>
        <w:rPr>
          <w:lang w:val="en-US"/>
        </w:rPr>
      </w:pPr>
    </w:p>
    <w:p w14:paraId="5857F51F" w14:textId="371BD341" w:rsidR="00645E4D" w:rsidRPr="005E3EF2" w:rsidRDefault="00645E4D" w:rsidP="005E3EF2">
      <w:pPr>
        <w:pStyle w:val="DBH3"/>
      </w:pPr>
      <w:bookmarkStart w:id="204" w:name="_Toc134424839"/>
      <w:r w:rsidRPr="005E3EF2">
        <w:t>Upload New Claims</w:t>
      </w:r>
      <w:bookmarkEnd w:id="204"/>
    </w:p>
    <w:p w14:paraId="78CE064E" w14:textId="26AE016B" w:rsidR="00645E4D" w:rsidRPr="000F5361" w:rsidRDefault="00764B6E" w:rsidP="00645E4D">
      <w:pPr>
        <w:rPr>
          <w:lang w:val="en-US"/>
        </w:rPr>
      </w:pPr>
      <w:r w:rsidRPr="000F5361">
        <w:rPr>
          <w:lang w:val="en-US"/>
        </w:rPr>
        <w:t xml:space="preserve">This form allows to interactively add claims as well as import from excel and then interactively “clean” imported data before sending it to the PMC-CRM system. </w:t>
      </w:r>
    </w:p>
    <w:p w14:paraId="48F414B9" w14:textId="2071B046" w:rsidR="00480B67" w:rsidRPr="000F5361" w:rsidRDefault="00480B67" w:rsidP="00480B67">
      <w:pPr>
        <w:rPr>
          <w:lang w:val="en-US"/>
        </w:rPr>
      </w:pPr>
      <w:r w:rsidRPr="000F5361">
        <w:rPr>
          <w:lang w:val="en-US"/>
        </w:rPr>
        <w:t xml:space="preserve">The form has to be user-friendly and allow easy, intuitive, quick adding claims and attach their documents – it will be used by unknown users not related to PMC, and it should encourage them to use it instead of </w:t>
      </w:r>
      <w:proofErr w:type="spellStart"/>
      <w:r w:rsidRPr="000F5361">
        <w:rPr>
          <w:lang w:val="en-US"/>
        </w:rPr>
        <w:t>dropbox</w:t>
      </w:r>
      <w:proofErr w:type="spellEnd"/>
      <w:r w:rsidRPr="000F5361">
        <w:rPr>
          <w:lang w:val="en-US"/>
        </w:rPr>
        <w:t>/email/other tools that would require involvement of PMC employees.</w:t>
      </w:r>
    </w:p>
    <w:p w14:paraId="75919078" w14:textId="3EB0E06D" w:rsidR="004C5EFB" w:rsidRPr="000F5361" w:rsidRDefault="00764B6E" w:rsidP="00645E4D">
      <w:pPr>
        <w:rPr>
          <w:lang w:val="en-US"/>
        </w:rPr>
      </w:pPr>
      <w:r w:rsidRPr="000F5361">
        <w:rPr>
          <w:lang w:val="en-US"/>
        </w:rPr>
        <w:t xml:space="preserve">A form has </w:t>
      </w:r>
      <w:r w:rsidR="00B55DF4" w:rsidRPr="000F5361">
        <w:rPr>
          <w:lang w:val="en-US"/>
        </w:rPr>
        <w:t>2</w:t>
      </w:r>
      <w:r w:rsidRPr="000F5361">
        <w:rPr>
          <w:lang w:val="en-US"/>
        </w:rPr>
        <w:t xml:space="preserve"> </w:t>
      </w:r>
      <w:r w:rsidR="00B55DF4" w:rsidRPr="000F5361">
        <w:rPr>
          <w:lang w:val="en-US"/>
        </w:rPr>
        <w:t>modes, each in two views</w:t>
      </w:r>
      <w:r w:rsidRPr="000F5361">
        <w:rPr>
          <w:lang w:val="en-US"/>
        </w:rPr>
        <w:t>:</w:t>
      </w:r>
    </w:p>
    <w:p w14:paraId="149D3B4B" w14:textId="185D8298" w:rsidR="004C5EFB" w:rsidRPr="000F5361" w:rsidRDefault="00B55DF4" w:rsidP="004C5EFB">
      <w:pPr>
        <w:pStyle w:val="ListParagraph"/>
        <w:numPr>
          <w:ilvl w:val="0"/>
          <w:numId w:val="22"/>
        </w:numPr>
        <w:rPr>
          <w:lang w:val="en-US"/>
        </w:rPr>
      </w:pPr>
      <w:r w:rsidRPr="000F5361">
        <w:rPr>
          <w:lang w:val="en-US"/>
        </w:rPr>
        <w:t>List of Claims</w:t>
      </w:r>
    </w:p>
    <w:p w14:paraId="40A4A759" w14:textId="1A36FFFC" w:rsidR="004C5EFB" w:rsidRPr="000F5361" w:rsidRDefault="00B55DF4" w:rsidP="005E3EF2">
      <w:pPr>
        <w:pStyle w:val="ListParagraph"/>
        <w:numPr>
          <w:ilvl w:val="0"/>
          <w:numId w:val="22"/>
        </w:numPr>
        <w:rPr>
          <w:lang w:val="en-US"/>
        </w:rPr>
      </w:pPr>
      <w:r w:rsidRPr="000F5361">
        <w:rPr>
          <w:lang w:val="en-US"/>
        </w:rPr>
        <w:t xml:space="preserve">Claim </w:t>
      </w:r>
      <w:r w:rsidR="004C5EFB" w:rsidRPr="000F5361">
        <w:rPr>
          <w:lang w:val="en-US"/>
        </w:rPr>
        <w:t>Details</w:t>
      </w:r>
    </w:p>
    <w:p w14:paraId="4F949C43" w14:textId="17C72A52" w:rsidR="00B55DF4" w:rsidRPr="000F5361" w:rsidRDefault="00B55DF4" w:rsidP="00645E4D">
      <w:pPr>
        <w:rPr>
          <w:lang w:val="en-US"/>
        </w:rPr>
      </w:pPr>
      <w:r w:rsidRPr="000F5361">
        <w:rPr>
          <w:lang w:val="en-US"/>
        </w:rPr>
        <w:t>Each mode has 2 views (tabs):</w:t>
      </w:r>
    </w:p>
    <w:p w14:paraId="4EAF4748" w14:textId="73685204" w:rsidR="00B55DF4" w:rsidRPr="000F5361" w:rsidRDefault="00B55DF4" w:rsidP="00B55DF4">
      <w:pPr>
        <w:pStyle w:val="ListParagraph"/>
        <w:numPr>
          <w:ilvl w:val="0"/>
          <w:numId w:val="22"/>
        </w:numPr>
        <w:rPr>
          <w:lang w:val="en-US"/>
        </w:rPr>
      </w:pPr>
      <w:r w:rsidRPr="000F5361">
        <w:rPr>
          <w:lang w:val="en-US"/>
        </w:rPr>
        <w:lastRenderedPageBreak/>
        <w:t>Claim Data</w:t>
      </w:r>
    </w:p>
    <w:p w14:paraId="041F60D0" w14:textId="32809D3C" w:rsidR="00B55DF4" w:rsidRPr="000F5361" w:rsidRDefault="00B55DF4" w:rsidP="005E3EF2">
      <w:pPr>
        <w:pStyle w:val="ListParagraph"/>
        <w:numPr>
          <w:ilvl w:val="0"/>
          <w:numId w:val="22"/>
        </w:numPr>
        <w:rPr>
          <w:lang w:val="en-US"/>
        </w:rPr>
      </w:pPr>
      <w:r w:rsidRPr="000F5361">
        <w:rPr>
          <w:lang w:val="en-US"/>
        </w:rPr>
        <w:t>Documents</w:t>
      </w:r>
    </w:p>
    <w:p w14:paraId="31CFECBA" w14:textId="0EBB381C" w:rsidR="004C5EFB" w:rsidRDefault="004C5EFB" w:rsidP="00B55DF4">
      <w:pPr>
        <w:rPr>
          <w:ins w:id="205" w:author="Dariusz Bogumil" w:date="2023-05-25T15:57:00Z"/>
          <w:lang w:val="en-US"/>
        </w:rPr>
      </w:pPr>
      <w:r w:rsidRPr="000F5361">
        <w:rPr>
          <w:lang w:val="en-US"/>
        </w:rPr>
        <w:t>I</w:t>
      </w:r>
      <w:r w:rsidR="00764B6E" w:rsidRPr="000F5361">
        <w:rPr>
          <w:lang w:val="en-US"/>
        </w:rPr>
        <w:t xml:space="preserve">nitially </w:t>
      </w:r>
      <w:r w:rsidRPr="000F5361">
        <w:rPr>
          <w:lang w:val="en-US"/>
        </w:rPr>
        <w:t>“</w:t>
      </w:r>
      <w:r w:rsidR="00B55DF4" w:rsidRPr="000F5361">
        <w:rPr>
          <w:lang w:val="en-US"/>
        </w:rPr>
        <w:t>List of Claims</w:t>
      </w:r>
      <w:r w:rsidRPr="000F5361">
        <w:rPr>
          <w:lang w:val="en-US"/>
        </w:rPr>
        <w:t>”</w:t>
      </w:r>
      <w:r w:rsidR="00B55DF4" w:rsidRPr="000F5361">
        <w:rPr>
          <w:lang w:val="en-US"/>
        </w:rPr>
        <w:t xml:space="preserve"> - “Claim Data”</w:t>
      </w:r>
      <w:r w:rsidRPr="000F5361">
        <w:rPr>
          <w:lang w:val="en-US"/>
        </w:rPr>
        <w:t xml:space="preserve"> is opened. </w:t>
      </w:r>
    </w:p>
    <w:p w14:paraId="1D0BB0A3" w14:textId="044591D2" w:rsidR="00085C0C" w:rsidRDefault="00085C0C" w:rsidP="00B55DF4">
      <w:pPr>
        <w:rPr>
          <w:ins w:id="206" w:author="Dariusz Bogumil" w:date="2023-05-25T15:58:00Z"/>
          <w:lang w:val="en-US"/>
        </w:rPr>
      </w:pPr>
      <w:ins w:id="207" w:author="Dariusz Bogumil" w:date="2023-05-25T15:57:00Z">
        <w:r>
          <w:rPr>
            <w:lang w:val="en-US"/>
          </w:rPr>
          <w:t>Claim added through this form are stored in Portal’s database (not PMC-CMS database)</w:t>
        </w:r>
      </w:ins>
      <w:ins w:id="208" w:author="Dariusz Bogumil" w:date="2023-05-25T15:58:00Z">
        <w:r>
          <w:rPr>
            <w:lang w:val="en-US"/>
          </w:rPr>
          <w:t xml:space="preserve">. This data preserves logging in/out, crash of web-browser etc. </w:t>
        </w:r>
      </w:ins>
    </w:p>
    <w:p w14:paraId="40766D9C" w14:textId="1D532E86" w:rsidR="00085C0C" w:rsidRPr="000F5361" w:rsidRDefault="00085C0C" w:rsidP="00B55DF4">
      <w:pPr>
        <w:rPr>
          <w:lang w:val="en-US"/>
        </w:rPr>
      </w:pPr>
      <w:ins w:id="209" w:author="Dariusz Bogumil" w:date="2023-05-25T15:58:00Z">
        <w:r>
          <w:rPr>
            <w:lang w:val="en-US"/>
          </w:rPr>
          <w:t>Claims are submitted to PMC database only after full ver</w:t>
        </w:r>
      </w:ins>
      <w:ins w:id="210" w:author="Dariusz Bogumil" w:date="2023-05-25T15:59:00Z">
        <w:r>
          <w:rPr>
            <w:lang w:val="en-US"/>
          </w:rPr>
          <w:t>ification that data meets basic mandatory requirements – submitting is described at the end of this chapter.</w:t>
        </w:r>
      </w:ins>
    </w:p>
    <w:p w14:paraId="2A6F5D31" w14:textId="709C05CB" w:rsidR="00CE5F48" w:rsidRPr="000F5361" w:rsidRDefault="00CE5F48" w:rsidP="005E3EF2">
      <w:pPr>
        <w:jc w:val="both"/>
        <w:rPr>
          <w:b/>
          <w:bCs/>
          <w:u w:val="single"/>
          <w:lang w:val="en-US"/>
        </w:rPr>
      </w:pPr>
      <w:r w:rsidRPr="000F5361">
        <w:rPr>
          <w:lang w:val="en-US"/>
        </w:rPr>
        <w:t xml:space="preserve">A requirement described as “there should also be a wizard on the portal to train providers on how to enter data and documents” is understood as a video that shows a process of adding </w:t>
      </w:r>
      <w:r w:rsidR="001B0250" w:rsidRPr="000F5361">
        <w:rPr>
          <w:lang w:val="en-US"/>
        </w:rPr>
        <w:t xml:space="preserve">a few new claims. DOTS will prepare a draft of such video, but the final video will be produced by </w:t>
      </w:r>
      <w:proofErr w:type="spellStart"/>
      <w:r w:rsidR="001B0250" w:rsidRPr="000F5361">
        <w:rPr>
          <w:lang w:val="en-US"/>
        </w:rPr>
        <w:t>ClaimPay</w:t>
      </w:r>
      <w:proofErr w:type="spellEnd"/>
      <w:r w:rsidR="001B0250" w:rsidRPr="000F5361">
        <w:rPr>
          <w:lang w:val="en-US"/>
        </w:rPr>
        <w:t xml:space="preserve"> or marketing company. The video will be available to be downloaded from the level of this form.</w:t>
      </w:r>
    </w:p>
    <w:p w14:paraId="3F643ACD" w14:textId="77777777" w:rsidR="00CE5F48" w:rsidRPr="000F5361" w:rsidRDefault="00CE5F48" w:rsidP="00B55DF4">
      <w:pPr>
        <w:rPr>
          <w:lang w:val="en-US"/>
        </w:rPr>
      </w:pPr>
    </w:p>
    <w:p w14:paraId="521BE22E" w14:textId="107D3BA6" w:rsidR="00B55DF4" w:rsidRPr="003C31D2" w:rsidRDefault="00B55DF4" w:rsidP="005E3EF2">
      <w:pPr>
        <w:pStyle w:val="DBH4"/>
        <w:rPr>
          <w:lang w:val="en-US"/>
        </w:rPr>
      </w:pPr>
      <w:bookmarkStart w:id="211" w:name="_Toc134424840"/>
      <w:r w:rsidRPr="003C31D2">
        <w:rPr>
          <w:lang w:val="en-US"/>
        </w:rPr>
        <w:t>“List of Claims” mode, “Claim Data” view</w:t>
      </w:r>
      <w:bookmarkEnd w:id="211"/>
    </w:p>
    <w:p w14:paraId="2CFABC67" w14:textId="77777777" w:rsidR="00B55DF4" w:rsidRPr="000F5361" w:rsidRDefault="00B55DF4" w:rsidP="00B55DF4">
      <w:pPr>
        <w:rPr>
          <w:lang w:val="en-US"/>
        </w:rPr>
      </w:pPr>
      <w:r w:rsidRPr="000F5361">
        <w:rPr>
          <w:lang w:val="en-US"/>
        </w:rPr>
        <w:t xml:space="preserve">It is a list of new claims with their data fields. </w:t>
      </w:r>
    </w:p>
    <w:p w14:paraId="64A4F86A" w14:textId="16C85AA5" w:rsidR="00992EC7" w:rsidRPr="000F5361" w:rsidRDefault="00992EC7" w:rsidP="00645E4D">
      <w:pPr>
        <w:rPr>
          <w:lang w:val="en-US"/>
        </w:rPr>
      </w:pPr>
      <w:r w:rsidRPr="000F5361">
        <w:rPr>
          <w:lang w:val="en-US"/>
        </w:rPr>
        <w:t>A table with columns:</w:t>
      </w:r>
    </w:p>
    <w:p w14:paraId="193CBF6F" w14:textId="77777777" w:rsidR="00297D4C" w:rsidRPr="000F5361" w:rsidRDefault="00890D8A" w:rsidP="00992EC7">
      <w:pPr>
        <w:pStyle w:val="ListParagraph"/>
        <w:numPr>
          <w:ilvl w:val="0"/>
          <w:numId w:val="22"/>
        </w:numPr>
        <w:rPr>
          <w:lang w:val="en-US"/>
        </w:rPr>
      </w:pPr>
      <w:r w:rsidRPr="000F5361">
        <w:rPr>
          <w:lang w:val="en-US"/>
        </w:rPr>
        <w:t xml:space="preserve">Status – color dot: </w:t>
      </w:r>
    </w:p>
    <w:p w14:paraId="1E1E224A" w14:textId="77777777" w:rsidR="00297D4C" w:rsidRPr="000F5361" w:rsidRDefault="00890D8A" w:rsidP="00297D4C">
      <w:pPr>
        <w:pStyle w:val="ListParagraph"/>
        <w:numPr>
          <w:ilvl w:val="1"/>
          <w:numId w:val="22"/>
        </w:numPr>
        <w:rPr>
          <w:lang w:val="en-US"/>
        </w:rPr>
      </w:pPr>
      <w:r w:rsidRPr="000F5361">
        <w:rPr>
          <w:lang w:val="en-US"/>
        </w:rPr>
        <w:t xml:space="preserve">green: all mandatory data is provider, </w:t>
      </w:r>
    </w:p>
    <w:p w14:paraId="33187FB0" w14:textId="77777777" w:rsidR="00297D4C" w:rsidRPr="000F5361" w:rsidRDefault="00890D8A" w:rsidP="00297D4C">
      <w:pPr>
        <w:pStyle w:val="ListParagraph"/>
        <w:numPr>
          <w:ilvl w:val="1"/>
          <w:numId w:val="22"/>
        </w:numPr>
        <w:rPr>
          <w:lang w:val="en-US"/>
        </w:rPr>
      </w:pPr>
      <w:r w:rsidRPr="000F5361">
        <w:rPr>
          <w:lang w:val="en-US"/>
        </w:rPr>
        <w:t xml:space="preserve">red: some mandatory field is not filled, </w:t>
      </w:r>
    </w:p>
    <w:p w14:paraId="325768C1" w14:textId="3DE19DCD" w:rsidR="000F262C" w:rsidRDefault="000F262C" w:rsidP="00F6559F">
      <w:pPr>
        <w:pStyle w:val="ListParagraph"/>
        <w:numPr>
          <w:ilvl w:val="1"/>
          <w:numId w:val="22"/>
        </w:numPr>
        <w:rPr>
          <w:ins w:id="212" w:author="Dariusz Bogumil" w:date="2023-05-25T15:27:00Z"/>
          <w:lang w:val="en-US"/>
        </w:rPr>
      </w:pPr>
      <w:ins w:id="213" w:author="Dariusz Bogumil" w:date="2023-05-25T15:27:00Z">
        <w:r>
          <w:rPr>
            <w:lang w:val="en-US"/>
          </w:rPr>
          <w:t xml:space="preserve">orange: claim was imported from </w:t>
        </w:r>
      </w:ins>
      <w:ins w:id="214" w:author="Dariusz Bogumil" w:date="2023-05-25T15:28:00Z">
        <w:r>
          <w:rPr>
            <w:lang w:val="en-US"/>
          </w:rPr>
          <w:t xml:space="preserve">excel, </w:t>
        </w:r>
        <w:proofErr w:type="gramStart"/>
        <w:r>
          <w:rPr>
            <w:lang w:val="en-US"/>
          </w:rPr>
          <w:t>It</w:t>
        </w:r>
        <w:proofErr w:type="gramEnd"/>
        <w:r>
          <w:rPr>
            <w:lang w:val="en-US"/>
          </w:rPr>
          <w:t xml:space="preserve"> has all mandatory fields filled, but </w:t>
        </w:r>
      </w:ins>
      <w:ins w:id="215" w:author="Dariusz Bogumil" w:date="2023-05-25T15:29:00Z">
        <w:r>
          <w:rPr>
            <w:lang w:val="en-US"/>
          </w:rPr>
          <w:t xml:space="preserve">some warning was detected (described in </w:t>
        </w:r>
        <w:r>
          <w:rPr>
            <w:lang w:val="en-US"/>
          </w:rPr>
          <w:fldChar w:fldCharType="begin"/>
        </w:r>
        <w:r>
          <w:rPr>
            <w:lang w:val="en-US"/>
          </w:rPr>
          <w:instrText xml:space="preserve"> REF _Ref135921009 \r \h </w:instrText>
        </w:r>
        <w:r>
          <w:rPr>
            <w:lang w:val="en-US"/>
          </w:rPr>
        </w:r>
      </w:ins>
      <w:r>
        <w:rPr>
          <w:lang w:val="en-US"/>
        </w:rPr>
        <w:fldChar w:fldCharType="separate"/>
      </w:r>
      <w:ins w:id="216" w:author="Dariusz Bogumil" w:date="2023-05-25T15:29:00Z">
        <w:r>
          <w:rPr>
            <w:lang w:val="en-US"/>
          </w:rPr>
          <w:t>2.1.9.5</w:t>
        </w:r>
        <w:r>
          <w:rPr>
            <w:lang w:val="en-US"/>
          </w:rPr>
          <w:fldChar w:fldCharType="end"/>
        </w:r>
        <w:r>
          <w:rPr>
            <w:lang w:val="en-US"/>
          </w:rPr>
          <w:t>)</w:t>
        </w:r>
      </w:ins>
      <w:ins w:id="217" w:author="Dariusz Bogumil" w:date="2023-05-25T15:30:00Z">
        <w:r>
          <w:rPr>
            <w:lang w:val="en-US"/>
          </w:rPr>
          <w:t xml:space="preserve"> and was not cleared. A warning text is shown in </w:t>
        </w:r>
      </w:ins>
      <w:ins w:id="218" w:author="Dariusz Bogumil" w:date="2023-05-25T15:31:00Z">
        <w:r>
          <w:rPr>
            <w:lang w:val="en-US"/>
          </w:rPr>
          <w:t>a tooltip.</w:t>
        </w:r>
      </w:ins>
    </w:p>
    <w:p w14:paraId="4FB629DC" w14:textId="28A08D3F" w:rsidR="00890D8A" w:rsidRPr="000F5361" w:rsidRDefault="00890D8A" w:rsidP="00F6559F">
      <w:pPr>
        <w:pStyle w:val="ListParagraph"/>
        <w:numPr>
          <w:ilvl w:val="1"/>
          <w:numId w:val="22"/>
        </w:numPr>
        <w:rPr>
          <w:lang w:val="en-US"/>
        </w:rPr>
      </w:pPr>
      <w:r w:rsidRPr="000F5361">
        <w:rPr>
          <w:lang w:val="en-US"/>
        </w:rPr>
        <w:t xml:space="preserve">yellow: </w:t>
      </w:r>
      <w:r w:rsidR="00297D4C" w:rsidRPr="000F5361">
        <w:rPr>
          <w:lang w:val="en-US"/>
        </w:rPr>
        <w:t xml:space="preserve">any problem on the Documents view: </w:t>
      </w:r>
      <w:r w:rsidRPr="000F5361">
        <w:rPr>
          <w:lang w:val="en-US"/>
        </w:rPr>
        <w:t>some mandatory document is not attached or too many documents</w:t>
      </w:r>
      <w:r w:rsidR="00297D4C" w:rsidRPr="000F5361">
        <w:rPr>
          <w:lang w:val="en-US"/>
        </w:rPr>
        <w:t xml:space="preserve"> or some document was uploaded but not assigned to any claim or document type.</w:t>
      </w:r>
    </w:p>
    <w:p w14:paraId="4F3EBCF1" w14:textId="7C1A11CA" w:rsidR="00992EC7" w:rsidRPr="000F5361" w:rsidRDefault="0039713F" w:rsidP="00992EC7">
      <w:pPr>
        <w:pStyle w:val="ListParagraph"/>
        <w:numPr>
          <w:ilvl w:val="0"/>
          <w:numId w:val="22"/>
        </w:numPr>
        <w:rPr>
          <w:lang w:val="en-US"/>
        </w:rPr>
      </w:pPr>
      <w:r w:rsidRPr="000F5361">
        <w:rPr>
          <w:lang w:val="en-US"/>
        </w:rPr>
        <w:t>Insured Name</w:t>
      </w:r>
    </w:p>
    <w:p w14:paraId="1BBD1D0B" w14:textId="77777777" w:rsidR="00426006" w:rsidRPr="000F5361" w:rsidRDefault="00426006" w:rsidP="00426006">
      <w:pPr>
        <w:pStyle w:val="ListParagraph"/>
        <w:numPr>
          <w:ilvl w:val="0"/>
          <w:numId w:val="22"/>
        </w:numPr>
        <w:rPr>
          <w:lang w:val="en-US"/>
        </w:rPr>
      </w:pPr>
      <w:r w:rsidRPr="000F5361">
        <w:rPr>
          <w:lang w:val="en-US"/>
        </w:rPr>
        <w:t>Insured Email</w:t>
      </w:r>
    </w:p>
    <w:p w14:paraId="410FF774" w14:textId="77777777" w:rsidR="00426006" w:rsidRPr="000F5361" w:rsidRDefault="00426006" w:rsidP="00426006">
      <w:pPr>
        <w:pStyle w:val="ListParagraph"/>
        <w:numPr>
          <w:ilvl w:val="0"/>
          <w:numId w:val="22"/>
        </w:numPr>
        <w:rPr>
          <w:lang w:val="en-US"/>
        </w:rPr>
      </w:pPr>
      <w:r w:rsidRPr="000F5361">
        <w:rPr>
          <w:lang w:val="en-US"/>
        </w:rPr>
        <w:t>Street</w:t>
      </w:r>
    </w:p>
    <w:p w14:paraId="1C94E96C" w14:textId="77777777" w:rsidR="00426006" w:rsidRPr="000F5361" w:rsidRDefault="00426006" w:rsidP="00426006">
      <w:pPr>
        <w:pStyle w:val="ListParagraph"/>
        <w:numPr>
          <w:ilvl w:val="0"/>
          <w:numId w:val="22"/>
        </w:numPr>
        <w:rPr>
          <w:lang w:val="en-US"/>
        </w:rPr>
      </w:pPr>
      <w:r w:rsidRPr="000F5361">
        <w:rPr>
          <w:lang w:val="en-US"/>
        </w:rPr>
        <w:t>City</w:t>
      </w:r>
    </w:p>
    <w:p w14:paraId="17CB8444" w14:textId="77777777" w:rsidR="00426006" w:rsidRPr="000F5361" w:rsidRDefault="00426006" w:rsidP="00426006">
      <w:pPr>
        <w:pStyle w:val="ListParagraph"/>
        <w:numPr>
          <w:ilvl w:val="0"/>
          <w:numId w:val="22"/>
        </w:numPr>
        <w:rPr>
          <w:lang w:val="en-US"/>
        </w:rPr>
      </w:pPr>
      <w:r w:rsidRPr="000F5361">
        <w:rPr>
          <w:lang w:val="en-US"/>
        </w:rPr>
        <w:t>State</w:t>
      </w:r>
    </w:p>
    <w:p w14:paraId="53407578" w14:textId="055C55D4" w:rsidR="00426006" w:rsidRPr="000F5361" w:rsidRDefault="00426006" w:rsidP="00426006">
      <w:pPr>
        <w:pStyle w:val="ListParagraph"/>
        <w:numPr>
          <w:ilvl w:val="0"/>
          <w:numId w:val="22"/>
        </w:numPr>
        <w:rPr>
          <w:lang w:val="en-US"/>
        </w:rPr>
      </w:pPr>
      <w:r w:rsidRPr="000F5361">
        <w:rPr>
          <w:lang w:val="en-US"/>
        </w:rPr>
        <w:t>ZIP</w:t>
      </w:r>
    </w:p>
    <w:p w14:paraId="5C9FFC09" w14:textId="6B151D97" w:rsidR="00A13EFD" w:rsidRPr="000F5361" w:rsidRDefault="00A13EFD" w:rsidP="00A13EFD">
      <w:pPr>
        <w:pStyle w:val="ListParagraph"/>
        <w:numPr>
          <w:ilvl w:val="0"/>
          <w:numId w:val="22"/>
        </w:numPr>
        <w:rPr>
          <w:lang w:val="en-US"/>
        </w:rPr>
      </w:pPr>
      <w:r w:rsidRPr="000F5361">
        <w:rPr>
          <w:lang w:val="en-US"/>
        </w:rPr>
        <w:t>Type of Job</w:t>
      </w:r>
    </w:p>
    <w:p w14:paraId="0094CD93" w14:textId="3FA24A2B" w:rsidR="00A13EFD" w:rsidRPr="000F5361" w:rsidRDefault="00A13EFD" w:rsidP="00A13EFD">
      <w:pPr>
        <w:pStyle w:val="ListParagraph"/>
        <w:numPr>
          <w:ilvl w:val="0"/>
          <w:numId w:val="22"/>
        </w:numPr>
        <w:rPr>
          <w:lang w:val="en-US"/>
        </w:rPr>
      </w:pPr>
      <w:r w:rsidRPr="000F5361">
        <w:rPr>
          <w:lang w:val="en-US"/>
        </w:rPr>
        <w:t>Insurance Company</w:t>
      </w:r>
    </w:p>
    <w:p w14:paraId="679F2DE2" w14:textId="77777777" w:rsidR="00A13EFD" w:rsidRPr="000F5361" w:rsidRDefault="00A13EFD" w:rsidP="00A13EFD">
      <w:pPr>
        <w:pStyle w:val="ListParagraph"/>
        <w:numPr>
          <w:ilvl w:val="0"/>
          <w:numId w:val="22"/>
        </w:numPr>
        <w:rPr>
          <w:lang w:val="en-US"/>
        </w:rPr>
      </w:pPr>
      <w:r w:rsidRPr="000F5361">
        <w:rPr>
          <w:lang w:val="en-US"/>
        </w:rPr>
        <w:t>Claim Number</w:t>
      </w:r>
    </w:p>
    <w:p w14:paraId="60B01AC1" w14:textId="77777777" w:rsidR="00A13EFD" w:rsidRPr="000F5361" w:rsidRDefault="00A13EFD" w:rsidP="00A13EFD">
      <w:pPr>
        <w:pStyle w:val="ListParagraph"/>
        <w:numPr>
          <w:ilvl w:val="0"/>
          <w:numId w:val="22"/>
        </w:numPr>
        <w:rPr>
          <w:lang w:val="en-US"/>
        </w:rPr>
      </w:pPr>
      <w:r w:rsidRPr="000F5361">
        <w:rPr>
          <w:lang w:val="en-US"/>
        </w:rPr>
        <w:t>Policy Number</w:t>
      </w:r>
    </w:p>
    <w:p w14:paraId="425565EE" w14:textId="2FD89F64" w:rsidR="00A13EFD" w:rsidRPr="000F5361" w:rsidRDefault="00A13EFD" w:rsidP="00426006">
      <w:pPr>
        <w:pStyle w:val="ListParagraph"/>
        <w:numPr>
          <w:ilvl w:val="0"/>
          <w:numId w:val="22"/>
        </w:numPr>
        <w:rPr>
          <w:lang w:val="en-US"/>
        </w:rPr>
      </w:pPr>
      <w:r w:rsidRPr="000F5361">
        <w:rPr>
          <w:lang w:val="en-US"/>
        </w:rPr>
        <w:t>Date of Loss</w:t>
      </w:r>
    </w:p>
    <w:p w14:paraId="113453B5" w14:textId="17101412" w:rsidR="00A13EFD" w:rsidRPr="000F5361" w:rsidRDefault="00A13EFD">
      <w:pPr>
        <w:pStyle w:val="ListParagraph"/>
        <w:numPr>
          <w:ilvl w:val="0"/>
          <w:numId w:val="22"/>
        </w:numPr>
        <w:rPr>
          <w:lang w:val="en-US"/>
        </w:rPr>
      </w:pPr>
      <w:r w:rsidRPr="000F5361">
        <w:rPr>
          <w:lang w:val="en-US"/>
        </w:rPr>
        <w:t>Date of Service</w:t>
      </w:r>
    </w:p>
    <w:p w14:paraId="5EDEA166" w14:textId="625C81BE" w:rsidR="00F81FED" w:rsidRPr="000F5361" w:rsidRDefault="00E44F7E">
      <w:pPr>
        <w:pStyle w:val="ListParagraph"/>
        <w:numPr>
          <w:ilvl w:val="0"/>
          <w:numId w:val="22"/>
        </w:numPr>
        <w:rPr>
          <w:lang w:val="en-US"/>
        </w:rPr>
      </w:pPr>
      <w:r w:rsidRPr="000F5361">
        <w:rPr>
          <w:lang w:val="en-US"/>
        </w:rPr>
        <w:t>Date of First Notification</w:t>
      </w:r>
    </w:p>
    <w:p w14:paraId="11EA460B" w14:textId="0EC726BF" w:rsidR="00E44F7E" w:rsidRPr="000F5361" w:rsidRDefault="00281F50">
      <w:pPr>
        <w:pStyle w:val="ListParagraph"/>
        <w:numPr>
          <w:ilvl w:val="0"/>
          <w:numId w:val="22"/>
        </w:numPr>
        <w:rPr>
          <w:lang w:val="en-US"/>
        </w:rPr>
      </w:pPr>
      <w:r w:rsidRPr="000F5361">
        <w:rPr>
          <w:lang w:val="en-US"/>
        </w:rPr>
        <w:lastRenderedPageBreak/>
        <w:t xml:space="preserve">Sum of </w:t>
      </w:r>
      <w:r w:rsidR="00E44F7E" w:rsidRPr="000F5361">
        <w:rPr>
          <w:lang w:val="en-US"/>
        </w:rPr>
        <w:t>Invoice</w:t>
      </w:r>
      <w:r w:rsidRPr="000F5361">
        <w:rPr>
          <w:lang w:val="en-US"/>
        </w:rPr>
        <w:t xml:space="preserve">s (calculated as a sum </w:t>
      </w:r>
      <w:ins w:id="219" w:author="Dariusz Bogumil" w:date="2023-05-09T17:18:00Z">
        <w:r w:rsidR="00F17989">
          <w:rPr>
            <w:lang w:val="en-US"/>
          </w:rPr>
          <w:t xml:space="preserve">of </w:t>
        </w:r>
        <w:r w:rsidR="00F17989" w:rsidRPr="000F5361">
          <w:rPr>
            <w:lang w:val="en-US"/>
          </w:rPr>
          <w:t>Invoice Amount</w:t>
        </w:r>
        <w:r w:rsidR="00F17989">
          <w:rPr>
            <w:lang w:val="en-US"/>
          </w:rPr>
          <w:t xml:space="preserve"> of Invoices</w:t>
        </w:r>
      </w:ins>
      <w:ins w:id="220" w:author="Dariusz Bogumil" w:date="2023-05-09T17:19:00Z">
        <w:r w:rsidR="00F17989">
          <w:rPr>
            <w:lang w:val="en-US"/>
          </w:rPr>
          <w:t xml:space="preserve"> entered in the </w:t>
        </w:r>
      </w:ins>
      <w:ins w:id="221" w:author="Dariusz Bogumil" w:date="2023-05-09T17:18:00Z">
        <w:r w:rsidR="00F17989">
          <w:rPr>
            <w:lang w:val="en-US"/>
          </w:rPr>
          <w:t>“Claim Details</w:t>
        </w:r>
      </w:ins>
      <w:ins w:id="222" w:author="Dariusz Bogumil" w:date="2023-05-09T17:19:00Z">
        <w:r w:rsidR="00F17989">
          <w:rPr>
            <w:lang w:val="en-US"/>
          </w:rPr>
          <w:t>” mode</w:t>
        </w:r>
      </w:ins>
      <w:ins w:id="223" w:author="Dariusz Bogumil" w:date="2023-05-09T17:18:00Z">
        <w:r w:rsidR="00F17989">
          <w:rPr>
            <w:lang w:val="en-US"/>
          </w:rPr>
          <w:t>)</w:t>
        </w:r>
      </w:ins>
    </w:p>
    <w:p w14:paraId="35D986FD" w14:textId="4B974ED6" w:rsidR="00E44F7E" w:rsidRPr="000F5361" w:rsidRDefault="00E44F7E">
      <w:pPr>
        <w:pStyle w:val="ListParagraph"/>
        <w:numPr>
          <w:ilvl w:val="0"/>
          <w:numId w:val="22"/>
        </w:numPr>
        <w:rPr>
          <w:lang w:val="en-US"/>
        </w:rPr>
      </w:pPr>
      <w:r w:rsidRPr="000F5361">
        <w:rPr>
          <w:lang w:val="en-US"/>
        </w:rPr>
        <w:t>Pre-purchase Litigation Status</w:t>
      </w:r>
    </w:p>
    <w:p w14:paraId="06B84688" w14:textId="1524230C" w:rsidR="00C9064C" w:rsidRPr="000F5361" w:rsidRDefault="00C9064C">
      <w:pPr>
        <w:pStyle w:val="ListParagraph"/>
        <w:numPr>
          <w:ilvl w:val="0"/>
          <w:numId w:val="22"/>
        </w:numPr>
        <w:rPr>
          <w:lang w:val="en-US"/>
        </w:rPr>
      </w:pPr>
      <w:r w:rsidRPr="000F5361">
        <w:rPr>
          <w:lang w:val="en-US"/>
        </w:rPr>
        <w:t>AOB/DTP Attorney</w:t>
      </w:r>
    </w:p>
    <w:p w14:paraId="26613590" w14:textId="542321D7" w:rsidR="00C9064C" w:rsidRPr="000F5361" w:rsidRDefault="00C9064C">
      <w:pPr>
        <w:pStyle w:val="ListParagraph"/>
        <w:numPr>
          <w:ilvl w:val="0"/>
          <w:numId w:val="22"/>
        </w:numPr>
        <w:rPr>
          <w:lang w:val="en-US"/>
        </w:rPr>
      </w:pPr>
      <w:r w:rsidRPr="000F5361">
        <w:rPr>
          <w:lang w:val="en-US"/>
        </w:rPr>
        <w:t>Case Number</w:t>
      </w:r>
    </w:p>
    <w:p w14:paraId="62D61756" w14:textId="2370F902" w:rsidR="00C9064C" w:rsidRPr="000F5361" w:rsidRDefault="00C9064C">
      <w:pPr>
        <w:pStyle w:val="ListParagraph"/>
        <w:numPr>
          <w:ilvl w:val="0"/>
          <w:numId w:val="22"/>
        </w:numPr>
        <w:rPr>
          <w:lang w:val="en-US"/>
        </w:rPr>
      </w:pPr>
      <w:r w:rsidRPr="000F5361">
        <w:rPr>
          <w:lang w:val="en-US"/>
        </w:rPr>
        <w:t>Court County</w:t>
      </w:r>
    </w:p>
    <w:p w14:paraId="400D86E3" w14:textId="35F522A9" w:rsidR="00C9064C" w:rsidRPr="000F5361" w:rsidRDefault="00C9064C">
      <w:pPr>
        <w:pStyle w:val="ListParagraph"/>
        <w:numPr>
          <w:ilvl w:val="0"/>
          <w:numId w:val="22"/>
        </w:numPr>
        <w:rPr>
          <w:lang w:val="en-US"/>
        </w:rPr>
      </w:pPr>
      <w:r w:rsidRPr="000F5361">
        <w:rPr>
          <w:lang w:val="en-US"/>
        </w:rPr>
        <w:t>HO Law Firm</w:t>
      </w:r>
    </w:p>
    <w:p w14:paraId="183F6EE2" w14:textId="5226CABC" w:rsidR="00C9064C" w:rsidRPr="000F5361" w:rsidRDefault="00C9064C" w:rsidP="00394586">
      <w:pPr>
        <w:pStyle w:val="ListParagraph"/>
        <w:numPr>
          <w:ilvl w:val="0"/>
          <w:numId w:val="22"/>
        </w:numPr>
        <w:rPr>
          <w:lang w:val="en-US"/>
        </w:rPr>
      </w:pPr>
      <w:r w:rsidRPr="000F5361">
        <w:rPr>
          <w:lang w:val="en-US"/>
        </w:rPr>
        <w:t>HO Attorney</w:t>
      </w:r>
    </w:p>
    <w:p w14:paraId="5B5D4935" w14:textId="3DFBF8ED" w:rsidR="00A862D0" w:rsidRPr="000F5361" w:rsidRDefault="00A862D0" w:rsidP="00645E4D">
      <w:pPr>
        <w:rPr>
          <w:lang w:val="en-US"/>
        </w:rPr>
      </w:pPr>
      <w:r w:rsidRPr="000F5361">
        <w:rPr>
          <w:lang w:val="en-US"/>
        </w:rPr>
        <w:t>The list should have paging. Should be sortable and filterable.</w:t>
      </w:r>
    </w:p>
    <w:p w14:paraId="4241DFDF" w14:textId="1F106AB8" w:rsidR="00B55DF4" w:rsidRPr="000F5361" w:rsidRDefault="00B55DF4" w:rsidP="00A862D0">
      <w:pPr>
        <w:rPr>
          <w:lang w:val="en-US"/>
        </w:rPr>
      </w:pPr>
    </w:p>
    <w:p w14:paraId="53DAD61B" w14:textId="71B37EF6" w:rsidR="00B55DF4" w:rsidRPr="000F5361" w:rsidRDefault="00B55DF4" w:rsidP="00A862D0">
      <w:pPr>
        <w:rPr>
          <w:lang w:val="en-US"/>
        </w:rPr>
      </w:pPr>
      <w:r w:rsidRPr="000F5361">
        <w:rPr>
          <w:lang w:val="en-US"/>
        </w:rPr>
        <w:t>Below the list of claims a</w:t>
      </w:r>
      <w:r w:rsidR="003B2908" w:rsidRPr="000F5361">
        <w:rPr>
          <w:lang w:val="en-US"/>
        </w:rPr>
        <w:t xml:space="preserve"> section of buttons is shown (common for both views):</w:t>
      </w:r>
    </w:p>
    <w:p w14:paraId="274C637A" w14:textId="54942382" w:rsidR="003B2908" w:rsidRPr="000F5361" w:rsidRDefault="003B2908" w:rsidP="003B2908">
      <w:pPr>
        <w:pStyle w:val="ListParagraph"/>
        <w:numPr>
          <w:ilvl w:val="0"/>
          <w:numId w:val="22"/>
        </w:numPr>
        <w:rPr>
          <w:lang w:val="en-US"/>
        </w:rPr>
      </w:pPr>
      <w:r w:rsidRPr="000F5361">
        <w:rPr>
          <w:lang w:val="en-US"/>
        </w:rPr>
        <w:t>Add new Claim</w:t>
      </w:r>
      <w:r w:rsidR="00AE2ACA" w:rsidRPr="000F5361">
        <w:rPr>
          <w:lang w:val="en-US"/>
        </w:rPr>
        <w:t xml:space="preserve"> – a new Claim is </w:t>
      </w:r>
      <w:r w:rsidR="00480B67" w:rsidRPr="000F5361">
        <w:rPr>
          <w:lang w:val="en-US"/>
        </w:rPr>
        <w:t>o</w:t>
      </w:r>
      <w:r w:rsidR="00AE2ACA" w:rsidRPr="000F5361">
        <w:rPr>
          <w:lang w:val="en-US"/>
        </w:rPr>
        <w:t>pened to be edited in the “Claim Details” mode</w:t>
      </w:r>
    </w:p>
    <w:p w14:paraId="75DA2E70" w14:textId="7050B322" w:rsidR="003B2908" w:rsidRPr="000F5361" w:rsidRDefault="003B2908" w:rsidP="003B2908">
      <w:pPr>
        <w:pStyle w:val="ListParagraph"/>
        <w:numPr>
          <w:ilvl w:val="0"/>
          <w:numId w:val="22"/>
        </w:numPr>
        <w:rPr>
          <w:lang w:val="en-US"/>
        </w:rPr>
      </w:pPr>
      <w:r w:rsidRPr="000F5361">
        <w:rPr>
          <w:lang w:val="en-US"/>
        </w:rPr>
        <w:t>Export to Excel</w:t>
      </w:r>
    </w:p>
    <w:p w14:paraId="1593B60D" w14:textId="18456BC2" w:rsidR="003B2908" w:rsidRPr="000F5361" w:rsidRDefault="003B2908" w:rsidP="003B2908">
      <w:pPr>
        <w:pStyle w:val="ListParagraph"/>
        <w:numPr>
          <w:ilvl w:val="0"/>
          <w:numId w:val="22"/>
        </w:numPr>
        <w:rPr>
          <w:lang w:val="en-US"/>
        </w:rPr>
      </w:pPr>
      <w:r w:rsidRPr="000F5361">
        <w:rPr>
          <w:lang w:val="en-US"/>
        </w:rPr>
        <w:t>Import from Excel</w:t>
      </w:r>
    </w:p>
    <w:p w14:paraId="3814D013" w14:textId="1F5DE5EC" w:rsidR="00AE2ACA" w:rsidRPr="000F5361" w:rsidRDefault="00480B67" w:rsidP="00F6559F">
      <w:pPr>
        <w:pStyle w:val="ListParagraph"/>
        <w:numPr>
          <w:ilvl w:val="0"/>
          <w:numId w:val="22"/>
        </w:numPr>
        <w:rPr>
          <w:lang w:val="en-US"/>
        </w:rPr>
      </w:pPr>
      <w:r w:rsidRPr="000F5361">
        <w:rPr>
          <w:lang w:val="en-US"/>
        </w:rPr>
        <w:t>Submit</w:t>
      </w:r>
      <w:r w:rsidR="003B2908" w:rsidRPr="000F5361">
        <w:rPr>
          <w:lang w:val="en-US"/>
        </w:rPr>
        <w:t xml:space="preserve"> to </w:t>
      </w:r>
      <w:proofErr w:type="spellStart"/>
      <w:r w:rsidR="003B2908" w:rsidRPr="000F5361">
        <w:rPr>
          <w:lang w:val="en-US"/>
        </w:rPr>
        <w:t>ClaimPay</w:t>
      </w:r>
      <w:proofErr w:type="spellEnd"/>
      <w:r w:rsidR="00AE2ACA" w:rsidRPr="000F5361">
        <w:rPr>
          <w:lang w:val="en-US"/>
        </w:rPr>
        <w:t xml:space="preserve"> - </w:t>
      </w:r>
      <w:commentRangeStart w:id="224"/>
      <w:r w:rsidR="00AE2ACA" w:rsidRPr="000F5361">
        <w:rPr>
          <w:lang w:val="en-US"/>
        </w:rPr>
        <w:t xml:space="preserve">The new claims </w:t>
      </w:r>
      <w:r w:rsidR="004C2EB9" w:rsidRPr="000F5361">
        <w:rPr>
          <w:lang w:val="en-US"/>
        </w:rPr>
        <w:t xml:space="preserve">which have green status </w:t>
      </w:r>
      <w:r w:rsidR="00AE2ACA" w:rsidRPr="000F5361">
        <w:rPr>
          <w:lang w:val="en-US"/>
        </w:rPr>
        <w:t xml:space="preserve">are </w:t>
      </w:r>
      <w:r w:rsidR="004C2EB9" w:rsidRPr="000F5361">
        <w:rPr>
          <w:lang w:val="en-US"/>
        </w:rPr>
        <w:t>s</w:t>
      </w:r>
      <w:r w:rsidRPr="000F5361">
        <w:rPr>
          <w:lang w:val="en-US"/>
        </w:rPr>
        <w:t>ubmitted</w:t>
      </w:r>
      <w:r w:rsidR="00AE2ACA" w:rsidRPr="000F5361">
        <w:rPr>
          <w:lang w:val="en-US"/>
        </w:rPr>
        <w:t xml:space="preserve"> to PMC-CMS </w:t>
      </w:r>
      <w:r w:rsidR="004C2EB9" w:rsidRPr="000F5361">
        <w:rPr>
          <w:lang w:val="en-US"/>
        </w:rPr>
        <w:t>(</w:t>
      </w:r>
      <w:proofErr w:type="gramStart"/>
      <w:r w:rsidR="004C2EB9" w:rsidRPr="000F5361">
        <w:rPr>
          <w:lang w:val="en-US"/>
        </w:rPr>
        <w:t>i.e.</w:t>
      </w:r>
      <w:proofErr w:type="gramEnd"/>
      <w:r w:rsidR="004C2EB9" w:rsidRPr="000F5361">
        <w:rPr>
          <w:lang w:val="en-US"/>
        </w:rPr>
        <w:t xml:space="preserve"> </w:t>
      </w:r>
      <w:r w:rsidR="00AE2ACA" w:rsidRPr="000F5361">
        <w:rPr>
          <w:lang w:val="en-US"/>
        </w:rPr>
        <w:t xml:space="preserve">only </w:t>
      </w:r>
      <w:r w:rsidR="004C2EB9" w:rsidRPr="000F5361">
        <w:rPr>
          <w:lang w:val="en-US"/>
        </w:rPr>
        <w:t xml:space="preserve">claims that have </w:t>
      </w:r>
      <w:r w:rsidR="00AE2ACA" w:rsidRPr="000F5361">
        <w:rPr>
          <w:lang w:val="en-US"/>
        </w:rPr>
        <w:t>all mandatory fields and documents filled</w:t>
      </w:r>
      <w:r w:rsidR="004C2EB9" w:rsidRPr="000F5361">
        <w:rPr>
          <w:lang w:val="en-US"/>
        </w:rPr>
        <w:t xml:space="preserve"> are submitted)</w:t>
      </w:r>
      <w:r w:rsidR="00AE2ACA" w:rsidRPr="000F5361">
        <w:rPr>
          <w:lang w:val="en-US"/>
        </w:rPr>
        <w:t>.</w:t>
      </w:r>
      <w:commentRangeEnd w:id="224"/>
      <w:r w:rsidR="00092170">
        <w:rPr>
          <w:rStyle w:val="CommentReference"/>
        </w:rPr>
        <w:commentReference w:id="224"/>
      </w:r>
      <w:ins w:id="225" w:author="Dariusz Bogumil" w:date="2023-05-25T15:02:00Z">
        <w:r w:rsidR="00092170">
          <w:rPr>
            <w:lang w:val="en-US"/>
          </w:rPr>
          <w:t xml:space="preserve"> If a Provider has “Allow </w:t>
        </w:r>
      </w:ins>
      <w:ins w:id="226" w:author="Dariusz Bogumil" w:date="2023-05-25T15:03:00Z">
        <w:r w:rsidR="00092170">
          <w:rPr>
            <w:lang w:val="en-US"/>
          </w:rPr>
          <w:t xml:space="preserve">claims with </w:t>
        </w:r>
      </w:ins>
      <w:ins w:id="227" w:author="Dariusz Bogumil" w:date="2023-05-25T15:02:00Z">
        <w:r w:rsidR="00092170">
          <w:rPr>
            <w:lang w:val="en-US"/>
          </w:rPr>
          <w:t xml:space="preserve">incomplete </w:t>
        </w:r>
      </w:ins>
      <w:ins w:id="228" w:author="Dariusz Bogumil" w:date="2023-05-25T15:03:00Z">
        <w:r w:rsidR="00092170">
          <w:rPr>
            <w:lang w:val="en-US"/>
          </w:rPr>
          <w:t>documents</w:t>
        </w:r>
      </w:ins>
      <w:ins w:id="229" w:author="Dariusz Bogumil" w:date="2023-05-25T15:02:00Z">
        <w:r w:rsidR="00092170">
          <w:rPr>
            <w:lang w:val="en-US"/>
          </w:rPr>
          <w:t>” = Yes</w:t>
        </w:r>
      </w:ins>
      <w:ins w:id="230" w:author="Dariusz Bogumil" w:date="2023-05-25T15:03:00Z">
        <w:r w:rsidR="00092170">
          <w:rPr>
            <w:lang w:val="en-US"/>
          </w:rPr>
          <w:t xml:space="preserve">, </w:t>
        </w:r>
        <w:r w:rsidR="00092170" w:rsidRPr="000F5361">
          <w:rPr>
            <w:lang w:val="en-US"/>
          </w:rPr>
          <w:t xml:space="preserve">new claims which have green </w:t>
        </w:r>
        <w:r w:rsidR="00092170">
          <w:rPr>
            <w:lang w:val="en-US"/>
          </w:rPr>
          <w:t xml:space="preserve">or </w:t>
        </w:r>
      </w:ins>
      <w:ins w:id="231" w:author="Dariusz Bogumil" w:date="2023-05-25T15:04:00Z">
        <w:r w:rsidR="00092170">
          <w:rPr>
            <w:lang w:val="en-US"/>
          </w:rPr>
          <w:t xml:space="preserve">yellow </w:t>
        </w:r>
      </w:ins>
      <w:ins w:id="232" w:author="Dariusz Bogumil" w:date="2023-05-25T15:03:00Z">
        <w:r w:rsidR="00092170" w:rsidRPr="000F5361">
          <w:rPr>
            <w:lang w:val="en-US"/>
          </w:rPr>
          <w:t>status are submitted to PMC-CMS</w:t>
        </w:r>
      </w:ins>
      <w:ins w:id="233" w:author="Dariusz Bogumil" w:date="2023-05-25T15:04:00Z">
        <w:r w:rsidR="00092170">
          <w:rPr>
            <w:lang w:val="en-US"/>
          </w:rPr>
          <w:t xml:space="preserve"> (i.e. mandatory fields are still strictly needed, but documents can be incomplete).</w:t>
        </w:r>
      </w:ins>
    </w:p>
    <w:p w14:paraId="5D21545F" w14:textId="77777777" w:rsidR="00AE2ACA" w:rsidRPr="000F5361" w:rsidRDefault="00AE2ACA" w:rsidP="00A862D0">
      <w:pPr>
        <w:rPr>
          <w:lang w:val="en-US"/>
        </w:rPr>
      </w:pPr>
    </w:p>
    <w:p w14:paraId="180B5BA5" w14:textId="23D27D65" w:rsidR="00A862D0" w:rsidRPr="000F5361" w:rsidRDefault="00A862D0" w:rsidP="00A862D0">
      <w:pPr>
        <w:rPr>
          <w:lang w:val="en-US"/>
        </w:rPr>
      </w:pPr>
      <w:r w:rsidRPr="000F5361">
        <w:rPr>
          <w:lang w:val="en-US"/>
        </w:rPr>
        <w:t xml:space="preserve">A user can switch to the “Documents” view </w:t>
      </w:r>
      <w:r w:rsidR="00B55DF4" w:rsidRPr="000F5361">
        <w:rPr>
          <w:lang w:val="en-US"/>
        </w:rPr>
        <w:t xml:space="preserve">(tab) </w:t>
      </w:r>
      <w:r w:rsidRPr="000F5361">
        <w:rPr>
          <w:lang w:val="en-US"/>
        </w:rPr>
        <w:t xml:space="preserve">– sorting order and </w:t>
      </w:r>
      <w:r w:rsidR="003B2908" w:rsidRPr="000F5361">
        <w:rPr>
          <w:lang w:val="en-US"/>
        </w:rPr>
        <w:t xml:space="preserve">selected </w:t>
      </w:r>
      <w:r w:rsidRPr="000F5361">
        <w:rPr>
          <w:lang w:val="en-US"/>
        </w:rPr>
        <w:t>page (paging) should be the same.</w:t>
      </w:r>
    </w:p>
    <w:p w14:paraId="1D3B8EDD" w14:textId="756F8A02" w:rsidR="00B55DF4" w:rsidRPr="000F5361" w:rsidRDefault="00B55DF4" w:rsidP="00B55DF4">
      <w:pPr>
        <w:rPr>
          <w:lang w:val="en-US"/>
        </w:rPr>
      </w:pPr>
      <w:r w:rsidRPr="000F5361">
        <w:rPr>
          <w:lang w:val="en-US"/>
        </w:rPr>
        <w:t>A user can open</w:t>
      </w:r>
      <w:r w:rsidR="003B2908" w:rsidRPr="000F5361">
        <w:rPr>
          <w:lang w:val="en-US"/>
        </w:rPr>
        <w:t xml:space="preserve"> “Claim</w:t>
      </w:r>
      <w:r w:rsidRPr="000F5361">
        <w:rPr>
          <w:lang w:val="en-US"/>
        </w:rPr>
        <w:t xml:space="preserve"> Details</w:t>
      </w:r>
      <w:r w:rsidR="003B2908" w:rsidRPr="000F5361">
        <w:rPr>
          <w:lang w:val="en-US"/>
        </w:rPr>
        <w:t>”</w:t>
      </w:r>
      <w:r w:rsidRPr="000F5361">
        <w:rPr>
          <w:lang w:val="en-US"/>
        </w:rPr>
        <w:t xml:space="preserve"> of any claim from the list on both Claim Data and Documents views. </w:t>
      </w:r>
    </w:p>
    <w:p w14:paraId="530E7226" w14:textId="6F50DC55" w:rsidR="00480B67" w:rsidRPr="000F5361" w:rsidRDefault="00480B67" w:rsidP="00B55DF4">
      <w:pPr>
        <w:rPr>
          <w:lang w:val="en-US"/>
        </w:rPr>
      </w:pPr>
      <w:r w:rsidRPr="000F5361">
        <w:rPr>
          <w:lang w:val="en-US"/>
        </w:rPr>
        <w:t>A user can delete any Claim (</w:t>
      </w:r>
      <w:proofErr w:type="gramStart"/>
      <w:r w:rsidRPr="000F5361">
        <w:rPr>
          <w:lang w:val="en-US"/>
        </w:rPr>
        <w:t>e.g.</w:t>
      </w:r>
      <w:proofErr w:type="gramEnd"/>
      <w:r w:rsidRPr="000F5361">
        <w:rPr>
          <w:lang w:val="en-US"/>
        </w:rPr>
        <w:t xml:space="preserve"> small “recycle bin” icon-button in the last column). Deleting a claim requires user’s confirmation: “Are you sure a claim for [Insured Name] with number [Claim Number] should be deleted?”.</w:t>
      </w:r>
    </w:p>
    <w:p w14:paraId="321C7179" w14:textId="41CC8077" w:rsidR="003B2908" w:rsidRPr="000F5361" w:rsidRDefault="003B2908" w:rsidP="003B2908">
      <w:pPr>
        <w:rPr>
          <w:lang w:val="en-US"/>
        </w:rPr>
      </w:pPr>
      <w:r w:rsidRPr="000F5361">
        <w:rPr>
          <w:lang w:val="en-US"/>
        </w:rPr>
        <w:t>New claims can be added by user one-by-one (with the use of “Claim Details” view) or imported in bulk from an excel file.</w:t>
      </w:r>
    </w:p>
    <w:p w14:paraId="13ED6CAF" w14:textId="77777777" w:rsidR="00B55DF4" w:rsidRPr="000F5361" w:rsidRDefault="00B55DF4" w:rsidP="00B55DF4">
      <w:pPr>
        <w:rPr>
          <w:b/>
          <w:bCs/>
          <w:lang w:val="en-US"/>
        </w:rPr>
      </w:pPr>
    </w:p>
    <w:p w14:paraId="3D2825F3" w14:textId="4EEF7734" w:rsidR="00B55DF4" w:rsidRPr="003C31D2" w:rsidRDefault="00B55DF4" w:rsidP="00F6559F">
      <w:pPr>
        <w:pStyle w:val="DBH4"/>
        <w:rPr>
          <w:lang w:val="en-US"/>
        </w:rPr>
      </w:pPr>
      <w:bookmarkStart w:id="234" w:name="_Toc134424841"/>
      <w:r w:rsidRPr="003C31D2">
        <w:rPr>
          <w:lang w:val="en-US"/>
        </w:rPr>
        <w:t>“List of Claims” mode, “</w:t>
      </w:r>
      <w:r w:rsidR="00AE2ACA" w:rsidRPr="003C31D2">
        <w:rPr>
          <w:lang w:val="en-US"/>
        </w:rPr>
        <w:t>Documents</w:t>
      </w:r>
      <w:r w:rsidRPr="003C31D2">
        <w:rPr>
          <w:lang w:val="en-US"/>
        </w:rPr>
        <w:t>” view:</w:t>
      </w:r>
      <w:bookmarkEnd w:id="234"/>
    </w:p>
    <w:p w14:paraId="0798F503" w14:textId="77777777" w:rsidR="00AE2ACA" w:rsidRPr="000F5361" w:rsidRDefault="00AE2ACA" w:rsidP="00AE2ACA">
      <w:pPr>
        <w:rPr>
          <w:lang w:val="en-US"/>
        </w:rPr>
      </w:pPr>
      <w:r w:rsidRPr="000F5361">
        <w:rPr>
          <w:lang w:val="en-US"/>
        </w:rPr>
        <w:t>It is a list of the same claims as on the “Claim Data” view, but the list of columns is different:</w:t>
      </w:r>
    </w:p>
    <w:tbl>
      <w:tblPr>
        <w:tblStyle w:val="TableGrid"/>
        <w:tblW w:w="8640" w:type="dxa"/>
        <w:tblInd w:w="937" w:type="dxa"/>
        <w:tblLook w:val="04A0" w:firstRow="1" w:lastRow="0" w:firstColumn="1" w:lastColumn="0" w:noHBand="0" w:noVBand="1"/>
      </w:tblPr>
      <w:tblGrid>
        <w:gridCol w:w="758"/>
        <w:gridCol w:w="549"/>
        <w:gridCol w:w="1109"/>
        <w:gridCol w:w="670"/>
        <w:gridCol w:w="80"/>
        <w:gridCol w:w="654"/>
        <w:gridCol w:w="756"/>
        <w:gridCol w:w="872"/>
        <w:gridCol w:w="1710"/>
        <w:gridCol w:w="725"/>
        <w:gridCol w:w="757"/>
      </w:tblGrid>
      <w:tr w:rsidR="00E00847" w:rsidRPr="000F5361" w14:paraId="5D8686D3" w14:textId="77777777" w:rsidTr="00F6559F">
        <w:tc>
          <w:tcPr>
            <w:tcW w:w="2450" w:type="dxa"/>
            <w:gridSpan w:val="3"/>
            <w:tcBorders>
              <w:top w:val="single" w:sz="4" w:space="0" w:color="000000"/>
              <w:bottom w:val="single" w:sz="4" w:space="0" w:color="000000"/>
            </w:tcBorders>
          </w:tcPr>
          <w:p w14:paraId="1FFEA82F" w14:textId="571746ED" w:rsidR="00E00847" w:rsidRPr="00F6559F" w:rsidRDefault="00E00847" w:rsidP="009562EB">
            <w:pPr>
              <w:pStyle w:val="ListParagraph"/>
              <w:ind w:left="0"/>
              <w:rPr>
                <w:b/>
                <w:bCs/>
                <w:lang w:val="en-US"/>
              </w:rPr>
            </w:pPr>
            <w:r w:rsidRPr="00F6559F">
              <w:rPr>
                <w:b/>
                <w:bCs/>
                <w:lang w:val="en-US"/>
              </w:rPr>
              <w:t>Claim Data</w:t>
            </w:r>
          </w:p>
        </w:tc>
        <w:tc>
          <w:tcPr>
            <w:tcW w:w="758" w:type="dxa"/>
            <w:gridSpan w:val="2"/>
          </w:tcPr>
          <w:p w14:paraId="4AF600E7" w14:textId="77777777" w:rsidR="00E00847" w:rsidRPr="000F5361" w:rsidRDefault="00E00847" w:rsidP="009562EB">
            <w:pPr>
              <w:pStyle w:val="ListParagraph"/>
              <w:ind w:left="0"/>
              <w:rPr>
                <w:b/>
                <w:bCs/>
                <w:lang w:val="en-US"/>
              </w:rPr>
            </w:pPr>
          </w:p>
        </w:tc>
        <w:tc>
          <w:tcPr>
            <w:tcW w:w="5432" w:type="dxa"/>
            <w:gridSpan w:val="6"/>
          </w:tcPr>
          <w:p w14:paraId="0786E832" w14:textId="0B295030" w:rsidR="00E00847" w:rsidRPr="00F6559F" w:rsidRDefault="00E00847" w:rsidP="009562EB">
            <w:pPr>
              <w:pStyle w:val="ListParagraph"/>
              <w:ind w:left="0"/>
              <w:rPr>
                <w:b/>
                <w:bCs/>
                <w:lang w:val="en-US"/>
              </w:rPr>
            </w:pPr>
            <w:r w:rsidRPr="00F6559F">
              <w:rPr>
                <w:b/>
                <w:bCs/>
                <w:lang w:val="en-US"/>
              </w:rPr>
              <w:t>Document Type</w:t>
            </w:r>
          </w:p>
        </w:tc>
      </w:tr>
      <w:tr w:rsidR="00E00847" w:rsidRPr="000F5361" w14:paraId="57CA84CB" w14:textId="77777777" w:rsidTr="00F6559F">
        <w:tc>
          <w:tcPr>
            <w:tcW w:w="1341" w:type="dxa"/>
            <w:gridSpan w:val="2"/>
          </w:tcPr>
          <w:p w14:paraId="0CEF437E" w14:textId="77777777" w:rsidR="00E00847" w:rsidRPr="00F6559F" w:rsidRDefault="00E00847" w:rsidP="009562EB">
            <w:pPr>
              <w:pStyle w:val="ListParagraph"/>
              <w:ind w:left="0"/>
              <w:rPr>
                <w:b/>
                <w:bCs/>
                <w:lang w:val="en-US"/>
              </w:rPr>
            </w:pPr>
            <w:r w:rsidRPr="00F6559F">
              <w:rPr>
                <w:b/>
                <w:bCs/>
                <w:lang w:val="en-US"/>
              </w:rPr>
              <w:t>Insured Name</w:t>
            </w:r>
          </w:p>
        </w:tc>
        <w:tc>
          <w:tcPr>
            <w:tcW w:w="1109" w:type="dxa"/>
          </w:tcPr>
          <w:p w14:paraId="51FCEF65" w14:textId="77777777" w:rsidR="00E00847" w:rsidRPr="00F6559F" w:rsidRDefault="00E00847" w:rsidP="009562EB">
            <w:pPr>
              <w:pStyle w:val="ListParagraph"/>
              <w:ind w:left="0"/>
              <w:rPr>
                <w:b/>
                <w:bCs/>
                <w:lang w:val="en-US"/>
              </w:rPr>
            </w:pPr>
            <w:r w:rsidRPr="00F6559F">
              <w:rPr>
                <w:b/>
                <w:bCs/>
                <w:lang w:val="en-US"/>
              </w:rPr>
              <w:t>Claim Number</w:t>
            </w:r>
          </w:p>
        </w:tc>
        <w:tc>
          <w:tcPr>
            <w:tcW w:w="678" w:type="dxa"/>
          </w:tcPr>
          <w:p w14:paraId="6F78DF7D" w14:textId="3C44F6D9" w:rsidR="00E00847" w:rsidRPr="00F6559F" w:rsidRDefault="00E00847" w:rsidP="009562EB">
            <w:pPr>
              <w:pStyle w:val="ListParagraph"/>
              <w:ind w:left="0"/>
              <w:rPr>
                <w:b/>
                <w:bCs/>
                <w:lang w:val="en-US"/>
              </w:rPr>
            </w:pPr>
            <w:r w:rsidRPr="00F6559F">
              <w:rPr>
                <w:b/>
                <w:bCs/>
                <w:lang w:val="en-US"/>
              </w:rPr>
              <w:t>AOB</w:t>
            </w:r>
          </w:p>
        </w:tc>
        <w:tc>
          <w:tcPr>
            <w:tcW w:w="761" w:type="dxa"/>
            <w:gridSpan w:val="2"/>
          </w:tcPr>
          <w:p w14:paraId="0B22AA89" w14:textId="3C2B7785" w:rsidR="00E00847" w:rsidRPr="00F6559F" w:rsidRDefault="00AE0562" w:rsidP="009562EB">
            <w:pPr>
              <w:pStyle w:val="ListParagraph"/>
              <w:ind w:left="0"/>
              <w:rPr>
                <w:b/>
                <w:bCs/>
                <w:lang w:val="en-US"/>
              </w:rPr>
            </w:pPr>
            <w:r w:rsidRPr="000F5361">
              <w:rPr>
                <w:b/>
                <w:bCs/>
                <w:lang w:val="en-US"/>
              </w:rPr>
              <w:t>LOP</w:t>
            </w:r>
          </w:p>
        </w:tc>
        <w:tc>
          <w:tcPr>
            <w:tcW w:w="653" w:type="dxa"/>
          </w:tcPr>
          <w:p w14:paraId="4BF50171" w14:textId="6A4C36AB" w:rsidR="00E00847" w:rsidRPr="00F6559F" w:rsidRDefault="00AE0562" w:rsidP="009562EB">
            <w:pPr>
              <w:pStyle w:val="ListParagraph"/>
              <w:ind w:left="0"/>
              <w:rPr>
                <w:b/>
                <w:bCs/>
                <w:lang w:val="en-US"/>
              </w:rPr>
            </w:pPr>
            <w:r w:rsidRPr="000F5361">
              <w:rPr>
                <w:b/>
                <w:bCs/>
                <w:lang w:val="en-US"/>
              </w:rPr>
              <w:t>Policy</w:t>
            </w:r>
          </w:p>
        </w:tc>
        <w:tc>
          <w:tcPr>
            <w:tcW w:w="872" w:type="dxa"/>
          </w:tcPr>
          <w:p w14:paraId="11452452" w14:textId="77777777" w:rsidR="00E00847" w:rsidRPr="00F6559F" w:rsidRDefault="00E00847" w:rsidP="009562EB">
            <w:pPr>
              <w:pStyle w:val="ListParagraph"/>
              <w:ind w:left="0"/>
              <w:rPr>
                <w:b/>
                <w:bCs/>
                <w:lang w:val="en-US"/>
              </w:rPr>
            </w:pPr>
            <w:r w:rsidRPr="00F6559F">
              <w:rPr>
                <w:b/>
                <w:bCs/>
                <w:lang w:val="en-US"/>
              </w:rPr>
              <w:t>Invoice</w:t>
            </w:r>
          </w:p>
        </w:tc>
        <w:tc>
          <w:tcPr>
            <w:tcW w:w="1710" w:type="dxa"/>
          </w:tcPr>
          <w:p w14:paraId="248F1038" w14:textId="77777777" w:rsidR="00E00847" w:rsidRPr="00F6559F" w:rsidRDefault="00E00847" w:rsidP="009562EB">
            <w:pPr>
              <w:pStyle w:val="ListParagraph"/>
              <w:ind w:left="0"/>
              <w:rPr>
                <w:b/>
                <w:bCs/>
                <w:lang w:val="en-US"/>
              </w:rPr>
            </w:pPr>
            <w:r w:rsidRPr="00F6559F">
              <w:rPr>
                <w:b/>
                <w:bCs/>
                <w:lang w:val="en-US"/>
              </w:rPr>
              <w:t>Correspondence</w:t>
            </w:r>
          </w:p>
        </w:tc>
        <w:tc>
          <w:tcPr>
            <w:tcW w:w="758" w:type="dxa"/>
          </w:tcPr>
          <w:p w14:paraId="7F5AC91A" w14:textId="3C31F9BE" w:rsidR="00E00847" w:rsidRPr="000F5361" w:rsidRDefault="00E00847" w:rsidP="009562EB">
            <w:pPr>
              <w:pStyle w:val="ListParagraph"/>
              <w:ind w:left="0"/>
              <w:rPr>
                <w:b/>
                <w:bCs/>
                <w:lang w:val="en-US"/>
              </w:rPr>
            </w:pPr>
            <w:r w:rsidRPr="000F5361">
              <w:rPr>
                <w:b/>
                <w:bCs/>
                <w:lang w:val="en-US"/>
              </w:rPr>
              <w:t>W9</w:t>
            </w:r>
          </w:p>
        </w:tc>
        <w:tc>
          <w:tcPr>
            <w:tcW w:w="758" w:type="dxa"/>
          </w:tcPr>
          <w:p w14:paraId="1F6DF130" w14:textId="5A8D71FC" w:rsidR="00E00847" w:rsidRPr="00F6559F" w:rsidRDefault="00E00847" w:rsidP="009562EB">
            <w:pPr>
              <w:pStyle w:val="ListParagraph"/>
              <w:ind w:left="0"/>
              <w:rPr>
                <w:b/>
                <w:bCs/>
                <w:lang w:val="en-US"/>
              </w:rPr>
            </w:pPr>
            <w:r w:rsidRPr="00F6559F">
              <w:rPr>
                <w:b/>
                <w:bCs/>
                <w:lang w:val="en-US"/>
              </w:rPr>
              <w:t>Other</w:t>
            </w:r>
          </w:p>
        </w:tc>
      </w:tr>
      <w:tr w:rsidR="00E00847" w:rsidRPr="000F5361" w14:paraId="68CC95A0" w14:textId="77777777" w:rsidTr="00F6559F">
        <w:tc>
          <w:tcPr>
            <w:tcW w:w="1341" w:type="dxa"/>
            <w:gridSpan w:val="2"/>
          </w:tcPr>
          <w:p w14:paraId="0F554F18" w14:textId="77777777" w:rsidR="00E00847" w:rsidRPr="000F5361" w:rsidRDefault="00E00847" w:rsidP="009562EB">
            <w:pPr>
              <w:pStyle w:val="ListParagraph"/>
              <w:ind w:left="0"/>
              <w:rPr>
                <w:lang w:val="en-US"/>
              </w:rPr>
            </w:pPr>
            <w:r w:rsidRPr="000F5361">
              <w:rPr>
                <w:lang w:val="en-US"/>
              </w:rPr>
              <w:t>Monica Clark</w:t>
            </w:r>
          </w:p>
        </w:tc>
        <w:tc>
          <w:tcPr>
            <w:tcW w:w="1109" w:type="dxa"/>
          </w:tcPr>
          <w:p w14:paraId="56C7FC0C" w14:textId="77777777" w:rsidR="00E00847" w:rsidRPr="000F5361" w:rsidRDefault="00E00847" w:rsidP="009562EB">
            <w:pPr>
              <w:pStyle w:val="ListParagraph"/>
              <w:ind w:left="0"/>
              <w:rPr>
                <w:lang w:val="en-US"/>
              </w:rPr>
            </w:pPr>
            <w:r w:rsidRPr="000F5361">
              <w:rPr>
                <w:lang w:val="en-US"/>
              </w:rPr>
              <w:t>FL22-12345612</w:t>
            </w:r>
          </w:p>
        </w:tc>
        <w:tc>
          <w:tcPr>
            <w:tcW w:w="678" w:type="dxa"/>
          </w:tcPr>
          <w:p w14:paraId="511D3844" w14:textId="77777777" w:rsidR="00E00847" w:rsidRPr="000F5361" w:rsidRDefault="00E00847" w:rsidP="009562EB">
            <w:pPr>
              <w:pStyle w:val="ListParagraph"/>
              <w:ind w:left="0"/>
              <w:rPr>
                <w:lang w:val="en-US"/>
              </w:rPr>
            </w:pPr>
          </w:p>
        </w:tc>
        <w:tc>
          <w:tcPr>
            <w:tcW w:w="761" w:type="dxa"/>
            <w:gridSpan w:val="2"/>
          </w:tcPr>
          <w:p w14:paraId="690475B9" w14:textId="77777777" w:rsidR="00E00847" w:rsidRPr="000F5361" w:rsidRDefault="00E00847" w:rsidP="009562EB">
            <w:pPr>
              <w:pStyle w:val="ListParagraph"/>
              <w:ind w:left="0"/>
              <w:rPr>
                <w:lang w:val="en-US"/>
              </w:rPr>
            </w:pPr>
          </w:p>
        </w:tc>
        <w:tc>
          <w:tcPr>
            <w:tcW w:w="653" w:type="dxa"/>
          </w:tcPr>
          <w:p w14:paraId="6B251F0F" w14:textId="77777777" w:rsidR="00E00847" w:rsidRPr="000F5361" w:rsidRDefault="00E00847" w:rsidP="009562EB">
            <w:pPr>
              <w:pStyle w:val="ListParagraph"/>
              <w:ind w:left="0"/>
              <w:rPr>
                <w:lang w:val="en-US"/>
              </w:rPr>
            </w:pPr>
          </w:p>
        </w:tc>
        <w:tc>
          <w:tcPr>
            <w:tcW w:w="872" w:type="dxa"/>
          </w:tcPr>
          <w:p w14:paraId="0A256F06" w14:textId="77777777" w:rsidR="00E00847" w:rsidRPr="000F5361" w:rsidRDefault="00E00847" w:rsidP="009562EB">
            <w:pPr>
              <w:pStyle w:val="ListParagraph"/>
              <w:ind w:left="0"/>
              <w:rPr>
                <w:lang w:val="en-US"/>
              </w:rPr>
            </w:pPr>
          </w:p>
        </w:tc>
        <w:tc>
          <w:tcPr>
            <w:tcW w:w="1710" w:type="dxa"/>
          </w:tcPr>
          <w:p w14:paraId="5920F44C" w14:textId="77777777" w:rsidR="00E00847" w:rsidRPr="000F5361" w:rsidRDefault="00E00847" w:rsidP="009562EB">
            <w:pPr>
              <w:pStyle w:val="ListParagraph"/>
              <w:ind w:left="0"/>
              <w:rPr>
                <w:lang w:val="en-US"/>
              </w:rPr>
            </w:pPr>
          </w:p>
        </w:tc>
        <w:tc>
          <w:tcPr>
            <w:tcW w:w="758" w:type="dxa"/>
          </w:tcPr>
          <w:p w14:paraId="6F7202C6" w14:textId="77777777" w:rsidR="00E00847" w:rsidRPr="000F5361" w:rsidRDefault="00E00847" w:rsidP="009562EB">
            <w:pPr>
              <w:pStyle w:val="ListParagraph"/>
              <w:ind w:left="0"/>
              <w:rPr>
                <w:lang w:val="en-US"/>
              </w:rPr>
            </w:pPr>
          </w:p>
        </w:tc>
        <w:tc>
          <w:tcPr>
            <w:tcW w:w="758" w:type="dxa"/>
          </w:tcPr>
          <w:p w14:paraId="6048ED83" w14:textId="58E1F49D" w:rsidR="00E00847" w:rsidRPr="000F5361" w:rsidRDefault="00E00847" w:rsidP="009562EB">
            <w:pPr>
              <w:pStyle w:val="ListParagraph"/>
              <w:ind w:left="0"/>
              <w:rPr>
                <w:lang w:val="en-US"/>
              </w:rPr>
            </w:pPr>
          </w:p>
        </w:tc>
      </w:tr>
      <w:tr w:rsidR="00E00847" w:rsidRPr="000F5361" w14:paraId="35F9F04A" w14:textId="77777777" w:rsidTr="00F6559F">
        <w:tc>
          <w:tcPr>
            <w:tcW w:w="1341" w:type="dxa"/>
            <w:gridSpan w:val="2"/>
          </w:tcPr>
          <w:p w14:paraId="0B950F91" w14:textId="77777777" w:rsidR="00E00847" w:rsidRPr="000F5361" w:rsidRDefault="00E00847" w:rsidP="009562EB">
            <w:pPr>
              <w:pStyle w:val="ListParagraph"/>
              <w:ind w:left="0"/>
              <w:rPr>
                <w:lang w:val="en-US"/>
              </w:rPr>
            </w:pPr>
            <w:r w:rsidRPr="000F5361">
              <w:rPr>
                <w:lang w:val="en-US"/>
              </w:rPr>
              <w:lastRenderedPageBreak/>
              <w:t>Santiago Maria Alvarez</w:t>
            </w:r>
          </w:p>
        </w:tc>
        <w:tc>
          <w:tcPr>
            <w:tcW w:w="1109" w:type="dxa"/>
          </w:tcPr>
          <w:p w14:paraId="7082EB7D" w14:textId="77777777" w:rsidR="00E00847" w:rsidRPr="000F5361" w:rsidRDefault="00E00847" w:rsidP="009562EB">
            <w:pPr>
              <w:pStyle w:val="ListParagraph"/>
              <w:ind w:left="0"/>
              <w:rPr>
                <w:lang w:val="en-US"/>
              </w:rPr>
            </w:pPr>
            <w:r w:rsidRPr="000F5361">
              <w:rPr>
                <w:lang w:val="en-US"/>
              </w:rPr>
              <w:t>12345678</w:t>
            </w:r>
          </w:p>
        </w:tc>
        <w:tc>
          <w:tcPr>
            <w:tcW w:w="678" w:type="dxa"/>
          </w:tcPr>
          <w:p w14:paraId="699114FE" w14:textId="77777777" w:rsidR="00E00847" w:rsidRPr="000F5361" w:rsidRDefault="00E00847" w:rsidP="009562EB">
            <w:pPr>
              <w:pStyle w:val="ListParagraph"/>
              <w:ind w:left="0"/>
              <w:rPr>
                <w:lang w:val="en-US"/>
              </w:rPr>
            </w:pPr>
          </w:p>
        </w:tc>
        <w:tc>
          <w:tcPr>
            <w:tcW w:w="761" w:type="dxa"/>
            <w:gridSpan w:val="2"/>
          </w:tcPr>
          <w:p w14:paraId="7DDF3467" w14:textId="77777777" w:rsidR="00E00847" w:rsidRPr="000F5361" w:rsidRDefault="00E00847" w:rsidP="009562EB">
            <w:pPr>
              <w:pStyle w:val="ListParagraph"/>
              <w:ind w:left="0"/>
              <w:rPr>
                <w:lang w:val="en-US"/>
              </w:rPr>
            </w:pPr>
          </w:p>
        </w:tc>
        <w:tc>
          <w:tcPr>
            <w:tcW w:w="653" w:type="dxa"/>
          </w:tcPr>
          <w:p w14:paraId="76EA5557" w14:textId="77777777" w:rsidR="00E00847" w:rsidRPr="000F5361" w:rsidRDefault="00E00847" w:rsidP="009562EB">
            <w:pPr>
              <w:pStyle w:val="ListParagraph"/>
              <w:ind w:left="0"/>
              <w:rPr>
                <w:lang w:val="en-US"/>
              </w:rPr>
            </w:pPr>
          </w:p>
        </w:tc>
        <w:tc>
          <w:tcPr>
            <w:tcW w:w="872" w:type="dxa"/>
          </w:tcPr>
          <w:p w14:paraId="16D8E99D" w14:textId="77777777" w:rsidR="00E00847" w:rsidRPr="000F5361" w:rsidRDefault="00E00847" w:rsidP="009562EB">
            <w:pPr>
              <w:pStyle w:val="ListParagraph"/>
              <w:ind w:left="0"/>
              <w:rPr>
                <w:lang w:val="en-US"/>
              </w:rPr>
            </w:pPr>
          </w:p>
        </w:tc>
        <w:tc>
          <w:tcPr>
            <w:tcW w:w="1710" w:type="dxa"/>
          </w:tcPr>
          <w:p w14:paraId="1A86DB05" w14:textId="77777777" w:rsidR="00E00847" w:rsidRPr="000F5361" w:rsidRDefault="00E00847" w:rsidP="009562EB">
            <w:pPr>
              <w:pStyle w:val="ListParagraph"/>
              <w:ind w:left="0"/>
              <w:rPr>
                <w:lang w:val="en-US"/>
              </w:rPr>
            </w:pPr>
          </w:p>
        </w:tc>
        <w:tc>
          <w:tcPr>
            <w:tcW w:w="758" w:type="dxa"/>
          </w:tcPr>
          <w:p w14:paraId="77602BF5" w14:textId="77777777" w:rsidR="00E00847" w:rsidRPr="000F5361" w:rsidRDefault="00E00847" w:rsidP="009562EB">
            <w:pPr>
              <w:pStyle w:val="ListParagraph"/>
              <w:ind w:left="0"/>
              <w:rPr>
                <w:lang w:val="en-US"/>
              </w:rPr>
            </w:pPr>
          </w:p>
        </w:tc>
        <w:tc>
          <w:tcPr>
            <w:tcW w:w="758" w:type="dxa"/>
          </w:tcPr>
          <w:p w14:paraId="428CFE05" w14:textId="03E15AAC" w:rsidR="00E00847" w:rsidRPr="000F5361" w:rsidRDefault="00E00847" w:rsidP="009562EB">
            <w:pPr>
              <w:pStyle w:val="ListParagraph"/>
              <w:ind w:left="0"/>
              <w:rPr>
                <w:lang w:val="en-US"/>
              </w:rPr>
            </w:pPr>
          </w:p>
        </w:tc>
      </w:tr>
      <w:tr w:rsidR="00E00847" w:rsidRPr="000F5361" w14:paraId="0FFD1D7F" w14:textId="77777777" w:rsidTr="00F6559F">
        <w:tc>
          <w:tcPr>
            <w:tcW w:w="1341" w:type="dxa"/>
            <w:gridSpan w:val="2"/>
          </w:tcPr>
          <w:p w14:paraId="508424FE" w14:textId="77777777" w:rsidR="00E00847" w:rsidRPr="000F5361" w:rsidRDefault="00E00847" w:rsidP="009562EB">
            <w:pPr>
              <w:pStyle w:val="ListParagraph"/>
              <w:ind w:left="0"/>
              <w:rPr>
                <w:lang w:val="en-US"/>
              </w:rPr>
            </w:pPr>
            <w:r w:rsidRPr="000F5361">
              <w:rPr>
                <w:lang w:val="en-US"/>
              </w:rPr>
              <w:t>Luis Rodriguez</w:t>
            </w:r>
          </w:p>
        </w:tc>
        <w:tc>
          <w:tcPr>
            <w:tcW w:w="1109" w:type="dxa"/>
          </w:tcPr>
          <w:p w14:paraId="788C0381" w14:textId="77777777" w:rsidR="00E00847" w:rsidRPr="000F5361" w:rsidRDefault="00E00847" w:rsidP="009562EB">
            <w:pPr>
              <w:pStyle w:val="ListParagraph"/>
              <w:ind w:left="0"/>
              <w:rPr>
                <w:lang w:val="en-US"/>
              </w:rPr>
            </w:pPr>
            <w:r w:rsidRPr="000F5361">
              <w:rPr>
                <w:lang w:val="en-US"/>
              </w:rPr>
              <w:t>001-00-3723333</w:t>
            </w:r>
          </w:p>
        </w:tc>
        <w:tc>
          <w:tcPr>
            <w:tcW w:w="678" w:type="dxa"/>
          </w:tcPr>
          <w:p w14:paraId="2E6F66E6" w14:textId="77777777" w:rsidR="00E00847" w:rsidRPr="000F5361" w:rsidRDefault="00E00847" w:rsidP="009562EB">
            <w:pPr>
              <w:pStyle w:val="ListParagraph"/>
              <w:ind w:left="0"/>
              <w:rPr>
                <w:lang w:val="en-US"/>
              </w:rPr>
            </w:pPr>
          </w:p>
        </w:tc>
        <w:tc>
          <w:tcPr>
            <w:tcW w:w="761" w:type="dxa"/>
            <w:gridSpan w:val="2"/>
          </w:tcPr>
          <w:p w14:paraId="02CB42ED" w14:textId="77777777" w:rsidR="00E00847" w:rsidRPr="000F5361" w:rsidRDefault="00E00847" w:rsidP="009562EB">
            <w:pPr>
              <w:pStyle w:val="ListParagraph"/>
              <w:ind w:left="0"/>
              <w:rPr>
                <w:lang w:val="en-US"/>
              </w:rPr>
            </w:pPr>
          </w:p>
        </w:tc>
        <w:tc>
          <w:tcPr>
            <w:tcW w:w="653" w:type="dxa"/>
          </w:tcPr>
          <w:p w14:paraId="4AD32882" w14:textId="77777777" w:rsidR="00E00847" w:rsidRPr="000F5361" w:rsidRDefault="00E00847" w:rsidP="009562EB">
            <w:pPr>
              <w:pStyle w:val="ListParagraph"/>
              <w:ind w:left="0"/>
              <w:rPr>
                <w:lang w:val="en-US"/>
              </w:rPr>
            </w:pPr>
          </w:p>
        </w:tc>
        <w:tc>
          <w:tcPr>
            <w:tcW w:w="872" w:type="dxa"/>
          </w:tcPr>
          <w:p w14:paraId="21C5D5BA" w14:textId="77777777" w:rsidR="00E00847" w:rsidRPr="000F5361" w:rsidRDefault="00E00847" w:rsidP="009562EB">
            <w:pPr>
              <w:pStyle w:val="ListParagraph"/>
              <w:ind w:left="0"/>
              <w:rPr>
                <w:lang w:val="en-US"/>
              </w:rPr>
            </w:pPr>
          </w:p>
        </w:tc>
        <w:tc>
          <w:tcPr>
            <w:tcW w:w="1710" w:type="dxa"/>
          </w:tcPr>
          <w:p w14:paraId="3DA50A86" w14:textId="77777777" w:rsidR="00E00847" w:rsidRPr="000F5361" w:rsidRDefault="00E00847" w:rsidP="009562EB">
            <w:pPr>
              <w:pStyle w:val="ListParagraph"/>
              <w:ind w:left="0"/>
              <w:rPr>
                <w:lang w:val="en-US"/>
              </w:rPr>
            </w:pPr>
          </w:p>
        </w:tc>
        <w:tc>
          <w:tcPr>
            <w:tcW w:w="758" w:type="dxa"/>
          </w:tcPr>
          <w:p w14:paraId="2B55AF2C" w14:textId="77777777" w:rsidR="00E00847" w:rsidRPr="000F5361" w:rsidRDefault="00E00847" w:rsidP="009562EB">
            <w:pPr>
              <w:pStyle w:val="ListParagraph"/>
              <w:ind w:left="0"/>
              <w:rPr>
                <w:lang w:val="en-US"/>
              </w:rPr>
            </w:pPr>
          </w:p>
        </w:tc>
        <w:tc>
          <w:tcPr>
            <w:tcW w:w="758" w:type="dxa"/>
          </w:tcPr>
          <w:p w14:paraId="7F919B3B" w14:textId="3F834E0A" w:rsidR="00E00847" w:rsidRPr="000F5361" w:rsidRDefault="00E00847" w:rsidP="009562EB">
            <w:pPr>
              <w:pStyle w:val="ListParagraph"/>
              <w:ind w:left="0"/>
              <w:rPr>
                <w:lang w:val="en-US"/>
              </w:rPr>
            </w:pPr>
          </w:p>
        </w:tc>
      </w:tr>
      <w:tr w:rsidR="00E00847" w:rsidRPr="00E64D51" w14:paraId="3E2FA311" w14:textId="77777777" w:rsidTr="00F6559F">
        <w:tc>
          <w:tcPr>
            <w:tcW w:w="758" w:type="dxa"/>
          </w:tcPr>
          <w:p w14:paraId="2DD50051" w14:textId="77777777" w:rsidR="00E00847" w:rsidRPr="000F5361" w:rsidRDefault="00E00847" w:rsidP="009562EB">
            <w:pPr>
              <w:pStyle w:val="ListParagraph"/>
              <w:ind w:left="0"/>
              <w:jc w:val="center"/>
              <w:rPr>
                <w:i/>
                <w:iCs/>
                <w:lang w:val="en-US"/>
              </w:rPr>
            </w:pPr>
          </w:p>
        </w:tc>
        <w:tc>
          <w:tcPr>
            <w:tcW w:w="7882" w:type="dxa"/>
            <w:gridSpan w:val="10"/>
          </w:tcPr>
          <w:p w14:paraId="7C615CBC" w14:textId="112E0726" w:rsidR="00E00847" w:rsidRPr="00F6559F" w:rsidRDefault="00E00847" w:rsidP="009562EB">
            <w:pPr>
              <w:pStyle w:val="ListParagraph"/>
              <w:ind w:left="0"/>
              <w:jc w:val="center"/>
              <w:rPr>
                <w:i/>
                <w:iCs/>
                <w:lang w:val="en-US"/>
              </w:rPr>
            </w:pPr>
            <w:r w:rsidRPr="00F6559F">
              <w:rPr>
                <w:i/>
                <w:iCs/>
                <w:lang w:val="en-US"/>
              </w:rPr>
              <w:t xml:space="preserve">(“Upload multiple documents” button and </w:t>
            </w:r>
            <w:proofErr w:type="spellStart"/>
            <w:r w:rsidRPr="00F6559F">
              <w:rPr>
                <w:i/>
                <w:iCs/>
                <w:lang w:val="en-US"/>
              </w:rPr>
              <w:t>drag&amp;drop</w:t>
            </w:r>
            <w:proofErr w:type="spellEnd"/>
            <w:r w:rsidRPr="00F6559F">
              <w:rPr>
                <w:i/>
                <w:iCs/>
                <w:lang w:val="en-US"/>
              </w:rPr>
              <w:t xml:space="preserve"> area)</w:t>
            </w:r>
          </w:p>
        </w:tc>
      </w:tr>
    </w:tbl>
    <w:p w14:paraId="448F85F0" w14:textId="77777777" w:rsidR="00AE2ACA" w:rsidRPr="000F5361" w:rsidRDefault="00AE2ACA" w:rsidP="00AE2ACA">
      <w:pPr>
        <w:pStyle w:val="ListParagraph"/>
        <w:ind w:left="1440"/>
        <w:rPr>
          <w:lang w:val="en-US"/>
        </w:rPr>
      </w:pPr>
    </w:p>
    <w:p w14:paraId="405EA87C" w14:textId="77777777" w:rsidR="00AE2ACA" w:rsidRPr="000F5361" w:rsidRDefault="00AE2ACA" w:rsidP="00F6559F">
      <w:pPr>
        <w:pStyle w:val="ListParagraph"/>
        <w:ind w:left="1440"/>
        <w:rPr>
          <w:lang w:val="en-US"/>
        </w:rPr>
      </w:pPr>
    </w:p>
    <w:p w14:paraId="3EC762B1" w14:textId="77777777" w:rsidR="00AE2ACA" w:rsidRPr="000F5361" w:rsidRDefault="00AE2ACA" w:rsidP="00AE2ACA">
      <w:pPr>
        <w:rPr>
          <w:lang w:val="en-US"/>
        </w:rPr>
      </w:pPr>
    </w:p>
    <w:p w14:paraId="0221EE3B" w14:textId="77777777" w:rsidR="00AE2ACA" w:rsidRPr="000F5361" w:rsidRDefault="00AE2ACA" w:rsidP="00AE2ACA">
      <w:pPr>
        <w:pStyle w:val="ListParagraph"/>
        <w:numPr>
          <w:ilvl w:val="0"/>
          <w:numId w:val="3"/>
        </w:numPr>
        <w:rPr>
          <w:lang w:val="en-US"/>
        </w:rPr>
      </w:pPr>
      <w:r w:rsidRPr="000F5361">
        <w:rPr>
          <w:lang w:val="en-US"/>
        </w:rPr>
        <w:t>Show what is missing for each claim during upload of documents for each claim. The documents required/mandatory to be uploaded:</w:t>
      </w:r>
    </w:p>
    <w:p w14:paraId="6ABCFD4F" w14:textId="48FC478F" w:rsidR="00AE2ACA" w:rsidRPr="000F5361" w:rsidRDefault="00E00847" w:rsidP="00AE2ACA">
      <w:pPr>
        <w:pStyle w:val="ListParagraph"/>
        <w:numPr>
          <w:ilvl w:val="0"/>
          <w:numId w:val="6"/>
        </w:numPr>
        <w:rPr>
          <w:lang w:val="en-US"/>
        </w:rPr>
      </w:pPr>
      <w:r w:rsidRPr="000F5361">
        <w:rPr>
          <w:lang w:val="en-US"/>
        </w:rPr>
        <w:t xml:space="preserve">Exactly one </w:t>
      </w:r>
      <w:r w:rsidR="00AE2ACA" w:rsidRPr="000F5361">
        <w:rPr>
          <w:lang w:val="en-US"/>
        </w:rPr>
        <w:t>LOP</w:t>
      </w:r>
      <w:r w:rsidRPr="000F5361">
        <w:rPr>
          <w:lang w:val="en-US"/>
        </w:rPr>
        <w:t xml:space="preserve"> or </w:t>
      </w:r>
      <w:r w:rsidR="00AE2ACA" w:rsidRPr="000F5361">
        <w:rPr>
          <w:lang w:val="en-US"/>
        </w:rPr>
        <w:t>AOB</w:t>
      </w:r>
      <w:r w:rsidRPr="000F5361">
        <w:rPr>
          <w:lang w:val="en-US"/>
        </w:rPr>
        <w:t xml:space="preserve"> document</w:t>
      </w:r>
    </w:p>
    <w:p w14:paraId="6F4EC286" w14:textId="1C629434" w:rsidR="00AE2ACA" w:rsidRPr="000F5361" w:rsidRDefault="00E00847" w:rsidP="00AE2ACA">
      <w:pPr>
        <w:pStyle w:val="ListParagraph"/>
        <w:numPr>
          <w:ilvl w:val="0"/>
          <w:numId w:val="6"/>
        </w:numPr>
        <w:rPr>
          <w:lang w:val="en-US"/>
        </w:rPr>
      </w:pPr>
      <w:r w:rsidRPr="000F5361">
        <w:rPr>
          <w:lang w:val="en-US"/>
        </w:rPr>
        <w:t xml:space="preserve">Exactly one </w:t>
      </w:r>
      <w:r w:rsidR="00AE2ACA" w:rsidRPr="000F5361">
        <w:rPr>
          <w:lang w:val="en-US"/>
        </w:rPr>
        <w:t xml:space="preserve">Policy </w:t>
      </w:r>
      <w:r w:rsidRPr="000F5361">
        <w:rPr>
          <w:lang w:val="en-US"/>
        </w:rPr>
        <w:t>document</w:t>
      </w:r>
    </w:p>
    <w:p w14:paraId="5A9B8EED" w14:textId="5BD21986" w:rsidR="00890D8A" w:rsidRPr="000F5361" w:rsidRDefault="00890D8A" w:rsidP="00890D8A">
      <w:pPr>
        <w:pStyle w:val="ListParagraph"/>
        <w:numPr>
          <w:ilvl w:val="0"/>
          <w:numId w:val="6"/>
        </w:numPr>
        <w:rPr>
          <w:lang w:val="en-US"/>
        </w:rPr>
      </w:pPr>
      <w:del w:id="235" w:author="Dariusz Bogumil" w:date="2023-05-09T17:20:00Z">
        <w:r w:rsidRPr="000F5361" w:rsidDel="00F17989">
          <w:rPr>
            <w:lang w:val="en-US"/>
          </w:rPr>
          <w:delText>At least</w:delText>
        </w:r>
      </w:del>
      <w:ins w:id="236" w:author="Dariusz Bogumil" w:date="2023-05-09T17:20:00Z">
        <w:r w:rsidR="00F17989">
          <w:rPr>
            <w:lang w:val="en-US"/>
          </w:rPr>
          <w:t>Exactly</w:t>
        </w:r>
      </w:ins>
      <w:r w:rsidRPr="000F5361">
        <w:rPr>
          <w:lang w:val="en-US"/>
        </w:rPr>
        <w:t xml:space="preserve"> one Invoice document</w:t>
      </w:r>
      <w:ins w:id="237" w:author="Dariusz Bogumil" w:date="2023-05-09T17:19:00Z">
        <w:r w:rsidR="00F17989">
          <w:rPr>
            <w:lang w:val="en-US"/>
          </w:rPr>
          <w:t xml:space="preserve"> for each invoice added in the “Claim Details” mode</w:t>
        </w:r>
      </w:ins>
    </w:p>
    <w:p w14:paraId="3B898511" w14:textId="5B3276E9" w:rsidR="00AE2ACA" w:rsidRPr="000F5361" w:rsidRDefault="00E00847" w:rsidP="00AE2ACA">
      <w:pPr>
        <w:pStyle w:val="ListParagraph"/>
        <w:numPr>
          <w:ilvl w:val="0"/>
          <w:numId w:val="6"/>
        </w:numPr>
        <w:rPr>
          <w:lang w:val="en-US"/>
        </w:rPr>
      </w:pPr>
      <w:r w:rsidRPr="000F5361">
        <w:rPr>
          <w:lang w:val="en-US"/>
        </w:rPr>
        <w:t xml:space="preserve">At least one </w:t>
      </w:r>
      <w:r w:rsidR="00AE2ACA" w:rsidRPr="000F5361">
        <w:rPr>
          <w:lang w:val="en-US"/>
        </w:rPr>
        <w:t>Correspondence</w:t>
      </w:r>
      <w:r w:rsidRPr="000F5361">
        <w:rPr>
          <w:lang w:val="en-US"/>
        </w:rPr>
        <w:t xml:space="preserve"> document</w:t>
      </w:r>
    </w:p>
    <w:p w14:paraId="39E866A5" w14:textId="3392E578" w:rsidR="00AE2ACA" w:rsidRPr="000F5361" w:rsidRDefault="00E00847" w:rsidP="00AE2ACA">
      <w:pPr>
        <w:pStyle w:val="ListParagraph"/>
        <w:numPr>
          <w:ilvl w:val="0"/>
          <w:numId w:val="6"/>
        </w:numPr>
        <w:rPr>
          <w:lang w:val="en-US"/>
        </w:rPr>
      </w:pPr>
      <w:r w:rsidRPr="000F5361">
        <w:rPr>
          <w:lang w:val="en-US"/>
        </w:rPr>
        <w:t xml:space="preserve">At least one </w:t>
      </w:r>
      <w:r w:rsidR="00AE2ACA" w:rsidRPr="000F5361">
        <w:rPr>
          <w:lang w:val="en-US"/>
        </w:rPr>
        <w:t>W9</w:t>
      </w:r>
      <w:r w:rsidRPr="000F5361">
        <w:rPr>
          <w:lang w:val="en-US"/>
        </w:rPr>
        <w:t xml:space="preserve"> document</w:t>
      </w:r>
    </w:p>
    <w:p w14:paraId="23B68B74" w14:textId="780768DF" w:rsidR="00AE2ACA" w:rsidRPr="000F5361" w:rsidRDefault="00AE2ACA" w:rsidP="00AE2ACA">
      <w:pPr>
        <w:pStyle w:val="ListParagraph"/>
        <w:numPr>
          <w:ilvl w:val="0"/>
          <w:numId w:val="7"/>
        </w:numPr>
        <w:rPr>
          <w:lang w:val="en-US"/>
        </w:rPr>
      </w:pPr>
      <w:r w:rsidRPr="000F5361">
        <w:rPr>
          <w:lang w:val="en-US"/>
        </w:rPr>
        <w:t>If some mandatory document is missing the claim shouldn’t be allowed to be submitted</w:t>
      </w:r>
      <w:ins w:id="238" w:author="Dariusz Bogumil" w:date="2023-05-25T15:09:00Z">
        <w:r w:rsidR="00092170">
          <w:rPr>
            <w:lang w:val="en-US"/>
          </w:rPr>
          <w:t xml:space="preserve"> (unless </w:t>
        </w:r>
        <w:proofErr w:type="spellStart"/>
        <w:r w:rsidR="00092170">
          <w:rPr>
            <w:lang w:val="en-US"/>
          </w:rPr>
          <w:t>Provider.Allow</w:t>
        </w:r>
        <w:proofErr w:type="spellEnd"/>
        <w:r w:rsidR="00092170">
          <w:rPr>
            <w:lang w:val="en-US"/>
          </w:rPr>
          <w:t xml:space="preserve"> claims with incomplete documents is Yes)</w:t>
        </w:r>
      </w:ins>
      <w:r w:rsidRPr="000F5361">
        <w:rPr>
          <w:lang w:val="en-US"/>
        </w:rPr>
        <w:t>.</w:t>
      </w:r>
    </w:p>
    <w:p w14:paraId="5282814C" w14:textId="77777777" w:rsidR="00955F11" w:rsidRDefault="00955F11" w:rsidP="00E64D51">
      <w:pPr>
        <w:pStyle w:val="ListParagraph"/>
        <w:ind w:left="1440"/>
        <w:rPr>
          <w:ins w:id="239" w:author="Dariusz Bogumil" w:date="2023-05-25T15:10:00Z"/>
          <w:lang w:val="en-US"/>
        </w:rPr>
      </w:pPr>
    </w:p>
    <w:p w14:paraId="3604A800" w14:textId="77777777" w:rsidR="00092170" w:rsidRDefault="00092170" w:rsidP="00E64D51">
      <w:pPr>
        <w:pStyle w:val="ListParagraph"/>
        <w:ind w:left="1440"/>
        <w:rPr>
          <w:ins w:id="240" w:author="Dariusz Bogumil" w:date="2023-05-25T15:10:00Z"/>
          <w:lang w:val="en-US"/>
        </w:rPr>
      </w:pPr>
    </w:p>
    <w:p w14:paraId="4F6269FD" w14:textId="23203D60" w:rsidR="00092170" w:rsidRPr="00092170" w:rsidRDefault="00092170" w:rsidP="00092170">
      <w:pPr>
        <w:rPr>
          <w:lang w:val="en-US"/>
        </w:rPr>
        <w:pPrChange w:id="241" w:author="Dariusz Bogumil" w:date="2023-05-25T15:10:00Z">
          <w:pPr>
            <w:pStyle w:val="ListParagraph"/>
            <w:ind w:left="1440"/>
          </w:pPr>
        </w:pPrChange>
      </w:pPr>
      <w:ins w:id="242" w:author="Dariusz Bogumil" w:date="2023-05-25T15:14:00Z">
        <w:r w:rsidRPr="00092170">
          <w:rPr>
            <w:lang w:val="en-US"/>
          </w:rPr>
          <w:t>Features that are important for a smooth user experience as usually a lot of documents will be submitted through this form</w:t>
        </w:r>
        <w:r>
          <w:rPr>
            <w:lang w:val="en-US"/>
          </w:rPr>
          <w:t>:</w:t>
        </w:r>
      </w:ins>
      <w:ins w:id="243" w:author="Dariusz Bogumil" w:date="2023-05-25T15:10:00Z">
        <w:r>
          <w:rPr>
            <w:lang w:val="en-US"/>
          </w:rPr>
          <w:t xml:space="preserve"> </w:t>
        </w:r>
      </w:ins>
    </w:p>
    <w:p w14:paraId="2D10ADDE" w14:textId="5AD90430" w:rsidR="00AE2ACA" w:rsidRPr="000F5361" w:rsidRDefault="00AE2ACA" w:rsidP="00AE2ACA">
      <w:pPr>
        <w:pStyle w:val="ListParagraph"/>
        <w:numPr>
          <w:ilvl w:val="1"/>
          <w:numId w:val="3"/>
        </w:numPr>
        <w:rPr>
          <w:lang w:val="en-US"/>
        </w:rPr>
      </w:pPr>
      <w:r w:rsidRPr="000F5361">
        <w:rPr>
          <w:lang w:val="en-US"/>
        </w:rPr>
        <w:t>Short descriptions for each document type in tooltips (what should be uploaded, is it optional, how many documents)</w:t>
      </w:r>
    </w:p>
    <w:p w14:paraId="73EAF77C" w14:textId="77777777" w:rsidR="00AE2ACA" w:rsidRPr="000F5361" w:rsidRDefault="00AE2ACA" w:rsidP="00AE2ACA">
      <w:pPr>
        <w:pStyle w:val="ListParagraph"/>
        <w:numPr>
          <w:ilvl w:val="1"/>
          <w:numId w:val="3"/>
        </w:numPr>
        <w:rPr>
          <w:lang w:val="en-US"/>
        </w:rPr>
      </w:pPr>
      <w:proofErr w:type="spellStart"/>
      <w:r w:rsidRPr="000F5361">
        <w:rPr>
          <w:lang w:val="en-US"/>
        </w:rPr>
        <w:t>Drag&amp;drop</w:t>
      </w:r>
      <w:proofErr w:type="spellEnd"/>
      <w:r w:rsidRPr="000F5361">
        <w:rPr>
          <w:lang w:val="en-US"/>
        </w:rPr>
        <w:t xml:space="preserve"> files to cells of the table</w:t>
      </w:r>
    </w:p>
    <w:p w14:paraId="18254816" w14:textId="77777777" w:rsidR="00AE2ACA" w:rsidRPr="000F5361" w:rsidRDefault="00AE2ACA" w:rsidP="00AE2ACA">
      <w:pPr>
        <w:pStyle w:val="ListParagraph"/>
        <w:numPr>
          <w:ilvl w:val="1"/>
          <w:numId w:val="3"/>
        </w:numPr>
        <w:rPr>
          <w:lang w:val="en-US"/>
        </w:rPr>
      </w:pPr>
      <w:proofErr w:type="spellStart"/>
      <w:r w:rsidRPr="000F5361">
        <w:rPr>
          <w:lang w:val="en-US"/>
        </w:rPr>
        <w:t>Drag&amp;drop</w:t>
      </w:r>
      <w:proofErr w:type="spellEnd"/>
      <w:r w:rsidRPr="000F5361">
        <w:rPr>
          <w:lang w:val="en-US"/>
        </w:rPr>
        <w:t xml:space="preserve"> documents between cells to change document type</w:t>
      </w:r>
    </w:p>
    <w:p w14:paraId="694B272B" w14:textId="77777777" w:rsidR="00AE2ACA" w:rsidRPr="000F5361" w:rsidRDefault="00AE2ACA" w:rsidP="00AE2ACA">
      <w:pPr>
        <w:pStyle w:val="ListParagraph"/>
        <w:numPr>
          <w:ilvl w:val="1"/>
          <w:numId w:val="3"/>
        </w:numPr>
        <w:rPr>
          <w:lang w:val="en-US"/>
        </w:rPr>
      </w:pPr>
      <w:r w:rsidRPr="000F5361">
        <w:rPr>
          <w:lang w:val="en-US"/>
        </w:rPr>
        <w:t>Small document icons for each uploaded document</w:t>
      </w:r>
    </w:p>
    <w:p w14:paraId="032A78C9" w14:textId="77777777" w:rsidR="00AE2ACA" w:rsidRPr="000F5361" w:rsidRDefault="00AE2ACA" w:rsidP="00AE2ACA">
      <w:pPr>
        <w:pStyle w:val="ListParagraph"/>
        <w:numPr>
          <w:ilvl w:val="1"/>
          <w:numId w:val="3"/>
        </w:numPr>
        <w:rPr>
          <w:lang w:val="en-US"/>
        </w:rPr>
      </w:pPr>
      <w:r w:rsidRPr="000F5361">
        <w:rPr>
          <w:lang w:val="en-US"/>
        </w:rPr>
        <w:t>Quick preview of document contents (pdf) in a large tooltip or a side panel</w:t>
      </w:r>
    </w:p>
    <w:p w14:paraId="0F687A89" w14:textId="77777777" w:rsidR="00AE2ACA" w:rsidRPr="000F5361" w:rsidRDefault="00AE2ACA" w:rsidP="00AE2ACA">
      <w:pPr>
        <w:pStyle w:val="ListParagraph"/>
        <w:numPr>
          <w:ilvl w:val="1"/>
          <w:numId w:val="3"/>
        </w:numPr>
        <w:rPr>
          <w:lang w:val="en-US"/>
        </w:rPr>
      </w:pPr>
      <w:r w:rsidRPr="000F5361">
        <w:rPr>
          <w:lang w:val="en-US"/>
        </w:rPr>
        <w:t>Open a document on a new tab when clicked</w:t>
      </w:r>
    </w:p>
    <w:p w14:paraId="36318023" w14:textId="65301C97" w:rsidR="00AE2ACA" w:rsidRPr="000F5361" w:rsidRDefault="00AE2ACA" w:rsidP="00AE2ACA">
      <w:pPr>
        <w:pStyle w:val="ListParagraph"/>
        <w:numPr>
          <w:ilvl w:val="1"/>
          <w:numId w:val="3"/>
        </w:numPr>
        <w:rPr>
          <w:lang w:val="en-US"/>
        </w:rPr>
      </w:pPr>
      <w:r w:rsidRPr="000F5361">
        <w:rPr>
          <w:lang w:val="en-US"/>
        </w:rPr>
        <w:t xml:space="preserve">A small “Upload” </w:t>
      </w:r>
      <w:r w:rsidR="00E00847" w:rsidRPr="000F5361">
        <w:rPr>
          <w:lang w:val="en-US"/>
        </w:rPr>
        <w:t>icon-button</w:t>
      </w:r>
      <w:r w:rsidRPr="000F5361">
        <w:rPr>
          <w:lang w:val="en-US"/>
        </w:rPr>
        <w:t xml:space="preserve"> (something unobtrusive, for example “+”) in each cell to allow uploading a next document instead </w:t>
      </w:r>
      <w:r w:rsidR="00E00847" w:rsidRPr="000F5361">
        <w:rPr>
          <w:lang w:val="en-US"/>
        </w:rPr>
        <w:t xml:space="preserve">of </w:t>
      </w:r>
      <w:r w:rsidRPr="000F5361">
        <w:rPr>
          <w:lang w:val="en-US"/>
        </w:rPr>
        <w:t xml:space="preserve">using </w:t>
      </w:r>
      <w:proofErr w:type="spellStart"/>
      <w:r w:rsidRPr="000F5361">
        <w:rPr>
          <w:lang w:val="en-US"/>
        </w:rPr>
        <w:t>drag&amp;drop</w:t>
      </w:r>
      <w:proofErr w:type="spellEnd"/>
    </w:p>
    <w:p w14:paraId="240D8932" w14:textId="7DC3041F" w:rsidR="00AE2ACA" w:rsidRPr="000F5361" w:rsidRDefault="00AE2ACA" w:rsidP="00AE2ACA">
      <w:pPr>
        <w:pStyle w:val="ListParagraph"/>
        <w:numPr>
          <w:ilvl w:val="1"/>
          <w:numId w:val="3"/>
        </w:numPr>
        <w:rPr>
          <w:lang w:val="en-US"/>
        </w:rPr>
      </w:pPr>
      <w:r w:rsidRPr="000F5361">
        <w:rPr>
          <w:lang w:val="en-US"/>
        </w:rPr>
        <w:t xml:space="preserve">A small “Upload” </w:t>
      </w:r>
      <w:r w:rsidR="00E00847" w:rsidRPr="000F5361">
        <w:rPr>
          <w:lang w:val="en-US"/>
        </w:rPr>
        <w:t>icon-</w:t>
      </w:r>
      <w:r w:rsidRPr="000F5361">
        <w:rPr>
          <w:lang w:val="en-US"/>
        </w:rPr>
        <w:t>button in the Claim Number column (to upload many documents related to one claim)</w:t>
      </w:r>
    </w:p>
    <w:p w14:paraId="65B60BC5" w14:textId="3BB00544" w:rsidR="00F17989" w:rsidRPr="000F5361" w:rsidRDefault="00F17989" w:rsidP="00F17989">
      <w:pPr>
        <w:pStyle w:val="ListParagraph"/>
        <w:numPr>
          <w:ilvl w:val="1"/>
          <w:numId w:val="3"/>
        </w:numPr>
        <w:rPr>
          <w:ins w:id="244" w:author="Dariusz Bogumil" w:date="2023-05-09T17:27:00Z"/>
          <w:lang w:val="en-US"/>
        </w:rPr>
      </w:pPr>
      <w:ins w:id="245" w:author="Dariusz Bogumil" w:date="2023-05-09T17:27:00Z">
        <w:r w:rsidRPr="000F5361">
          <w:rPr>
            <w:lang w:val="en-US"/>
          </w:rPr>
          <w:t>A small “</w:t>
        </w:r>
        <w:r>
          <w:rPr>
            <w:lang w:val="en-US"/>
          </w:rPr>
          <w:t>Hyperlink</w:t>
        </w:r>
        <w:r w:rsidRPr="000F5361">
          <w:rPr>
            <w:lang w:val="en-US"/>
          </w:rPr>
          <w:t>” icon-button (something unobtrusive, for example “</w:t>
        </w:r>
        <w:r>
          <w:rPr>
            <w:lang w:val="en-US"/>
          </w:rPr>
          <w:t>[cloud]</w:t>
        </w:r>
        <w:r w:rsidRPr="000F5361">
          <w:rPr>
            <w:lang w:val="en-US"/>
          </w:rPr>
          <w:t xml:space="preserve">”) in each cell to allow </w:t>
        </w:r>
      </w:ins>
      <w:ins w:id="246" w:author="Dariusz Bogumil" w:date="2023-05-09T17:28:00Z">
        <w:r w:rsidR="00561DAB">
          <w:rPr>
            <w:lang w:val="en-US"/>
          </w:rPr>
          <w:t xml:space="preserve">providing a link to </w:t>
        </w:r>
      </w:ins>
      <w:ins w:id="247" w:author="Dariusz Bogumil" w:date="2023-05-09T17:29:00Z">
        <w:r w:rsidR="00561DAB">
          <w:rPr>
            <w:lang w:val="en-US"/>
          </w:rPr>
          <w:t>Google Drive / Dropbox /</w:t>
        </w:r>
      </w:ins>
      <w:ins w:id="248" w:author="Dariusz Bogumil" w:date="2023-05-09T17:32:00Z">
        <w:r w:rsidR="00561DAB">
          <w:rPr>
            <w:lang w:val="en-US"/>
          </w:rPr>
          <w:t xml:space="preserve"> OneDrive /</w:t>
        </w:r>
      </w:ins>
      <w:ins w:id="249" w:author="Dariusz Bogumil" w:date="2023-05-09T17:29:00Z">
        <w:r w:rsidR="00561DAB">
          <w:rPr>
            <w:lang w:val="en-US"/>
          </w:rPr>
          <w:t xml:space="preserve"> public http(s) resource.</w:t>
        </w:r>
      </w:ins>
    </w:p>
    <w:p w14:paraId="13EE6587" w14:textId="65CC9676" w:rsidR="00F17989" w:rsidRPr="000F5361" w:rsidRDefault="00F17989" w:rsidP="00F17989">
      <w:pPr>
        <w:pStyle w:val="ListParagraph"/>
        <w:numPr>
          <w:ilvl w:val="1"/>
          <w:numId w:val="3"/>
        </w:numPr>
        <w:rPr>
          <w:ins w:id="250" w:author="Dariusz Bogumil" w:date="2023-05-09T17:27:00Z"/>
          <w:lang w:val="en-US"/>
        </w:rPr>
      </w:pPr>
      <w:ins w:id="251" w:author="Dariusz Bogumil" w:date="2023-05-09T17:27:00Z">
        <w:r w:rsidRPr="000F5361">
          <w:rPr>
            <w:lang w:val="en-US"/>
          </w:rPr>
          <w:t>A small “</w:t>
        </w:r>
        <w:r>
          <w:rPr>
            <w:lang w:val="en-US"/>
          </w:rPr>
          <w:t>Hyperlink</w:t>
        </w:r>
        <w:r w:rsidRPr="000F5361">
          <w:rPr>
            <w:lang w:val="en-US"/>
          </w:rPr>
          <w:t>” icon-button in the Claim Number column (</w:t>
        </w:r>
      </w:ins>
      <w:ins w:id="252" w:author="Dariusz Bogumil" w:date="2023-05-09T17:30:00Z">
        <w:r w:rsidR="00561DAB">
          <w:rPr>
            <w:lang w:val="en-US"/>
          </w:rPr>
          <w:t xml:space="preserve">a bigger edit-box </w:t>
        </w:r>
      </w:ins>
      <w:ins w:id="253" w:author="Dariusz Bogumil" w:date="2023-05-09T17:27:00Z">
        <w:r w:rsidRPr="000F5361">
          <w:rPr>
            <w:lang w:val="en-US"/>
          </w:rPr>
          <w:t xml:space="preserve">to </w:t>
        </w:r>
      </w:ins>
      <w:ins w:id="254" w:author="Dariusz Bogumil" w:date="2023-05-09T17:31:00Z">
        <w:r w:rsidR="00561DAB">
          <w:rPr>
            <w:lang w:val="en-US"/>
          </w:rPr>
          <w:t xml:space="preserve">enter more than one link and </w:t>
        </w:r>
      </w:ins>
      <w:ins w:id="255" w:author="Dariusz Bogumil" w:date="2023-05-09T17:27:00Z">
        <w:r w:rsidRPr="000F5361">
          <w:rPr>
            <w:lang w:val="en-US"/>
          </w:rPr>
          <w:t xml:space="preserve">upload </w:t>
        </w:r>
      </w:ins>
      <w:ins w:id="256" w:author="Dariusz Bogumil" w:date="2023-05-09T17:28:00Z">
        <w:r>
          <w:rPr>
            <w:lang w:val="en-US"/>
          </w:rPr>
          <w:t xml:space="preserve">from cloud server </w:t>
        </w:r>
      </w:ins>
      <w:ins w:id="257" w:author="Dariusz Bogumil" w:date="2023-05-09T17:27:00Z">
        <w:r w:rsidRPr="000F5361">
          <w:rPr>
            <w:lang w:val="en-US"/>
          </w:rPr>
          <w:t>many documents related to one claim)</w:t>
        </w:r>
      </w:ins>
    </w:p>
    <w:p w14:paraId="36550BC5" w14:textId="77777777" w:rsidR="00AE2ACA" w:rsidRPr="000F5361" w:rsidRDefault="00AE2ACA" w:rsidP="00AE2ACA">
      <w:pPr>
        <w:pStyle w:val="ListParagraph"/>
        <w:numPr>
          <w:ilvl w:val="1"/>
          <w:numId w:val="3"/>
        </w:numPr>
        <w:rPr>
          <w:lang w:val="en-US"/>
        </w:rPr>
      </w:pPr>
      <w:r w:rsidRPr="000F5361">
        <w:rPr>
          <w:lang w:val="en-US"/>
        </w:rPr>
        <w:t>A small “Missing document” icon in cells that represent mandatory documents.</w:t>
      </w:r>
    </w:p>
    <w:p w14:paraId="77B15EC7" w14:textId="500BCB19" w:rsidR="00AE2ACA" w:rsidRPr="000F5361" w:rsidRDefault="00AE2ACA" w:rsidP="00AE2ACA">
      <w:pPr>
        <w:pStyle w:val="ListParagraph"/>
        <w:numPr>
          <w:ilvl w:val="1"/>
          <w:numId w:val="3"/>
        </w:numPr>
        <w:rPr>
          <w:lang w:val="en-US"/>
        </w:rPr>
      </w:pPr>
      <w:r w:rsidRPr="000F5361">
        <w:rPr>
          <w:lang w:val="en-US"/>
        </w:rPr>
        <w:t>A panel to upload multiple documents with one click/</w:t>
      </w:r>
      <w:proofErr w:type="spellStart"/>
      <w:r w:rsidRPr="000F5361">
        <w:rPr>
          <w:lang w:val="en-US"/>
        </w:rPr>
        <w:t>drag&amp;drop</w:t>
      </w:r>
      <w:proofErr w:type="spellEnd"/>
      <w:ins w:id="258" w:author="Dariusz Bogumil" w:date="2023-05-09T17:31:00Z">
        <w:r w:rsidR="00561DAB">
          <w:rPr>
            <w:lang w:val="en-US"/>
          </w:rPr>
          <w:t>/</w:t>
        </w:r>
      </w:ins>
      <w:ins w:id="259" w:author="Dariusz Bogumil" w:date="2023-05-09T17:32:00Z">
        <w:r w:rsidR="00561DAB">
          <w:rPr>
            <w:lang w:val="en-US"/>
          </w:rPr>
          <w:t>link</w:t>
        </w:r>
      </w:ins>
      <w:r w:rsidRPr="000F5361">
        <w:rPr>
          <w:lang w:val="en-US"/>
        </w:rPr>
        <w:t>, not related to any Claim. Not recognized files would stay here till moved to other area.</w:t>
      </w:r>
    </w:p>
    <w:p w14:paraId="6A8DECCE" w14:textId="77777777" w:rsidR="00AE2ACA" w:rsidRPr="000F5361" w:rsidRDefault="00AE2ACA" w:rsidP="00AE2ACA">
      <w:pPr>
        <w:pStyle w:val="ListParagraph"/>
        <w:numPr>
          <w:ilvl w:val="1"/>
          <w:numId w:val="3"/>
        </w:numPr>
        <w:rPr>
          <w:lang w:val="en-US"/>
        </w:rPr>
      </w:pPr>
      <w:r w:rsidRPr="000F5361">
        <w:rPr>
          <w:lang w:val="en-US"/>
        </w:rPr>
        <w:lastRenderedPageBreak/>
        <w:t>“Intelligent” recognition of claim number and document type from document file name and path (if possible) when multiple documents are uploaded (flexibly based on keywords, insured name, claim number)</w:t>
      </w:r>
    </w:p>
    <w:p w14:paraId="53D73149" w14:textId="1463E4A6" w:rsidR="003F784D" w:rsidRDefault="003F784D" w:rsidP="00645E4D">
      <w:pPr>
        <w:rPr>
          <w:b/>
          <w:bCs/>
          <w:lang w:val="en-US"/>
        </w:rPr>
      </w:pPr>
    </w:p>
    <w:p w14:paraId="57477857" w14:textId="1B6D828B" w:rsidR="00E361BE" w:rsidRDefault="00E361BE" w:rsidP="002405E7">
      <w:pPr>
        <w:rPr>
          <w:lang w:val="en-US"/>
        </w:rPr>
      </w:pPr>
      <w:r>
        <w:rPr>
          <w:lang w:val="en-US"/>
        </w:rPr>
        <w:t>In the above description an “intelligent” recognition is based on analysis of file names. If a specific Claim Number or a keyword related to some document type is detected, the system automatically assigns the document to the appropriate grid cell.</w:t>
      </w:r>
    </w:p>
    <w:p w14:paraId="5335C8F0" w14:textId="61FEE4E0" w:rsidR="00E361BE" w:rsidRDefault="00E361BE" w:rsidP="002405E7">
      <w:pPr>
        <w:rPr>
          <w:lang w:val="en-US"/>
        </w:rPr>
      </w:pPr>
      <w:r>
        <w:rPr>
          <w:lang w:val="en-US"/>
        </w:rPr>
        <w:t>As there are currently thousands of claim documents in the PMC CMS system, it opens the possibility to automatically classify and verify documents based on AI</w:t>
      </w:r>
      <w:r w:rsidR="002405E7">
        <w:rPr>
          <w:lang w:val="en-US"/>
        </w:rPr>
        <w:t xml:space="preserve"> and analysis of content of documents</w:t>
      </w:r>
      <w:r>
        <w:rPr>
          <w:lang w:val="en-US"/>
        </w:rPr>
        <w:t>. DOT Systems will implement a basic AI to approximate the effectiveness of a future solution based on AI.</w:t>
      </w:r>
      <w:r w:rsidR="002405E7">
        <w:rPr>
          <w:lang w:val="en-US"/>
        </w:rPr>
        <w:t xml:space="preserve"> We assume that a future AI solution would allow to:</w:t>
      </w:r>
    </w:p>
    <w:p w14:paraId="2005BC1D" w14:textId="6FDFA17D" w:rsidR="002405E7" w:rsidRPr="002405E7" w:rsidRDefault="002405E7" w:rsidP="000136C9">
      <w:pPr>
        <w:pStyle w:val="ListParagraph"/>
        <w:numPr>
          <w:ilvl w:val="0"/>
          <w:numId w:val="3"/>
        </w:numPr>
        <w:rPr>
          <w:lang w:val="en-US"/>
        </w:rPr>
      </w:pPr>
      <w:r w:rsidRPr="002405E7">
        <w:rPr>
          <w:lang w:val="en-US"/>
        </w:rPr>
        <w:t xml:space="preserve">Recognize </w:t>
      </w:r>
      <w:r>
        <w:rPr>
          <w:lang w:val="en-US"/>
        </w:rPr>
        <w:t>a</w:t>
      </w:r>
      <w:r w:rsidRPr="002405E7">
        <w:rPr>
          <w:lang w:val="en-US"/>
        </w:rPr>
        <w:t xml:space="preserve"> document type automatically and </w:t>
      </w:r>
      <w:r>
        <w:rPr>
          <w:lang w:val="en-US"/>
        </w:rPr>
        <w:t>v</w:t>
      </w:r>
      <w:r w:rsidRPr="002405E7">
        <w:rPr>
          <w:bCs/>
          <w:lang w:val="en-US"/>
        </w:rPr>
        <w:t xml:space="preserve">erify if an uploaded document has a specified type, indeed </w:t>
      </w:r>
      <w:r>
        <w:rPr>
          <w:bCs/>
          <w:lang w:val="en-US"/>
        </w:rPr>
        <w:t>–</w:t>
      </w:r>
      <w:r w:rsidRPr="002405E7">
        <w:rPr>
          <w:bCs/>
          <w:lang w:val="en-US"/>
        </w:rPr>
        <w:t xml:space="preserve"> at least for some document type</w:t>
      </w:r>
      <w:r>
        <w:rPr>
          <w:bCs/>
          <w:lang w:val="en-US"/>
        </w:rPr>
        <w:t>s</w:t>
      </w:r>
      <w:r w:rsidRPr="002405E7">
        <w:rPr>
          <w:bCs/>
          <w:lang w:val="en-US"/>
        </w:rPr>
        <w:t>.</w:t>
      </w:r>
    </w:p>
    <w:p w14:paraId="54927148" w14:textId="4B834E74" w:rsidR="002405E7" w:rsidRPr="002405E7" w:rsidRDefault="002405E7" w:rsidP="000136C9">
      <w:pPr>
        <w:pStyle w:val="ListParagraph"/>
        <w:numPr>
          <w:ilvl w:val="0"/>
          <w:numId w:val="3"/>
        </w:numPr>
        <w:rPr>
          <w:lang w:val="en-US"/>
        </w:rPr>
      </w:pPr>
      <w:r>
        <w:rPr>
          <w:bCs/>
          <w:lang w:val="en-US"/>
        </w:rPr>
        <w:t>Verify if an uploaded document meets data from the claim it is attached to: by name of insured person, claim number etc.</w:t>
      </w:r>
    </w:p>
    <w:p w14:paraId="257833B4" w14:textId="77777777" w:rsidR="002405E7" w:rsidRPr="002405E7" w:rsidRDefault="002405E7" w:rsidP="000136C9">
      <w:pPr>
        <w:pStyle w:val="ListParagraph"/>
        <w:numPr>
          <w:ilvl w:val="0"/>
          <w:numId w:val="3"/>
        </w:numPr>
        <w:rPr>
          <w:lang w:val="en-US"/>
        </w:rPr>
      </w:pPr>
      <w:r>
        <w:rPr>
          <w:bCs/>
          <w:lang w:val="en-US"/>
        </w:rPr>
        <w:t>Automatically reject some documents before uploading to the PMC CMS (</w:t>
      </w:r>
      <w:proofErr w:type="gramStart"/>
      <w:r>
        <w:rPr>
          <w:bCs/>
          <w:lang w:val="en-US"/>
        </w:rPr>
        <w:t>i.e.</w:t>
      </w:r>
      <w:proofErr w:type="gramEnd"/>
      <w:r>
        <w:rPr>
          <w:bCs/>
          <w:lang w:val="en-US"/>
        </w:rPr>
        <w:t xml:space="preserve"> before any verification by human PMC staff) </w:t>
      </w:r>
    </w:p>
    <w:p w14:paraId="0765A3BE" w14:textId="1903E241" w:rsidR="002405E7" w:rsidRPr="006D4245" w:rsidRDefault="002405E7" w:rsidP="000136C9">
      <w:pPr>
        <w:pStyle w:val="ListParagraph"/>
        <w:numPr>
          <w:ilvl w:val="0"/>
          <w:numId w:val="3"/>
        </w:numPr>
        <w:rPr>
          <w:lang w:val="en-US"/>
        </w:rPr>
      </w:pPr>
      <w:r>
        <w:rPr>
          <w:bCs/>
          <w:lang w:val="en-US"/>
        </w:rPr>
        <w:t xml:space="preserve">Add some warnings if the validity is not </w:t>
      </w:r>
      <w:r w:rsidR="006D4245">
        <w:rPr>
          <w:bCs/>
          <w:lang w:val="en-US"/>
        </w:rPr>
        <w:t>clear.</w:t>
      </w:r>
    </w:p>
    <w:p w14:paraId="450B9A86" w14:textId="182E073C" w:rsidR="006D4245" w:rsidRPr="006D4245" w:rsidRDefault="006D4245" w:rsidP="000136C9">
      <w:pPr>
        <w:pStyle w:val="ListParagraph"/>
        <w:numPr>
          <w:ilvl w:val="0"/>
          <w:numId w:val="3"/>
        </w:numPr>
        <w:rPr>
          <w:lang w:val="en-US"/>
        </w:rPr>
      </w:pPr>
      <w:r>
        <w:rPr>
          <w:bCs/>
          <w:lang w:val="en-US"/>
        </w:rPr>
        <w:t>Automatically read some data, like address, claim number, policy number.</w:t>
      </w:r>
    </w:p>
    <w:p w14:paraId="38D855E6" w14:textId="32D7F012" w:rsidR="006D4245" w:rsidRPr="006D4245" w:rsidRDefault="006D4245" w:rsidP="00E957FF">
      <w:pPr>
        <w:rPr>
          <w:lang w:val="en-US"/>
        </w:rPr>
      </w:pPr>
      <w:r>
        <w:rPr>
          <w:lang w:val="en-US"/>
        </w:rPr>
        <w:t xml:space="preserve">In any case we assume the AI will have authority to reject some claims at most. The final verification and acceptance will still remain on the PMC claims onboarding team (underwriters, </w:t>
      </w:r>
      <w:proofErr w:type="spellStart"/>
      <w:r>
        <w:rPr>
          <w:lang w:val="en-US"/>
        </w:rPr>
        <w:t>acceptants</w:t>
      </w:r>
      <w:proofErr w:type="spellEnd"/>
      <w:r>
        <w:rPr>
          <w:lang w:val="en-US"/>
        </w:rPr>
        <w:t>).</w:t>
      </w:r>
    </w:p>
    <w:p w14:paraId="573DCBB2" w14:textId="14AC236C" w:rsidR="0039713F" w:rsidRPr="002405E7" w:rsidRDefault="003F784D" w:rsidP="004931A3">
      <w:pPr>
        <w:pStyle w:val="DBH4"/>
        <w:rPr>
          <w:lang w:val="en-US"/>
        </w:rPr>
      </w:pPr>
      <w:bookmarkStart w:id="260" w:name="_Toc134424842"/>
      <w:r w:rsidRPr="002405E7">
        <w:rPr>
          <w:lang w:val="en-US"/>
        </w:rPr>
        <w:t xml:space="preserve">“Claim </w:t>
      </w:r>
      <w:r w:rsidR="0039713F" w:rsidRPr="002405E7">
        <w:rPr>
          <w:lang w:val="en-US"/>
        </w:rPr>
        <w:t>Details</w:t>
      </w:r>
      <w:r w:rsidRPr="002405E7">
        <w:rPr>
          <w:lang w:val="en-US"/>
        </w:rPr>
        <w:t>” mode, “Claim Data”</w:t>
      </w:r>
      <w:r w:rsidR="0039713F" w:rsidRPr="002405E7">
        <w:rPr>
          <w:lang w:val="en-US"/>
        </w:rPr>
        <w:t xml:space="preserve"> view</w:t>
      </w:r>
      <w:bookmarkEnd w:id="260"/>
    </w:p>
    <w:p w14:paraId="3D9F2C1F" w14:textId="5DDE27CC" w:rsidR="0039713F" w:rsidRPr="000F5361" w:rsidRDefault="0039713F" w:rsidP="00645E4D">
      <w:pPr>
        <w:rPr>
          <w:lang w:val="en-US"/>
        </w:rPr>
      </w:pPr>
      <w:r w:rsidRPr="000F5361">
        <w:rPr>
          <w:lang w:val="en-US"/>
        </w:rPr>
        <w:t>Claim Data tab has the following edit-fields</w:t>
      </w:r>
      <w:r w:rsidR="00426006" w:rsidRPr="000F5361">
        <w:rPr>
          <w:lang w:val="en-US"/>
        </w:rPr>
        <w:t xml:space="preserve"> (</w:t>
      </w:r>
      <w:ins w:id="261" w:author="Dariusz Bogumil" w:date="2023-05-09T17:22:00Z">
        <w:r w:rsidR="00F17989">
          <w:rPr>
            <w:lang w:val="en-US"/>
          </w:rPr>
          <w:t>la</w:t>
        </w:r>
      </w:ins>
      <w:ins w:id="262" w:author="Dariusz Bogumil" w:date="2023-05-09T17:23:00Z">
        <w:r w:rsidR="00F17989">
          <w:rPr>
            <w:lang w:val="en-US"/>
          </w:rPr>
          <w:t>id out</w:t>
        </w:r>
      </w:ins>
      <w:ins w:id="263" w:author="Dariusz Bogumil" w:date="2023-05-09T17:22:00Z">
        <w:r w:rsidR="00F17989">
          <w:rPr>
            <w:lang w:val="en-US"/>
          </w:rPr>
          <w:t xml:space="preserve"> </w:t>
        </w:r>
      </w:ins>
      <w:r w:rsidR="00426006" w:rsidRPr="000F5361">
        <w:rPr>
          <w:lang w:val="en-US"/>
        </w:rPr>
        <w:t>in 2 columns)</w:t>
      </w:r>
      <w:r w:rsidRPr="000F5361">
        <w:rPr>
          <w:lang w:val="en-US"/>
        </w:rPr>
        <w:t>:</w:t>
      </w:r>
    </w:p>
    <w:p w14:paraId="2C740FC9" w14:textId="59354010" w:rsidR="0039713F" w:rsidRPr="000F5361" w:rsidRDefault="0039713F" w:rsidP="0039713F">
      <w:pPr>
        <w:pStyle w:val="ListParagraph"/>
        <w:numPr>
          <w:ilvl w:val="0"/>
          <w:numId w:val="22"/>
        </w:numPr>
        <w:rPr>
          <w:lang w:val="en-US"/>
        </w:rPr>
      </w:pPr>
      <w:r w:rsidRPr="000F5361">
        <w:rPr>
          <w:lang w:val="en-US"/>
        </w:rPr>
        <w:t>Insured Name</w:t>
      </w:r>
      <w:r w:rsidR="00426006" w:rsidRPr="000F5361">
        <w:rPr>
          <w:lang w:val="en-US"/>
        </w:rPr>
        <w:t xml:space="preserve"> – </w:t>
      </w:r>
      <w:r w:rsidR="0040413D" w:rsidRPr="000F5361">
        <w:rPr>
          <w:lang w:val="en-US"/>
        </w:rPr>
        <w:t xml:space="preserve">mandatory; intelligent text field, </w:t>
      </w:r>
      <w:r w:rsidR="00426006" w:rsidRPr="000F5361">
        <w:rPr>
          <w:lang w:val="en-US"/>
        </w:rPr>
        <w:t xml:space="preserve">when this value is typed, a hint-box is shown with a filtered list of Insureds (name + address) </w:t>
      </w:r>
      <w:r w:rsidR="00922C8D" w:rsidRPr="000F5361">
        <w:rPr>
          <w:lang w:val="en-US"/>
        </w:rPr>
        <w:t xml:space="preserve">from PMC </w:t>
      </w:r>
      <w:r w:rsidR="00426006" w:rsidRPr="000F5361">
        <w:rPr>
          <w:lang w:val="en-US"/>
        </w:rPr>
        <w:t>that have a matching Insured Name</w:t>
      </w:r>
    </w:p>
    <w:p w14:paraId="6E1AE73F" w14:textId="31F8BB4B" w:rsidR="00426006" w:rsidRPr="000F5361" w:rsidRDefault="00133286" w:rsidP="00426006">
      <w:pPr>
        <w:pStyle w:val="ListParagraph"/>
        <w:numPr>
          <w:ilvl w:val="0"/>
          <w:numId w:val="22"/>
        </w:numPr>
        <w:rPr>
          <w:lang w:val="en-US"/>
        </w:rPr>
      </w:pPr>
      <w:r w:rsidRPr="00133286">
        <w:rPr>
          <w:lang w:val="en-US"/>
        </w:rPr>
        <w:t>Detailed list of names</w:t>
      </w:r>
      <w:r w:rsidR="00426006" w:rsidRPr="000F5361">
        <w:rPr>
          <w:lang w:val="en-US"/>
        </w:rPr>
        <w:t xml:space="preserve">– checkbox, default “No”. If “Yes”, then “Insured Name” is not editable, additional rows are shown (in two columns </w:t>
      </w:r>
      <w:r w:rsidR="00426006" w:rsidRPr="000F5361">
        <w:rPr>
          <w:lang w:val="en-US"/>
        </w:rPr>
        <w:sym w:font="Wingdings" w:char="F0E0"/>
      </w:r>
      <w:r w:rsidR="00426006" w:rsidRPr="000F5361">
        <w:rPr>
          <w:lang w:val="en-US"/>
        </w:rPr>
        <w:t xml:space="preserve"> one insured in one row):</w:t>
      </w:r>
    </w:p>
    <w:p w14:paraId="1926605D" w14:textId="77777777" w:rsidR="00426006" w:rsidRPr="000F5361" w:rsidRDefault="00426006" w:rsidP="00426006">
      <w:pPr>
        <w:pStyle w:val="ListParagraph"/>
        <w:numPr>
          <w:ilvl w:val="1"/>
          <w:numId w:val="22"/>
        </w:numPr>
        <w:rPr>
          <w:lang w:val="en-US"/>
        </w:rPr>
      </w:pPr>
      <w:r w:rsidRPr="000F5361">
        <w:rPr>
          <w:lang w:val="en-US"/>
        </w:rPr>
        <w:t>1st Insured First Name</w:t>
      </w:r>
    </w:p>
    <w:p w14:paraId="704B88A7" w14:textId="77777777" w:rsidR="00426006" w:rsidRPr="000F5361" w:rsidRDefault="00426006" w:rsidP="00426006">
      <w:pPr>
        <w:pStyle w:val="ListParagraph"/>
        <w:numPr>
          <w:ilvl w:val="1"/>
          <w:numId w:val="22"/>
        </w:numPr>
        <w:rPr>
          <w:lang w:val="en-US"/>
        </w:rPr>
      </w:pPr>
      <w:r w:rsidRPr="000F5361">
        <w:rPr>
          <w:lang w:val="en-US"/>
        </w:rPr>
        <w:t>1st Insured Last Name</w:t>
      </w:r>
    </w:p>
    <w:p w14:paraId="1CC669B4" w14:textId="77777777" w:rsidR="00426006" w:rsidRPr="000F5361" w:rsidRDefault="00426006" w:rsidP="00426006">
      <w:pPr>
        <w:pStyle w:val="ListParagraph"/>
        <w:numPr>
          <w:ilvl w:val="1"/>
          <w:numId w:val="22"/>
        </w:numPr>
        <w:rPr>
          <w:lang w:val="en-US"/>
        </w:rPr>
      </w:pPr>
      <w:r w:rsidRPr="000F5361">
        <w:rPr>
          <w:lang w:val="en-US"/>
        </w:rPr>
        <w:t>2nd Insured First Name</w:t>
      </w:r>
    </w:p>
    <w:p w14:paraId="02D1DBC3" w14:textId="77777777" w:rsidR="00426006" w:rsidRPr="000F5361" w:rsidRDefault="00426006" w:rsidP="00426006">
      <w:pPr>
        <w:pStyle w:val="ListParagraph"/>
        <w:numPr>
          <w:ilvl w:val="1"/>
          <w:numId w:val="22"/>
        </w:numPr>
        <w:rPr>
          <w:lang w:val="en-US"/>
        </w:rPr>
      </w:pPr>
      <w:r w:rsidRPr="000F5361">
        <w:rPr>
          <w:lang w:val="en-US"/>
        </w:rPr>
        <w:t>2nd Insured Last Name</w:t>
      </w:r>
    </w:p>
    <w:p w14:paraId="47E87240" w14:textId="77777777" w:rsidR="00426006" w:rsidRPr="000F5361" w:rsidRDefault="00426006" w:rsidP="00426006">
      <w:pPr>
        <w:pStyle w:val="ListParagraph"/>
        <w:numPr>
          <w:ilvl w:val="1"/>
          <w:numId w:val="22"/>
        </w:numPr>
        <w:rPr>
          <w:lang w:val="en-US"/>
        </w:rPr>
      </w:pPr>
      <w:r w:rsidRPr="000F5361">
        <w:rPr>
          <w:lang w:val="en-US"/>
        </w:rPr>
        <w:t>3rd Insured First Name</w:t>
      </w:r>
    </w:p>
    <w:p w14:paraId="3B73D3C0" w14:textId="77777777" w:rsidR="00426006" w:rsidRPr="000F5361" w:rsidRDefault="00426006" w:rsidP="00426006">
      <w:pPr>
        <w:pStyle w:val="ListParagraph"/>
        <w:numPr>
          <w:ilvl w:val="1"/>
          <w:numId w:val="22"/>
        </w:numPr>
        <w:rPr>
          <w:lang w:val="en-US"/>
        </w:rPr>
      </w:pPr>
      <w:r w:rsidRPr="000F5361">
        <w:rPr>
          <w:lang w:val="en-US"/>
        </w:rPr>
        <w:t>3rd Insured Last Name</w:t>
      </w:r>
    </w:p>
    <w:p w14:paraId="658F36B4" w14:textId="77777777" w:rsidR="00426006" w:rsidRPr="000F5361" w:rsidRDefault="00426006" w:rsidP="00426006">
      <w:pPr>
        <w:pStyle w:val="ListParagraph"/>
        <w:numPr>
          <w:ilvl w:val="1"/>
          <w:numId w:val="22"/>
        </w:numPr>
        <w:rPr>
          <w:lang w:val="en-US"/>
        </w:rPr>
      </w:pPr>
      <w:r w:rsidRPr="000F5361">
        <w:rPr>
          <w:lang w:val="en-US"/>
        </w:rPr>
        <w:t>4th Insured First Name</w:t>
      </w:r>
    </w:p>
    <w:p w14:paraId="42327BF2" w14:textId="618FFE1B" w:rsidR="00426006" w:rsidRPr="000F5361" w:rsidRDefault="00426006" w:rsidP="00426006">
      <w:pPr>
        <w:pStyle w:val="ListParagraph"/>
        <w:numPr>
          <w:ilvl w:val="1"/>
          <w:numId w:val="22"/>
        </w:numPr>
        <w:rPr>
          <w:lang w:val="en-US"/>
        </w:rPr>
      </w:pPr>
      <w:r w:rsidRPr="000F5361">
        <w:rPr>
          <w:lang w:val="en-US"/>
        </w:rPr>
        <w:t>4th Insured Last Name</w:t>
      </w:r>
    </w:p>
    <w:p w14:paraId="10E36E7A" w14:textId="77777777" w:rsidR="00426006" w:rsidRPr="000F5361" w:rsidRDefault="00426006" w:rsidP="00426006">
      <w:pPr>
        <w:pStyle w:val="ListParagraph"/>
        <w:numPr>
          <w:ilvl w:val="1"/>
          <w:numId w:val="22"/>
        </w:numPr>
        <w:rPr>
          <w:lang w:val="en-US"/>
        </w:rPr>
      </w:pPr>
    </w:p>
    <w:p w14:paraId="6C142F9E" w14:textId="1297FB87" w:rsidR="00426006" w:rsidRPr="000F5361" w:rsidRDefault="00F81FED" w:rsidP="00426006">
      <w:pPr>
        <w:pStyle w:val="ListParagraph"/>
        <w:numPr>
          <w:ilvl w:val="1"/>
          <w:numId w:val="22"/>
        </w:numPr>
        <w:rPr>
          <w:lang w:val="en-US"/>
        </w:rPr>
      </w:pPr>
      <w:r w:rsidRPr="000F5361">
        <w:rPr>
          <w:lang w:val="en-US"/>
        </w:rPr>
        <w:t>If "</w:t>
      </w:r>
      <w:r w:rsidR="00133286" w:rsidRPr="00133286">
        <w:rPr>
          <w:lang w:val="en-US"/>
        </w:rPr>
        <w:t>Detailed list of names</w:t>
      </w:r>
      <w:r w:rsidRPr="000F5361">
        <w:rPr>
          <w:lang w:val="en-US"/>
        </w:rPr>
        <w:t xml:space="preserve">” = “Yes” then </w:t>
      </w:r>
      <w:r w:rsidR="00426006" w:rsidRPr="000F5361">
        <w:rPr>
          <w:lang w:val="en-US"/>
        </w:rPr>
        <w:t xml:space="preserve">The Insured Name is built automatically as a concatenation of first and last names of insureds, with </w:t>
      </w:r>
      <w:proofErr w:type="gramStart"/>
      <w:r w:rsidR="00426006" w:rsidRPr="000F5361">
        <w:rPr>
          <w:lang w:val="en-US"/>
        </w:rPr>
        <w:t>“</w:t>
      </w:r>
      <w:r w:rsidRPr="000F5361">
        <w:rPr>
          <w:lang w:val="en-US"/>
        </w:rPr>
        <w:t xml:space="preserve"> </w:t>
      </w:r>
      <w:r w:rsidR="00E44F7E" w:rsidRPr="000F5361">
        <w:rPr>
          <w:lang w:val="en-US"/>
        </w:rPr>
        <w:t>and</w:t>
      </w:r>
      <w:proofErr w:type="gramEnd"/>
      <w:r w:rsidRPr="000F5361">
        <w:rPr>
          <w:lang w:val="en-US"/>
        </w:rPr>
        <w:t xml:space="preserve"> </w:t>
      </w:r>
      <w:r w:rsidR="00426006" w:rsidRPr="000F5361">
        <w:rPr>
          <w:lang w:val="en-US"/>
        </w:rPr>
        <w:t>” between names.</w:t>
      </w:r>
    </w:p>
    <w:p w14:paraId="68448217" w14:textId="41721DBA" w:rsidR="00922C8D" w:rsidRPr="000F5361" w:rsidRDefault="00922C8D" w:rsidP="00426006">
      <w:pPr>
        <w:pStyle w:val="ListParagraph"/>
        <w:numPr>
          <w:ilvl w:val="1"/>
          <w:numId w:val="22"/>
        </w:numPr>
        <w:rPr>
          <w:lang w:val="en-US"/>
        </w:rPr>
      </w:pPr>
      <w:r w:rsidRPr="000F5361">
        <w:rPr>
          <w:lang w:val="en-US"/>
        </w:rPr>
        <w:lastRenderedPageBreak/>
        <w:t xml:space="preserve">If </w:t>
      </w:r>
      <w:r w:rsidR="00F81FED" w:rsidRPr="000F5361">
        <w:rPr>
          <w:lang w:val="en-US"/>
        </w:rPr>
        <w:t>“</w:t>
      </w:r>
      <w:r w:rsidR="00133286" w:rsidRPr="00133286">
        <w:rPr>
          <w:lang w:val="en-US"/>
        </w:rPr>
        <w:t>Detailed list of names</w:t>
      </w:r>
      <w:r w:rsidR="00F81FED" w:rsidRPr="000F5361">
        <w:rPr>
          <w:lang w:val="en-US"/>
        </w:rPr>
        <w:t>”</w:t>
      </w:r>
      <w:r w:rsidRPr="000F5361">
        <w:rPr>
          <w:lang w:val="en-US"/>
        </w:rPr>
        <w:t xml:space="preserve"> = </w:t>
      </w:r>
      <w:r w:rsidR="00F81FED" w:rsidRPr="000F5361">
        <w:rPr>
          <w:lang w:val="en-US"/>
        </w:rPr>
        <w:t>“</w:t>
      </w:r>
      <w:r w:rsidRPr="000F5361">
        <w:rPr>
          <w:lang w:val="en-US"/>
        </w:rPr>
        <w:t>No</w:t>
      </w:r>
      <w:r w:rsidR="00F81FED" w:rsidRPr="000F5361">
        <w:rPr>
          <w:lang w:val="en-US"/>
        </w:rPr>
        <w:t>”</w:t>
      </w:r>
      <w:r w:rsidRPr="000F5361">
        <w:rPr>
          <w:lang w:val="en-US"/>
        </w:rPr>
        <w:t>, then these “name” fields are hidden (and empty)</w:t>
      </w:r>
    </w:p>
    <w:p w14:paraId="3D4C6180" w14:textId="5418E42A" w:rsidR="0039713F" w:rsidRPr="000F5361" w:rsidRDefault="00426006" w:rsidP="0039713F">
      <w:pPr>
        <w:pStyle w:val="ListParagraph"/>
        <w:numPr>
          <w:ilvl w:val="0"/>
          <w:numId w:val="22"/>
        </w:numPr>
        <w:rPr>
          <w:lang w:val="en-US"/>
        </w:rPr>
      </w:pPr>
      <w:r w:rsidRPr="000F5361">
        <w:rPr>
          <w:lang w:val="en-US"/>
        </w:rPr>
        <w:t xml:space="preserve">Insured Email – </w:t>
      </w:r>
      <w:r w:rsidR="0040413D" w:rsidRPr="000F5361">
        <w:rPr>
          <w:lang w:val="en-US"/>
        </w:rPr>
        <w:t xml:space="preserve">non-mandatory; </w:t>
      </w:r>
      <w:r w:rsidR="008E669D" w:rsidRPr="000F5361">
        <w:rPr>
          <w:lang w:val="en-US"/>
        </w:rPr>
        <w:t xml:space="preserve">intelligent text field with email validator; </w:t>
      </w:r>
      <w:r w:rsidRPr="000F5361">
        <w:rPr>
          <w:lang w:val="en-US"/>
        </w:rPr>
        <w:t>when this value is typed, a hint-box is shown with a filtered list of Insureds (</w:t>
      </w:r>
      <w:r w:rsidR="008E669D" w:rsidRPr="000F5361">
        <w:rPr>
          <w:lang w:val="en-US"/>
        </w:rPr>
        <w:t xml:space="preserve">email + </w:t>
      </w:r>
      <w:r w:rsidRPr="000F5361">
        <w:rPr>
          <w:lang w:val="en-US"/>
        </w:rPr>
        <w:t xml:space="preserve">name + address) that have a matching Insured </w:t>
      </w:r>
      <w:r w:rsidR="00922C8D" w:rsidRPr="000F5361">
        <w:rPr>
          <w:lang w:val="en-US"/>
        </w:rPr>
        <w:t>Email</w:t>
      </w:r>
    </w:p>
    <w:p w14:paraId="59B4E5FF" w14:textId="67080181" w:rsidR="00426006" w:rsidRPr="000F5361" w:rsidRDefault="00426006" w:rsidP="0039713F">
      <w:pPr>
        <w:pStyle w:val="ListParagraph"/>
        <w:numPr>
          <w:ilvl w:val="0"/>
          <w:numId w:val="22"/>
        </w:numPr>
        <w:rPr>
          <w:lang w:val="en-US"/>
        </w:rPr>
      </w:pPr>
      <w:r w:rsidRPr="000F5361">
        <w:rPr>
          <w:lang w:val="en-US"/>
        </w:rPr>
        <w:t>Street</w:t>
      </w:r>
      <w:r w:rsidR="00922C8D" w:rsidRPr="000F5361">
        <w:rPr>
          <w:lang w:val="en-US"/>
        </w:rPr>
        <w:t xml:space="preserve"> – </w:t>
      </w:r>
      <w:r w:rsidR="0040413D" w:rsidRPr="000F5361">
        <w:rPr>
          <w:lang w:val="en-US"/>
        </w:rPr>
        <w:t xml:space="preserve">mandatory; </w:t>
      </w:r>
      <w:r w:rsidR="008E669D" w:rsidRPr="000F5361">
        <w:rPr>
          <w:lang w:val="en-US"/>
        </w:rPr>
        <w:t xml:space="preserve">intelligent text: </w:t>
      </w:r>
      <w:r w:rsidR="00922C8D" w:rsidRPr="000F5361">
        <w:rPr>
          <w:lang w:val="en-US"/>
        </w:rPr>
        <w:t>when this value is typed, a hint-box is shown with a filtered list of Insureds (name + address) that have a matching Street</w:t>
      </w:r>
    </w:p>
    <w:p w14:paraId="47AF89BE" w14:textId="3935C0B0" w:rsidR="00426006" w:rsidRPr="000F5361" w:rsidRDefault="00426006" w:rsidP="0039713F">
      <w:pPr>
        <w:pStyle w:val="ListParagraph"/>
        <w:numPr>
          <w:ilvl w:val="0"/>
          <w:numId w:val="22"/>
        </w:numPr>
        <w:rPr>
          <w:lang w:val="en-US"/>
        </w:rPr>
      </w:pPr>
      <w:r w:rsidRPr="000F5361">
        <w:rPr>
          <w:lang w:val="en-US"/>
        </w:rPr>
        <w:t>City</w:t>
      </w:r>
      <w:r w:rsidR="00922C8D" w:rsidRPr="000F5361">
        <w:rPr>
          <w:lang w:val="en-US"/>
        </w:rPr>
        <w:t xml:space="preserve"> – </w:t>
      </w:r>
      <w:r w:rsidR="0040413D" w:rsidRPr="000F5361">
        <w:rPr>
          <w:lang w:val="en-US"/>
        </w:rPr>
        <w:t xml:space="preserve">mandatory; </w:t>
      </w:r>
      <w:r w:rsidR="008E669D" w:rsidRPr="000F5361">
        <w:rPr>
          <w:lang w:val="en-US"/>
        </w:rPr>
        <w:t xml:space="preserve">intelligent text: </w:t>
      </w:r>
      <w:r w:rsidR="00922C8D" w:rsidRPr="000F5361">
        <w:rPr>
          <w:lang w:val="en-US"/>
        </w:rPr>
        <w:t>when this value is typed</w:t>
      </w:r>
      <w:r w:rsidR="008E669D" w:rsidRPr="000F5361">
        <w:rPr>
          <w:lang w:val="en-US"/>
        </w:rPr>
        <w:t xml:space="preserve">, </w:t>
      </w:r>
      <w:r w:rsidR="00922C8D" w:rsidRPr="000F5361">
        <w:rPr>
          <w:lang w:val="en-US"/>
        </w:rPr>
        <w:t>a hint-box is shown with a filtered list of cities taken from the geographical database (the one that is used to search for County in PMC)</w:t>
      </w:r>
    </w:p>
    <w:p w14:paraId="72F0EE5D" w14:textId="4C1E27F5" w:rsidR="00426006" w:rsidRPr="000F5361" w:rsidRDefault="00426006" w:rsidP="0039713F">
      <w:pPr>
        <w:pStyle w:val="ListParagraph"/>
        <w:numPr>
          <w:ilvl w:val="0"/>
          <w:numId w:val="22"/>
        </w:numPr>
        <w:rPr>
          <w:lang w:val="en-US"/>
        </w:rPr>
      </w:pPr>
      <w:r w:rsidRPr="000F5361">
        <w:rPr>
          <w:lang w:val="en-US"/>
        </w:rPr>
        <w:t>State</w:t>
      </w:r>
      <w:r w:rsidR="00922C8D" w:rsidRPr="000F5361">
        <w:rPr>
          <w:lang w:val="en-US"/>
        </w:rPr>
        <w:t xml:space="preserve"> – </w:t>
      </w:r>
      <w:r w:rsidR="0040413D" w:rsidRPr="000F5361">
        <w:rPr>
          <w:lang w:val="en-US"/>
        </w:rPr>
        <w:t xml:space="preserve">mandatory; </w:t>
      </w:r>
      <w:r w:rsidR="008E669D" w:rsidRPr="000F5361">
        <w:rPr>
          <w:lang w:val="en-US"/>
        </w:rPr>
        <w:t xml:space="preserve">intelligent drop-down (drop-down, that can be filtered by text) with a </w:t>
      </w:r>
      <w:r w:rsidR="00922C8D" w:rsidRPr="000F5361">
        <w:rPr>
          <w:lang w:val="en-US"/>
        </w:rPr>
        <w:t>list of states</w:t>
      </w:r>
      <w:r w:rsidR="008E669D" w:rsidRPr="000F5361">
        <w:rPr>
          <w:lang w:val="en-US"/>
        </w:rPr>
        <w:t xml:space="preserve"> (2 letters abbreviation + full name)</w:t>
      </w:r>
    </w:p>
    <w:p w14:paraId="265E0A0E" w14:textId="61EB0086" w:rsidR="00426006" w:rsidRPr="000F5361" w:rsidRDefault="00426006" w:rsidP="0039713F">
      <w:pPr>
        <w:pStyle w:val="ListParagraph"/>
        <w:numPr>
          <w:ilvl w:val="0"/>
          <w:numId w:val="22"/>
        </w:numPr>
        <w:rPr>
          <w:lang w:val="en-US"/>
        </w:rPr>
      </w:pPr>
      <w:r w:rsidRPr="000F5361">
        <w:rPr>
          <w:lang w:val="en-US"/>
        </w:rPr>
        <w:t>ZIP</w:t>
      </w:r>
      <w:r w:rsidR="00922C8D" w:rsidRPr="000F5361">
        <w:rPr>
          <w:lang w:val="en-US"/>
        </w:rPr>
        <w:t xml:space="preserve"> – </w:t>
      </w:r>
      <w:r w:rsidR="0040413D" w:rsidRPr="000F5361">
        <w:rPr>
          <w:lang w:val="en-US"/>
        </w:rPr>
        <w:t xml:space="preserve">mandatory; </w:t>
      </w:r>
      <w:r w:rsidR="00922C8D" w:rsidRPr="000F5361">
        <w:rPr>
          <w:lang w:val="en-US"/>
        </w:rPr>
        <w:t>ZIP-format number</w:t>
      </w:r>
      <w:r w:rsidR="00133286">
        <w:rPr>
          <w:lang w:val="en-US"/>
        </w:rPr>
        <w:t xml:space="preserve">. If a combination of </w:t>
      </w:r>
      <w:proofErr w:type="spellStart"/>
      <w:r w:rsidR="00133286">
        <w:rPr>
          <w:lang w:val="en-US"/>
        </w:rPr>
        <w:t>Street+City+State</w:t>
      </w:r>
      <w:proofErr w:type="spellEnd"/>
      <w:r w:rsidR="00133286">
        <w:rPr>
          <w:lang w:val="en-US"/>
        </w:rPr>
        <w:t xml:space="preserve"> exists but does not match with ZIP in a public geo-database, the address data is considered invalid and the claim cannot be sent to </w:t>
      </w:r>
      <w:r w:rsidR="002D4488">
        <w:rPr>
          <w:lang w:val="en-US"/>
        </w:rPr>
        <w:t>PMC.</w:t>
      </w:r>
      <w:r w:rsidR="00133286">
        <w:rPr>
          <w:lang w:val="en-US"/>
        </w:rPr>
        <w:t xml:space="preserve"> </w:t>
      </w:r>
    </w:p>
    <w:p w14:paraId="7449AAEA" w14:textId="1734161C" w:rsidR="00922C8D" w:rsidRPr="000F5361" w:rsidRDefault="00922C8D" w:rsidP="0039713F">
      <w:pPr>
        <w:pStyle w:val="ListParagraph"/>
        <w:numPr>
          <w:ilvl w:val="0"/>
          <w:numId w:val="22"/>
        </w:numPr>
        <w:rPr>
          <w:lang w:val="en-US"/>
        </w:rPr>
      </w:pPr>
      <w:r w:rsidRPr="000F5361">
        <w:rPr>
          <w:lang w:val="en-US"/>
        </w:rPr>
        <w:t xml:space="preserve">Insurance Company – </w:t>
      </w:r>
      <w:r w:rsidR="0040413D" w:rsidRPr="000F5361">
        <w:rPr>
          <w:lang w:val="en-US"/>
        </w:rPr>
        <w:t xml:space="preserve">mandatory; </w:t>
      </w:r>
      <w:r w:rsidRPr="000F5361">
        <w:rPr>
          <w:lang w:val="en-US"/>
        </w:rPr>
        <w:t>intelligent drop-down (drop-down</w:t>
      </w:r>
      <w:r w:rsidR="008E669D" w:rsidRPr="000F5361">
        <w:rPr>
          <w:lang w:val="en-US"/>
        </w:rPr>
        <w:t>, that can be filtered by text</w:t>
      </w:r>
      <w:r w:rsidRPr="000F5361">
        <w:rPr>
          <w:lang w:val="en-US"/>
        </w:rPr>
        <w:t>) with a list of Insurance Companies from PMC</w:t>
      </w:r>
      <w:r w:rsidR="00E44F7E" w:rsidRPr="000F5361">
        <w:rPr>
          <w:lang w:val="en-US"/>
        </w:rPr>
        <w:t xml:space="preserve">. </w:t>
      </w:r>
      <w:ins w:id="264" w:author="Dariusz Bogumil" w:date="2023-05-25T15:54:00Z">
        <w:r w:rsidR="000F262C">
          <w:rPr>
            <w:lang w:val="en-US"/>
          </w:rPr>
          <w:t>I</w:t>
        </w:r>
      </w:ins>
      <w:ins w:id="265" w:author="Dariusz Bogumil" w:date="2023-05-25T15:53:00Z">
        <w:r w:rsidR="000F262C" w:rsidRPr="000F262C">
          <w:rPr>
            <w:lang w:val="en-US"/>
          </w:rPr>
          <w:t xml:space="preserve">f the Insurance Company </w:t>
        </w:r>
      </w:ins>
      <w:ins w:id="266" w:author="Dariusz Bogumil" w:date="2023-05-25T15:54:00Z">
        <w:r w:rsidR="000F262C">
          <w:rPr>
            <w:lang w:val="en-US"/>
          </w:rPr>
          <w:t>chosen</w:t>
        </w:r>
      </w:ins>
      <w:ins w:id="267" w:author="Dariusz Bogumil" w:date="2023-05-25T15:53:00Z">
        <w:r w:rsidR="000F262C" w:rsidRPr="000F262C">
          <w:rPr>
            <w:lang w:val="en-US"/>
          </w:rPr>
          <w:t xml:space="preserve"> </w:t>
        </w:r>
      </w:ins>
      <w:ins w:id="268" w:author="Dariusz Bogumil" w:date="2023-05-25T15:54:00Z">
        <w:r w:rsidR="000F262C">
          <w:rPr>
            <w:lang w:val="en-US"/>
          </w:rPr>
          <w:t>has Block IC</w:t>
        </w:r>
      </w:ins>
      <w:ins w:id="269" w:author="Dariusz Bogumil" w:date="2023-05-25T15:55:00Z">
        <w:r w:rsidR="000F262C">
          <w:rPr>
            <w:lang w:val="en-US"/>
          </w:rPr>
          <w:t>=Yes</w:t>
        </w:r>
      </w:ins>
      <w:ins w:id="270" w:author="Dariusz Bogumil" w:date="2023-05-25T15:53:00Z">
        <w:r w:rsidR="000F262C" w:rsidRPr="000F262C">
          <w:rPr>
            <w:lang w:val="en-US"/>
          </w:rPr>
          <w:t>, then it gives an error telling the user "</w:t>
        </w:r>
        <w:proofErr w:type="spellStart"/>
        <w:r w:rsidR="000F262C" w:rsidRPr="000F262C">
          <w:rPr>
            <w:lang w:val="en-US"/>
          </w:rPr>
          <w:t>ClaimPay</w:t>
        </w:r>
        <w:proofErr w:type="spellEnd"/>
        <w:r w:rsidR="000F262C" w:rsidRPr="000F262C">
          <w:rPr>
            <w:lang w:val="en-US"/>
          </w:rPr>
          <w:t xml:space="preserve"> cannot approve claim from this Insurance Company, please remove from this list".</w:t>
        </w:r>
      </w:ins>
      <w:ins w:id="271" w:author="Dariusz Bogumil" w:date="2023-05-25T15:55:00Z">
        <w:r w:rsidR="000F262C">
          <w:rPr>
            <w:lang w:val="en-US"/>
          </w:rPr>
          <w:t xml:space="preserve"> </w:t>
        </w:r>
      </w:ins>
    </w:p>
    <w:p w14:paraId="7650ACB9" w14:textId="34C553E4" w:rsidR="00922C8D" w:rsidRPr="000F5361" w:rsidRDefault="00922C8D" w:rsidP="0039713F">
      <w:pPr>
        <w:pStyle w:val="ListParagraph"/>
        <w:numPr>
          <w:ilvl w:val="0"/>
          <w:numId w:val="22"/>
        </w:numPr>
        <w:rPr>
          <w:lang w:val="en-US"/>
        </w:rPr>
      </w:pPr>
      <w:r w:rsidRPr="000F5361">
        <w:rPr>
          <w:lang w:val="en-US"/>
        </w:rPr>
        <w:t>Claim Number</w:t>
      </w:r>
      <w:r w:rsidR="001F7299" w:rsidRPr="000F5361">
        <w:rPr>
          <w:lang w:val="en-US"/>
        </w:rPr>
        <w:t xml:space="preserve"> – </w:t>
      </w:r>
      <w:r w:rsidR="0040413D" w:rsidRPr="000F5361">
        <w:rPr>
          <w:lang w:val="en-US"/>
        </w:rPr>
        <w:t xml:space="preserve">mandatory; </w:t>
      </w:r>
      <w:r w:rsidR="001F7299" w:rsidRPr="000F5361">
        <w:rPr>
          <w:lang w:val="en-US"/>
        </w:rPr>
        <w:t>text</w:t>
      </w:r>
      <w:r w:rsidR="00307DAD" w:rsidRPr="000F5361">
        <w:rPr>
          <w:lang w:val="en-US"/>
        </w:rPr>
        <w:t>; at least 4 characters</w:t>
      </w:r>
      <w:r w:rsidR="00345D13" w:rsidRPr="000F5361">
        <w:rPr>
          <w:lang w:val="en-US"/>
        </w:rPr>
        <w:t>, automatically remove all white-characters</w:t>
      </w:r>
      <w:ins w:id="272" w:author="Dariusz Bogumil" w:date="2023-05-25T14:49:00Z">
        <w:r w:rsidR="001A7764">
          <w:rPr>
            <w:lang w:val="en-US"/>
          </w:rPr>
          <w:t xml:space="preserve">. </w:t>
        </w:r>
        <w:r w:rsidR="001A7764" w:rsidRPr="001A7764">
          <w:rPr>
            <w:lang w:val="en-US"/>
          </w:rPr>
          <w:t>If a new Claim is edited and a Claim Number entered already exists in some other Claim in the “Upload New Claims” form, a user should be asked: “Another Claim with the same Claim Number already exists. Do you prefer to add a new Claim or just add a new Invoice to the existing Claim?”. User can choose “Stay here, I want to create a new Claim” or “Take me to the existing Claim, so I will just add a new Invoice”.</w:t>
        </w:r>
      </w:ins>
    </w:p>
    <w:p w14:paraId="5998DFF5" w14:textId="0BA81E41" w:rsidR="00922C8D" w:rsidRPr="000F5361" w:rsidRDefault="00922C8D" w:rsidP="0039713F">
      <w:pPr>
        <w:pStyle w:val="ListParagraph"/>
        <w:numPr>
          <w:ilvl w:val="0"/>
          <w:numId w:val="22"/>
        </w:numPr>
        <w:rPr>
          <w:lang w:val="en-US"/>
        </w:rPr>
      </w:pPr>
      <w:r w:rsidRPr="000F5361">
        <w:rPr>
          <w:lang w:val="en-US"/>
        </w:rPr>
        <w:t>Policy Number</w:t>
      </w:r>
      <w:r w:rsidR="001F7299" w:rsidRPr="000F5361">
        <w:rPr>
          <w:lang w:val="en-US"/>
        </w:rPr>
        <w:t xml:space="preserve"> – </w:t>
      </w:r>
      <w:r w:rsidR="0040413D" w:rsidRPr="000F5361">
        <w:rPr>
          <w:lang w:val="en-US"/>
        </w:rPr>
        <w:t xml:space="preserve">mandatory; </w:t>
      </w:r>
      <w:r w:rsidR="001F7299" w:rsidRPr="000F5361">
        <w:rPr>
          <w:lang w:val="en-US"/>
        </w:rPr>
        <w:t>text</w:t>
      </w:r>
      <w:r w:rsidR="00307DAD" w:rsidRPr="000F5361">
        <w:rPr>
          <w:lang w:val="en-US"/>
        </w:rPr>
        <w:t>; at least 4 characters</w:t>
      </w:r>
    </w:p>
    <w:p w14:paraId="1018D628" w14:textId="59A4771A" w:rsidR="00A13EFD" w:rsidRPr="000F5361" w:rsidRDefault="00A13EFD" w:rsidP="00A13EFD">
      <w:pPr>
        <w:pStyle w:val="ListParagraph"/>
        <w:numPr>
          <w:ilvl w:val="0"/>
          <w:numId w:val="22"/>
        </w:numPr>
        <w:rPr>
          <w:lang w:val="en-US"/>
        </w:rPr>
      </w:pPr>
      <w:r w:rsidRPr="000F5361">
        <w:rPr>
          <w:lang w:val="en-US"/>
        </w:rPr>
        <w:t>Date of Loss</w:t>
      </w:r>
      <w:r w:rsidR="001F7299" w:rsidRPr="000F5361">
        <w:rPr>
          <w:lang w:val="en-US"/>
        </w:rPr>
        <w:t xml:space="preserve"> – </w:t>
      </w:r>
      <w:bookmarkStart w:id="273" w:name="_Hlk124785674"/>
      <w:r w:rsidR="0040413D" w:rsidRPr="000F5361">
        <w:rPr>
          <w:lang w:val="en-US"/>
        </w:rPr>
        <w:t xml:space="preserve">non-mandatory; </w:t>
      </w:r>
      <w:bookmarkEnd w:id="273"/>
      <w:r w:rsidR="001F7299" w:rsidRPr="000F5361">
        <w:rPr>
          <w:lang w:val="en-US"/>
        </w:rPr>
        <w:t>date typed o</w:t>
      </w:r>
      <w:r w:rsidR="00307DAD" w:rsidRPr="000F5361">
        <w:rPr>
          <w:lang w:val="en-US"/>
        </w:rPr>
        <w:t>r</w:t>
      </w:r>
      <w:r w:rsidR="001F7299" w:rsidRPr="000F5361">
        <w:rPr>
          <w:lang w:val="en-US"/>
        </w:rPr>
        <w:t xml:space="preserve"> chosen from calendar</w:t>
      </w:r>
    </w:p>
    <w:p w14:paraId="23DC6871" w14:textId="423DE143" w:rsidR="00A13EFD" w:rsidRPr="000F5361" w:rsidRDefault="00A13EFD" w:rsidP="00A13EFD">
      <w:pPr>
        <w:pStyle w:val="ListParagraph"/>
        <w:numPr>
          <w:ilvl w:val="0"/>
          <w:numId w:val="22"/>
        </w:numPr>
        <w:rPr>
          <w:lang w:val="en-US"/>
        </w:rPr>
      </w:pPr>
      <w:r w:rsidRPr="000F5361">
        <w:rPr>
          <w:lang w:val="en-US"/>
        </w:rPr>
        <w:t xml:space="preserve">Date of Service – </w:t>
      </w:r>
      <w:r w:rsidR="0040413D" w:rsidRPr="000F5361">
        <w:rPr>
          <w:lang w:val="en-US"/>
        </w:rPr>
        <w:t xml:space="preserve">non-mandatory; </w:t>
      </w:r>
      <w:r w:rsidR="001F7299" w:rsidRPr="000F5361">
        <w:rPr>
          <w:lang w:val="en-US"/>
        </w:rPr>
        <w:t xml:space="preserve">date typed of chosen from calendar, </w:t>
      </w:r>
      <w:r w:rsidRPr="000F5361">
        <w:rPr>
          <w:lang w:val="en-US"/>
        </w:rPr>
        <w:t>can’t be before Date of Loss</w:t>
      </w:r>
    </w:p>
    <w:p w14:paraId="2EFE7109" w14:textId="44AB0D8C" w:rsidR="00922C8D" w:rsidRPr="000F5361" w:rsidRDefault="00E44F7E">
      <w:pPr>
        <w:pStyle w:val="ListParagraph"/>
        <w:numPr>
          <w:ilvl w:val="0"/>
          <w:numId w:val="22"/>
        </w:numPr>
        <w:rPr>
          <w:lang w:val="en-US"/>
        </w:rPr>
      </w:pPr>
      <w:r w:rsidRPr="000F5361">
        <w:rPr>
          <w:lang w:val="en-US"/>
        </w:rPr>
        <w:t xml:space="preserve">Date of First Notification – </w:t>
      </w:r>
      <w:r w:rsidR="0040413D" w:rsidRPr="000F5361">
        <w:rPr>
          <w:lang w:val="en-US"/>
        </w:rPr>
        <w:t xml:space="preserve">non-mandatory; </w:t>
      </w:r>
      <w:r w:rsidRPr="000F5361">
        <w:rPr>
          <w:lang w:val="en-US"/>
        </w:rPr>
        <w:t>date typed of chosen from calendar, can’t be before Date of Loss</w:t>
      </w:r>
    </w:p>
    <w:p w14:paraId="71CFF6BC" w14:textId="2EFAC5B3" w:rsidR="00E44F7E" w:rsidRPr="000F5361" w:rsidRDefault="00E44F7E">
      <w:pPr>
        <w:pStyle w:val="ListParagraph"/>
        <w:numPr>
          <w:ilvl w:val="0"/>
          <w:numId w:val="22"/>
        </w:numPr>
        <w:rPr>
          <w:lang w:val="en-US"/>
        </w:rPr>
      </w:pPr>
      <w:r w:rsidRPr="000F5361">
        <w:rPr>
          <w:lang w:val="en-US"/>
        </w:rPr>
        <w:t xml:space="preserve">Type of Claim – </w:t>
      </w:r>
      <w:r w:rsidR="0040413D" w:rsidRPr="000F5361">
        <w:rPr>
          <w:lang w:val="en-US"/>
        </w:rPr>
        <w:t xml:space="preserve">non-mandatory; </w:t>
      </w:r>
      <w:r w:rsidRPr="000F5361">
        <w:rPr>
          <w:lang w:val="en-US"/>
        </w:rPr>
        <w:t>picklist, values from PMC</w:t>
      </w:r>
      <w:r w:rsidR="00345D13" w:rsidRPr="000F5361">
        <w:rPr>
          <w:lang w:val="en-US"/>
        </w:rPr>
        <w:t xml:space="preserve"> without “Combo” value</w:t>
      </w:r>
      <w:r w:rsidRPr="000F5361">
        <w:rPr>
          <w:lang w:val="en-US"/>
        </w:rPr>
        <w:t>, default “DTP”</w:t>
      </w:r>
    </w:p>
    <w:p w14:paraId="5E275066" w14:textId="4596B1AA" w:rsidR="007B7CA9" w:rsidRPr="000F5361" w:rsidRDefault="007B7CA9">
      <w:pPr>
        <w:pStyle w:val="ListParagraph"/>
        <w:numPr>
          <w:ilvl w:val="0"/>
          <w:numId w:val="22"/>
        </w:numPr>
        <w:rPr>
          <w:lang w:val="en-US"/>
        </w:rPr>
      </w:pPr>
      <w:r w:rsidRPr="000F5361">
        <w:rPr>
          <w:lang w:val="en-US"/>
        </w:rPr>
        <w:t xml:space="preserve">Invoices – a list of Invoices, by default one invoice is added, a user can add more </w:t>
      </w:r>
      <w:r w:rsidR="00307DAD" w:rsidRPr="000F5361">
        <w:rPr>
          <w:lang w:val="en-US"/>
        </w:rPr>
        <w:t xml:space="preserve">invoices </w:t>
      </w:r>
      <w:r w:rsidRPr="000F5361">
        <w:rPr>
          <w:lang w:val="en-US"/>
        </w:rPr>
        <w:t>or delete</w:t>
      </w:r>
      <w:r w:rsidR="00307DAD" w:rsidRPr="000F5361">
        <w:rPr>
          <w:lang w:val="en-US"/>
        </w:rPr>
        <w:t xml:space="preserve"> them, but until one invoice is left</w:t>
      </w:r>
      <w:r w:rsidRPr="000F5361">
        <w:rPr>
          <w:lang w:val="en-US"/>
        </w:rPr>
        <w:t>:</w:t>
      </w:r>
    </w:p>
    <w:p w14:paraId="081DE75A" w14:textId="77777777" w:rsidR="007B7CA9" w:rsidRPr="000F5361" w:rsidRDefault="007B7CA9" w:rsidP="008A5BEC">
      <w:pPr>
        <w:pStyle w:val="ListParagraph"/>
        <w:numPr>
          <w:ilvl w:val="1"/>
          <w:numId w:val="22"/>
        </w:numPr>
        <w:rPr>
          <w:lang w:val="en-US"/>
        </w:rPr>
      </w:pPr>
      <w:r w:rsidRPr="000F5361">
        <w:rPr>
          <w:lang w:val="en-US"/>
        </w:rPr>
        <w:t>Type of Job – mandatory; text</w:t>
      </w:r>
    </w:p>
    <w:p w14:paraId="41B146D7" w14:textId="16D475F7" w:rsidR="007B7CA9" w:rsidRPr="000F5361" w:rsidRDefault="00307DAD" w:rsidP="008A5BEC">
      <w:pPr>
        <w:pStyle w:val="ListParagraph"/>
        <w:numPr>
          <w:ilvl w:val="1"/>
          <w:numId w:val="22"/>
        </w:numPr>
        <w:rPr>
          <w:lang w:val="en-US"/>
        </w:rPr>
      </w:pPr>
      <w:r w:rsidRPr="000F5361">
        <w:rPr>
          <w:lang w:val="en-US"/>
        </w:rPr>
        <w:t>Type of Invoice – non-mandatory, drop-down: (empty=default) / Initial / Final</w:t>
      </w:r>
    </w:p>
    <w:p w14:paraId="0AF81235" w14:textId="540EAA6A" w:rsidR="00E44F7E" w:rsidRPr="000F5361" w:rsidRDefault="00E44F7E" w:rsidP="008A5BEC">
      <w:pPr>
        <w:pStyle w:val="ListParagraph"/>
        <w:numPr>
          <w:ilvl w:val="1"/>
          <w:numId w:val="22"/>
        </w:numPr>
        <w:rPr>
          <w:lang w:val="en-US"/>
        </w:rPr>
      </w:pPr>
      <w:r w:rsidRPr="000F5361">
        <w:rPr>
          <w:lang w:val="en-US"/>
        </w:rPr>
        <w:t>Invoice Amount –</w:t>
      </w:r>
      <w:r w:rsidR="0040413D" w:rsidRPr="000F5361">
        <w:rPr>
          <w:lang w:val="en-US"/>
        </w:rPr>
        <w:t xml:space="preserve"> </w:t>
      </w:r>
      <w:r w:rsidR="008E669D" w:rsidRPr="000F5361">
        <w:rPr>
          <w:lang w:val="en-US"/>
        </w:rPr>
        <w:t>non-</w:t>
      </w:r>
      <w:r w:rsidR="0040413D" w:rsidRPr="000F5361">
        <w:rPr>
          <w:lang w:val="en-US"/>
        </w:rPr>
        <w:t xml:space="preserve">mandatory; </w:t>
      </w:r>
      <w:r w:rsidRPr="000F5361">
        <w:rPr>
          <w:lang w:val="en-US"/>
        </w:rPr>
        <w:t>number of dollars</w:t>
      </w:r>
    </w:p>
    <w:p w14:paraId="4F1F4938" w14:textId="386F087A" w:rsidR="00E44F7E" w:rsidRPr="000F5361" w:rsidRDefault="00E44F7E" w:rsidP="00E44F7E">
      <w:pPr>
        <w:pStyle w:val="ListParagraph"/>
        <w:numPr>
          <w:ilvl w:val="0"/>
          <w:numId w:val="22"/>
        </w:numPr>
        <w:rPr>
          <w:lang w:val="en-US"/>
        </w:rPr>
      </w:pPr>
      <w:r w:rsidRPr="000F5361">
        <w:rPr>
          <w:lang w:val="en-US"/>
        </w:rPr>
        <w:t xml:space="preserve">Pre-purchase Litigation Status - </w:t>
      </w:r>
      <w:r w:rsidR="0040413D" w:rsidRPr="000F5361">
        <w:rPr>
          <w:lang w:val="en-US"/>
        </w:rPr>
        <w:t xml:space="preserve">non-mandatory; </w:t>
      </w:r>
      <w:r w:rsidRPr="000F5361">
        <w:rPr>
          <w:lang w:val="en-US"/>
        </w:rPr>
        <w:t>text</w:t>
      </w:r>
    </w:p>
    <w:p w14:paraId="7B06FE5A" w14:textId="46857A38" w:rsidR="00146BB7" w:rsidRPr="000F5361" w:rsidRDefault="00146BB7" w:rsidP="00146BB7">
      <w:pPr>
        <w:pStyle w:val="ListParagraph"/>
        <w:numPr>
          <w:ilvl w:val="0"/>
          <w:numId w:val="22"/>
        </w:numPr>
        <w:rPr>
          <w:lang w:val="en-US"/>
        </w:rPr>
      </w:pPr>
      <w:r w:rsidRPr="000F5361">
        <w:rPr>
          <w:lang w:val="en-US"/>
        </w:rPr>
        <w:t>AOB/DTP Attorney</w:t>
      </w:r>
      <w:r w:rsidR="008E669D" w:rsidRPr="000F5361">
        <w:rPr>
          <w:lang w:val="en-US"/>
        </w:rPr>
        <w:t xml:space="preserve"> – non-mandatory</w:t>
      </w:r>
      <w:r w:rsidR="007B7CA9" w:rsidRPr="000F5361">
        <w:rPr>
          <w:lang w:val="en-US"/>
        </w:rPr>
        <w:t>, intelligent text: when this value is typed, a hint-box is shown with a filtered list of Attorneys from PMC</w:t>
      </w:r>
    </w:p>
    <w:p w14:paraId="5658B077" w14:textId="58ECBF56" w:rsidR="00146BB7" w:rsidRPr="000F5361" w:rsidRDefault="00146BB7" w:rsidP="00146BB7">
      <w:pPr>
        <w:pStyle w:val="ListParagraph"/>
        <w:numPr>
          <w:ilvl w:val="0"/>
          <w:numId w:val="22"/>
        </w:numPr>
        <w:rPr>
          <w:lang w:val="en-US"/>
        </w:rPr>
      </w:pPr>
      <w:r w:rsidRPr="000F5361">
        <w:rPr>
          <w:lang w:val="en-US"/>
        </w:rPr>
        <w:t>Case Number</w:t>
      </w:r>
      <w:r w:rsidR="007B7CA9" w:rsidRPr="000F5361">
        <w:rPr>
          <w:lang w:val="en-US"/>
        </w:rPr>
        <w:t xml:space="preserve"> – non-mandatory, text</w:t>
      </w:r>
    </w:p>
    <w:p w14:paraId="2376A31E" w14:textId="6861B5AE" w:rsidR="00146BB7" w:rsidRPr="000F5361" w:rsidRDefault="00146BB7" w:rsidP="00146BB7">
      <w:pPr>
        <w:pStyle w:val="ListParagraph"/>
        <w:numPr>
          <w:ilvl w:val="0"/>
          <w:numId w:val="22"/>
        </w:numPr>
        <w:rPr>
          <w:lang w:val="en-US"/>
        </w:rPr>
      </w:pPr>
      <w:r w:rsidRPr="000F5361">
        <w:rPr>
          <w:lang w:val="en-US"/>
        </w:rPr>
        <w:t>Court County</w:t>
      </w:r>
      <w:r w:rsidR="007B7CA9" w:rsidRPr="000F5361">
        <w:rPr>
          <w:lang w:val="en-US"/>
        </w:rPr>
        <w:t xml:space="preserve"> – non-mandatory, intelligent text: when this value is typed, a hint-box is shown with a filtered list of counties from PMC</w:t>
      </w:r>
    </w:p>
    <w:p w14:paraId="195C803B" w14:textId="621E0E3F" w:rsidR="00146BB7" w:rsidRPr="000F5361" w:rsidRDefault="00146BB7" w:rsidP="00146BB7">
      <w:pPr>
        <w:pStyle w:val="ListParagraph"/>
        <w:numPr>
          <w:ilvl w:val="0"/>
          <w:numId w:val="22"/>
        </w:numPr>
        <w:rPr>
          <w:lang w:val="en-US"/>
        </w:rPr>
      </w:pPr>
      <w:r w:rsidRPr="000F5361">
        <w:rPr>
          <w:lang w:val="en-US"/>
        </w:rPr>
        <w:lastRenderedPageBreak/>
        <w:t>HO Law Firm</w:t>
      </w:r>
      <w:r w:rsidR="007B7CA9" w:rsidRPr="000F5361">
        <w:rPr>
          <w:lang w:val="en-US"/>
        </w:rPr>
        <w:t xml:space="preserve"> – non-mandatory; intelligent text: when this value is typed, a hint-box is shown with a filtered list of Law Firms from PMC; either HO Law Firm or HO Attorney has to be given</w:t>
      </w:r>
    </w:p>
    <w:p w14:paraId="0CB0121B" w14:textId="1742D8E9" w:rsidR="00146BB7" w:rsidRPr="000F5361" w:rsidRDefault="00146BB7" w:rsidP="00146BB7">
      <w:pPr>
        <w:pStyle w:val="ListParagraph"/>
        <w:numPr>
          <w:ilvl w:val="0"/>
          <w:numId w:val="22"/>
        </w:numPr>
        <w:rPr>
          <w:lang w:val="en-US"/>
        </w:rPr>
      </w:pPr>
      <w:r w:rsidRPr="000F5361">
        <w:rPr>
          <w:lang w:val="en-US"/>
        </w:rPr>
        <w:t>HO Attorney</w:t>
      </w:r>
      <w:r w:rsidR="007B7CA9" w:rsidRPr="000F5361">
        <w:rPr>
          <w:lang w:val="en-US"/>
        </w:rPr>
        <w:t xml:space="preserve"> – non-mandatory; intelligent text: when this value is typed, a hint-box is shown with a filtered list of Attorneys from PMC; either HO Law Firm or HO Attorney has to be given</w:t>
      </w:r>
    </w:p>
    <w:p w14:paraId="3C9AAAAE" w14:textId="5ABBCB89" w:rsidR="008E669D" w:rsidRPr="000F5361" w:rsidRDefault="008E669D" w:rsidP="008A5BEC">
      <w:pPr>
        <w:pStyle w:val="ListParagraph"/>
        <w:rPr>
          <w:lang w:val="en-US"/>
        </w:rPr>
      </w:pPr>
    </w:p>
    <w:p w14:paraId="138E8264" w14:textId="04B45736" w:rsidR="008E669D" w:rsidRDefault="008E669D" w:rsidP="008A5BEC">
      <w:pPr>
        <w:rPr>
          <w:ins w:id="274" w:author="Dariusz Bogumil" w:date="2023-05-25T14:40:00Z"/>
          <w:lang w:val="en-US"/>
        </w:rPr>
      </w:pPr>
      <w:r w:rsidRPr="000F5361">
        <w:rPr>
          <w:lang w:val="en-US"/>
        </w:rPr>
        <w:t xml:space="preserve">If an existing Insured is chosen from </w:t>
      </w:r>
      <w:r w:rsidR="00B55307" w:rsidRPr="000F5361">
        <w:rPr>
          <w:lang w:val="en-US"/>
        </w:rPr>
        <w:t xml:space="preserve">the </w:t>
      </w:r>
      <w:r w:rsidRPr="000F5361">
        <w:rPr>
          <w:lang w:val="en-US"/>
        </w:rPr>
        <w:t xml:space="preserve">intelligent text field (Insured Name or Insured Email), all fields related to this Insured (names, </w:t>
      </w:r>
      <w:r w:rsidR="00307DAD" w:rsidRPr="000F5361">
        <w:rPr>
          <w:lang w:val="en-US"/>
        </w:rPr>
        <w:t xml:space="preserve">email, </w:t>
      </w:r>
      <w:r w:rsidRPr="000F5361">
        <w:rPr>
          <w:lang w:val="en-US"/>
        </w:rPr>
        <w:t>address) are automatically filled.</w:t>
      </w:r>
    </w:p>
    <w:p w14:paraId="3F5550FB" w14:textId="4C54E79E" w:rsidR="001A7764" w:rsidRPr="000F5361" w:rsidDel="001A7764" w:rsidRDefault="001A7764" w:rsidP="008A5BEC">
      <w:pPr>
        <w:rPr>
          <w:del w:id="275" w:author="Dariusz Bogumil" w:date="2023-05-25T14:49:00Z"/>
          <w:lang w:val="en-US"/>
        </w:rPr>
      </w:pPr>
    </w:p>
    <w:p w14:paraId="7A51C870" w14:textId="7498F575" w:rsidR="003F784D" w:rsidRPr="000F5361" w:rsidRDefault="003F784D" w:rsidP="003F784D">
      <w:pPr>
        <w:rPr>
          <w:lang w:val="en-US"/>
        </w:rPr>
      </w:pPr>
      <w:r w:rsidRPr="000F5361">
        <w:rPr>
          <w:lang w:val="en-US"/>
        </w:rPr>
        <w:t>Below the edit-fields a section of buttons is shown (common for both views</w:t>
      </w:r>
      <w:r w:rsidR="00350EAA" w:rsidRPr="000F5361">
        <w:rPr>
          <w:lang w:val="en-US"/>
        </w:rPr>
        <w:t xml:space="preserve">, fixed position </w:t>
      </w:r>
      <w:r w:rsidR="00AE0562" w:rsidRPr="000F5361">
        <w:rPr>
          <w:lang w:val="en-US"/>
        </w:rPr>
        <w:t>on the bottom of the screen)</w:t>
      </w:r>
      <w:r w:rsidRPr="000F5361">
        <w:rPr>
          <w:lang w:val="en-US"/>
        </w:rPr>
        <w:t>:</w:t>
      </w:r>
    </w:p>
    <w:p w14:paraId="75FA4505" w14:textId="76260ACD" w:rsidR="003F784D" w:rsidRPr="000F5361" w:rsidRDefault="00350EAA" w:rsidP="003F784D">
      <w:pPr>
        <w:pStyle w:val="ListParagraph"/>
        <w:numPr>
          <w:ilvl w:val="0"/>
          <w:numId w:val="22"/>
        </w:numPr>
        <w:rPr>
          <w:lang w:val="en-US"/>
        </w:rPr>
      </w:pPr>
      <w:r w:rsidRPr="000F5361">
        <w:rPr>
          <w:lang w:val="en-US"/>
        </w:rPr>
        <w:t>Attach Documents / Edit Claim Data –the changes are saved and the other view is shown</w:t>
      </w:r>
    </w:p>
    <w:p w14:paraId="72FB6FBB" w14:textId="5CC69FB0" w:rsidR="00350EAA" w:rsidRPr="000F5361" w:rsidRDefault="00350EAA" w:rsidP="003F784D">
      <w:pPr>
        <w:pStyle w:val="ListParagraph"/>
        <w:numPr>
          <w:ilvl w:val="0"/>
          <w:numId w:val="22"/>
        </w:numPr>
        <w:rPr>
          <w:lang w:val="en-US"/>
        </w:rPr>
      </w:pPr>
      <w:r w:rsidRPr="000F5361">
        <w:rPr>
          <w:lang w:val="en-US"/>
        </w:rPr>
        <w:t>Save – the changes are saved and the “List of Claims” mode is shown</w:t>
      </w:r>
    </w:p>
    <w:p w14:paraId="59C309D9" w14:textId="77777777" w:rsidR="00350EAA" w:rsidRPr="000F5361" w:rsidRDefault="00350EAA" w:rsidP="00350EAA">
      <w:pPr>
        <w:pStyle w:val="ListParagraph"/>
        <w:numPr>
          <w:ilvl w:val="0"/>
          <w:numId w:val="22"/>
        </w:numPr>
        <w:rPr>
          <w:lang w:val="en-US"/>
        </w:rPr>
      </w:pPr>
      <w:r w:rsidRPr="000F5361">
        <w:rPr>
          <w:lang w:val="en-US"/>
        </w:rPr>
        <w:t>Cancel – the changes are lost and the “List of Claims” mode is shown</w:t>
      </w:r>
    </w:p>
    <w:p w14:paraId="34DB571C" w14:textId="3246870D" w:rsidR="00E44F7E" w:rsidRPr="000F5361" w:rsidRDefault="00E44F7E" w:rsidP="008E669D">
      <w:pPr>
        <w:pStyle w:val="ListParagraph"/>
        <w:rPr>
          <w:lang w:val="en-US"/>
        </w:rPr>
      </w:pPr>
    </w:p>
    <w:p w14:paraId="56B7CA26" w14:textId="20FCC972" w:rsidR="004C2EB9" w:rsidRPr="000F5361" w:rsidRDefault="004C2EB9" w:rsidP="004C2EB9">
      <w:pPr>
        <w:rPr>
          <w:lang w:val="en-US"/>
        </w:rPr>
      </w:pPr>
      <w:r w:rsidRPr="000F5361">
        <w:rPr>
          <w:lang w:val="en-US"/>
        </w:rPr>
        <w:t>Before saving the data, the system verifies and warns if:</w:t>
      </w:r>
    </w:p>
    <w:p w14:paraId="1CC8CE58" w14:textId="44A3E650" w:rsidR="004C2EB9" w:rsidRPr="000F5361" w:rsidRDefault="004C2EB9" w:rsidP="004C2EB9">
      <w:pPr>
        <w:pStyle w:val="ListParagraph"/>
        <w:numPr>
          <w:ilvl w:val="0"/>
          <w:numId w:val="3"/>
        </w:numPr>
        <w:rPr>
          <w:lang w:val="en-US"/>
        </w:rPr>
      </w:pPr>
      <w:r w:rsidRPr="000F5361">
        <w:rPr>
          <w:lang w:val="en-US"/>
        </w:rPr>
        <w:t xml:space="preserve">An Insured with the same name but a different address or email exists in new claims or in PMC database. In such a situation a user can force saving </w:t>
      </w:r>
      <w:r w:rsidR="002D4488">
        <w:rPr>
          <w:lang w:val="en-US"/>
        </w:rPr>
        <w:t>(a message i</w:t>
      </w:r>
      <w:r w:rsidR="00E957FF">
        <w:rPr>
          <w:lang w:val="en-US"/>
        </w:rPr>
        <w:t>s</w:t>
      </w:r>
      <w:r w:rsidR="002D4488">
        <w:rPr>
          <w:lang w:val="en-US"/>
        </w:rPr>
        <w:t xml:space="preserve"> added to ONB Comment field in PMC)</w:t>
      </w:r>
      <w:r w:rsidR="002D4488" w:rsidRPr="000F5361">
        <w:rPr>
          <w:lang w:val="en-US"/>
        </w:rPr>
        <w:t xml:space="preserve"> </w:t>
      </w:r>
      <w:r w:rsidRPr="000F5361">
        <w:rPr>
          <w:lang w:val="en-US"/>
        </w:rPr>
        <w:t>or return to editing.</w:t>
      </w:r>
    </w:p>
    <w:p w14:paraId="122CB8BB" w14:textId="20F874CB" w:rsidR="004C2EB9" w:rsidRPr="000F5361" w:rsidRDefault="004C2EB9" w:rsidP="004C2EB9">
      <w:pPr>
        <w:pStyle w:val="ListParagraph"/>
        <w:numPr>
          <w:ilvl w:val="0"/>
          <w:numId w:val="3"/>
        </w:numPr>
        <w:rPr>
          <w:lang w:val="en-US"/>
        </w:rPr>
      </w:pPr>
      <w:r w:rsidRPr="000F5361">
        <w:rPr>
          <w:lang w:val="en-US"/>
        </w:rPr>
        <w:t xml:space="preserve">An Insured with the same address but a different name or email exists in new claims or in PMC database. In such a situation a user can force saving </w:t>
      </w:r>
      <w:r w:rsidR="002D4488">
        <w:rPr>
          <w:lang w:val="en-US"/>
        </w:rPr>
        <w:t>(a message i</w:t>
      </w:r>
      <w:r w:rsidR="00E957FF">
        <w:rPr>
          <w:lang w:val="en-US"/>
        </w:rPr>
        <w:t xml:space="preserve">s </w:t>
      </w:r>
      <w:r w:rsidR="002D4488">
        <w:rPr>
          <w:lang w:val="en-US"/>
        </w:rPr>
        <w:t>added to ONB Comment field in PMC)</w:t>
      </w:r>
      <w:r w:rsidR="002D4488" w:rsidRPr="000F5361">
        <w:rPr>
          <w:lang w:val="en-US"/>
        </w:rPr>
        <w:t xml:space="preserve"> </w:t>
      </w:r>
      <w:r w:rsidRPr="000F5361">
        <w:rPr>
          <w:lang w:val="en-US"/>
        </w:rPr>
        <w:t>or return to editing.</w:t>
      </w:r>
    </w:p>
    <w:p w14:paraId="3D533BDE" w14:textId="76A54DC9" w:rsidR="004C2EB9" w:rsidRDefault="004C2EB9" w:rsidP="008A5BEC">
      <w:pPr>
        <w:pStyle w:val="ListParagraph"/>
        <w:numPr>
          <w:ilvl w:val="0"/>
          <w:numId w:val="3"/>
        </w:numPr>
        <w:rPr>
          <w:lang w:val="en-US"/>
        </w:rPr>
      </w:pPr>
      <w:r w:rsidRPr="000F5361">
        <w:rPr>
          <w:lang w:val="en-US"/>
        </w:rPr>
        <w:t xml:space="preserve">An Insured with the same email but a different name or address exists in new claims or in PMC database. In such a situation a user can force saving </w:t>
      </w:r>
      <w:r w:rsidR="002D4488">
        <w:rPr>
          <w:lang w:val="en-US"/>
        </w:rPr>
        <w:t>(a message i</w:t>
      </w:r>
      <w:r w:rsidR="00E957FF">
        <w:rPr>
          <w:lang w:val="en-US"/>
        </w:rPr>
        <w:t>s</w:t>
      </w:r>
      <w:r w:rsidR="002D4488">
        <w:rPr>
          <w:lang w:val="en-US"/>
        </w:rPr>
        <w:t xml:space="preserve"> added to ONB Comment field in PMC)</w:t>
      </w:r>
      <w:r w:rsidR="002D4488" w:rsidRPr="000F5361">
        <w:rPr>
          <w:lang w:val="en-US"/>
        </w:rPr>
        <w:t xml:space="preserve"> </w:t>
      </w:r>
      <w:r w:rsidRPr="000F5361">
        <w:rPr>
          <w:lang w:val="en-US"/>
        </w:rPr>
        <w:t>or return to editing.</w:t>
      </w:r>
    </w:p>
    <w:p w14:paraId="45D63553" w14:textId="5E97D13E" w:rsidR="00133286" w:rsidRDefault="00133286" w:rsidP="008A5BEC">
      <w:pPr>
        <w:pStyle w:val="ListParagraph"/>
        <w:numPr>
          <w:ilvl w:val="0"/>
          <w:numId w:val="3"/>
        </w:numPr>
        <w:rPr>
          <w:lang w:val="en-US"/>
        </w:rPr>
      </w:pPr>
      <w:r>
        <w:rPr>
          <w:lang w:val="en-US"/>
        </w:rPr>
        <w:t>An address is not found in a public geo-database.</w:t>
      </w:r>
      <w:r w:rsidRPr="000F5361">
        <w:rPr>
          <w:lang w:val="en-US"/>
        </w:rPr>
        <w:t xml:space="preserve"> In such a situation a user can force saving</w:t>
      </w:r>
      <w:r>
        <w:rPr>
          <w:lang w:val="en-US"/>
        </w:rPr>
        <w:t xml:space="preserve"> (a message id added to ONB Comment field in PMC)</w:t>
      </w:r>
      <w:r w:rsidRPr="000F5361">
        <w:rPr>
          <w:lang w:val="en-US"/>
        </w:rPr>
        <w:t xml:space="preserve"> or return to editing</w:t>
      </w:r>
      <w:r>
        <w:rPr>
          <w:lang w:val="en-US"/>
        </w:rPr>
        <w:t>.</w:t>
      </w:r>
    </w:p>
    <w:p w14:paraId="373CE827" w14:textId="77777777" w:rsidR="004C2EB9" w:rsidRPr="000F5361" w:rsidRDefault="004C2EB9" w:rsidP="008A5BEC">
      <w:pPr>
        <w:pStyle w:val="ListParagraph"/>
        <w:rPr>
          <w:lang w:val="en-US"/>
        </w:rPr>
      </w:pPr>
    </w:p>
    <w:p w14:paraId="5D4D498B" w14:textId="7A8153B2" w:rsidR="00350EAA" w:rsidRPr="000F5361" w:rsidRDefault="00350EAA" w:rsidP="00F95B2B">
      <w:pPr>
        <w:pStyle w:val="DBH4"/>
      </w:pPr>
      <w:bookmarkStart w:id="276" w:name="_Toc134424843"/>
      <w:r w:rsidRPr="000F5361">
        <w:t>“Claim Details” mode, “Documents” view</w:t>
      </w:r>
      <w:bookmarkEnd w:id="276"/>
    </w:p>
    <w:p w14:paraId="7ADFCB86" w14:textId="35E030C6" w:rsidR="00992EC7" w:rsidRPr="000F5361" w:rsidRDefault="00AE0562" w:rsidP="00645E4D">
      <w:pPr>
        <w:rPr>
          <w:lang w:val="en-US"/>
        </w:rPr>
      </w:pPr>
      <w:r w:rsidRPr="000F5361">
        <w:rPr>
          <w:lang w:val="en-US"/>
        </w:rPr>
        <w:t>Non editable header:</w:t>
      </w:r>
    </w:p>
    <w:p w14:paraId="74BBF59E" w14:textId="3209C37F" w:rsidR="00AE0562" w:rsidRPr="000F5361" w:rsidRDefault="00AE0562" w:rsidP="00AE0562">
      <w:pPr>
        <w:pStyle w:val="ListParagraph"/>
        <w:numPr>
          <w:ilvl w:val="0"/>
          <w:numId w:val="22"/>
        </w:numPr>
        <w:rPr>
          <w:lang w:val="en-US"/>
        </w:rPr>
      </w:pPr>
      <w:r w:rsidRPr="000F5361">
        <w:rPr>
          <w:lang w:val="en-US"/>
        </w:rPr>
        <w:t>Insured Name</w:t>
      </w:r>
    </w:p>
    <w:p w14:paraId="3B9DB8AD" w14:textId="781B1BC6" w:rsidR="00AE0562" w:rsidRPr="000F5361" w:rsidRDefault="00AE0562" w:rsidP="00AE0562">
      <w:pPr>
        <w:pStyle w:val="ListParagraph"/>
        <w:numPr>
          <w:ilvl w:val="0"/>
          <w:numId w:val="22"/>
        </w:numPr>
        <w:rPr>
          <w:lang w:val="en-US"/>
        </w:rPr>
      </w:pPr>
      <w:r w:rsidRPr="000F5361">
        <w:rPr>
          <w:lang w:val="en-US"/>
        </w:rPr>
        <w:t>Claim Number</w:t>
      </w:r>
    </w:p>
    <w:p w14:paraId="4305755D" w14:textId="68ABC101" w:rsidR="00AE0562" w:rsidRPr="000F5361" w:rsidRDefault="00AE0562" w:rsidP="00AE0562">
      <w:pPr>
        <w:rPr>
          <w:lang w:val="en-US"/>
        </w:rPr>
      </w:pPr>
      <w:r w:rsidRPr="000F5361">
        <w:rPr>
          <w:lang w:val="en-US"/>
        </w:rPr>
        <w:t>A list of documents grouped into sections by Document Type:</w:t>
      </w:r>
    </w:p>
    <w:p w14:paraId="20182D9D" w14:textId="4B974F1A" w:rsidR="00AE0562" w:rsidRPr="000F5361" w:rsidRDefault="00890D8A" w:rsidP="00AE0562">
      <w:pPr>
        <w:pStyle w:val="ListParagraph"/>
        <w:numPr>
          <w:ilvl w:val="0"/>
          <w:numId w:val="22"/>
        </w:numPr>
        <w:rPr>
          <w:lang w:val="en-US"/>
        </w:rPr>
      </w:pPr>
      <w:r w:rsidRPr="000F5361">
        <w:rPr>
          <w:lang w:val="en-US"/>
        </w:rPr>
        <w:t>AOB</w:t>
      </w:r>
    </w:p>
    <w:p w14:paraId="06C26D6B" w14:textId="0C1CC6D7" w:rsidR="00890D8A" w:rsidRPr="000F5361" w:rsidRDefault="00890D8A" w:rsidP="00AE0562">
      <w:pPr>
        <w:pStyle w:val="ListParagraph"/>
        <w:numPr>
          <w:ilvl w:val="0"/>
          <w:numId w:val="22"/>
        </w:numPr>
        <w:rPr>
          <w:lang w:val="en-US"/>
        </w:rPr>
      </w:pPr>
      <w:r w:rsidRPr="000F5361">
        <w:rPr>
          <w:lang w:val="en-US"/>
        </w:rPr>
        <w:t>LOP</w:t>
      </w:r>
    </w:p>
    <w:p w14:paraId="4704D768" w14:textId="0F7C5C58" w:rsidR="00890D8A" w:rsidRPr="000F5361" w:rsidRDefault="00890D8A" w:rsidP="00AE0562">
      <w:pPr>
        <w:pStyle w:val="ListParagraph"/>
        <w:numPr>
          <w:ilvl w:val="0"/>
          <w:numId w:val="22"/>
        </w:numPr>
        <w:rPr>
          <w:lang w:val="en-US"/>
        </w:rPr>
      </w:pPr>
      <w:r w:rsidRPr="000F5361">
        <w:rPr>
          <w:lang w:val="en-US"/>
        </w:rPr>
        <w:t>Policy</w:t>
      </w:r>
    </w:p>
    <w:p w14:paraId="30EF56FA" w14:textId="473E1C00" w:rsidR="00890D8A" w:rsidRPr="000F5361" w:rsidRDefault="00890D8A" w:rsidP="00AE0562">
      <w:pPr>
        <w:pStyle w:val="ListParagraph"/>
        <w:numPr>
          <w:ilvl w:val="0"/>
          <w:numId w:val="22"/>
        </w:numPr>
        <w:rPr>
          <w:lang w:val="en-US"/>
        </w:rPr>
      </w:pPr>
      <w:r w:rsidRPr="000F5361">
        <w:rPr>
          <w:lang w:val="en-US"/>
        </w:rPr>
        <w:t>Invoices</w:t>
      </w:r>
    </w:p>
    <w:p w14:paraId="0C38CD1E" w14:textId="32BD58F0" w:rsidR="00890D8A" w:rsidRPr="000F5361" w:rsidRDefault="00890D8A" w:rsidP="00AE0562">
      <w:pPr>
        <w:pStyle w:val="ListParagraph"/>
        <w:numPr>
          <w:ilvl w:val="0"/>
          <w:numId w:val="22"/>
        </w:numPr>
        <w:rPr>
          <w:lang w:val="en-US"/>
        </w:rPr>
      </w:pPr>
      <w:r w:rsidRPr="000F5361">
        <w:rPr>
          <w:lang w:val="en-US"/>
        </w:rPr>
        <w:t>Correspondence</w:t>
      </w:r>
    </w:p>
    <w:p w14:paraId="2509AD28" w14:textId="5AF06BBF" w:rsidR="00890D8A" w:rsidRPr="000F5361" w:rsidRDefault="00890D8A" w:rsidP="00AE0562">
      <w:pPr>
        <w:pStyle w:val="ListParagraph"/>
        <w:numPr>
          <w:ilvl w:val="0"/>
          <w:numId w:val="22"/>
        </w:numPr>
        <w:rPr>
          <w:lang w:val="en-US"/>
        </w:rPr>
      </w:pPr>
      <w:r w:rsidRPr="000F5361">
        <w:rPr>
          <w:lang w:val="en-US"/>
        </w:rPr>
        <w:t>W9</w:t>
      </w:r>
    </w:p>
    <w:p w14:paraId="54626B68" w14:textId="4D83BB71" w:rsidR="00890D8A" w:rsidRPr="000F5361" w:rsidRDefault="00890D8A" w:rsidP="00C601A3">
      <w:pPr>
        <w:pStyle w:val="ListParagraph"/>
        <w:numPr>
          <w:ilvl w:val="0"/>
          <w:numId w:val="22"/>
        </w:numPr>
        <w:rPr>
          <w:lang w:val="en-US"/>
        </w:rPr>
      </w:pPr>
      <w:r w:rsidRPr="000F5361">
        <w:rPr>
          <w:lang w:val="en-US"/>
        </w:rPr>
        <w:lastRenderedPageBreak/>
        <w:t>Other</w:t>
      </w:r>
    </w:p>
    <w:p w14:paraId="05F9BEE6" w14:textId="2BF9D2A1" w:rsidR="00890D8A" w:rsidRPr="000F5361" w:rsidRDefault="00890D8A" w:rsidP="00645E4D">
      <w:pPr>
        <w:rPr>
          <w:lang w:val="en-US"/>
        </w:rPr>
      </w:pPr>
      <w:r w:rsidRPr="000F5361">
        <w:rPr>
          <w:lang w:val="en-US"/>
        </w:rPr>
        <w:t>In each section (document type):</w:t>
      </w:r>
    </w:p>
    <w:p w14:paraId="42026377" w14:textId="499A8EFB" w:rsidR="00890D8A" w:rsidRPr="000F5361" w:rsidRDefault="00890D8A" w:rsidP="00C601A3">
      <w:pPr>
        <w:pStyle w:val="ListParagraph"/>
        <w:numPr>
          <w:ilvl w:val="0"/>
          <w:numId w:val="22"/>
        </w:numPr>
        <w:rPr>
          <w:lang w:val="en-US"/>
        </w:rPr>
      </w:pPr>
      <w:r w:rsidRPr="000F5361">
        <w:rPr>
          <w:lang w:val="en-US"/>
        </w:rPr>
        <w:t xml:space="preserve">A list of uploaded documents is shown (mini-icon and document name). </w:t>
      </w:r>
    </w:p>
    <w:p w14:paraId="4C032E1F" w14:textId="5D670448" w:rsidR="00AE0562" w:rsidRPr="000F5361" w:rsidRDefault="00890D8A" w:rsidP="00890D8A">
      <w:pPr>
        <w:pStyle w:val="ListParagraph"/>
        <w:numPr>
          <w:ilvl w:val="0"/>
          <w:numId w:val="22"/>
        </w:numPr>
        <w:rPr>
          <w:lang w:val="en-US"/>
        </w:rPr>
      </w:pPr>
      <w:r w:rsidRPr="000F5361">
        <w:rPr>
          <w:lang w:val="en-US"/>
        </w:rPr>
        <w:t>Below the list of documents, a small “Upload” icon-button is shown.</w:t>
      </w:r>
    </w:p>
    <w:p w14:paraId="541C22DC" w14:textId="45CDB16E" w:rsidR="00890D8A" w:rsidRPr="000F5361" w:rsidRDefault="00890D8A" w:rsidP="00890D8A">
      <w:pPr>
        <w:pStyle w:val="ListParagraph"/>
        <w:numPr>
          <w:ilvl w:val="0"/>
          <w:numId w:val="22"/>
        </w:numPr>
        <w:rPr>
          <w:lang w:val="en-US"/>
        </w:rPr>
      </w:pPr>
      <w:r w:rsidRPr="000F5361">
        <w:rPr>
          <w:lang w:val="en-US"/>
        </w:rPr>
        <w:t>If rules of mandatory documents (described above) are not met, a message in red is shown, for example “Please upload exactly one document” or “Please upload at least one document”.</w:t>
      </w:r>
    </w:p>
    <w:p w14:paraId="7F1CAE69" w14:textId="7BC10817" w:rsidR="00F83A71" w:rsidRPr="000F5361" w:rsidRDefault="00F83A71" w:rsidP="00C601A3">
      <w:pPr>
        <w:pStyle w:val="ListParagraph"/>
        <w:numPr>
          <w:ilvl w:val="0"/>
          <w:numId w:val="22"/>
        </w:numPr>
        <w:rPr>
          <w:lang w:val="en-US"/>
        </w:rPr>
      </w:pPr>
      <w:commentRangeStart w:id="277"/>
      <w:commentRangeStart w:id="278"/>
      <w:r w:rsidRPr="000F5361">
        <w:rPr>
          <w:lang w:val="en-US"/>
        </w:rPr>
        <w:t xml:space="preserve">No </w:t>
      </w:r>
      <w:proofErr w:type="spellStart"/>
      <w:r w:rsidRPr="000F5361">
        <w:rPr>
          <w:lang w:val="en-US"/>
        </w:rPr>
        <w:t>drag&amp;drop</w:t>
      </w:r>
      <w:proofErr w:type="spellEnd"/>
      <w:r w:rsidRPr="000F5361">
        <w:rPr>
          <w:lang w:val="en-US"/>
        </w:rPr>
        <w:t>, no “intelligent” document recognition, as this form is dedicated to upload documents one-by-one to a chosen Claim and Document Type.</w:t>
      </w:r>
      <w:commentRangeEnd w:id="277"/>
      <w:r w:rsidR="00227F02">
        <w:rPr>
          <w:rStyle w:val="CommentReference"/>
        </w:rPr>
        <w:commentReference w:id="277"/>
      </w:r>
      <w:commentRangeEnd w:id="278"/>
      <w:r w:rsidR="000F262C">
        <w:rPr>
          <w:rStyle w:val="CommentReference"/>
        </w:rPr>
        <w:commentReference w:id="278"/>
      </w:r>
    </w:p>
    <w:p w14:paraId="3BAB8433" w14:textId="237348E5" w:rsidR="00890D8A" w:rsidRPr="000F5361" w:rsidRDefault="00890D8A" w:rsidP="00645E4D">
      <w:pPr>
        <w:rPr>
          <w:lang w:val="en-US"/>
        </w:rPr>
      </w:pPr>
    </w:p>
    <w:p w14:paraId="18C04D30" w14:textId="72E973B6" w:rsidR="00CE5F48" w:rsidRPr="003C31D2" w:rsidRDefault="00CE5F48" w:rsidP="00C601A3">
      <w:pPr>
        <w:pStyle w:val="DBH4"/>
        <w:rPr>
          <w:lang w:val="en-US"/>
        </w:rPr>
      </w:pPr>
      <w:bookmarkStart w:id="279" w:name="_Toc134424844"/>
      <w:bookmarkStart w:id="280" w:name="_Ref135921009"/>
      <w:r w:rsidRPr="003C31D2">
        <w:rPr>
          <w:lang w:val="en-US"/>
        </w:rPr>
        <w:t>Export to Excel / Import from Excel</w:t>
      </w:r>
      <w:bookmarkEnd w:id="279"/>
      <w:bookmarkEnd w:id="280"/>
    </w:p>
    <w:p w14:paraId="2CB5F22C" w14:textId="77777777" w:rsidR="00B535F9" w:rsidRPr="000F5361" w:rsidRDefault="00CE5F48" w:rsidP="001B0250">
      <w:pPr>
        <w:jc w:val="both"/>
        <w:rPr>
          <w:lang w:val="en-US"/>
        </w:rPr>
      </w:pPr>
      <w:r w:rsidRPr="000F5361">
        <w:rPr>
          <w:lang w:val="en-US"/>
        </w:rPr>
        <w:t xml:space="preserve">An option for Provider to upload the claims in a particular format in excel which will upload all the claims in the portal. </w:t>
      </w:r>
      <w:r w:rsidRPr="00C601A3">
        <w:rPr>
          <w:b/>
          <w:bCs/>
          <w:lang w:val="en-US"/>
        </w:rPr>
        <w:t xml:space="preserve">The format of the claims that will be uploaded by the provider will be </w:t>
      </w:r>
      <w:r w:rsidR="00B535F9" w:rsidRPr="000F5361">
        <w:rPr>
          <w:b/>
          <w:bCs/>
          <w:lang w:val="en-US"/>
        </w:rPr>
        <w:t>similar</w:t>
      </w:r>
      <w:r w:rsidRPr="00C601A3">
        <w:rPr>
          <w:b/>
          <w:bCs/>
          <w:lang w:val="en-US"/>
        </w:rPr>
        <w:t xml:space="preserve"> as the format of the current “Claims Onboarding Spreadsheet”</w:t>
      </w:r>
      <w:r w:rsidR="00B535F9" w:rsidRPr="000F5361">
        <w:rPr>
          <w:b/>
          <w:bCs/>
          <w:lang w:val="en-US"/>
        </w:rPr>
        <w:t>, but not the same</w:t>
      </w:r>
      <w:r w:rsidRPr="000F5361">
        <w:rPr>
          <w:lang w:val="en-US"/>
        </w:rPr>
        <w:t xml:space="preserve">. </w:t>
      </w:r>
      <w:r w:rsidR="00B535F9" w:rsidRPr="000F5361">
        <w:rPr>
          <w:lang w:val="en-US"/>
        </w:rPr>
        <w:t>It will reflect directly the names of fields and types of documents described in this document.</w:t>
      </w:r>
    </w:p>
    <w:p w14:paraId="1C872A5D" w14:textId="0D91C818" w:rsidR="00CE5F48" w:rsidRPr="00C601A3" w:rsidRDefault="00CE5F48" w:rsidP="00C601A3">
      <w:pPr>
        <w:jc w:val="both"/>
        <w:rPr>
          <w:b/>
          <w:bCs/>
          <w:u w:val="single"/>
          <w:lang w:val="en-US"/>
        </w:rPr>
      </w:pPr>
      <w:r w:rsidRPr="000F5361">
        <w:rPr>
          <w:lang w:val="en-US"/>
        </w:rPr>
        <w:t xml:space="preserve">A template onboarding spreadsheet should be downloadable for the Provider which gives them the exact template that needs to be uploaded. </w:t>
      </w:r>
    </w:p>
    <w:p w14:paraId="291041FA" w14:textId="607BF11A" w:rsidR="00CE5F48" w:rsidRDefault="004C2EB9" w:rsidP="004C2EB9">
      <w:pPr>
        <w:rPr>
          <w:ins w:id="281" w:author="Dariusz Bogumil" w:date="2023-05-25T15:31:00Z"/>
          <w:lang w:val="en-US"/>
        </w:rPr>
      </w:pPr>
      <w:r w:rsidRPr="000F5361">
        <w:rPr>
          <w:lang w:val="en-US"/>
        </w:rPr>
        <w:t xml:space="preserve">After import from Excel, statuses of imported claims are verified and updated. </w:t>
      </w:r>
    </w:p>
    <w:p w14:paraId="45ECED01" w14:textId="1F633A72" w:rsidR="000F262C" w:rsidRDefault="000F262C" w:rsidP="004C2EB9">
      <w:pPr>
        <w:rPr>
          <w:ins w:id="282" w:author="Dariusz Bogumil" w:date="2023-05-25T15:31:00Z"/>
          <w:lang w:val="en-US"/>
        </w:rPr>
      </w:pPr>
      <w:ins w:id="283" w:author="Dariusz Bogumil" w:date="2023-05-25T15:31:00Z">
        <w:r>
          <w:rPr>
            <w:lang w:val="en-US"/>
          </w:rPr>
          <w:t>Warnings detected</w:t>
        </w:r>
      </w:ins>
      <w:ins w:id="284" w:author="Dariusz Bogumil" w:date="2023-05-25T15:42:00Z">
        <w:r>
          <w:rPr>
            <w:lang w:val="en-US"/>
          </w:rPr>
          <w:t xml:space="preserve"> (multiple warnings can be detected for one Claim)</w:t>
        </w:r>
      </w:ins>
      <w:ins w:id="285" w:author="Dariusz Bogumil" w:date="2023-05-25T15:31:00Z">
        <w:r>
          <w:rPr>
            <w:lang w:val="en-US"/>
          </w:rPr>
          <w:t>:</w:t>
        </w:r>
      </w:ins>
    </w:p>
    <w:p w14:paraId="5F50A265" w14:textId="01DB5CE7" w:rsidR="000F262C" w:rsidRDefault="000F262C" w:rsidP="000F262C">
      <w:pPr>
        <w:pStyle w:val="ListParagraph"/>
        <w:numPr>
          <w:ilvl w:val="0"/>
          <w:numId w:val="22"/>
        </w:numPr>
        <w:rPr>
          <w:ins w:id="286" w:author="Dariusz Bogumil" w:date="2023-05-25T15:43:00Z"/>
          <w:lang w:val="en-US"/>
        </w:rPr>
      </w:pPr>
      <w:ins w:id="287" w:author="Dariusz Bogumil" w:date="2023-05-25T15:32:00Z">
        <w:r>
          <w:rPr>
            <w:lang w:val="en-US"/>
          </w:rPr>
          <w:t>If the same address (Street</w:t>
        </w:r>
      </w:ins>
      <w:ins w:id="288" w:author="Dariusz Bogumil" w:date="2023-05-25T15:51:00Z">
        <w:r>
          <w:rPr>
            <w:lang w:val="en-US"/>
          </w:rPr>
          <w:t xml:space="preserve"> w/</w:t>
        </w:r>
      </w:ins>
      <w:ins w:id="289" w:author="Dariusz Bogumil" w:date="2023-05-25T15:52:00Z">
        <w:r>
          <w:rPr>
            <w:lang w:val="en-US"/>
          </w:rPr>
          <w:t>o white characters</w:t>
        </w:r>
      </w:ins>
      <w:ins w:id="290" w:author="Dariusz Bogumil" w:date="2023-05-25T15:32:00Z">
        <w:r>
          <w:rPr>
            <w:lang w:val="en-US"/>
          </w:rPr>
          <w:t xml:space="preserve"> + ZIP) exists in s</w:t>
        </w:r>
      </w:ins>
      <w:ins w:id="291" w:author="Dariusz Bogumil" w:date="2023-05-25T15:33:00Z">
        <w:r>
          <w:rPr>
            <w:lang w:val="en-US"/>
          </w:rPr>
          <w:t xml:space="preserve">ome other Claim </w:t>
        </w:r>
      </w:ins>
      <w:ins w:id="292" w:author="Dariusz Bogumil" w:date="2023-05-25T15:34:00Z">
        <w:r>
          <w:rPr>
            <w:lang w:val="en-US"/>
          </w:rPr>
          <w:t xml:space="preserve">in </w:t>
        </w:r>
      </w:ins>
      <w:ins w:id="293" w:author="Dariusz Bogumil" w:date="2023-05-25T15:35:00Z">
        <w:r>
          <w:rPr>
            <w:lang w:val="en-US"/>
          </w:rPr>
          <w:t xml:space="preserve">the </w:t>
        </w:r>
      </w:ins>
      <w:ins w:id="294" w:author="Dariusz Bogumil" w:date="2023-05-25T15:34:00Z">
        <w:r>
          <w:rPr>
            <w:lang w:val="en-US"/>
          </w:rPr>
          <w:t>“Upload New Claims” set or in</w:t>
        </w:r>
      </w:ins>
      <w:ins w:id="295" w:author="Dariusz Bogumil" w:date="2023-05-25T15:35:00Z">
        <w:r>
          <w:rPr>
            <w:lang w:val="en-US"/>
          </w:rPr>
          <w:t xml:space="preserve"> the</w:t>
        </w:r>
      </w:ins>
      <w:ins w:id="296" w:author="Dariusz Bogumil" w:date="2023-05-25T15:34:00Z">
        <w:r>
          <w:rPr>
            <w:lang w:val="en-US"/>
          </w:rPr>
          <w:t xml:space="preserve"> </w:t>
        </w:r>
      </w:ins>
      <w:ins w:id="297" w:author="Dariusz Bogumil" w:date="2023-05-25T15:35:00Z">
        <w:r>
          <w:rPr>
            <w:lang w:val="en-US"/>
          </w:rPr>
          <w:t xml:space="preserve">Insureds module in the </w:t>
        </w:r>
      </w:ins>
      <w:ins w:id="298" w:author="Dariusz Bogumil" w:date="2023-05-25T15:34:00Z">
        <w:r>
          <w:rPr>
            <w:lang w:val="en-US"/>
          </w:rPr>
          <w:t xml:space="preserve">PMC database, </w:t>
        </w:r>
      </w:ins>
      <w:ins w:id="299" w:author="Dariusz Bogumil" w:date="2023-05-25T15:36:00Z">
        <w:r>
          <w:rPr>
            <w:lang w:val="en-US"/>
          </w:rPr>
          <w:t>then warning message is “Th</w:t>
        </w:r>
      </w:ins>
      <w:ins w:id="300" w:author="Dariusz Bogumil" w:date="2023-05-25T15:37:00Z">
        <w:r>
          <w:rPr>
            <w:lang w:val="en-US"/>
          </w:rPr>
          <w:t xml:space="preserve">ere is already a similar address in PMC. Please choose if </w:t>
        </w:r>
      </w:ins>
      <w:ins w:id="301" w:author="Dariusz Bogumil" w:date="2023-05-25T15:38:00Z">
        <w:r>
          <w:rPr>
            <w:lang w:val="en-US"/>
          </w:rPr>
          <w:t>it is the same insured, indeed: [name and full address</w:t>
        </w:r>
      </w:ins>
      <w:ins w:id="302" w:author="Dariusz Bogumil" w:date="2023-05-25T15:39:00Z">
        <w:r>
          <w:rPr>
            <w:lang w:val="en-US"/>
          </w:rPr>
          <w:t xml:space="preserve"> from </w:t>
        </w:r>
      </w:ins>
      <w:ins w:id="303" w:author="Dariusz Bogumil" w:date="2023-05-25T15:43:00Z">
        <w:r>
          <w:rPr>
            <w:lang w:val="en-US"/>
          </w:rPr>
          <w:t>another</w:t>
        </w:r>
      </w:ins>
      <w:ins w:id="304" w:author="Dariusz Bogumil" w:date="2023-05-25T15:39:00Z">
        <w:r>
          <w:rPr>
            <w:lang w:val="en-US"/>
          </w:rPr>
          <w:t xml:space="preserve"> claim or </w:t>
        </w:r>
      </w:ins>
      <w:ins w:id="305" w:author="Dariusz Bogumil" w:date="2023-05-25T15:43:00Z">
        <w:r>
          <w:rPr>
            <w:lang w:val="en-US"/>
          </w:rPr>
          <w:t xml:space="preserve">from </w:t>
        </w:r>
      </w:ins>
      <w:ins w:id="306" w:author="Dariusz Bogumil" w:date="2023-05-25T15:39:00Z">
        <w:r>
          <w:rPr>
            <w:lang w:val="en-US"/>
          </w:rPr>
          <w:t>PMC database]</w:t>
        </w:r>
      </w:ins>
      <w:ins w:id="307" w:author="Dariusz Bogumil" w:date="2023-05-25T15:38:00Z">
        <w:r>
          <w:rPr>
            <w:lang w:val="en-US"/>
          </w:rPr>
          <w:t>”. Answer “Leave my data, it is</w:t>
        </w:r>
      </w:ins>
      <w:ins w:id="308" w:author="Dariusz Bogumil" w:date="2023-05-25T15:39:00Z">
        <w:r>
          <w:rPr>
            <w:lang w:val="en-US"/>
          </w:rPr>
          <w:t xml:space="preserve"> another insured” clears the warning. Answer</w:t>
        </w:r>
      </w:ins>
      <w:ins w:id="309" w:author="Dariusz Bogumil" w:date="2023-05-25T15:40:00Z">
        <w:r>
          <w:rPr>
            <w:lang w:val="en-US"/>
          </w:rPr>
          <w:t xml:space="preserve"> “</w:t>
        </w:r>
      </w:ins>
      <w:ins w:id="310" w:author="Dariusz Bogumil" w:date="2023-05-25T15:42:00Z">
        <w:r w:rsidRPr="000F262C">
          <w:rPr>
            <w:lang w:val="en-US"/>
          </w:rPr>
          <w:t>Yes, rewrite the name and address of the insured person from the existing claim</w:t>
        </w:r>
      </w:ins>
      <w:ins w:id="311" w:author="Dariusz Bogumil" w:date="2023-05-25T15:40:00Z">
        <w:r>
          <w:rPr>
            <w:lang w:val="en-US"/>
          </w:rPr>
          <w:t>”</w:t>
        </w:r>
      </w:ins>
      <w:ins w:id="312" w:author="Dariusz Bogumil" w:date="2023-05-25T15:42:00Z">
        <w:r>
          <w:rPr>
            <w:lang w:val="en-US"/>
          </w:rPr>
          <w:t xml:space="preserve"> rewrites this data and clears the warning</w:t>
        </w:r>
      </w:ins>
      <w:ins w:id="313" w:author="Dariusz Bogumil" w:date="2023-05-25T15:40:00Z">
        <w:r>
          <w:rPr>
            <w:lang w:val="en-US"/>
          </w:rPr>
          <w:t>.</w:t>
        </w:r>
      </w:ins>
    </w:p>
    <w:p w14:paraId="70EEF569" w14:textId="4BE44680" w:rsidR="000F262C" w:rsidRPr="000F262C" w:rsidRDefault="000F262C" w:rsidP="000F262C">
      <w:pPr>
        <w:pStyle w:val="ListParagraph"/>
        <w:numPr>
          <w:ilvl w:val="0"/>
          <w:numId w:val="22"/>
        </w:numPr>
        <w:rPr>
          <w:ins w:id="314" w:author="Dariusz Bogumil" w:date="2023-05-25T15:31:00Z"/>
          <w:lang w:val="en-US"/>
        </w:rPr>
        <w:pPrChange w:id="315" w:author="Dariusz Bogumil" w:date="2023-05-25T15:31:00Z">
          <w:pPr/>
        </w:pPrChange>
      </w:pPr>
      <w:ins w:id="316" w:author="Dariusz Bogumil" w:date="2023-05-25T15:43:00Z">
        <w:r>
          <w:rPr>
            <w:lang w:val="en-US"/>
          </w:rPr>
          <w:t xml:space="preserve">If the same Claim Number and the same invoice value exists </w:t>
        </w:r>
      </w:ins>
      <w:ins w:id="317" w:author="Dariusz Bogumil" w:date="2023-05-25T15:44:00Z">
        <w:r>
          <w:rPr>
            <w:lang w:val="en-US"/>
          </w:rPr>
          <w:t xml:space="preserve">in </w:t>
        </w:r>
        <w:r>
          <w:rPr>
            <w:lang w:val="en-US"/>
          </w:rPr>
          <w:t>some other Claim in the “Upload New Claims” set or in the Insureds module in the PMC database, then warning message is</w:t>
        </w:r>
        <w:r>
          <w:rPr>
            <w:lang w:val="en-US"/>
          </w:rPr>
          <w:t xml:space="preserve"> “</w:t>
        </w:r>
        <w:r>
          <w:rPr>
            <w:lang w:val="en-GB"/>
          </w:rPr>
          <w:t>This claim seems to be already submitted, please check if it is not a duplicate claim</w:t>
        </w:r>
        <w:r>
          <w:rPr>
            <w:lang w:val="en-GB"/>
          </w:rPr>
          <w:t>”. Answer “Yes, it is the same claim” delet</w:t>
        </w:r>
      </w:ins>
      <w:ins w:id="318" w:author="Dariusz Bogumil" w:date="2023-05-25T15:45:00Z">
        <w:r>
          <w:rPr>
            <w:lang w:val="en-GB"/>
          </w:rPr>
          <w:t>es the claim. Answer “No, it is a different claim” just clears the warning.</w:t>
        </w:r>
      </w:ins>
    </w:p>
    <w:p w14:paraId="50E7AB3A" w14:textId="591BBC58" w:rsidR="000F262C" w:rsidRDefault="000F262C" w:rsidP="004C2EB9">
      <w:pPr>
        <w:rPr>
          <w:ins w:id="319" w:author="Dariusz Bogumil" w:date="2023-05-25T15:46:00Z"/>
          <w:lang w:val="en-US"/>
        </w:rPr>
      </w:pPr>
      <w:ins w:id="320" w:author="Dariusz Bogumil" w:date="2023-05-25T15:46:00Z">
        <w:r>
          <w:rPr>
            <w:lang w:val="en-US"/>
          </w:rPr>
          <w:t>Claims with warnings (but without errors) are shown as orange on the list.</w:t>
        </w:r>
      </w:ins>
      <w:ins w:id="321" w:author="Dariusz Bogumil" w:date="2023-05-25T15:47:00Z">
        <w:r>
          <w:rPr>
            <w:lang w:val="en-US"/>
          </w:rPr>
          <w:t xml:space="preserve"> After clearing warnings, a Claim can become “green” or “yellow” or “red”.</w:t>
        </w:r>
      </w:ins>
    </w:p>
    <w:p w14:paraId="10854281" w14:textId="77777777" w:rsidR="000F262C" w:rsidRPr="000F5361" w:rsidRDefault="000F262C" w:rsidP="004C2EB9">
      <w:pPr>
        <w:rPr>
          <w:lang w:val="en-US"/>
        </w:rPr>
      </w:pPr>
    </w:p>
    <w:p w14:paraId="07E6346F" w14:textId="39DCAAF7" w:rsidR="00351DC7" w:rsidRPr="000F5361" w:rsidRDefault="00351DC7" w:rsidP="004C2EB9">
      <w:pPr>
        <w:rPr>
          <w:lang w:val="en-US"/>
        </w:rPr>
      </w:pPr>
      <w:r w:rsidRPr="000F5361">
        <w:rPr>
          <w:lang w:val="en-US"/>
        </w:rPr>
        <w:lastRenderedPageBreak/>
        <w:t xml:space="preserve">It is assumed, that claims imported from </w:t>
      </w:r>
      <w:r w:rsidRPr="000F5361">
        <w:rPr>
          <w:b/>
          <w:bCs/>
          <w:lang w:val="en-US"/>
        </w:rPr>
        <w:t xml:space="preserve">“Claims Onboarding Spreadsheet” </w:t>
      </w:r>
      <w:r w:rsidR="0004433A" w:rsidRPr="00C601A3">
        <w:rPr>
          <w:lang w:val="en-US"/>
        </w:rPr>
        <w:t xml:space="preserve">usually </w:t>
      </w:r>
      <w:r w:rsidRPr="00C601A3">
        <w:rPr>
          <w:lang w:val="en-US"/>
        </w:rPr>
        <w:t>w</w:t>
      </w:r>
      <w:r w:rsidRPr="000F5361">
        <w:rPr>
          <w:lang w:val="en-US"/>
        </w:rPr>
        <w:t xml:space="preserve">ill not meet mandatory rules. </w:t>
      </w:r>
      <w:r w:rsidR="0004433A" w:rsidRPr="000F5361">
        <w:rPr>
          <w:lang w:val="en-US"/>
        </w:rPr>
        <w:t>In such situation they will be marked with red</w:t>
      </w:r>
      <w:ins w:id="322" w:author="Dariusz Bogumil" w:date="2023-05-25T15:46:00Z">
        <w:r w:rsidR="000F262C">
          <w:rPr>
            <w:lang w:val="en-US"/>
          </w:rPr>
          <w:t>, orange</w:t>
        </w:r>
      </w:ins>
      <w:r w:rsidR="0004433A" w:rsidRPr="000F5361">
        <w:rPr>
          <w:lang w:val="en-US"/>
        </w:rPr>
        <w:t xml:space="preserve"> or yellow status, and their data will have to be completed directly in Provider’s Portal before submitting to PMC.</w:t>
      </w:r>
    </w:p>
    <w:p w14:paraId="369C611E" w14:textId="77777777" w:rsidR="004C2EB9" w:rsidRPr="00C601A3" w:rsidRDefault="004C2EB9" w:rsidP="00C601A3">
      <w:pPr>
        <w:ind w:left="360"/>
        <w:jc w:val="both"/>
        <w:rPr>
          <w:b/>
          <w:bCs/>
          <w:u w:val="single"/>
          <w:lang w:val="en-US"/>
        </w:rPr>
      </w:pPr>
    </w:p>
    <w:p w14:paraId="236C15B0" w14:textId="53D838FA" w:rsidR="00CE5F48" w:rsidRPr="000F5361" w:rsidRDefault="001B0250" w:rsidP="00C601A3">
      <w:pPr>
        <w:pStyle w:val="DBH4"/>
      </w:pPr>
      <w:bookmarkStart w:id="323" w:name="_Toc134424845"/>
      <w:r w:rsidRPr="000F5361">
        <w:t>Submitting claims to PMC</w:t>
      </w:r>
      <w:bookmarkEnd w:id="323"/>
    </w:p>
    <w:p w14:paraId="04E9F736" w14:textId="4966BE6F" w:rsidR="005D41D8" w:rsidRPr="000F5361" w:rsidRDefault="005D41D8" w:rsidP="001B0250">
      <w:pPr>
        <w:rPr>
          <w:lang w:val="en-US"/>
        </w:rPr>
      </w:pPr>
      <w:r w:rsidRPr="000F5361">
        <w:rPr>
          <w:lang w:val="en-US"/>
        </w:rPr>
        <w:t xml:space="preserve">New claims that meet mandatory data rules (have green status) are sent to the PMC system. </w:t>
      </w:r>
      <w:r w:rsidR="00336869" w:rsidRPr="000F5361">
        <w:rPr>
          <w:lang w:val="en-US"/>
        </w:rPr>
        <w:t>After successful sending to PMC system, they are not shown in the “Upload New Claims” form anymore.</w:t>
      </w:r>
    </w:p>
    <w:p w14:paraId="69036CC4" w14:textId="4DF59AD3" w:rsidR="005D41D8" w:rsidRPr="000F5361" w:rsidRDefault="005D41D8" w:rsidP="001B0250">
      <w:pPr>
        <w:rPr>
          <w:lang w:val="en-US"/>
        </w:rPr>
      </w:pPr>
      <w:r w:rsidRPr="000F5361">
        <w:rPr>
          <w:lang w:val="en-US"/>
        </w:rPr>
        <w:t>The data from Provider’s Portal is populated to Claims, Claimed Invoices</w:t>
      </w:r>
      <w:r w:rsidR="00351DC7" w:rsidRPr="000F5361">
        <w:rPr>
          <w:lang w:val="en-US"/>
        </w:rPr>
        <w:t xml:space="preserve">, </w:t>
      </w:r>
      <w:r w:rsidRPr="000F5361">
        <w:rPr>
          <w:lang w:val="en-US"/>
        </w:rPr>
        <w:t>Insureds</w:t>
      </w:r>
      <w:r w:rsidR="00351DC7" w:rsidRPr="000F5361">
        <w:rPr>
          <w:lang w:val="en-US"/>
        </w:rPr>
        <w:t xml:space="preserve"> and Documents</w:t>
      </w:r>
      <w:r w:rsidRPr="000F5361">
        <w:rPr>
          <w:lang w:val="en-US"/>
        </w:rPr>
        <w:t xml:space="preserve"> modules in the PMC system.</w:t>
      </w:r>
      <w:r w:rsidR="00336869" w:rsidRPr="000F5361">
        <w:rPr>
          <w:lang w:val="en-US"/>
        </w:rPr>
        <w:t xml:space="preserve"> No other modules are affected, </w:t>
      </w:r>
      <w:proofErr w:type="gramStart"/>
      <w:r w:rsidR="00336869" w:rsidRPr="000F5361">
        <w:rPr>
          <w:lang w:val="en-US"/>
        </w:rPr>
        <w:t>i.e.</w:t>
      </w:r>
      <w:proofErr w:type="gramEnd"/>
      <w:r w:rsidR="00336869" w:rsidRPr="000F5361">
        <w:rPr>
          <w:lang w:val="en-US"/>
        </w:rPr>
        <w:t xml:space="preserve"> data in Insurance Companies, Attorneys, etc. is never added, modified or deleted by Provider’s Portal.</w:t>
      </w:r>
    </w:p>
    <w:p w14:paraId="4232A261" w14:textId="77777777" w:rsidR="00AD681E" w:rsidRPr="000F5361" w:rsidRDefault="005D41D8" w:rsidP="001B0250">
      <w:pPr>
        <w:rPr>
          <w:lang w:val="en-US"/>
        </w:rPr>
      </w:pPr>
      <w:r w:rsidRPr="000F5361">
        <w:rPr>
          <w:lang w:val="en-US"/>
        </w:rPr>
        <w:t xml:space="preserve">New claims are added to the newest portfolio (for a given provider) that has Status = New. </w:t>
      </w:r>
    </w:p>
    <w:p w14:paraId="13D93DC8" w14:textId="0612E667" w:rsidR="005D41D8" w:rsidRPr="000F5361" w:rsidRDefault="005D41D8" w:rsidP="001B0250">
      <w:pPr>
        <w:rPr>
          <w:lang w:val="en-US"/>
        </w:rPr>
      </w:pPr>
      <w:r w:rsidRPr="000F5361">
        <w:rPr>
          <w:lang w:val="en-US"/>
        </w:rPr>
        <w:t>If there is no portfolio that has Status = New</w:t>
      </w:r>
      <w:r w:rsidR="00AD681E" w:rsidRPr="000F5361">
        <w:rPr>
          <w:lang w:val="en-US"/>
        </w:rPr>
        <w:t xml:space="preserve">, a message “There is no portfolio in PMC. </w:t>
      </w:r>
      <w:proofErr w:type="spellStart"/>
      <w:r w:rsidR="00AD681E" w:rsidRPr="000F5361">
        <w:rPr>
          <w:lang w:val="en-US"/>
        </w:rPr>
        <w:t>ClaimPay</w:t>
      </w:r>
      <w:proofErr w:type="spellEnd"/>
      <w:r w:rsidR="00AD681E" w:rsidRPr="000F5361">
        <w:rPr>
          <w:lang w:val="en-US"/>
        </w:rPr>
        <w:t xml:space="preserve"> team was alarmed” is shown, and an email is sent to </w:t>
      </w:r>
      <w:hyperlink r:id="rId12" w:history="1">
        <w:r w:rsidR="00AD681E" w:rsidRPr="000F5361">
          <w:rPr>
            <w:rStyle w:val="Hyperlink"/>
            <w:lang w:val="en-US"/>
          </w:rPr>
          <w:t>underwriting@claimpay.net</w:t>
        </w:r>
      </w:hyperlink>
      <w:r w:rsidR="00AD681E" w:rsidRPr="000F5361">
        <w:rPr>
          <w:lang w:val="en-US"/>
        </w:rPr>
        <w:t xml:space="preserve"> with Subject = “[</w:t>
      </w:r>
      <w:r w:rsidR="00AD681E" w:rsidRPr="00C601A3">
        <w:rPr>
          <w:i/>
          <w:iCs/>
          <w:lang w:val="en-US"/>
        </w:rPr>
        <w:t>provider abbreviation</w:t>
      </w:r>
      <w:r w:rsidR="00AD681E" w:rsidRPr="000F5361">
        <w:rPr>
          <w:lang w:val="en-US"/>
        </w:rPr>
        <w:t xml:space="preserve">] ALARM: no portfolio”, Contents </w:t>
      </w:r>
      <w:proofErr w:type="gramStart"/>
      <w:r w:rsidR="00AD681E" w:rsidRPr="000F5361">
        <w:rPr>
          <w:lang w:val="en-US"/>
        </w:rPr>
        <w:t>= ”The</w:t>
      </w:r>
      <w:proofErr w:type="gramEnd"/>
      <w:r w:rsidR="00AD681E" w:rsidRPr="000F5361">
        <w:rPr>
          <w:lang w:val="en-US"/>
        </w:rPr>
        <w:t xml:space="preserve"> provider can’t upload new claims! Please add a new portfolio with Status = New. Please contact the provider then.”. Claims are not uploaded then.</w:t>
      </w:r>
    </w:p>
    <w:p w14:paraId="1E1DA4E8" w14:textId="671CD4BD" w:rsidR="00336869" w:rsidRDefault="00336869" w:rsidP="001B0250">
      <w:pPr>
        <w:rPr>
          <w:lang w:val="en-US"/>
        </w:rPr>
      </w:pPr>
      <w:r w:rsidRPr="000F5361">
        <w:rPr>
          <w:lang w:val="en-US"/>
        </w:rPr>
        <w:t>If there is more than one portfolio with Status = New, the newest in terms of “Created date” is chosen.</w:t>
      </w:r>
    </w:p>
    <w:p w14:paraId="4BE9D1B5" w14:textId="5F595D1A" w:rsidR="002D4488" w:rsidRDefault="002D4488" w:rsidP="001B0250">
      <w:pPr>
        <w:rPr>
          <w:lang w:val="en-US"/>
        </w:rPr>
      </w:pPr>
      <w:r>
        <w:rPr>
          <w:lang w:val="en-US"/>
        </w:rPr>
        <w:t xml:space="preserve">It is strongly recommended to clean-up data in the Portfolios module before deploying the Provider’s Portal. There should be always one and only one portfolio with Status = New. Only if </w:t>
      </w:r>
      <w:proofErr w:type="spellStart"/>
      <w:r>
        <w:rPr>
          <w:lang w:val="en-US"/>
        </w:rPr>
        <w:t>ClaimPay</w:t>
      </w:r>
      <w:proofErr w:type="spellEnd"/>
      <w:r>
        <w:rPr>
          <w:lang w:val="en-US"/>
        </w:rPr>
        <w:t xml:space="preserve"> does not want to underwrite any claims from a specific provider, there should be no portfolio with Status = New.</w:t>
      </w:r>
      <w:r w:rsidR="00FC0693">
        <w:rPr>
          <w:lang w:val="en-US"/>
        </w:rPr>
        <w:t xml:space="preserve"> However, such scenario seems improbable and if it is real, it should be modeled more directly, with some yes/no switch in provider’s configuration.</w:t>
      </w:r>
    </w:p>
    <w:p w14:paraId="581A3D16" w14:textId="2A347C1F" w:rsidR="002D4488" w:rsidRPr="000F5361" w:rsidRDefault="002D4488" w:rsidP="001B0250">
      <w:pPr>
        <w:rPr>
          <w:lang w:val="en-US"/>
        </w:rPr>
      </w:pPr>
      <w:r>
        <w:rPr>
          <w:lang w:val="en-US"/>
        </w:rPr>
        <w:t xml:space="preserve">Furthermore, DOT Systems definitely recommends to automate creation of a new portfolio when there is no portfolio with Status = New for a given provider. It will make the process much easier and smoother for both </w:t>
      </w:r>
      <w:proofErr w:type="spellStart"/>
      <w:r>
        <w:rPr>
          <w:lang w:val="en-US"/>
        </w:rPr>
        <w:t>ClaimPay</w:t>
      </w:r>
      <w:proofErr w:type="spellEnd"/>
      <w:r>
        <w:rPr>
          <w:lang w:val="en-US"/>
        </w:rPr>
        <w:t xml:space="preserve"> and providers, especially in case of new providers.</w:t>
      </w:r>
    </w:p>
    <w:p w14:paraId="7C3CD028" w14:textId="78AE5303" w:rsidR="001B0250" w:rsidRPr="000F5361" w:rsidRDefault="00336869" w:rsidP="001B0250">
      <w:pPr>
        <w:rPr>
          <w:lang w:val="en-US"/>
        </w:rPr>
      </w:pPr>
      <w:r w:rsidRPr="000F5361">
        <w:rPr>
          <w:lang w:val="en-US"/>
        </w:rPr>
        <w:t>Populating data to PMC:</w:t>
      </w:r>
    </w:p>
    <w:p w14:paraId="52B391D3" w14:textId="07C2CDA2" w:rsidR="00336869" w:rsidRPr="000F5361" w:rsidRDefault="00336869" w:rsidP="00336869">
      <w:pPr>
        <w:pStyle w:val="ListParagraph"/>
        <w:numPr>
          <w:ilvl w:val="0"/>
          <w:numId w:val="22"/>
        </w:numPr>
        <w:rPr>
          <w:lang w:val="en-US"/>
        </w:rPr>
      </w:pPr>
      <w:r w:rsidRPr="000F5361">
        <w:rPr>
          <w:lang w:val="en-US"/>
        </w:rPr>
        <w:t>Insureds module</w:t>
      </w:r>
    </w:p>
    <w:p w14:paraId="575782C3" w14:textId="41A8989C" w:rsidR="00336869" w:rsidRPr="000F5361" w:rsidRDefault="00336869" w:rsidP="00336869">
      <w:pPr>
        <w:pStyle w:val="ListParagraph"/>
        <w:numPr>
          <w:ilvl w:val="1"/>
          <w:numId w:val="22"/>
        </w:numPr>
        <w:rPr>
          <w:lang w:val="en-US"/>
        </w:rPr>
      </w:pPr>
      <w:r w:rsidRPr="000F5361">
        <w:rPr>
          <w:lang w:val="en-US"/>
        </w:rPr>
        <w:t xml:space="preserve">If an Insured with the same name, address and email is present in the PMC, it is used as a reference in the added Claim. </w:t>
      </w:r>
      <w:proofErr w:type="gramStart"/>
      <w:r w:rsidRPr="000F5361">
        <w:rPr>
          <w:lang w:val="en-US"/>
        </w:rPr>
        <w:t>I.e.</w:t>
      </w:r>
      <w:proofErr w:type="gramEnd"/>
      <w:r w:rsidRPr="000F5361">
        <w:rPr>
          <w:lang w:val="en-US"/>
        </w:rPr>
        <w:t xml:space="preserve"> it is not added.</w:t>
      </w:r>
    </w:p>
    <w:p w14:paraId="7BF37701" w14:textId="160394CB" w:rsidR="00336869" w:rsidRPr="000F5361" w:rsidRDefault="00336869" w:rsidP="00336869">
      <w:pPr>
        <w:pStyle w:val="ListParagraph"/>
        <w:numPr>
          <w:ilvl w:val="1"/>
          <w:numId w:val="22"/>
        </w:numPr>
        <w:rPr>
          <w:lang w:val="en-US"/>
        </w:rPr>
      </w:pPr>
      <w:r w:rsidRPr="000F5361">
        <w:rPr>
          <w:lang w:val="en-US"/>
        </w:rPr>
        <w:t>Otherwise, a new record is added to PMC Insureds module</w:t>
      </w:r>
      <w:r w:rsidR="00351DC7" w:rsidRPr="000F5361">
        <w:rPr>
          <w:lang w:val="en-US"/>
        </w:rPr>
        <w:t>, and:</w:t>
      </w:r>
    </w:p>
    <w:p w14:paraId="589FF9FB" w14:textId="33D7C80D" w:rsidR="00336869" w:rsidRPr="000F5361" w:rsidRDefault="00336869" w:rsidP="00351DC7">
      <w:pPr>
        <w:pStyle w:val="ListParagraph"/>
        <w:numPr>
          <w:ilvl w:val="2"/>
          <w:numId w:val="22"/>
        </w:numPr>
        <w:rPr>
          <w:lang w:val="en-US"/>
        </w:rPr>
      </w:pPr>
      <w:r w:rsidRPr="000F5361">
        <w:rPr>
          <w:lang w:val="en-US"/>
        </w:rPr>
        <w:t xml:space="preserve">If an Insured with the same </w:t>
      </w:r>
      <w:r w:rsidR="00351DC7" w:rsidRPr="000F5361">
        <w:rPr>
          <w:lang w:val="en-US"/>
        </w:rPr>
        <w:t>name exists in PMC, an ONB Comments line is added in the added Claim record: “Another Insured with the same name exists.”</w:t>
      </w:r>
    </w:p>
    <w:p w14:paraId="3A0374A6" w14:textId="7D6B0A81" w:rsidR="00351DC7" w:rsidRPr="000F5361" w:rsidRDefault="00351DC7" w:rsidP="00351DC7">
      <w:pPr>
        <w:pStyle w:val="ListParagraph"/>
        <w:numPr>
          <w:ilvl w:val="2"/>
          <w:numId w:val="22"/>
        </w:numPr>
        <w:rPr>
          <w:lang w:val="en-US"/>
        </w:rPr>
      </w:pPr>
      <w:r w:rsidRPr="000F5361">
        <w:rPr>
          <w:lang w:val="en-US"/>
        </w:rPr>
        <w:t xml:space="preserve">If an Insured with the same </w:t>
      </w:r>
      <w:proofErr w:type="spellStart"/>
      <w:r w:rsidRPr="000F5361">
        <w:rPr>
          <w:lang w:val="en-US"/>
        </w:rPr>
        <w:t>street+town</w:t>
      </w:r>
      <w:proofErr w:type="spellEnd"/>
      <w:r w:rsidRPr="000F5361">
        <w:rPr>
          <w:lang w:val="en-US"/>
        </w:rPr>
        <w:t xml:space="preserve"> address exists in PMC, an ONB Comments line is added in the added Claim record: “Another Insured with the same address exists.”</w:t>
      </w:r>
    </w:p>
    <w:p w14:paraId="1660A9FC" w14:textId="06B7B1EB" w:rsidR="00351DC7" w:rsidRPr="000F5361" w:rsidRDefault="00351DC7" w:rsidP="00351DC7">
      <w:pPr>
        <w:pStyle w:val="ListParagraph"/>
        <w:numPr>
          <w:ilvl w:val="2"/>
          <w:numId w:val="22"/>
        </w:numPr>
        <w:rPr>
          <w:lang w:val="en-US"/>
        </w:rPr>
      </w:pPr>
      <w:r w:rsidRPr="000F5361">
        <w:rPr>
          <w:lang w:val="en-US"/>
        </w:rPr>
        <w:lastRenderedPageBreak/>
        <w:t>If an Insured with the same email exists in PMC, an ONB Comments line is added in the added Claim record: “Another Insured with the same email exists.”</w:t>
      </w:r>
    </w:p>
    <w:p w14:paraId="297340F4" w14:textId="78FC9682" w:rsidR="00351DC7" w:rsidRPr="000F5361" w:rsidRDefault="00351DC7" w:rsidP="00351DC7">
      <w:pPr>
        <w:pStyle w:val="ListParagraph"/>
        <w:numPr>
          <w:ilvl w:val="0"/>
          <w:numId w:val="22"/>
        </w:numPr>
        <w:rPr>
          <w:lang w:val="en-US"/>
        </w:rPr>
      </w:pPr>
      <w:r w:rsidRPr="000F5361">
        <w:rPr>
          <w:lang w:val="en-US"/>
        </w:rPr>
        <w:t>Claims module</w:t>
      </w:r>
    </w:p>
    <w:p w14:paraId="0D26E773" w14:textId="3D887F4E" w:rsidR="00351DC7" w:rsidRPr="000F5361" w:rsidRDefault="00351DC7" w:rsidP="00351DC7">
      <w:pPr>
        <w:pStyle w:val="ListParagraph"/>
        <w:numPr>
          <w:ilvl w:val="1"/>
          <w:numId w:val="22"/>
        </w:numPr>
        <w:rPr>
          <w:lang w:val="en-US"/>
        </w:rPr>
      </w:pPr>
      <w:r w:rsidRPr="000F5361">
        <w:rPr>
          <w:lang w:val="en-US"/>
        </w:rPr>
        <w:t>A new record is added to PMC Claims module for each new claim.</w:t>
      </w:r>
    </w:p>
    <w:p w14:paraId="68956D9F" w14:textId="13AB24E6" w:rsidR="00351DC7" w:rsidRPr="000F5361" w:rsidRDefault="00351DC7" w:rsidP="00351DC7">
      <w:pPr>
        <w:pStyle w:val="ListParagraph"/>
        <w:numPr>
          <w:ilvl w:val="0"/>
          <w:numId w:val="22"/>
        </w:numPr>
        <w:rPr>
          <w:lang w:val="en-US"/>
        </w:rPr>
      </w:pPr>
      <w:r w:rsidRPr="000F5361">
        <w:rPr>
          <w:lang w:val="en-US"/>
        </w:rPr>
        <w:t>Claimed Invoices module</w:t>
      </w:r>
    </w:p>
    <w:p w14:paraId="27B349D2" w14:textId="0C621BE3" w:rsidR="00351DC7" w:rsidRPr="000F5361" w:rsidRDefault="00351DC7" w:rsidP="00351DC7">
      <w:pPr>
        <w:pStyle w:val="ListParagraph"/>
        <w:numPr>
          <w:ilvl w:val="1"/>
          <w:numId w:val="22"/>
        </w:numPr>
        <w:rPr>
          <w:lang w:val="en-US"/>
        </w:rPr>
      </w:pPr>
      <w:r w:rsidRPr="000F5361">
        <w:rPr>
          <w:lang w:val="en-US"/>
        </w:rPr>
        <w:t>A new record attached to the Claim is added for each invoice.</w:t>
      </w:r>
    </w:p>
    <w:p w14:paraId="61D0F42F" w14:textId="519FCFF8" w:rsidR="00351DC7" w:rsidRPr="000F5361" w:rsidRDefault="00351DC7" w:rsidP="00351DC7">
      <w:pPr>
        <w:pStyle w:val="ListParagraph"/>
        <w:numPr>
          <w:ilvl w:val="0"/>
          <w:numId w:val="22"/>
        </w:numPr>
        <w:rPr>
          <w:lang w:val="en-US"/>
        </w:rPr>
      </w:pPr>
      <w:r w:rsidRPr="000F5361">
        <w:rPr>
          <w:lang w:val="en-US"/>
        </w:rPr>
        <w:t>Documents module</w:t>
      </w:r>
    </w:p>
    <w:p w14:paraId="7AFA3C79" w14:textId="58BFC517" w:rsidR="00351DC7" w:rsidRPr="000F5361" w:rsidRDefault="00351DC7" w:rsidP="00351DC7">
      <w:pPr>
        <w:pStyle w:val="ListParagraph"/>
        <w:numPr>
          <w:ilvl w:val="1"/>
          <w:numId w:val="22"/>
        </w:numPr>
        <w:rPr>
          <w:lang w:val="en-US"/>
        </w:rPr>
      </w:pPr>
      <w:r w:rsidRPr="000F5361">
        <w:rPr>
          <w:lang w:val="en-US"/>
        </w:rPr>
        <w:t>A new record attached to the Claim is added for each document.</w:t>
      </w:r>
    </w:p>
    <w:p w14:paraId="5DDB72FE" w14:textId="77777777" w:rsidR="00351DC7" w:rsidRPr="000F5361" w:rsidRDefault="00351DC7" w:rsidP="00240403">
      <w:pPr>
        <w:rPr>
          <w:lang w:val="en-US"/>
        </w:rPr>
      </w:pPr>
    </w:p>
    <w:p w14:paraId="1870C64A" w14:textId="6DD6FFBB" w:rsidR="00645E4D" w:rsidRPr="000F5361" w:rsidRDefault="00645E4D" w:rsidP="00240403">
      <w:pPr>
        <w:pStyle w:val="DBH3"/>
      </w:pPr>
      <w:bookmarkStart w:id="324" w:name="_Toc134424846"/>
      <w:bookmarkStart w:id="325" w:name="_Ref134542879"/>
      <w:r w:rsidRPr="000F5361">
        <w:t>Send a Message</w:t>
      </w:r>
      <w:bookmarkEnd w:id="324"/>
      <w:bookmarkEnd w:id="325"/>
    </w:p>
    <w:p w14:paraId="3973B690" w14:textId="70960679" w:rsidR="00645E4D" w:rsidRPr="000F5361" w:rsidRDefault="00FD654F" w:rsidP="00645E4D">
      <w:pPr>
        <w:rPr>
          <w:lang w:val="en-US"/>
        </w:rPr>
      </w:pPr>
      <w:r w:rsidRPr="000F5361">
        <w:rPr>
          <w:lang w:val="en-US"/>
        </w:rPr>
        <w:t xml:space="preserve">A simple form to send a message to PMC users. </w:t>
      </w:r>
    </w:p>
    <w:p w14:paraId="468335DC" w14:textId="080F029F" w:rsidR="00FD654F" w:rsidRPr="000F5361" w:rsidRDefault="00FD654F" w:rsidP="00645E4D">
      <w:pPr>
        <w:rPr>
          <w:lang w:val="en-US"/>
        </w:rPr>
      </w:pPr>
      <w:r w:rsidRPr="000F5361">
        <w:rPr>
          <w:lang w:val="en-US"/>
        </w:rPr>
        <w:t>Edit fields:</w:t>
      </w:r>
    </w:p>
    <w:p w14:paraId="42E44F2D" w14:textId="25124ED2" w:rsidR="00FD654F" w:rsidRDefault="00FD654F" w:rsidP="00FD654F">
      <w:pPr>
        <w:pStyle w:val="ListParagraph"/>
        <w:numPr>
          <w:ilvl w:val="0"/>
          <w:numId w:val="3"/>
        </w:numPr>
        <w:rPr>
          <w:ins w:id="326" w:author="Dariusz Bogumil" w:date="2023-05-09T16:54:00Z"/>
          <w:lang w:val="en-US"/>
        </w:rPr>
      </w:pPr>
      <w:r w:rsidRPr="000F5361">
        <w:rPr>
          <w:lang w:val="en-US"/>
        </w:rPr>
        <w:t xml:space="preserve">Category – drop-down list with values: </w:t>
      </w:r>
      <w:ins w:id="327" w:author="Dariusz Bogumil" w:date="2023-05-09T16:54:00Z">
        <w:r w:rsidR="00810DDD">
          <w:rPr>
            <w:lang w:val="en-US"/>
          </w:rPr>
          <w:t xml:space="preserve">Claim </w:t>
        </w:r>
      </w:ins>
      <w:del w:id="328" w:author="Dariusz Bogumil" w:date="2023-05-09T16:54:00Z">
        <w:r w:rsidRPr="000F5361" w:rsidDel="00810DDD">
          <w:rPr>
            <w:lang w:val="en-US"/>
          </w:rPr>
          <w:delText xml:space="preserve">Underwriting </w:delText>
        </w:r>
      </w:del>
      <w:r w:rsidRPr="000F5361">
        <w:rPr>
          <w:lang w:val="en-US"/>
        </w:rPr>
        <w:t xml:space="preserve">(default), </w:t>
      </w:r>
      <w:ins w:id="329" w:author="Dariusz Bogumil" w:date="2023-05-09T16:54:00Z">
        <w:r w:rsidR="00810DDD">
          <w:rPr>
            <w:lang w:val="en-US"/>
          </w:rPr>
          <w:t xml:space="preserve">Portfolio, </w:t>
        </w:r>
      </w:ins>
      <w:proofErr w:type="gramStart"/>
      <w:r w:rsidRPr="000F5361">
        <w:rPr>
          <w:lang w:val="en-US"/>
        </w:rPr>
        <w:t>Other</w:t>
      </w:r>
      <w:proofErr w:type="gramEnd"/>
      <w:r w:rsidRPr="000F5361">
        <w:rPr>
          <w:lang w:val="en-US"/>
        </w:rPr>
        <w:t xml:space="preserve"> topic</w:t>
      </w:r>
    </w:p>
    <w:p w14:paraId="292F151C" w14:textId="5C6E6BA9" w:rsidR="00810DDD" w:rsidRPr="000F5361" w:rsidRDefault="00810DDD" w:rsidP="00810DDD">
      <w:pPr>
        <w:pStyle w:val="ListParagraph"/>
        <w:numPr>
          <w:ilvl w:val="0"/>
          <w:numId w:val="3"/>
        </w:numPr>
        <w:rPr>
          <w:ins w:id="330" w:author="Dariusz Bogumil" w:date="2023-05-09T16:57:00Z"/>
          <w:lang w:val="en-US"/>
        </w:rPr>
      </w:pPr>
      <w:ins w:id="331" w:author="Dariusz Bogumil" w:date="2023-05-09T16:57:00Z">
        <w:r>
          <w:rPr>
            <w:lang w:val="en-US"/>
          </w:rPr>
          <w:t xml:space="preserve">Portfolio – visible </w:t>
        </w:r>
      </w:ins>
      <w:ins w:id="332" w:author="Dariusz Bogumil" w:date="2023-05-09T17:00:00Z">
        <w:r>
          <w:rPr>
            <w:lang w:val="en-US"/>
          </w:rPr>
          <w:t xml:space="preserve">and mandatory </w:t>
        </w:r>
      </w:ins>
      <w:ins w:id="333" w:author="Dariusz Bogumil" w:date="2023-05-09T16:57:00Z">
        <w:r>
          <w:rPr>
            <w:lang w:val="en-US"/>
          </w:rPr>
          <w:t>only if Category = Portfolio</w:t>
        </w:r>
      </w:ins>
      <w:ins w:id="334" w:author="Dariusz Bogumil" w:date="2023-05-09T16:58:00Z">
        <w:r>
          <w:rPr>
            <w:lang w:val="en-US"/>
          </w:rPr>
          <w:t xml:space="preserve"> or Claim; a drop-down list of provider’s Portfolio </w:t>
        </w:r>
      </w:ins>
      <w:ins w:id="335" w:author="Dariusz Bogumil" w:date="2023-05-09T16:59:00Z">
        <w:r>
          <w:rPr>
            <w:lang w:val="en-US"/>
          </w:rPr>
          <w:t>IDs</w:t>
        </w:r>
      </w:ins>
    </w:p>
    <w:p w14:paraId="326E1E88" w14:textId="6F4A8E3C" w:rsidR="00810DDD" w:rsidRDefault="00810DDD" w:rsidP="00FD654F">
      <w:pPr>
        <w:pStyle w:val="ListParagraph"/>
        <w:numPr>
          <w:ilvl w:val="0"/>
          <w:numId w:val="3"/>
        </w:numPr>
        <w:rPr>
          <w:ins w:id="336" w:author="Dariusz Bogumil" w:date="2023-05-09T16:55:00Z"/>
          <w:lang w:val="en-US"/>
        </w:rPr>
      </w:pPr>
      <w:ins w:id="337" w:author="Dariusz Bogumil" w:date="2023-05-09T16:54:00Z">
        <w:r>
          <w:rPr>
            <w:lang w:val="en-US"/>
          </w:rPr>
          <w:t xml:space="preserve">Claim - visible </w:t>
        </w:r>
      </w:ins>
      <w:ins w:id="338" w:author="Dariusz Bogumil" w:date="2023-05-09T17:00:00Z">
        <w:r>
          <w:rPr>
            <w:lang w:val="en-US"/>
          </w:rPr>
          <w:t xml:space="preserve">and mandatory </w:t>
        </w:r>
      </w:ins>
      <w:ins w:id="339" w:author="Dariusz Bogumil" w:date="2023-05-09T16:54:00Z">
        <w:r>
          <w:rPr>
            <w:lang w:val="en-US"/>
          </w:rPr>
          <w:t>only if Cate</w:t>
        </w:r>
      </w:ins>
      <w:ins w:id="340" w:author="Dariusz Bogumil" w:date="2023-05-09T16:55:00Z">
        <w:r>
          <w:rPr>
            <w:lang w:val="en-US"/>
          </w:rPr>
          <w:t>gory = Claim</w:t>
        </w:r>
      </w:ins>
      <w:ins w:id="341" w:author="Dariusz Bogumil" w:date="2023-05-09T16:58:00Z">
        <w:r>
          <w:rPr>
            <w:lang w:val="en-US"/>
          </w:rPr>
          <w:t xml:space="preserve">; </w:t>
        </w:r>
      </w:ins>
      <w:ins w:id="342" w:author="Dariusz Bogumil" w:date="2023-05-09T16:59:00Z">
        <w:r>
          <w:rPr>
            <w:lang w:val="en-US"/>
          </w:rPr>
          <w:t>a drop-down list of claim IDs in the chosen Portfolio (or “please choose a Portfolio”</w:t>
        </w:r>
      </w:ins>
      <w:ins w:id="343" w:author="Dariusz Bogumil" w:date="2023-05-09T17:00:00Z">
        <w:r>
          <w:rPr>
            <w:lang w:val="en-US"/>
          </w:rPr>
          <w:t xml:space="preserve"> if not chosen).</w:t>
        </w:r>
      </w:ins>
    </w:p>
    <w:p w14:paraId="5FEAB8B3" w14:textId="14774702" w:rsidR="00810DDD" w:rsidRPr="000F5361" w:rsidDel="00810DDD" w:rsidRDefault="00810DDD" w:rsidP="00FD654F">
      <w:pPr>
        <w:pStyle w:val="ListParagraph"/>
        <w:numPr>
          <w:ilvl w:val="0"/>
          <w:numId w:val="3"/>
        </w:numPr>
        <w:rPr>
          <w:del w:id="344" w:author="Dariusz Bogumil" w:date="2023-05-09T16:57:00Z"/>
          <w:lang w:val="en-US"/>
        </w:rPr>
      </w:pPr>
    </w:p>
    <w:p w14:paraId="06BB0CED" w14:textId="660B0CEE" w:rsidR="00FD654F" w:rsidRPr="000F5361" w:rsidRDefault="00FD654F" w:rsidP="00FD654F">
      <w:pPr>
        <w:pStyle w:val="ListParagraph"/>
        <w:numPr>
          <w:ilvl w:val="0"/>
          <w:numId w:val="3"/>
        </w:numPr>
        <w:rPr>
          <w:lang w:val="en-US"/>
        </w:rPr>
      </w:pPr>
      <w:r w:rsidRPr="000F5361">
        <w:rPr>
          <w:lang w:val="en-US"/>
        </w:rPr>
        <w:t>Subject – text, mandatory</w:t>
      </w:r>
    </w:p>
    <w:p w14:paraId="50FBE29F" w14:textId="6573DC94" w:rsidR="00FD654F" w:rsidRPr="000F5361" w:rsidRDefault="00FD654F" w:rsidP="00FD654F">
      <w:pPr>
        <w:pStyle w:val="ListParagraph"/>
        <w:numPr>
          <w:ilvl w:val="0"/>
          <w:numId w:val="3"/>
        </w:numPr>
        <w:rPr>
          <w:lang w:val="en-US"/>
        </w:rPr>
      </w:pPr>
      <w:r w:rsidRPr="000F5361">
        <w:rPr>
          <w:lang w:val="en-US"/>
        </w:rPr>
        <w:t xml:space="preserve">Contents – </w:t>
      </w:r>
      <w:proofErr w:type="spellStart"/>
      <w:r w:rsidRPr="000F5361">
        <w:rPr>
          <w:lang w:val="en-US"/>
        </w:rPr>
        <w:t>wysiwyg</w:t>
      </w:r>
      <w:proofErr w:type="spellEnd"/>
      <w:r w:rsidRPr="000F5361">
        <w:rPr>
          <w:lang w:val="en-US"/>
        </w:rPr>
        <w:t xml:space="preserve"> text, mandatory</w:t>
      </w:r>
    </w:p>
    <w:p w14:paraId="6EAD9B12" w14:textId="766071F0" w:rsidR="00FD654F" w:rsidRPr="000F5361" w:rsidRDefault="00FD654F" w:rsidP="00240403">
      <w:pPr>
        <w:pStyle w:val="ListParagraph"/>
        <w:numPr>
          <w:ilvl w:val="0"/>
          <w:numId w:val="3"/>
        </w:numPr>
        <w:rPr>
          <w:lang w:val="en-US"/>
        </w:rPr>
      </w:pPr>
      <w:r w:rsidRPr="000F5361">
        <w:rPr>
          <w:lang w:val="en-US"/>
        </w:rPr>
        <w:t xml:space="preserve">Attachments – drop area for </w:t>
      </w:r>
      <w:proofErr w:type="spellStart"/>
      <w:r w:rsidRPr="000F5361">
        <w:rPr>
          <w:lang w:val="en-US"/>
        </w:rPr>
        <w:t>drag&amp;drop</w:t>
      </w:r>
      <w:proofErr w:type="spellEnd"/>
      <w:r w:rsidRPr="000F5361">
        <w:rPr>
          <w:lang w:val="en-US"/>
        </w:rPr>
        <w:t>, a button to choose files to be attached</w:t>
      </w:r>
      <w:ins w:id="345" w:author="Dariusz Bogumil" w:date="2023-05-09T17:00:00Z">
        <w:r w:rsidR="00810DDD">
          <w:rPr>
            <w:lang w:val="en-US"/>
          </w:rPr>
          <w:t>; optional</w:t>
        </w:r>
      </w:ins>
    </w:p>
    <w:p w14:paraId="17764FE5" w14:textId="09BA66CE" w:rsidR="00FD654F" w:rsidRPr="000F5361" w:rsidRDefault="00FD654F" w:rsidP="00645E4D">
      <w:pPr>
        <w:rPr>
          <w:lang w:val="en-US"/>
        </w:rPr>
      </w:pPr>
      <w:r w:rsidRPr="000F5361">
        <w:rPr>
          <w:lang w:val="en-US"/>
        </w:rPr>
        <w:t xml:space="preserve">An email is sent to a chosen mailbox depending on Category: </w:t>
      </w:r>
    </w:p>
    <w:p w14:paraId="77D919D6" w14:textId="77777777" w:rsidR="00810DDD" w:rsidRPr="000F5361" w:rsidRDefault="00810DDD" w:rsidP="00810DDD">
      <w:pPr>
        <w:pStyle w:val="ListParagraph"/>
        <w:numPr>
          <w:ilvl w:val="0"/>
          <w:numId w:val="3"/>
        </w:numPr>
        <w:rPr>
          <w:ins w:id="346" w:author="Dariusz Bogumil" w:date="2023-05-09T17:01:00Z"/>
          <w:lang w:val="en-US"/>
        </w:rPr>
      </w:pPr>
      <w:ins w:id="347" w:author="Dariusz Bogumil" w:date="2023-05-09T17:01:00Z">
        <w:r>
          <w:rPr>
            <w:lang w:val="en-US"/>
          </w:rPr>
          <w:t xml:space="preserve">Category = </w:t>
        </w:r>
        <w:r w:rsidRPr="00F2284C">
          <w:rPr>
            <w:lang w:val="en-US"/>
          </w:rPr>
          <w:t xml:space="preserve">„Claim”: </w:t>
        </w:r>
        <w:r>
          <w:rPr>
            <w:lang w:val="en-US"/>
          </w:rPr>
          <w:t xml:space="preserve">email to </w:t>
        </w:r>
        <w:r>
          <w:rPr>
            <w:lang w:val="en-US"/>
          </w:rPr>
          <w:fldChar w:fldCharType="begin"/>
        </w:r>
        <w:r>
          <w:rPr>
            <w:lang w:val="en-US"/>
          </w:rPr>
          <w:instrText xml:space="preserve"> HYPERLINK "mailto:</w:instrText>
        </w:r>
        <w:r w:rsidRPr="00F2284C">
          <w:rPr>
            <w:lang w:val="en-US"/>
          </w:rPr>
          <w:instrText>underwriting@claimpay.net</w:instrText>
        </w:r>
        <w:r>
          <w:rPr>
            <w:lang w:val="en-US"/>
          </w:rPr>
          <w:instrText xml:space="preserve">" </w:instrText>
        </w:r>
        <w:r>
          <w:rPr>
            <w:lang w:val="en-US"/>
          </w:rPr>
          <w:fldChar w:fldCharType="separate"/>
        </w:r>
        <w:r w:rsidRPr="00810DDD">
          <w:rPr>
            <w:rStyle w:val="Hyperlink"/>
            <w:lang w:val="en-US"/>
          </w:rPr>
          <w:t>underwriting@claimpay.net</w:t>
        </w:r>
        <w:r>
          <w:rPr>
            <w:lang w:val="en-US"/>
          </w:rPr>
          <w:fldChar w:fldCharType="end"/>
        </w:r>
        <w:r w:rsidRPr="000F5361">
          <w:rPr>
            <w:lang w:val="en-US"/>
          </w:rPr>
          <w:t xml:space="preserve"> </w:t>
        </w:r>
        <w:r>
          <w:rPr>
            <w:lang w:val="en-US"/>
          </w:rPr>
          <w:t>, comment in the relevant Claim record</w:t>
        </w:r>
      </w:ins>
    </w:p>
    <w:p w14:paraId="5EC12106" w14:textId="40EEFDC5" w:rsidR="00810DDD" w:rsidRPr="000F5361" w:rsidRDefault="00810DDD" w:rsidP="00810DDD">
      <w:pPr>
        <w:pStyle w:val="ListParagraph"/>
        <w:numPr>
          <w:ilvl w:val="0"/>
          <w:numId w:val="3"/>
        </w:numPr>
        <w:rPr>
          <w:ins w:id="348" w:author="Dariusz Bogumil" w:date="2023-05-09T17:01:00Z"/>
          <w:lang w:val="en-US"/>
        </w:rPr>
      </w:pPr>
      <w:ins w:id="349" w:author="Dariusz Bogumil" w:date="2023-05-09T17:01:00Z">
        <w:r>
          <w:rPr>
            <w:lang w:val="en-US"/>
          </w:rPr>
          <w:t xml:space="preserve">Category = </w:t>
        </w:r>
        <w:r w:rsidRPr="00F2284C">
          <w:rPr>
            <w:lang w:val="en-US"/>
          </w:rPr>
          <w:t>„</w:t>
        </w:r>
        <w:r>
          <w:rPr>
            <w:lang w:val="en-US"/>
          </w:rPr>
          <w:t>Portfolio</w:t>
        </w:r>
        <w:r w:rsidRPr="00F2284C">
          <w:rPr>
            <w:lang w:val="en-US"/>
          </w:rPr>
          <w:t xml:space="preserve">”: </w:t>
        </w:r>
        <w:r>
          <w:rPr>
            <w:lang w:val="en-US"/>
          </w:rPr>
          <w:t xml:space="preserve">email to </w:t>
        </w:r>
        <w:r>
          <w:rPr>
            <w:lang w:val="en-US"/>
          </w:rPr>
          <w:fldChar w:fldCharType="begin"/>
        </w:r>
        <w:r>
          <w:rPr>
            <w:lang w:val="en-US"/>
          </w:rPr>
          <w:instrText xml:space="preserve"> HYPERLINK "mailto:</w:instrText>
        </w:r>
        <w:r w:rsidRPr="00F2284C">
          <w:rPr>
            <w:lang w:val="en-US"/>
          </w:rPr>
          <w:instrText>underwriting@claimpay.net</w:instrText>
        </w:r>
        <w:r>
          <w:rPr>
            <w:lang w:val="en-US"/>
          </w:rPr>
          <w:instrText xml:space="preserve">" </w:instrText>
        </w:r>
        <w:r>
          <w:rPr>
            <w:lang w:val="en-US"/>
          </w:rPr>
          <w:fldChar w:fldCharType="separate"/>
        </w:r>
        <w:r w:rsidRPr="00810DDD">
          <w:rPr>
            <w:rStyle w:val="Hyperlink"/>
            <w:lang w:val="en-US"/>
          </w:rPr>
          <w:t>underwriting@claimpay.net</w:t>
        </w:r>
        <w:r>
          <w:rPr>
            <w:lang w:val="en-US"/>
          </w:rPr>
          <w:fldChar w:fldCharType="end"/>
        </w:r>
        <w:r w:rsidRPr="000F5361">
          <w:rPr>
            <w:lang w:val="en-US"/>
          </w:rPr>
          <w:t xml:space="preserve"> </w:t>
        </w:r>
        <w:r>
          <w:rPr>
            <w:lang w:val="en-US"/>
          </w:rPr>
          <w:t xml:space="preserve">, comment in the relevant </w:t>
        </w:r>
        <w:r>
          <w:rPr>
            <w:lang w:val="en-US"/>
          </w:rPr>
          <w:t>Portfolio</w:t>
        </w:r>
        <w:r>
          <w:rPr>
            <w:lang w:val="en-US"/>
          </w:rPr>
          <w:t xml:space="preserve"> record</w:t>
        </w:r>
      </w:ins>
    </w:p>
    <w:p w14:paraId="272F7633" w14:textId="555B3ACA" w:rsidR="00645E4D" w:rsidRPr="000F5361" w:rsidDel="00810DDD" w:rsidRDefault="00810DDD" w:rsidP="00FD654F">
      <w:pPr>
        <w:pStyle w:val="ListParagraph"/>
        <w:numPr>
          <w:ilvl w:val="0"/>
          <w:numId w:val="3"/>
        </w:numPr>
        <w:rPr>
          <w:del w:id="350" w:author="Dariusz Bogumil" w:date="2023-05-09T17:01:00Z"/>
          <w:lang w:val="en-US"/>
        </w:rPr>
      </w:pPr>
      <w:ins w:id="351" w:author="Dariusz Bogumil" w:date="2023-05-09T17:01:00Z">
        <w:r>
          <w:rPr>
            <w:lang w:val="en-US"/>
          </w:rPr>
          <w:t xml:space="preserve">Category = </w:t>
        </w:r>
        <w:r w:rsidRPr="000F5361">
          <w:rPr>
            <w:lang w:val="en-US"/>
          </w:rPr>
          <w:t>“Other topic”</w:t>
        </w:r>
        <w:r>
          <w:rPr>
            <w:lang w:val="en-US"/>
          </w:rPr>
          <w:t xml:space="preserve">: email to </w:t>
        </w:r>
      </w:ins>
      <w:del w:id="352" w:author="Dariusz Bogumil" w:date="2023-05-09T17:01:00Z">
        <w:r w:rsidR="00FD654F" w:rsidRPr="000F5361" w:rsidDel="00810DDD">
          <w:rPr>
            <w:lang w:val="en-US"/>
          </w:rPr>
          <w:delText xml:space="preserve"> </w:delText>
        </w:r>
      </w:del>
      <w:del w:id="353" w:author="Dariusz Bogumil" w:date="2023-05-09T16:57:00Z">
        <w:r w:rsidR="00FD654F" w:rsidRPr="000F5361" w:rsidDel="00810DDD">
          <w:rPr>
            <w:lang w:val="en-US"/>
          </w:rPr>
          <w:delText>for “</w:delText>
        </w:r>
      </w:del>
      <w:del w:id="354" w:author="Dariusz Bogumil" w:date="2023-05-09T16:56:00Z">
        <w:r w:rsidR="00FD654F" w:rsidRPr="000F5361" w:rsidDel="00810DDD">
          <w:rPr>
            <w:lang w:val="en-US"/>
          </w:rPr>
          <w:delText>Underwriting</w:delText>
        </w:r>
      </w:del>
      <w:del w:id="355" w:author="Dariusz Bogumil" w:date="2023-05-09T16:57:00Z">
        <w:r w:rsidR="00FD654F" w:rsidRPr="000F5361" w:rsidDel="00810DDD">
          <w:rPr>
            <w:lang w:val="en-US"/>
          </w:rPr>
          <w:delText>”</w:delText>
        </w:r>
      </w:del>
    </w:p>
    <w:p w14:paraId="4202B3A8" w14:textId="0B047F77" w:rsidR="00FD654F" w:rsidRPr="000F5361" w:rsidRDefault="00000000" w:rsidP="00FD654F">
      <w:pPr>
        <w:pStyle w:val="ListParagraph"/>
        <w:numPr>
          <w:ilvl w:val="0"/>
          <w:numId w:val="3"/>
        </w:numPr>
        <w:rPr>
          <w:lang w:val="en-US"/>
        </w:rPr>
      </w:pPr>
      <w:r>
        <w:fldChar w:fldCharType="begin"/>
      </w:r>
      <w:r w:rsidRPr="00F30443">
        <w:rPr>
          <w:lang w:val="en-US"/>
          <w:rPrChange w:id="356" w:author="Dariusz Bogumil" w:date="2023-05-09T15:53:00Z">
            <w:rPr/>
          </w:rPrChange>
        </w:rPr>
        <w:instrText>HYPERLINK "mailto:info@claimpay.net"</w:instrText>
      </w:r>
      <w:r>
        <w:fldChar w:fldCharType="separate"/>
      </w:r>
      <w:r w:rsidR="00FD654F" w:rsidRPr="000F5361">
        <w:rPr>
          <w:rStyle w:val="Hyperlink"/>
          <w:lang w:val="en-US"/>
        </w:rPr>
        <w:t>info@claimpay.net</w:t>
      </w:r>
      <w:r>
        <w:rPr>
          <w:rStyle w:val="Hyperlink"/>
          <w:lang w:val="en-US"/>
        </w:rPr>
        <w:fldChar w:fldCharType="end"/>
      </w:r>
      <w:r w:rsidR="00FD654F" w:rsidRPr="000F5361">
        <w:rPr>
          <w:lang w:val="en-US"/>
        </w:rPr>
        <w:t xml:space="preserve"> </w:t>
      </w:r>
      <w:del w:id="357" w:author="Dariusz Bogumil" w:date="2023-05-09T17:01:00Z">
        <w:r w:rsidR="00FD654F" w:rsidRPr="000F5361" w:rsidDel="00810DDD">
          <w:rPr>
            <w:lang w:val="en-US"/>
          </w:rPr>
          <w:delText xml:space="preserve">for </w:delText>
        </w:r>
      </w:del>
      <w:ins w:id="358" w:author="Dariusz Bogumil" w:date="2023-05-09T17:01:00Z">
        <w:r w:rsidR="00810DDD" w:rsidRPr="000F5361">
          <w:rPr>
            <w:lang w:val="en-US"/>
          </w:rPr>
          <w:t xml:space="preserve"> </w:t>
        </w:r>
      </w:ins>
      <w:del w:id="359" w:author="Dariusz Bogumil" w:date="2023-05-09T17:01:00Z">
        <w:r w:rsidR="00FD654F" w:rsidRPr="000F5361" w:rsidDel="00810DDD">
          <w:rPr>
            <w:lang w:val="en-US"/>
          </w:rPr>
          <w:delText>“Other topic”</w:delText>
        </w:r>
      </w:del>
    </w:p>
    <w:p w14:paraId="6DC89F1C" w14:textId="2E6BE6A7" w:rsidR="00FD654F" w:rsidRPr="000F5361" w:rsidRDefault="00FD654F" w:rsidP="00FD654F">
      <w:pPr>
        <w:rPr>
          <w:lang w:val="en-US"/>
        </w:rPr>
      </w:pPr>
      <w:r w:rsidRPr="000F5361">
        <w:rPr>
          <w:lang w:val="en-US"/>
        </w:rPr>
        <w:t>The email that is sent has a prefix in email’s subject: "[</w:t>
      </w:r>
      <w:r w:rsidRPr="00240403">
        <w:rPr>
          <w:i/>
          <w:iCs/>
          <w:lang w:val="en-US"/>
        </w:rPr>
        <w:t>provider abbreviation</w:t>
      </w:r>
      <w:proofErr w:type="gramStart"/>
      <w:r w:rsidRPr="000F5361">
        <w:rPr>
          <w:lang w:val="en-US"/>
        </w:rPr>
        <w:t>] ”</w:t>
      </w:r>
      <w:proofErr w:type="gramEnd"/>
      <w:r w:rsidRPr="000F5361">
        <w:rPr>
          <w:lang w:val="en-US"/>
        </w:rPr>
        <w:t xml:space="preserve">. That allows PMC </w:t>
      </w:r>
      <w:r w:rsidR="000D3815" w:rsidRPr="000F5361">
        <w:rPr>
          <w:lang w:val="en-US"/>
        </w:rPr>
        <w:t xml:space="preserve">system </w:t>
      </w:r>
      <w:r w:rsidRPr="000F5361">
        <w:rPr>
          <w:lang w:val="en-US"/>
        </w:rPr>
        <w:t xml:space="preserve">to automatically assign such email </w:t>
      </w:r>
      <w:r w:rsidR="000D3815" w:rsidRPr="000F5361">
        <w:rPr>
          <w:lang w:val="en-US"/>
        </w:rPr>
        <w:t>to</w:t>
      </w:r>
      <w:r w:rsidRPr="000F5361">
        <w:rPr>
          <w:lang w:val="en-US"/>
        </w:rPr>
        <w:t xml:space="preserve"> a given provider.</w:t>
      </w:r>
    </w:p>
    <w:p w14:paraId="00541C5A" w14:textId="77777777" w:rsidR="00FD654F" w:rsidRPr="000F5361" w:rsidRDefault="00FD654F" w:rsidP="00645E4D">
      <w:pPr>
        <w:rPr>
          <w:lang w:val="en-US"/>
        </w:rPr>
      </w:pPr>
    </w:p>
    <w:p w14:paraId="62D64BBB" w14:textId="3C731AE1" w:rsidR="00645E4D" w:rsidRPr="000F5361" w:rsidRDefault="00645E4D" w:rsidP="00240403">
      <w:pPr>
        <w:pStyle w:val="DBH3"/>
      </w:pPr>
      <w:bookmarkStart w:id="360" w:name="_Toc134424847"/>
      <w:r w:rsidRPr="000F5361">
        <w:t>Change Password</w:t>
      </w:r>
      <w:bookmarkEnd w:id="360"/>
    </w:p>
    <w:p w14:paraId="52243088" w14:textId="233BB44E" w:rsidR="00645E4D" w:rsidRPr="000F5361" w:rsidRDefault="007912B9" w:rsidP="00645E4D">
      <w:pPr>
        <w:rPr>
          <w:lang w:val="en-US"/>
        </w:rPr>
      </w:pPr>
      <w:r w:rsidRPr="000F5361">
        <w:rPr>
          <w:lang w:val="en-US"/>
        </w:rPr>
        <w:t>A simple form to change password.</w:t>
      </w:r>
    </w:p>
    <w:p w14:paraId="4480E449" w14:textId="77777777" w:rsidR="007912B9" w:rsidRPr="000F5361" w:rsidRDefault="007912B9" w:rsidP="00645E4D">
      <w:pPr>
        <w:rPr>
          <w:lang w:val="en-US"/>
        </w:rPr>
      </w:pPr>
    </w:p>
    <w:p w14:paraId="09FB0299" w14:textId="7F3C3883" w:rsidR="00681A1E" w:rsidRPr="000F5361" w:rsidRDefault="00681A1E" w:rsidP="00240403">
      <w:pPr>
        <w:pStyle w:val="DBH3"/>
      </w:pPr>
      <w:bookmarkStart w:id="361" w:name="_Toc134424848"/>
      <w:r w:rsidRPr="000F5361">
        <w:lastRenderedPageBreak/>
        <w:t>Log out</w:t>
      </w:r>
      <w:bookmarkEnd w:id="361"/>
    </w:p>
    <w:p w14:paraId="7D9F6505" w14:textId="77777777" w:rsidR="00681A1E" w:rsidRPr="00240403" w:rsidRDefault="00681A1E" w:rsidP="00681A1E">
      <w:pPr>
        <w:rPr>
          <w:lang w:val="en-US" w:eastAsia="ja-JP"/>
        </w:rPr>
      </w:pPr>
      <w:r w:rsidRPr="00240403">
        <w:rPr>
          <w:lang w:val="en-US" w:eastAsia="ja-JP"/>
        </w:rPr>
        <w:t xml:space="preserve">User can log out manually. </w:t>
      </w:r>
    </w:p>
    <w:p w14:paraId="66F36EEB" w14:textId="77777777" w:rsidR="00681A1E" w:rsidRPr="00240403" w:rsidRDefault="00681A1E" w:rsidP="00681A1E">
      <w:pPr>
        <w:rPr>
          <w:lang w:val="en-US" w:eastAsia="ja-JP"/>
        </w:rPr>
      </w:pPr>
      <w:r w:rsidRPr="00240403">
        <w:rPr>
          <w:lang w:val="en-US" w:eastAsia="ja-JP"/>
        </w:rPr>
        <w:t>Closing the web-browser application or 4 hours of inactivity is equal to logging out.</w:t>
      </w:r>
    </w:p>
    <w:p w14:paraId="70431F96" w14:textId="77777777" w:rsidR="00073FBB" w:rsidRPr="000F5361" w:rsidRDefault="00073FBB" w:rsidP="00073FBB">
      <w:pPr>
        <w:pStyle w:val="ListParagraph"/>
        <w:ind w:left="1440"/>
        <w:rPr>
          <w:lang w:val="en-US"/>
        </w:rPr>
      </w:pPr>
    </w:p>
    <w:p w14:paraId="78646AFE" w14:textId="05CD7D3E" w:rsidR="00CE096F" w:rsidRPr="000F5361" w:rsidRDefault="00CE096F" w:rsidP="00240403">
      <w:pPr>
        <w:pStyle w:val="DBH2"/>
      </w:pPr>
      <w:bookmarkStart w:id="362" w:name="_Toc134424849"/>
      <w:r w:rsidRPr="000F5361">
        <w:t>Investor’s Portal</w:t>
      </w:r>
      <w:bookmarkEnd w:id="362"/>
    </w:p>
    <w:p w14:paraId="12E62927" w14:textId="5EA0969A" w:rsidR="000C08BB" w:rsidRPr="000F5361" w:rsidRDefault="000C08BB" w:rsidP="000C08BB">
      <w:pPr>
        <w:rPr>
          <w:lang w:val="en-US"/>
        </w:rPr>
      </w:pPr>
      <w:r w:rsidRPr="000F5361">
        <w:rPr>
          <w:lang w:val="en-US"/>
        </w:rPr>
        <w:t>Business needs:</w:t>
      </w:r>
    </w:p>
    <w:p w14:paraId="1AB48B27" w14:textId="7BCA1720" w:rsidR="00D53559" w:rsidRPr="000F5361" w:rsidRDefault="00D53559" w:rsidP="00D53559">
      <w:pPr>
        <w:pStyle w:val="ListParagraph"/>
        <w:numPr>
          <w:ilvl w:val="0"/>
          <w:numId w:val="3"/>
        </w:numPr>
        <w:rPr>
          <w:lang w:val="en-US"/>
        </w:rPr>
      </w:pPr>
      <w:r w:rsidRPr="000F5361">
        <w:rPr>
          <w:lang w:val="en-US"/>
        </w:rPr>
        <w:t xml:space="preserve">Report performance (some </w:t>
      </w:r>
      <w:proofErr w:type="spellStart"/>
      <w:r w:rsidRPr="000F5361">
        <w:rPr>
          <w:lang w:val="en-US"/>
        </w:rPr>
        <w:t>PowerBI</w:t>
      </w:r>
      <w:proofErr w:type="spellEnd"/>
      <w:r w:rsidRPr="000F5361">
        <w:rPr>
          <w:lang w:val="en-US"/>
        </w:rPr>
        <w:t xml:space="preserve"> report filtered for the specific investor)</w:t>
      </w:r>
    </w:p>
    <w:p w14:paraId="4F71E652" w14:textId="0BB8EEF0" w:rsidR="00D53559" w:rsidRPr="000F5361" w:rsidRDefault="000C08BB" w:rsidP="00D53559">
      <w:pPr>
        <w:pStyle w:val="ListParagraph"/>
        <w:numPr>
          <w:ilvl w:val="0"/>
          <w:numId w:val="3"/>
        </w:numPr>
        <w:rPr>
          <w:lang w:val="en-US"/>
        </w:rPr>
      </w:pPr>
      <w:r w:rsidRPr="000F5361">
        <w:rPr>
          <w:lang w:val="en-US"/>
        </w:rPr>
        <w:t>Show a</w:t>
      </w:r>
      <w:r w:rsidR="00D53559" w:rsidRPr="000F5361">
        <w:rPr>
          <w:lang w:val="en-US"/>
        </w:rPr>
        <w:t xml:space="preserve"> list of documents related to Portfolio Purchases</w:t>
      </w:r>
    </w:p>
    <w:p w14:paraId="1A145A2A" w14:textId="3C239D8B" w:rsidR="00D53559" w:rsidRPr="000F5361" w:rsidRDefault="000C08BB" w:rsidP="00D53559">
      <w:pPr>
        <w:pStyle w:val="ListParagraph"/>
        <w:numPr>
          <w:ilvl w:val="0"/>
          <w:numId w:val="3"/>
        </w:numPr>
        <w:rPr>
          <w:lang w:val="en-US"/>
        </w:rPr>
      </w:pPr>
      <w:r w:rsidRPr="000F5361">
        <w:rPr>
          <w:lang w:val="en-US"/>
        </w:rPr>
        <w:t xml:space="preserve">Show </w:t>
      </w:r>
      <w:r w:rsidR="00D53559" w:rsidRPr="000F5361">
        <w:rPr>
          <w:lang w:val="en-US"/>
        </w:rPr>
        <w:t>“Please go ahead and fund…” notifications</w:t>
      </w:r>
    </w:p>
    <w:p w14:paraId="5C19F06F" w14:textId="7A6DE1D1" w:rsidR="004D126A" w:rsidRPr="000F5361" w:rsidRDefault="000C08BB" w:rsidP="004D126A">
      <w:pPr>
        <w:pStyle w:val="ListParagraph"/>
        <w:numPr>
          <w:ilvl w:val="0"/>
          <w:numId w:val="3"/>
        </w:numPr>
        <w:rPr>
          <w:ins w:id="363" w:author="Dariusz Bogumil" w:date="2023-06-05T15:58:00Z"/>
          <w:lang w:val="en-US"/>
        </w:rPr>
      </w:pPr>
      <w:r w:rsidRPr="000F5361">
        <w:rPr>
          <w:lang w:val="en-US"/>
        </w:rPr>
        <w:t>Show a</w:t>
      </w:r>
      <w:r w:rsidR="009A034C" w:rsidRPr="000F5361">
        <w:rPr>
          <w:lang w:val="en-US"/>
        </w:rPr>
        <w:t xml:space="preserve"> list of Providers that can be funded by the investor. The investor should have a possibility to cancel his acceptance to fund a chosen Provider</w:t>
      </w:r>
      <w:ins w:id="364" w:author="Dariusz Bogumil" w:date="2023-06-05T15:58:00Z">
        <w:r w:rsidR="004D126A">
          <w:rPr>
            <w:lang w:val="en-US"/>
          </w:rPr>
          <w:t xml:space="preserve">. From this list of </w:t>
        </w:r>
        <w:proofErr w:type="gramStart"/>
        <w:r w:rsidR="004D126A">
          <w:rPr>
            <w:lang w:val="en-US"/>
          </w:rPr>
          <w:t>Providers</w:t>
        </w:r>
        <w:proofErr w:type="gramEnd"/>
        <w:r w:rsidR="004D126A">
          <w:rPr>
            <w:lang w:val="en-US"/>
          </w:rPr>
          <w:t xml:space="preserve"> it should be possible to show </w:t>
        </w:r>
        <w:r w:rsidR="004D126A">
          <w:rPr>
            <w:lang w:val="en-US"/>
          </w:rPr>
          <w:t xml:space="preserve">a </w:t>
        </w:r>
        <w:r w:rsidR="004D126A">
          <w:rPr>
            <w:lang w:val="en-GB"/>
          </w:rPr>
          <w:t>list of documents related to Providers (we do quarterly background checks etc.)</w:t>
        </w:r>
      </w:ins>
    </w:p>
    <w:p w14:paraId="153E6656" w14:textId="6A29CA22" w:rsidR="00847B97" w:rsidRPr="000F5361" w:rsidRDefault="00847B97" w:rsidP="004D126A">
      <w:pPr>
        <w:pStyle w:val="ListParagraph"/>
        <w:rPr>
          <w:lang w:val="en-US"/>
        </w:rPr>
        <w:pPrChange w:id="365" w:author="Dariusz Bogumil" w:date="2023-06-05T16:11:00Z">
          <w:pPr>
            <w:pStyle w:val="ListParagraph"/>
            <w:numPr>
              <w:numId w:val="3"/>
            </w:numPr>
            <w:ind w:hanging="360"/>
          </w:pPr>
        </w:pPrChange>
      </w:pPr>
    </w:p>
    <w:p w14:paraId="7A6D3BEF" w14:textId="331151C8" w:rsidR="008540E9" w:rsidRPr="000F5361" w:rsidRDefault="008540E9" w:rsidP="00D56F6D">
      <w:pPr>
        <w:rPr>
          <w:lang w:val="en-US"/>
        </w:rPr>
      </w:pPr>
      <w:r w:rsidRPr="000F5361">
        <w:rPr>
          <w:lang w:val="en-US" w:eastAsia="ja-JP"/>
        </w:rPr>
        <w:t>The Investor checks a summary of his investments and returns, as well as a list of financial operations related to him</w:t>
      </w:r>
      <w:r w:rsidR="00D56F6D" w:rsidRPr="000F5361">
        <w:rPr>
          <w:lang w:val="en-US" w:eastAsia="ja-JP"/>
        </w:rPr>
        <w:t xml:space="preserve">. </w:t>
      </w:r>
      <w:r w:rsidRPr="000F5361">
        <w:rPr>
          <w:lang w:val="en-US" w:eastAsia="ja-JP"/>
        </w:rPr>
        <w:t>The Investor lists all Portfolios and Claims, with their onboarding, litigation and financial statuses</w:t>
      </w:r>
    </w:p>
    <w:p w14:paraId="4BA14772" w14:textId="7E1089B0" w:rsidR="008540E9" w:rsidRPr="000F5361" w:rsidRDefault="008540E9" w:rsidP="00D56F6D">
      <w:pPr>
        <w:rPr>
          <w:lang w:val="en-US" w:eastAsia="ja-JP"/>
        </w:rPr>
      </w:pPr>
      <w:r w:rsidRPr="000F5361">
        <w:rPr>
          <w:lang w:val="en-US" w:eastAsia="ja-JP"/>
        </w:rPr>
        <w:t>The Investor’s Portal has to look clean, modern, user-friendly (graphics, transitions), intuitive. It will have well-defined, restricted functionality</w:t>
      </w:r>
      <w:r w:rsidR="00D56F6D" w:rsidRPr="000F5361">
        <w:rPr>
          <w:lang w:val="en-US" w:eastAsia="ja-JP"/>
        </w:rPr>
        <w:t xml:space="preserve">. The investor should be able to filter claims according to various fields like purchase dates, portfolio name, purchase name etc. They should also have the functionality to download the claims or portfolio in excel. </w:t>
      </w:r>
    </w:p>
    <w:p w14:paraId="686C4E27" w14:textId="7E1482CC" w:rsidR="004D126A" w:rsidRDefault="004D126A" w:rsidP="004D126A">
      <w:pPr>
        <w:pStyle w:val="DBH3"/>
        <w:rPr>
          <w:ins w:id="366" w:author="Dariusz Bogumil" w:date="2023-06-05T16:14:00Z"/>
          <w:lang w:val="en-US"/>
        </w:rPr>
      </w:pPr>
      <w:ins w:id="367" w:author="Dariusz Bogumil" w:date="2023-06-05T16:14:00Z">
        <w:r>
          <w:rPr>
            <w:lang w:val="en-US"/>
          </w:rPr>
          <w:t>Common forms</w:t>
        </w:r>
      </w:ins>
    </w:p>
    <w:p w14:paraId="344A6D5B" w14:textId="3A3F263D" w:rsidR="004D126A" w:rsidRDefault="004D126A" w:rsidP="004D126A">
      <w:pPr>
        <w:pStyle w:val="ListParagraph"/>
        <w:numPr>
          <w:ilvl w:val="0"/>
          <w:numId w:val="3"/>
        </w:numPr>
        <w:rPr>
          <w:ins w:id="368" w:author="Dariusz Bogumil" w:date="2023-06-05T16:15:00Z"/>
          <w:lang w:val="en-US"/>
        </w:rPr>
      </w:pPr>
      <w:ins w:id="369" w:author="Dariusz Bogumil" w:date="2023-06-05T16:15:00Z">
        <w:r w:rsidRPr="004D126A">
          <w:rPr>
            <w:lang w:val="en-US"/>
          </w:rPr>
          <w:t>Logging in</w:t>
        </w:r>
        <w:r>
          <w:rPr>
            <w:lang w:val="en-US"/>
          </w:rPr>
          <w:t>,</w:t>
        </w:r>
      </w:ins>
    </w:p>
    <w:p w14:paraId="59403364" w14:textId="7C6F29CB" w:rsidR="004D126A" w:rsidRDefault="004D126A" w:rsidP="00745F4D">
      <w:pPr>
        <w:pStyle w:val="ListParagraph"/>
        <w:numPr>
          <w:ilvl w:val="0"/>
          <w:numId w:val="3"/>
        </w:numPr>
        <w:rPr>
          <w:ins w:id="370" w:author="Dariusz Bogumil" w:date="2023-06-05T16:15:00Z"/>
          <w:lang w:val="en-US"/>
        </w:rPr>
      </w:pPr>
      <w:ins w:id="371" w:author="Dariusz Bogumil" w:date="2023-06-05T16:15:00Z">
        <w:r>
          <w:rPr>
            <w:lang w:val="en-US"/>
          </w:rPr>
          <w:t>R</w:t>
        </w:r>
        <w:r w:rsidRPr="004D126A">
          <w:rPr>
            <w:lang w:val="en-US"/>
          </w:rPr>
          <w:t xml:space="preserve">egistering, </w:t>
        </w:r>
      </w:ins>
    </w:p>
    <w:p w14:paraId="0777F3C2" w14:textId="79AF418C" w:rsidR="004D126A" w:rsidRDefault="004D126A" w:rsidP="00745F4D">
      <w:pPr>
        <w:pStyle w:val="ListParagraph"/>
        <w:numPr>
          <w:ilvl w:val="0"/>
          <w:numId w:val="3"/>
        </w:numPr>
        <w:rPr>
          <w:ins w:id="372" w:author="Dariusz Bogumil" w:date="2023-06-05T16:15:00Z"/>
          <w:lang w:val="en-US"/>
        </w:rPr>
      </w:pPr>
      <w:ins w:id="373" w:author="Dariusz Bogumil" w:date="2023-06-05T16:15:00Z">
        <w:r>
          <w:rPr>
            <w:lang w:val="en-US"/>
          </w:rPr>
          <w:t>Resetting password,</w:t>
        </w:r>
      </w:ins>
    </w:p>
    <w:p w14:paraId="58F62D02" w14:textId="1591853E" w:rsidR="004D126A" w:rsidRDefault="004D126A" w:rsidP="00745F4D">
      <w:pPr>
        <w:pStyle w:val="ListParagraph"/>
        <w:numPr>
          <w:ilvl w:val="0"/>
          <w:numId w:val="3"/>
        </w:numPr>
        <w:rPr>
          <w:ins w:id="374" w:author="Dariusz Bogumil" w:date="2023-06-05T16:15:00Z"/>
          <w:lang w:val="en-US"/>
        </w:rPr>
      </w:pPr>
      <w:ins w:id="375" w:author="Dariusz Bogumil" w:date="2023-06-05T16:15:00Z">
        <w:r>
          <w:rPr>
            <w:lang w:val="en-US"/>
          </w:rPr>
          <w:t>Send a Messag</w:t>
        </w:r>
      </w:ins>
      <w:ins w:id="376" w:author="Dariusz Bogumil" w:date="2023-06-05T16:16:00Z">
        <w:r>
          <w:rPr>
            <w:lang w:val="en-US"/>
          </w:rPr>
          <w:t>e,</w:t>
        </w:r>
      </w:ins>
    </w:p>
    <w:p w14:paraId="02AA49E5" w14:textId="732E7973" w:rsidR="004D126A" w:rsidRDefault="004D126A" w:rsidP="00745F4D">
      <w:pPr>
        <w:pStyle w:val="ListParagraph"/>
        <w:numPr>
          <w:ilvl w:val="0"/>
          <w:numId w:val="3"/>
        </w:numPr>
        <w:rPr>
          <w:ins w:id="377" w:author="Dariusz Bogumil" w:date="2023-06-05T16:16:00Z"/>
          <w:lang w:val="en-US"/>
        </w:rPr>
      </w:pPr>
      <w:ins w:id="378" w:author="Dariusz Bogumil" w:date="2023-06-05T16:15:00Z">
        <w:r>
          <w:rPr>
            <w:lang w:val="en-US"/>
          </w:rPr>
          <w:t>Change password</w:t>
        </w:r>
      </w:ins>
    </w:p>
    <w:p w14:paraId="02A8C206" w14:textId="38FEBBCF" w:rsidR="004D126A" w:rsidRPr="004D126A" w:rsidRDefault="004D126A" w:rsidP="00745F4D">
      <w:pPr>
        <w:pStyle w:val="ListParagraph"/>
        <w:numPr>
          <w:ilvl w:val="0"/>
          <w:numId w:val="3"/>
        </w:numPr>
        <w:rPr>
          <w:ins w:id="379" w:author="Dariusz Bogumil" w:date="2023-06-05T16:14:00Z"/>
          <w:lang w:val="en-US"/>
        </w:rPr>
        <w:pPrChange w:id="380" w:author="Dariusz Bogumil" w:date="2023-06-05T16:14:00Z">
          <w:pPr>
            <w:pStyle w:val="DBH3"/>
          </w:pPr>
        </w:pPrChange>
      </w:pPr>
      <w:ins w:id="381" w:author="Dariusz Bogumil" w:date="2023-06-05T16:16:00Z">
        <w:r>
          <w:rPr>
            <w:lang w:val="en-US"/>
          </w:rPr>
          <w:t>Log out.</w:t>
        </w:r>
      </w:ins>
    </w:p>
    <w:p w14:paraId="75C6584F" w14:textId="1DF5261D" w:rsidR="004D126A" w:rsidRDefault="004D126A" w:rsidP="004D126A">
      <w:pPr>
        <w:pStyle w:val="DBH3"/>
        <w:rPr>
          <w:ins w:id="382" w:author="Dariusz Bogumil" w:date="2023-06-05T16:12:00Z"/>
          <w:lang w:val="en-US"/>
        </w:rPr>
        <w:pPrChange w:id="383" w:author="Dariusz Bogumil" w:date="2023-06-05T16:12:00Z">
          <w:pPr/>
        </w:pPrChange>
      </w:pPr>
      <w:ins w:id="384" w:author="Dariusz Bogumil" w:date="2023-06-05T16:12:00Z">
        <w:r>
          <w:rPr>
            <w:lang w:val="en-US"/>
          </w:rPr>
          <w:t xml:space="preserve">My </w:t>
        </w:r>
      </w:ins>
      <w:ins w:id="385" w:author="Dariusz Bogumil" w:date="2023-06-13T18:59:00Z">
        <w:r w:rsidR="002A7DE7">
          <w:rPr>
            <w:lang w:val="en-US"/>
          </w:rPr>
          <w:t>D</w:t>
        </w:r>
      </w:ins>
      <w:ins w:id="386" w:author="Dariusz Bogumil" w:date="2023-06-05T16:12:00Z">
        <w:r>
          <w:rPr>
            <w:lang w:val="en-US"/>
          </w:rPr>
          <w:t>ata</w:t>
        </w:r>
      </w:ins>
    </w:p>
    <w:p w14:paraId="36D79402" w14:textId="31E9EA18" w:rsidR="004D126A" w:rsidRPr="000F5361" w:rsidRDefault="004D126A" w:rsidP="004D126A">
      <w:pPr>
        <w:rPr>
          <w:ins w:id="387" w:author="Dariusz Bogumil" w:date="2023-06-05T16:12:00Z"/>
          <w:lang w:val="en-US"/>
        </w:rPr>
      </w:pPr>
      <w:ins w:id="388" w:author="Dariusz Bogumil" w:date="2023-06-05T16:12:00Z">
        <w:r w:rsidRPr="000F5361">
          <w:rPr>
            <w:lang w:val="en-US"/>
          </w:rPr>
          <w:t>In the working area read-only data fields are shown:</w:t>
        </w:r>
      </w:ins>
    </w:p>
    <w:tbl>
      <w:tblPr>
        <w:tblStyle w:val="LightList-Accent6"/>
        <w:tblW w:w="0" w:type="auto"/>
        <w:tblLook w:val="04A0" w:firstRow="1" w:lastRow="0" w:firstColumn="1" w:lastColumn="0" w:noHBand="0" w:noVBand="1"/>
      </w:tblPr>
      <w:tblGrid>
        <w:gridCol w:w="4928"/>
      </w:tblGrid>
      <w:tr w:rsidR="004D126A" w:rsidRPr="000F5361" w14:paraId="062B8D51" w14:textId="77777777" w:rsidTr="00F2284C">
        <w:trPr>
          <w:cnfStyle w:val="100000000000" w:firstRow="1" w:lastRow="0" w:firstColumn="0" w:lastColumn="0" w:oddVBand="0" w:evenVBand="0" w:oddHBand="0" w:evenHBand="0" w:firstRowFirstColumn="0" w:firstRowLastColumn="0" w:lastRowFirstColumn="0" w:lastRowLastColumn="0"/>
          <w:ins w:id="389"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0755EB2B" w14:textId="77777777" w:rsidR="004D126A" w:rsidRPr="00B74A75" w:rsidRDefault="004D126A" w:rsidP="00F2284C">
            <w:pPr>
              <w:pStyle w:val="ListParagraph"/>
              <w:ind w:left="0"/>
              <w:rPr>
                <w:ins w:id="390" w:author="Dariusz Bogumil" w:date="2023-06-05T16:12:00Z"/>
                <w:rFonts w:asciiTheme="minorHAnsi" w:hAnsiTheme="minorHAnsi" w:cstheme="minorHAnsi"/>
                <w:color w:val="auto"/>
                <w:lang w:val="en-US"/>
              </w:rPr>
            </w:pPr>
            <w:ins w:id="391" w:author="Dariusz Bogumil" w:date="2023-06-05T16:12:00Z">
              <w:r w:rsidRPr="00B74A75">
                <w:rPr>
                  <w:rFonts w:cstheme="minorHAnsi"/>
                  <w:lang w:val="en-US"/>
                </w:rPr>
                <w:t>Basic Information</w:t>
              </w:r>
            </w:ins>
          </w:p>
        </w:tc>
      </w:tr>
      <w:tr w:rsidR="004D126A" w:rsidRPr="000F5361" w14:paraId="56019A0E" w14:textId="77777777" w:rsidTr="00F2284C">
        <w:trPr>
          <w:cnfStyle w:val="000000100000" w:firstRow="0" w:lastRow="0" w:firstColumn="0" w:lastColumn="0" w:oddVBand="0" w:evenVBand="0" w:oddHBand="1" w:evenHBand="0" w:firstRowFirstColumn="0" w:firstRowLastColumn="0" w:lastRowFirstColumn="0" w:lastRowLastColumn="0"/>
          <w:ins w:id="392"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4FD914D9" w14:textId="25949EE5" w:rsidR="004D126A" w:rsidRPr="00B74A75" w:rsidRDefault="004D126A" w:rsidP="00F2284C">
            <w:pPr>
              <w:pStyle w:val="ListParagraph"/>
              <w:ind w:left="0"/>
              <w:rPr>
                <w:ins w:id="393" w:author="Dariusz Bogumil" w:date="2023-06-05T16:12:00Z"/>
                <w:rFonts w:asciiTheme="minorHAnsi" w:hAnsiTheme="minorHAnsi" w:cstheme="minorHAnsi"/>
                <w:b w:val="0"/>
                <w:bCs w:val="0"/>
                <w:lang w:val="en-US"/>
              </w:rPr>
            </w:pPr>
            <w:ins w:id="394" w:author="Dariusz Bogumil" w:date="2023-06-05T16:13:00Z">
              <w:r>
                <w:rPr>
                  <w:rFonts w:cstheme="minorHAnsi"/>
                  <w:lang w:val="en-US"/>
                </w:rPr>
                <w:t xml:space="preserve">Investor </w:t>
              </w:r>
            </w:ins>
            <w:ins w:id="395" w:author="Dariusz Bogumil" w:date="2023-06-05T16:12:00Z">
              <w:r w:rsidRPr="00B74A75">
                <w:rPr>
                  <w:rFonts w:cstheme="minorHAnsi"/>
                  <w:lang w:val="en-US"/>
                </w:rPr>
                <w:t>Name</w:t>
              </w:r>
            </w:ins>
          </w:p>
        </w:tc>
      </w:tr>
      <w:tr w:rsidR="004D126A" w:rsidRPr="000F5361" w14:paraId="1EC74BAE" w14:textId="77777777" w:rsidTr="00F2284C">
        <w:trPr>
          <w:ins w:id="396"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542807FD" w14:textId="77777777" w:rsidR="004D126A" w:rsidRPr="00B74A75" w:rsidRDefault="004D126A" w:rsidP="00F2284C">
            <w:pPr>
              <w:pStyle w:val="ListParagraph"/>
              <w:ind w:left="0"/>
              <w:rPr>
                <w:ins w:id="397" w:author="Dariusz Bogumil" w:date="2023-06-05T16:12:00Z"/>
                <w:rFonts w:asciiTheme="minorHAnsi" w:hAnsiTheme="minorHAnsi" w:cstheme="minorHAnsi"/>
                <w:lang w:val="en-US"/>
              </w:rPr>
            </w:pPr>
            <w:ins w:id="398" w:author="Dariusz Bogumil" w:date="2023-06-05T16:12:00Z">
              <w:r w:rsidRPr="000F5361">
                <w:rPr>
                  <w:rFonts w:asciiTheme="minorHAnsi" w:hAnsiTheme="minorHAnsi" w:cstheme="minorHAnsi"/>
                  <w:lang w:val="en-US"/>
                </w:rPr>
                <w:t>Contact Data</w:t>
              </w:r>
            </w:ins>
          </w:p>
        </w:tc>
      </w:tr>
      <w:tr w:rsidR="004D126A" w:rsidRPr="000F5361" w14:paraId="7D6E2C1A" w14:textId="77777777" w:rsidTr="00F2284C">
        <w:trPr>
          <w:cnfStyle w:val="000000100000" w:firstRow="0" w:lastRow="0" w:firstColumn="0" w:lastColumn="0" w:oddVBand="0" w:evenVBand="0" w:oddHBand="1" w:evenHBand="0" w:firstRowFirstColumn="0" w:firstRowLastColumn="0" w:lastRowFirstColumn="0" w:lastRowLastColumn="0"/>
          <w:ins w:id="399"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5EAF12B9" w14:textId="77777777" w:rsidR="004D126A" w:rsidRPr="000F5361" w:rsidRDefault="004D126A" w:rsidP="00F2284C">
            <w:pPr>
              <w:pStyle w:val="ListParagraph"/>
              <w:ind w:left="0"/>
              <w:rPr>
                <w:ins w:id="400" w:author="Dariusz Bogumil" w:date="2023-06-05T16:12:00Z"/>
                <w:rFonts w:asciiTheme="minorHAnsi" w:hAnsiTheme="minorHAnsi" w:cstheme="minorHAnsi"/>
                <w:b w:val="0"/>
                <w:bCs w:val="0"/>
                <w:lang w:val="en-US"/>
              </w:rPr>
            </w:pPr>
            <w:ins w:id="401" w:author="Dariusz Bogumil" w:date="2023-06-05T16:12:00Z">
              <w:r w:rsidRPr="000F5361">
                <w:rPr>
                  <w:rFonts w:asciiTheme="minorHAnsi" w:hAnsiTheme="minorHAnsi" w:cstheme="minorHAnsi"/>
                  <w:b w:val="0"/>
                  <w:bCs w:val="0"/>
                  <w:lang w:val="en-US"/>
                </w:rPr>
                <w:t>Contact Person</w:t>
              </w:r>
            </w:ins>
          </w:p>
        </w:tc>
      </w:tr>
      <w:tr w:rsidR="004D126A" w:rsidRPr="000F5361" w14:paraId="19F85B66" w14:textId="77777777" w:rsidTr="00F2284C">
        <w:trPr>
          <w:ins w:id="402"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4BF3A428" w14:textId="77777777" w:rsidR="004D126A" w:rsidRDefault="004D126A" w:rsidP="00F2284C">
            <w:pPr>
              <w:pStyle w:val="ListParagraph"/>
              <w:ind w:left="0"/>
              <w:rPr>
                <w:ins w:id="403" w:author="Dariusz Bogumil" w:date="2023-06-05T16:14:00Z"/>
                <w:rFonts w:asciiTheme="minorHAnsi" w:hAnsiTheme="minorHAnsi" w:cstheme="minorHAnsi"/>
                <w:lang w:val="en-US"/>
              </w:rPr>
            </w:pPr>
            <w:ins w:id="404" w:author="Dariusz Bogumil" w:date="2023-06-05T16:12:00Z">
              <w:r w:rsidRPr="000F5361">
                <w:rPr>
                  <w:rFonts w:asciiTheme="minorHAnsi" w:hAnsiTheme="minorHAnsi" w:cstheme="minorHAnsi"/>
                  <w:b w:val="0"/>
                  <w:bCs w:val="0"/>
                  <w:lang w:val="en-US"/>
                </w:rPr>
                <w:t>Email</w:t>
              </w:r>
            </w:ins>
          </w:p>
          <w:p w14:paraId="069EED0A" w14:textId="343E1D60" w:rsidR="004D126A" w:rsidRPr="000F5361" w:rsidRDefault="004D126A" w:rsidP="00F2284C">
            <w:pPr>
              <w:pStyle w:val="ListParagraph"/>
              <w:ind w:left="0"/>
              <w:rPr>
                <w:ins w:id="405" w:author="Dariusz Bogumil" w:date="2023-06-05T16:12:00Z"/>
                <w:rFonts w:asciiTheme="minorHAnsi" w:hAnsiTheme="minorHAnsi" w:cstheme="minorHAnsi"/>
                <w:b w:val="0"/>
                <w:bCs w:val="0"/>
                <w:lang w:val="en-US"/>
              </w:rPr>
            </w:pPr>
            <w:ins w:id="406" w:author="Dariusz Bogumil" w:date="2023-06-05T16:14:00Z">
              <w:r>
                <w:rPr>
                  <w:rFonts w:asciiTheme="minorHAnsi" w:hAnsiTheme="minorHAnsi" w:cstheme="minorHAnsi"/>
                  <w:b w:val="0"/>
                  <w:bCs w:val="0"/>
                  <w:lang w:val="en-US"/>
                </w:rPr>
                <w:t>Email addresses</w:t>
              </w:r>
            </w:ins>
          </w:p>
        </w:tc>
      </w:tr>
      <w:tr w:rsidR="004D126A" w:rsidRPr="000F5361" w14:paraId="3EF95C8E" w14:textId="77777777" w:rsidTr="00F2284C">
        <w:trPr>
          <w:cnfStyle w:val="000000100000" w:firstRow="0" w:lastRow="0" w:firstColumn="0" w:lastColumn="0" w:oddVBand="0" w:evenVBand="0" w:oddHBand="1" w:evenHBand="0" w:firstRowFirstColumn="0" w:firstRowLastColumn="0" w:lastRowFirstColumn="0" w:lastRowLastColumn="0"/>
          <w:ins w:id="407"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67D70576" w14:textId="77777777" w:rsidR="004D126A" w:rsidRPr="000F5361" w:rsidRDefault="004D126A" w:rsidP="00F2284C">
            <w:pPr>
              <w:pStyle w:val="ListParagraph"/>
              <w:ind w:left="0"/>
              <w:rPr>
                <w:ins w:id="408" w:author="Dariusz Bogumil" w:date="2023-06-05T16:12:00Z"/>
                <w:rFonts w:asciiTheme="minorHAnsi" w:hAnsiTheme="minorHAnsi" w:cstheme="minorHAnsi"/>
                <w:b w:val="0"/>
                <w:bCs w:val="0"/>
                <w:lang w:val="en-US"/>
              </w:rPr>
            </w:pPr>
            <w:ins w:id="409" w:author="Dariusz Bogumil" w:date="2023-06-05T16:12:00Z">
              <w:r w:rsidRPr="000F5361">
                <w:rPr>
                  <w:rFonts w:asciiTheme="minorHAnsi" w:hAnsiTheme="minorHAnsi" w:cstheme="minorHAnsi"/>
                  <w:b w:val="0"/>
                  <w:bCs w:val="0"/>
                  <w:lang w:val="en-US"/>
                </w:rPr>
                <w:lastRenderedPageBreak/>
                <w:t>Primary Phone</w:t>
              </w:r>
            </w:ins>
          </w:p>
        </w:tc>
      </w:tr>
      <w:tr w:rsidR="004D126A" w:rsidRPr="000F5361" w14:paraId="345554D5" w14:textId="77777777" w:rsidTr="00F2284C">
        <w:trPr>
          <w:ins w:id="410"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7F608182" w14:textId="77777777" w:rsidR="004D126A" w:rsidRPr="000F5361" w:rsidRDefault="004D126A" w:rsidP="00F2284C">
            <w:pPr>
              <w:pStyle w:val="ListParagraph"/>
              <w:ind w:left="0"/>
              <w:rPr>
                <w:ins w:id="411" w:author="Dariusz Bogumil" w:date="2023-06-05T16:12:00Z"/>
                <w:rFonts w:asciiTheme="minorHAnsi" w:hAnsiTheme="minorHAnsi" w:cstheme="minorHAnsi"/>
                <w:b w:val="0"/>
                <w:bCs w:val="0"/>
                <w:lang w:val="en-US"/>
              </w:rPr>
            </w:pPr>
            <w:ins w:id="412" w:author="Dariusz Bogumil" w:date="2023-06-05T16:12:00Z">
              <w:r w:rsidRPr="000F5361">
                <w:rPr>
                  <w:rFonts w:asciiTheme="minorHAnsi" w:hAnsiTheme="minorHAnsi" w:cstheme="minorHAnsi"/>
                  <w:b w:val="0"/>
                  <w:bCs w:val="0"/>
                  <w:lang w:val="en-US"/>
                </w:rPr>
                <w:t>Street</w:t>
              </w:r>
            </w:ins>
          </w:p>
        </w:tc>
      </w:tr>
      <w:tr w:rsidR="004D126A" w:rsidRPr="000F5361" w14:paraId="6201365C" w14:textId="77777777" w:rsidTr="00F2284C">
        <w:trPr>
          <w:cnfStyle w:val="000000100000" w:firstRow="0" w:lastRow="0" w:firstColumn="0" w:lastColumn="0" w:oddVBand="0" w:evenVBand="0" w:oddHBand="1" w:evenHBand="0" w:firstRowFirstColumn="0" w:firstRowLastColumn="0" w:lastRowFirstColumn="0" w:lastRowLastColumn="0"/>
          <w:ins w:id="413"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48A44BEA" w14:textId="77777777" w:rsidR="004D126A" w:rsidRPr="00B74A75" w:rsidRDefault="004D126A" w:rsidP="00F2284C">
            <w:pPr>
              <w:pStyle w:val="ListParagraph"/>
              <w:ind w:left="0"/>
              <w:rPr>
                <w:ins w:id="414" w:author="Dariusz Bogumil" w:date="2023-06-05T16:12:00Z"/>
                <w:rFonts w:asciiTheme="minorHAnsi" w:hAnsiTheme="minorHAnsi" w:cstheme="minorHAnsi"/>
                <w:lang w:val="en-US"/>
              </w:rPr>
            </w:pPr>
            <w:ins w:id="415" w:author="Dariusz Bogumil" w:date="2023-06-05T16:12:00Z">
              <w:r w:rsidRPr="000F5361">
                <w:rPr>
                  <w:rFonts w:asciiTheme="minorHAnsi" w:hAnsiTheme="minorHAnsi" w:cstheme="minorHAnsi"/>
                  <w:b w:val="0"/>
                  <w:bCs w:val="0"/>
                  <w:lang w:val="en-US"/>
                </w:rPr>
                <w:t>City</w:t>
              </w:r>
            </w:ins>
          </w:p>
        </w:tc>
      </w:tr>
      <w:tr w:rsidR="004D126A" w:rsidRPr="000F5361" w14:paraId="0A79B0FF" w14:textId="77777777" w:rsidTr="00F2284C">
        <w:trPr>
          <w:ins w:id="416"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638F45E8" w14:textId="77777777" w:rsidR="004D126A" w:rsidRPr="00B74A75" w:rsidRDefault="004D126A" w:rsidP="00F2284C">
            <w:pPr>
              <w:pStyle w:val="ListParagraph"/>
              <w:ind w:left="0"/>
              <w:rPr>
                <w:ins w:id="417" w:author="Dariusz Bogumil" w:date="2023-06-05T16:12:00Z"/>
                <w:rFonts w:asciiTheme="minorHAnsi" w:hAnsiTheme="minorHAnsi" w:cstheme="minorHAnsi"/>
                <w:lang w:val="en-US"/>
              </w:rPr>
            </w:pPr>
            <w:ins w:id="418" w:author="Dariusz Bogumil" w:date="2023-06-05T16:12:00Z">
              <w:r w:rsidRPr="000F5361">
                <w:rPr>
                  <w:rFonts w:asciiTheme="minorHAnsi" w:hAnsiTheme="minorHAnsi" w:cstheme="minorHAnsi"/>
                  <w:b w:val="0"/>
                  <w:bCs w:val="0"/>
                  <w:lang w:val="en-US"/>
                </w:rPr>
                <w:t>ZIP</w:t>
              </w:r>
            </w:ins>
          </w:p>
        </w:tc>
      </w:tr>
      <w:tr w:rsidR="004D126A" w:rsidRPr="000F5361" w14:paraId="6DAA467A" w14:textId="77777777" w:rsidTr="00F2284C">
        <w:trPr>
          <w:cnfStyle w:val="000000100000" w:firstRow="0" w:lastRow="0" w:firstColumn="0" w:lastColumn="0" w:oddVBand="0" w:evenVBand="0" w:oddHBand="1" w:evenHBand="0" w:firstRowFirstColumn="0" w:firstRowLastColumn="0" w:lastRowFirstColumn="0" w:lastRowLastColumn="0"/>
          <w:ins w:id="419"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7987E6B2" w14:textId="77777777" w:rsidR="004D126A" w:rsidRPr="000F5361" w:rsidRDefault="004D126A" w:rsidP="00F2284C">
            <w:pPr>
              <w:pStyle w:val="ListParagraph"/>
              <w:ind w:left="0"/>
              <w:rPr>
                <w:ins w:id="420" w:author="Dariusz Bogumil" w:date="2023-06-05T16:12:00Z"/>
                <w:rFonts w:asciiTheme="minorHAnsi" w:hAnsiTheme="minorHAnsi" w:cstheme="minorHAnsi"/>
                <w:b w:val="0"/>
                <w:bCs w:val="0"/>
                <w:lang w:val="en-US"/>
              </w:rPr>
            </w:pPr>
            <w:ins w:id="421" w:author="Dariusz Bogumil" w:date="2023-06-05T16:12:00Z">
              <w:r w:rsidRPr="000F5361">
                <w:rPr>
                  <w:rFonts w:asciiTheme="minorHAnsi" w:hAnsiTheme="minorHAnsi" w:cstheme="minorHAnsi"/>
                  <w:b w:val="0"/>
                  <w:bCs w:val="0"/>
                  <w:lang w:val="en-US"/>
                </w:rPr>
                <w:t>State</w:t>
              </w:r>
            </w:ins>
          </w:p>
        </w:tc>
      </w:tr>
      <w:tr w:rsidR="004D126A" w:rsidRPr="000F5361" w14:paraId="243C880D" w14:textId="77777777" w:rsidTr="00F2284C">
        <w:trPr>
          <w:ins w:id="422"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385EB46D" w14:textId="77777777" w:rsidR="004D126A" w:rsidRPr="00B74A75" w:rsidRDefault="004D126A" w:rsidP="00F2284C">
            <w:pPr>
              <w:pStyle w:val="ListParagraph"/>
              <w:ind w:left="0"/>
              <w:rPr>
                <w:ins w:id="423" w:author="Dariusz Bogumil" w:date="2023-06-05T16:12:00Z"/>
                <w:rFonts w:asciiTheme="minorHAnsi" w:hAnsiTheme="minorHAnsi" w:cstheme="minorHAnsi"/>
                <w:lang w:val="en-US"/>
              </w:rPr>
            </w:pPr>
            <w:ins w:id="424" w:author="Dariusz Bogumil" w:date="2023-06-05T16:12:00Z">
              <w:r w:rsidRPr="000F5361">
                <w:rPr>
                  <w:rFonts w:asciiTheme="minorHAnsi" w:hAnsiTheme="minorHAnsi" w:cstheme="minorHAnsi"/>
                  <w:lang w:val="en-US"/>
                </w:rPr>
                <w:t>Bank Information</w:t>
              </w:r>
            </w:ins>
          </w:p>
        </w:tc>
      </w:tr>
      <w:tr w:rsidR="004D126A" w:rsidRPr="000F5361" w14:paraId="38FF206E" w14:textId="77777777" w:rsidTr="00F2284C">
        <w:trPr>
          <w:cnfStyle w:val="000000100000" w:firstRow="0" w:lastRow="0" w:firstColumn="0" w:lastColumn="0" w:oddVBand="0" w:evenVBand="0" w:oddHBand="1" w:evenHBand="0" w:firstRowFirstColumn="0" w:firstRowLastColumn="0" w:lastRowFirstColumn="0" w:lastRowLastColumn="0"/>
          <w:ins w:id="425"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413C1504" w14:textId="77777777" w:rsidR="004D126A" w:rsidRPr="00B74A75" w:rsidRDefault="004D126A" w:rsidP="00F2284C">
            <w:pPr>
              <w:pStyle w:val="ListParagraph"/>
              <w:ind w:left="0"/>
              <w:rPr>
                <w:ins w:id="426" w:author="Dariusz Bogumil" w:date="2023-06-05T16:12:00Z"/>
                <w:rFonts w:asciiTheme="minorHAnsi" w:hAnsiTheme="minorHAnsi" w:cstheme="minorHAnsi"/>
                <w:b w:val="0"/>
                <w:bCs w:val="0"/>
                <w:lang w:val="en-US"/>
              </w:rPr>
            </w:pPr>
            <w:ins w:id="427" w:author="Dariusz Bogumil" w:date="2023-06-05T16:12:00Z">
              <w:r w:rsidRPr="000F5361">
                <w:rPr>
                  <w:rFonts w:asciiTheme="minorHAnsi" w:hAnsiTheme="minorHAnsi" w:cstheme="minorHAnsi"/>
                  <w:b w:val="0"/>
                  <w:bCs w:val="0"/>
                  <w:lang w:val="en-US"/>
                </w:rPr>
                <w:t>Bank</w:t>
              </w:r>
            </w:ins>
          </w:p>
        </w:tc>
      </w:tr>
      <w:tr w:rsidR="004D126A" w:rsidRPr="000F5361" w14:paraId="4B9ADD0C" w14:textId="77777777" w:rsidTr="00F2284C">
        <w:trPr>
          <w:ins w:id="428"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2E8BFDF8" w14:textId="77777777" w:rsidR="004D126A" w:rsidRPr="00B74A75" w:rsidRDefault="004D126A" w:rsidP="00F2284C">
            <w:pPr>
              <w:pStyle w:val="ListParagraph"/>
              <w:ind w:left="0"/>
              <w:rPr>
                <w:ins w:id="429" w:author="Dariusz Bogumil" w:date="2023-06-05T16:12:00Z"/>
                <w:rFonts w:asciiTheme="minorHAnsi" w:hAnsiTheme="minorHAnsi" w:cstheme="minorHAnsi"/>
                <w:b w:val="0"/>
                <w:bCs w:val="0"/>
                <w:lang w:val="en-US"/>
              </w:rPr>
            </w:pPr>
            <w:ins w:id="430" w:author="Dariusz Bogumil" w:date="2023-06-05T16:12:00Z">
              <w:r w:rsidRPr="000F5361">
                <w:rPr>
                  <w:rFonts w:asciiTheme="minorHAnsi" w:hAnsiTheme="minorHAnsi" w:cstheme="minorHAnsi"/>
                  <w:b w:val="0"/>
                  <w:bCs w:val="0"/>
                  <w:lang w:val="en-US"/>
                </w:rPr>
                <w:t>Account No.</w:t>
              </w:r>
            </w:ins>
          </w:p>
        </w:tc>
      </w:tr>
      <w:tr w:rsidR="004D126A" w:rsidRPr="000F5361" w14:paraId="326656B5" w14:textId="77777777" w:rsidTr="00F2284C">
        <w:trPr>
          <w:cnfStyle w:val="000000100000" w:firstRow="0" w:lastRow="0" w:firstColumn="0" w:lastColumn="0" w:oddVBand="0" w:evenVBand="0" w:oddHBand="1" w:evenHBand="0" w:firstRowFirstColumn="0" w:firstRowLastColumn="0" w:lastRowFirstColumn="0" w:lastRowLastColumn="0"/>
          <w:ins w:id="431" w:author="Dariusz Bogumil" w:date="2023-06-05T16:12:00Z"/>
        </w:trPr>
        <w:tc>
          <w:tcPr>
            <w:cnfStyle w:val="001000000000" w:firstRow="0" w:lastRow="0" w:firstColumn="1" w:lastColumn="0" w:oddVBand="0" w:evenVBand="0" w:oddHBand="0" w:evenHBand="0" w:firstRowFirstColumn="0" w:firstRowLastColumn="0" w:lastRowFirstColumn="0" w:lastRowLastColumn="0"/>
            <w:tcW w:w="4928" w:type="dxa"/>
          </w:tcPr>
          <w:p w14:paraId="0F1EF9EB" w14:textId="77777777" w:rsidR="004D126A" w:rsidRPr="00B74A75" w:rsidRDefault="004D126A" w:rsidP="00F2284C">
            <w:pPr>
              <w:pStyle w:val="ListParagraph"/>
              <w:ind w:left="0"/>
              <w:rPr>
                <w:ins w:id="432" w:author="Dariusz Bogumil" w:date="2023-06-05T16:12:00Z"/>
                <w:rFonts w:asciiTheme="minorHAnsi" w:hAnsiTheme="minorHAnsi" w:cstheme="minorHAnsi"/>
                <w:b w:val="0"/>
                <w:bCs w:val="0"/>
                <w:lang w:val="en-US"/>
              </w:rPr>
            </w:pPr>
            <w:ins w:id="433" w:author="Dariusz Bogumil" w:date="2023-06-05T16:12:00Z">
              <w:r w:rsidRPr="000F5361">
                <w:rPr>
                  <w:rFonts w:asciiTheme="minorHAnsi" w:hAnsiTheme="minorHAnsi" w:cstheme="minorHAnsi"/>
                  <w:b w:val="0"/>
                  <w:bCs w:val="0"/>
                  <w:lang w:val="en-US"/>
                </w:rPr>
                <w:t>Routing No.</w:t>
              </w:r>
            </w:ins>
          </w:p>
        </w:tc>
      </w:tr>
    </w:tbl>
    <w:p w14:paraId="72482A50" w14:textId="77777777" w:rsidR="004D126A" w:rsidRPr="000F5361" w:rsidRDefault="004D126A" w:rsidP="004D126A">
      <w:pPr>
        <w:rPr>
          <w:ins w:id="434" w:author="Dariusz Bogumil" w:date="2023-06-05T16:12:00Z"/>
          <w:lang w:val="en-US"/>
        </w:rPr>
      </w:pPr>
    </w:p>
    <w:p w14:paraId="558C2198" w14:textId="77777777" w:rsidR="004D126A" w:rsidRPr="000F5361" w:rsidRDefault="004D126A" w:rsidP="004D126A">
      <w:pPr>
        <w:rPr>
          <w:ins w:id="435" w:author="Dariusz Bogumil" w:date="2023-06-05T16:12:00Z"/>
          <w:lang w:val="en-US"/>
        </w:rPr>
      </w:pPr>
      <w:ins w:id="436" w:author="Dariusz Bogumil" w:date="2023-06-05T16:12:00Z">
        <w:r w:rsidRPr="000F5361">
          <w:rPr>
            <w:lang w:val="en-US"/>
          </w:rPr>
          <w:t>Actions:</w:t>
        </w:r>
      </w:ins>
    </w:p>
    <w:p w14:paraId="7BF198A9" w14:textId="55979E27" w:rsidR="004D126A" w:rsidRPr="000F5361" w:rsidRDefault="004D126A" w:rsidP="004D126A">
      <w:pPr>
        <w:pStyle w:val="ListParagraph"/>
        <w:numPr>
          <w:ilvl w:val="0"/>
          <w:numId w:val="22"/>
        </w:numPr>
        <w:rPr>
          <w:ins w:id="437" w:author="Dariusz Bogumil" w:date="2023-06-05T16:12:00Z"/>
          <w:lang w:val="en-US"/>
        </w:rPr>
      </w:pPr>
      <w:ins w:id="438" w:author="Dariusz Bogumil" w:date="2023-06-05T16:12:00Z">
        <w:r w:rsidRPr="000F5361">
          <w:rPr>
            <w:lang w:val="en-US"/>
          </w:rPr>
          <w:t>Send a Message (button) – navigates to the “Send a Message” form</w:t>
        </w:r>
      </w:ins>
    </w:p>
    <w:p w14:paraId="7E7A806E" w14:textId="569756C0" w:rsidR="004D126A" w:rsidRPr="000F5361" w:rsidRDefault="004D126A" w:rsidP="004D126A">
      <w:pPr>
        <w:rPr>
          <w:ins w:id="439" w:author="Dariusz Bogumil" w:date="2023-06-05T16:12:00Z"/>
          <w:lang w:val="en-US"/>
        </w:rPr>
      </w:pPr>
      <w:ins w:id="440" w:author="Dariusz Bogumil" w:date="2023-06-05T16:12:00Z">
        <w:r w:rsidRPr="000F5361">
          <w:rPr>
            <w:lang w:val="en-US"/>
          </w:rPr>
          <w:t xml:space="preserve">The user can’t edit any data here. For security reasons it is assumed that all changes in </w:t>
        </w:r>
      </w:ins>
      <w:ins w:id="441" w:author="Dariusz Bogumil" w:date="2023-06-13T18:51:00Z">
        <w:r w:rsidR="00740031">
          <w:rPr>
            <w:lang w:val="en-US"/>
          </w:rPr>
          <w:t>Investor’s</w:t>
        </w:r>
      </w:ins>
      <w:ins w:id="442" w:author="Dariusz Bogumil" w:date="2023-06-05T16:12:00Z">
        <w:r w:rsidRPr="000F5361">
          <w:rPr>
            <w:lang w:val="en-US"/>
          </w:rPr>
          <w:t xml:space="preserve"> data should be done manually by PMC users (</w:t>
        </w:r>
        <w:proofErr w:type="gramStart"/>
        <w:r w:rsidRPr="000F5361">
          <w:rPr>
            <w:lang w:val="en-US"/>
          </w:rPr>
          <w:t>i.e.</w:t>
        </w:r>
        <w:proofErr w:type="gramEnd"/>
        <w:r w:rsidRPr="000F5361">
          <w:rPr>
            <w:lang w:val="en-US"/>
          </w:rPr>
          <w:t xml:space="preserve"> after verification).</w:t>
        </w:r>
      </w:ins>
    </w:p>
    <w:p w14:paraId="6284373A" w14:textId="5BFB2368" w:rsidR="002A7DE7" w:rsidRDefault="002A7DE7" w:rsidP="002A7DE7">
      <w:pPr>
        <w:pStyle w:val="DBH3"/>
        <w:rPr>
          <w:ins w:id="443" w:author="Dariusz Bogumil" w:date="2023-06-13T18:57:00Z"/>
          <w:lang w:val="en-US"/>
        </w:rPr>
      </w:pPr>
      <w:ins w:id="444" w:author="Dariusz Bogumil" w:date="2023-06-13T18:57:00Z">
        <w:r>
          <w:rPr>
            <w:lang w:val="en-US"/>
          </w:rPr>
          <w:t xml:space="preserve">My </w:t>
        </w:r>
      </w:ins>
      <w:ins w:id="445" w:author="Dariusz Bogumil" w:date="2023-06-13T18:59:00Z">
        <w:r>
          <w:rPr>
            <w:lang w:val="en-US"/>
          </w:rPr>
          <w:t>P</w:t>
        </w:r>
      </w:ins>
      <w:ins w:id="446" w:author="Dariusz Bogumil" w:date="2023-06-13T18:57:00Z">
        <w:r>
          <w:rPr>
            <w:lang w:val="en-US"/>
          </w:rPr>
          <w:t>r</w:t>
        </w:r>
      </w:ins>
      <w:ins w:id="447" w:author="Dariusz Bogumil" w:date="2023-06-13T18:56:00Z">
        <w:r>
          <w:rPr>
            <w:lang w:val="en-US"/>
          </w:rPr>
          <w:t>oviders</w:t>
        </w:r>
      </w:ins>
    </w:p>
    <w:p w14:paraId="19B49B50" w14:textId="75708419" w:rsidR="002A7DE7" w:rsidRDefault="002A7DE7" w:rsidP="002A7DE7">
      <w:pPr>
        <w:rPr>
          <w:ins w:id="448" w:author="Dariusz Bogumil" w:date="2023-06-13T19:00:00Z"/>
          <w:lang w:val="en-US"/>
        </w:rPr>
      </w:pPr>
      <w:ins w:id="449" w:author="Dariusz Bogumil" w:date="2023-06-13T18:57:00Z">
        <w:r>
          <w:rPr>
            <w:lang w:val="en-US"/>
          </w:rPr>
          <w:t>A list of all providers</w:t>
        </w:r>
      </w:ins>
      <w:ins w:id="450" w:author="Dariusz Bogumil" w:date="2023-06-13T19:00:00Z">
        <w:r>
          <w:rPr>
            <w:lang w:val="en-US"/>
          </w:rPr>
          <w:t xml:space="preserve"> with a</w:t>
        </w:r>
      </w:ins>
      <w:ins w:id="451" w:author="Dariusz Bogumil" w:date="2023-06-13T19:04:00Z">
        <w:r>
          <w:rPr>
            <w:lang w:val="en-US"/>
          </w:rPr>
          <w:t>n indication if a Provider is accepted by the Investor.</w:t>
        </w:r>
      </w:ins>
    </w:p>
    <w:p w14:paraId="2F5D93DC" w14:textId="1FC5AE2C" w:rsidR="002A7DE7" w:rsidRPr="000F5361" w:rsidRDefault="002A7DE7" w:rsidP="002A7DE7">
      <w:pPr>
        <w:rPr>
          <w:ins w:id="452" w:author="Dariusz Bogumil" w:date="2023-06-13T19:00:00Z"/>
          <w:lang w:val="en-US"/>
        </w:rPr>
      </w:pPr>
      <w:ins w:id="453" w:author="Dariusz Bogumil" w:date="2023-06-13T19:00:00Z">
        <w:r w:rsidRPr="000F5361">
          <w:rPr>
            <w:lang w:val="en-US"/>
          </w:rPr>
          <w:t xml:space="preserve">A report has a form of a table with columns (if not described differently, column name specifies the field in PMC in the </w:t>
        </w:r>
      </w:ins>
      <w:ins w:id="454" w:author="Dariusz Bogumil" w:date="2023-06-13T19:05:00Z">
        <w:r w:rsidR="00F55C0E">
          <w:rPr>
            <w:lang w:val="en-US"/>
          </w:rPr>
          <w:t>Providers</w:t>
        </w:r>
      </w:ins>
      <w:ins w:id="455" w:author="Dariusz Bogumil" w:date="2023-06-13T19:00:00Z">
        <w:r w:rsidRPr="000F5361">
          <w:rPr>
            <w:lang w:val="en-US"/>
          </w:rPr>
          <w:t xml:space="preserve"> module):</w:t>
        </w:r>
      </w:ins>
    </w:p>
    <w:p w14:paraId="33FE2368" w14:textId="23391095" w:rsidR="002A7DE7" w:rsidRPr="000F5361" w:rsidRDefault="00F55C0E" w:rsidP="002A7DE7">
      <w:pPr>
        <w:pStyle w:val="ListParagraph"/>
        <w:numPr>
          <w:ilvl w:val="0"/>
          <w:numId w:val="11"/>
        </w:numPr>
        <w:rPr>
          <w:ins w:id="456" w:author="Dariusz Bogumil" w:date="2023-06-13T19:00:00Z"/>
          <w:lang w:val="en-US"/>
        </w:rPr>
      </w:pPr>
      <w:ins w:id="457" w:author="Dariusz Bogumil" w:date="2023-06-13T19:04:00Z">
        <w:r>
          <w:rPr>
            <w:lang w:val="en-US"/>
          </w:rPr>
          <w:t>Provider Name</w:t>
        </w:r>
      </w:ins>
    </w:p>
    <w:p w14:paraId="37A1275F" w14:textId="0329CE7A" w:rsidR="002A7DE7" w:rsidRPr="000F5361" w:rsidRDefault="00F55C0E" w:rsidP="002A7DE7">
      <w:pPr>
        <w:pStyle w:val="ListParagraph"/>
        <w:numPr>
          <w:ilvl w:val="0"/>
          <w:numId w:val="10"/>
        </w:numPr>
        <w:rPr>
          <w:ins w:id="458" w:author="Dariusz Bogumil" w:date="2023-06-13T19:00:00Z"/>
          <w:lang w:val="en-US"/>
        </w:rPr>
      </w:pPr>
      <w:ins w:id="459" w:author="Dariusz Bogumil" w:date="2023-06-13T19:05:00Z">
        <w:r>
          <w:rPr>
            <w:lang w:val="en-US"/>
          </w:rPr>
          <w:t>Provider Abbreviation</w:t>
        </w:r>
      </w:ins>
    </w:p>
    <w:p w14:paraId="3740659F" w14:textId="139C8014" w:rsidR="002A7DE7" w:rsidRPr="000F5361" w:rsidRDefault="00F55C0E" w:rsidP="002A7DE7">
      <w:pPr>
        <w:pStyle w:val="ListParagraph"/>
        <w:numPr>
          <w:ilvl w:val="0"/>
          <w:numId w:val="10"/>
        </w:numPr>
        <w:rPr>
          <w:ins w:id="460" w:author="Dariusz Bogumil" w:date="2023-06-13T19:00:00Z"/>
          <w:lang w:val="en-US"/>
        </w:rPr>
      </w:pPr>
      <w:ins w:id="461" w:author="Dariusz Bogumil" w:date="2023-06-13T19:07:00Z">
        <w:r>
          <w:rPr>
            <w:lang w:val="en-US"/>
          </w:rPr>
          <w:t xml:space="preserve">Is Accepted?  - </w:t>
        </w:r>
      </w:ins>
      <w:ins w:id="462" w:author="Dariusz Bogumil" w:date="2023-06-13T19:08:00Z">
        <w:r>
          <w:rPr>
            <w:lang w:val="en-US"/>
          </w:rPr>
          <w:t xml:space="preserve">Yes/No, based on data from the “Accepted Providers” relation </w:t>
        </w:r>
      </w:ins>
      <w:ins w:id="463" w:author="Dariusz Bogumil" w:date="2023-06-13T19:09:00Z">
        <w:r>
          <w:rPr>
            <w:lang w:val="en-US"/>
          </w:rPr>
          <w:t>in PMC CRM</w:t>
        </w:r>
      </w:ins>
    </w:p>
    <w:p w14:paraId="04E23067" w14:textId="3B6FA95C" w:rsidR="002A7DE7" w:rsidRDefault="00764922" w:rsidP="002A7DE7">
      <w:pPr>
        <w:rPr>
          <w:ins w:id="464" w:author="Dariusz Bogumil" w:date="2023-06-13T19:15:00Z"/>
          <w:lang w:val="en-US"/>
        </w:rPr>
      </w:pPr>
      <w:ins w:id="465" w:author="Dariusz Bogumil" w:date="2023-06-13T19:15:00Z">
        <w:r>
          <w:rPr>
            <w:lang w:val="en-US"/>
          </w:rPr>
          <w:t>The</w:t>
        </w:r>
      </w:ins>
      <w:ins w:id="466" w:author="Dariusz Bogumil" w:date="2023-06-13T19:00:00Z">
        <w:r w:rsidR="002A7DE7" w:rsidRPr="000F5361">
          <w:rPr>
            <w:lang w:val="en-US"/>
          </w:rPr>
          <w:t xml:space="preserve"> table is sorted by “</w:t>
        </w:r>
      </w:ins>
      <w:ins w:id="467" w:author="Dariusz Bogumil" w:date="2023-06-13T19:09:00Z">
        <w:r w:rsidR="00F55C0E">
          <w:rPr>
            <w:lang w:val="en-US"/>
          </w:rPr>
          <w:t>Provider Name</w:t>
        </w:r>
      </w:ins>
      <w:ins w:id="468" w:author="Dariusz Bogumil" w:date="2023-06-13T19:00:00Z">
        <w:r w:rsidR="002A7DE7" w:rsidRPr="000F5361">
          <w:rPr>
            <w:lang w:val="en-US"/>
          </w:rPr>
          <w:t xml:space="preserve">” column. </w:t>
        </w:r>
      </w:ins>
    </w:p>
    <w:p w14:paraId="10B2B047" w14:textId="6077768E" w:rsidR="00764922" w:rsidRDefault="00764922" w:rsidP="00764922">
      <w:pPr>
        <w:rPr>
          <w:ins w:id="469" w:author="Dariusz Bogumil" w:date="2023-06-13T19:15:00Z"/>
          <w:lang w:val="en-US"/>
        </w:rPr>
      </w:pPr>
      <w:ins w:id="470" w:author="Dariusz Bogumil" w:date="2023-06-13T19:15:00Z">
        <w:r>
          <w:rPr>
            <w:lang w:val="en-US"/>
          </w:rPr>
          <w:t xml:space="preserve">The </w:t>
        </w:r>
        <w:r>
          <w:rPr>
            <w:lang w:val="en-US"/>
          </w:rPr>
          <w:t>table</w:t>
        </w:r>
        <w:r>
          <w:rPr>
            <w:lang w:val="en-US"/>
          </w:rPr>
          <w:t xml:space="preserve"> has two general filters: Show accepted (default) / Show all. They are chosen by a general switch over </w:t>
        </w:r>
        <w:r>
          <w:rPr>
            <w:lang w:val="en-US"/>
          </w:rPr>
          <w:t>the</w:t>
        </w:r>
        <w:r>
          <w:rPr>
            <w:lang w:val="en-US"/>
          </w:rPr>
          <w:t xml:space="preserve"> table.</w:t>
        </w:r>
      </w:ins>
    </w:p>
    <w:p w14:paraId="74679510" w14:textId="00F8F9EA" w:rsidR="002A7DE7" w:rsidRPr="000F5361" w:rsidRDefault="002A7DE7" w:rsidP="002A7DE7">
      <w:pPr>
        <w:rPr>
          <w:ins w:id="471" w:author="Dariusz Bogumil" w:date="2023-06-13T19:00:00Z"/>
          <w:lang w:val="en-US"/>
        </w:rPr>
      </w:pPr>
      <w:ins w:id="472" w:author="Dariusz Bogumil" w:date="2023-06-13T19:00:00Z">
        <w:r w:rsidRPr="000F5361">
          <w:rPr>
            <w:lang w:val="en-US"/>
          </w:rPr>
          <w:t>Paging</w:t>
        </w:r>
      </w:ins>
      <w:ins w:id="473" w:author="Dariusz Bogumil" w:date="2023-06-13T19:11:00Z">
        <w:r w:rsidR="00F55C0E">
          <w:rPr>
            <w:lang w:val="en-US"/>
          </w:rPr>
          <w:t xml:space="preserve"> enabled</w:t>
        </w:r>
      </w:ins>
      <w:ins w:id="474" w:author="Dariusz Bogumil" w:date="2023-06-13T19:00:00Z">
        <w:r w:rsidRPr="000F5361">
          <w:rPr>
            <w:lang w:val="en-US"/>
          </w:rPr>
          <w:t>.</w:t>
        </w:r>
      </w:ins>
    </w:p>
    <w:p w14:paraId="44CE891D" w14:textId="77777777" w:rsidR="002A7DE7" w:rsidRPr="000F5361" w:rsidRDefault="002A7DE7" w:rsidP="002A7DE7">
      <w:pPr>
        <w:rPr>
          <w:ins w:id="475" w:author="Dariusz Bogumil" w:date="2023-06-13T19:00:00Z"/>
          <w:lang w:val="en-US"/>
        </w:rPr>
      </w:pPr>
      <w:ins w:id="476" w:author="Dariusz Bogumil" w:date="2023-06-13T19:00:00Z">
        <w:r w:rsidRPr="000F5361">
          <w:rPr>
            <w:lang w:val="en-US"/>
          </w:rPr>
          <w:t>Actions:</w:t>
        </w:r>
      </w:ins>
    </w:p>
    <w:p w14:paraId="426EF294" w14:textId="5306E7D7" w:rsidR="002A7DE7" w:rsidRDefault="002A7DE7" w:rsidP="002A7DE7">
      <w:pPr>
        <w:pStyle w:val="ListParagraph"/>
        <w:numPr>
          <w:ilvl w:val="0"/>
          <w:numId w:val="22"/>
        </w:numPr>
        <w:rPr>
          <w:ins w:id="477" w:author="Dariusz Bogumil" w:date="2023-06-13T19:34:00Z"/>
          <w:lang w:val="en-US"/>
        </w:rPr>
      </w:pPr>
      <w:ins w:id="478" w:author="Dariusz Bogumil" w:date="2023-06-13T19:00:00Z">
        <w:r w:rsidRPr="000F5361">
          <w:rPr>
            <w:lang w:val="en-US"/>
          </w:rPr>
          <w:t xml:space="preserve">View </w:t>
        </w:r>
      </w:ins>
      <w:ins w:id="479" w:author="Dariusz Bogumil" w:date="2023-06-13T19:16:00Z">
        <w:r w:rsidR="001532EF">
          <w:rPr>
            <w:lang w:val="en-US"/>
          </w:rPr>
          <w:t>Provider</w:t>
        </w:r>
      </w:ins>
      <w:ins w:id="480" w:author="Dariusz Bogumil" w:date="2023-06-13T19:00:00Z">
        <w:r w:rsidRPr="000F5361">
          <w:rPr>
            <w:lang w:val="en-US"/>
          </w:rPr>
          <w:t xml:space="preserve"> (by clicking the </w:t>
        </w:r>
      </w:ins>
      <w:ins w:id="481" w:author="Dariusz Bogumil" w:date="2023-06-13T19:16:00Z">
        <w:r w:rsidR="001532EF">
          <w:rPr>
            <w:lang w:val="en-US"/>
          </w:rPr>
          <w:t>Provider Name</w:t>
        </w:r>
      </w:ins>
      <w:ins w:id="482" w:author="Dariusz Bogumil" w:date="2023-06-13T19:00:00Z">
        <w:r w:rsidRPr="000F5361">
          <w:rPr>
            <w:lang w:val="en-US"/>
          </w:rPr>
          <w:t xml:space="preserve">) – </w:t>
        </w:r>
      </w:ins>
      <w:ins w:id="483" w:author="Dariusz Bogumil" w:date="2023-06-13T19:16:00Z">
        <w:r w:rsidR="001532EF">
          <w:rPr>
            <w:lang w:val="en-US"/>
          </w:rPr>
          <w:t xml:space="preserve">shows a card with details for </w:t>
        </w:r>
      </w:ins>
      <w:ins w:id="484" w:author="Dariusz Bogumil" w:date="2023-06-13T19:17:00Z">
        <w:r w:rsidR="001532EF">
          <w:rPr>
            <w:lang w:val="en-US"/>
          </w:rPr>
          <w:t>the</w:t>
        </w:r>
      </w:ins>
      <w:ins w:id="485" w:author="Dariusz Bogumil" w:date="2023-06-13T19:16:00Z">
        <w:r w:rsidR="001532EF">
          <w:rPr>
            <w:lang w:val="en-US"/>
          </w:rPr>
          <w:t xml:space="preserve"> chosen provi</w:t>
        </w:r>
      </w:ins>
      <w:ins w:id="486" w:author="Dariusz Bogumil" w:date="2023-06-13T19:17:00Z">
        <w:r w:rsidR="001532EF">
          <w:rPr>
            <w:lang w:val="en-US"/>
          </w:rPr>
          <w:t>der</w:t>
        </w:r>
      </w:ins>
    </w:p>
    <w:p w14:paraId="7FD99A21" w14:textId="77777777" w:rsidR="00F66CCF" w:rsidRPr="00F66CCF" w:rsidRDefault="00F66CCF" w:rsidP="00F66CCF">
      <w:pPr>
        <w:ind w:left="360"/>
        <w:rPr>
          <w:ins w:id="487" w:author="Dariusz Bogumil" w:date="2023-06-13T19:00:00Z"/>
          <w:lang w:val="en-US"/>
        </w:rPr>
        <w:pPrChange w:id="488" w:author="Dariusz Bogumil" w:date="2023-06-13T19:34:00Z">
          <w:pPr>
            <w:pStyle w:val="ListParagraph"/>
            <w:numPr>
              <w:numId w:val="22"/>
            </w:numPr>
            <w:ind w:hanging="360"/>
          </w:pPr>
        </w:pPrChange>
      </w:pPr>
    </w:p>
    <w:p w14:paraId="4F382BAF" w14:textId="5FB0481F" w:rsidR="001532EF" w:rsidRDefault="001532EF" w:rsidP="002A7DE7">
      <w:pPr>
        <w:pStyle w:val="DBH3"/>
        <w:rPr>
          <w:ins w:id="489" w:author="Dariusz Bogumil" w:date="2023-06-13T19:17:00Z"/>
          <w:lang w:val="en-US"/>
        </w:rPr>
      </w:pPr>
      <w:ins w:id="490" w:author="Dariusz Bogumil" w:date="2023-06-13T19:17:00Z">
        <w:r>
          <w:rPr>
            <w:lang w:val="en-US"/>
          </w:rPr>
          <w:t>My Provider – details page</w:t>
        </w:r>
      </w:ins>
    </w:p>
    <w:p w14:paraId="0D94CDA9" w14:textId="290D9209" w:rsidR="001532EF" w:rsidRDefault="001532EF" w:rsidP="001532EF">
      <w:pPr>
        <w:rPr>
          <w:ins w:id="491" w:author="Dariusz Bogumil" w:date="2023-06-13T19:20:00Z"/>
          <w:lang w:val="en-US"/>
        </w:rPr>
      </w:pPr>
      <w:ins w:id="492" w:author="Dariusz Bogumil" w:date="2023-06-13T19:19:00Z">
        <w:r>
          <w:rPr>
            <w:lang w:val="en-US"/>
          </w:rPr>
          <w:t>A form with read-only fields and a list of documents assign</w:t>
        </w:r>
      </w:ins>
      <w:ins w:id="493" w:author="Dariusz Bogumil" w:date="2023-06-13T19:20:00Z">
        <w:r>
          <w:rPr>
            <w:lang w:val="en-US"/>
          </w:rPr>
          <w:t>ed to the chosen provider.</w:t>
        </w:r>
      </w:ins>
    </w:p>
    <w:p w14:paraId="4202FB65" w14:textId="42112BD3" w:rsidR="001532EF" w:rsidRDefault="001532EF" w:rsidP="001532EF">
      <w:pPr>
        <w:rPr>
          <w:ins w:id="494" w:author="Dariusz Bogumil" w:date="2023-06-13T19:20:00Z"/>
          <w:lang w:val="en-US"/>
        </w:rPr>
      </w:pPr>
      <w:ins w:id="495" w:author="Dariusz Bogumil" w:date="2023-06-13T19:20:00Z">
        <w:r>
          <w:rPr>
            <w:lang w:val="en-US"/>
          </w:rPr>
          <w:t>Fields:</w:t>
        </w:r>
      </w:ins>
    </w:p>
    <w:p w14:paraId="48F5C69E" w14:textId="3B51A0C0" w:rsidR="001532EF" w:rsidRDefault="001532EF" w:rsidP="001532EF">
      <w:pPr>
        <w:pStyle w:val="ListParagraph"/>
        <w:numPr>
          <w:ilvl w:val="0"/>
          <w:numId w:val="22"/>
        </w:numPr>
        <w:rPr>
          <w:ins w:id="496" w:author="Dariusz Bogumil" w:date="2023-06-13T19:22:00Z"/>
          <w:lang w:val="en-US"/>
        </w:rPr>
      </w:pPr>
      <w:ins w:id="497" w:author="Dariusz Bogumil" w:date="2023-06-13T19:22:00Z">
        <w:r>
          <w:rPr>
            <w:lang w:val="en-US"/>
          </w:rPr>
          <w:t>Title bar</w:t>
        </w:r>
      </w:ins>
      <w:ins w:id="498" w:author="Dariusz Bogumil" w:date="2023-06-13T19:31:00Z">
        <w:r w:rsidR="00F66CCF">
          <w:rPr>
            <w:lang w:val="en-US"/>
          </w:rPr>
          <w:t xml:space="preserve"> - not </w:t>
        </w:r>
        <w:r w:rsidR="00F66CCF">
          <w:rPr>
            <w:lang w:val="en-US"/>
          </w:rPr>
          <w:pgNum/>
        </w:r>
        <w:proofErr w:type="spellStart"/>
        <w:r w:rsidR="00F66CCF">
          <w:rPr>
            <w:lang w:val="en-US"/>
          </w:rPr>
          <w:t>crollable</w:t>
        </w:r>
      </w:ins>
      <w:proofErr w:type="spellEnd"/>
    </w:p>
    <w:p w14:paraId="22F42D3D" w14:textId="03F832DA" w:rsidR="001532EF" w:rsidRDefault="001532EF" w:rsidP="001532EF">
      <w:pPr>
        <w:pStyle w:val="ListParagraph"/>
        <w:numPr>
          <w:ilvl w:val="1"/>
          <w:numId w:val="22"/>
        </w:numPr>
        <w:rPr>
          <w:ins w:id="499" w:author="Dariusz Bogumil" w:date="2023-06-13T19:32:00Z"/>
          <w:lang w:val="en-US"/>
        </w:rPr>
      </w:pPr>
      <w:ins w:id="500" w:author="Dariusz Bogumil" w:date="2023-06-13T19:20:00Z">
        <w:r>
          <w:rPr>
            <w:lang w:val="en-US"/>
          </w:rPr>
          <w:lastRenderedPageBreak/>
          <w:t>Provider Name</w:t>
        </w:r>
      </w:ins>
      <w:ins w:id="501" w:author="Dariusz Bogumil" w:date="2023-06-13T19:31:00Z">
        <w:r w:rsidR="00F66CCF">
          <w:rPr>
            <w:lang w:val="en-US"/>
          </w:rPr>
          <w:t xml:space="preserve"> (Accepted/Rejected)</w:t>
        </w:r>
      </w:ins>
    </w:p>
    <w:p w14:paraId="5F5494DB" w14:textId="3A6EF3F9" w:rsidR="00F66CCF" w:rsidRDefault="00F66CCF" w:rsidP="001532EF">
      <w:pPr>
        <w:pStyle w:val="ListParagraph"/>
        <w:numPr>
          <w:ilvl w:val="1"/>
          <w:numId w:val="22"/>
        </w:numPr>
        <w:rPr>
          <w:ins w:id="502" w:author="Dariusz Bogumil" w:date="2023-06-13T19:20:00Z"/>
          <w:lang w:val="en-US"/>
        </w:rPr>
        <w:pPrChange w:id="503" w:author="Dariusz Bogumil" w:date="2023-06-13T19:22:00Z">
          <w:pPr>
            <w:pStyle w:val="ListParagraph"/>
            <w:numPr>
              <w:numId w:val="22"/>
            </w:numPr>
            <w:ind w:hanging="360"/>
          </w:pPr>
        </w:pPrChange>
      </w:pPr>
      <w:ins w:id="504" w:author="Dariusz Bogumil" w:date="2023-06-13T19:32:00Z">
        <w:r>
          <w:rPr>
            <w:lang w:val="en-US"/>
          </w:rPr>
          <w:t>"Change” button – a confirmation window is shown i</w:t>
        </w:r>
      </w:ins>
      <w:ins w:id="505" w:author="Dariusz Bogumil" w:date="2023-06-13T19:33:00Z">
        <w:r>
          <w:rPr>
            <w:lang w:val="en-US"/>
          </w:rPr>
          <w:t>f started, then the Provider is added or removed (respectively) from the Accepted Providers list.</w:t>
        </w:r>
      </w:ins>
    </w:p>
    <w:p w14:paraId="1BD0054F" w14:textId="1D2DC940" w:rsidR="001532EF" w:rsidRDefault="001532EF" w:rsidP="001532EF">
      <w:pPr>
        <w:pStyle w:val="ListParagraph"/>
        <w:numPr>
          <w:ilvl w:val="0"/>
          <w:numId w:val="22"/>
        </w:numPr>
        <w:rPr>
          <w:ins w:id="506" w:author="Dariusz Bogumil" w:date="2023-06-13T19:23:00Z"/>
          <w:lang w:val="en-US"/>
        </w:rPr>
      </w:pPr>
      <w:ins w:id="507" w:author="Dariusz Bogumil" w:date="2023-06-13T19:23:00Z">
        <w:r>
          <w:rPr>
            <w:lang w:val="en-US"/>
          </w:rPr>
          <w:t>Basic Information (</w:t>
        </w:r>
      </w:ins>
      <w:ins w:id="508" w:author="Dariusz Bogumil" w:date="2023-06-13T19:24:00Z">
        <w:r>
          <w:rPr>
            <w:lang w:val="en-US"/>
          </w:rPr>
          <w:t xml:space="preserve">foldable </w:t>
        </w:r>
      </w:ins>
      <w:ins w:id="509" w:author="Dariusz Bogumil" w:date="2023-06-13T19:23:00Z">
        <w:r>
          <w:rPr>
            <w:lang w:val="en-US"/>
          </w:rPr>
          <w:t>section)</w:t>
        </w:r>
      </w:ins>
    </w:p>
    <w:p w14:paraId="5A146A19" w14:textId="449824FE" w:rsidR="001532EF" w:rsidRDefault="001532EF" w:rsidP="001532EF">
      <w:pPr>
        <w:pStyle w:val="ListParagraph"/>
        <w:numPr>
          <w:ilvl w:val="1"/>
          <w:numId w:val="22"/>
        </w:numPr>
        <w:rPr>
          <w:ins w:id="510" w:author="Dariusz Bogumil" w:date="2023-06-13T19:21:00Z"/>
          <w:lang w:val="en-US"/>
        </w:rPr>
        <w:pPrChange w:id="511" w:author="Dariusz Bogumil" w:date="2023-06-13T19:23:00Z">
          <w:pPr>
            <w:pStyle w:val="ListParagraph"/>
            <w:numPr>
              <w:numId w:val="22"/>
            </w:numPr>
            <w:ind w:hanging="360"/>
          </w:pPr>
        </w:pPrChange>
      </w:pPr>
      <w:ins w:id="512" w:author="Dariusz Bogumil" w:date="2023-06-13T19:21:00Z">
        <w:r>
          <w:rPr>
            <w:lang w:val="en-US"/>
          </w:rPr>
          <w:t>Provider Abbreviation</w:t>
        </w:r>
      </w:ins>
    </w:p>
    <w:p w14:paraId="34AD1D53" w14:textId="5D0D361A" w:rsidR="001532EF" w:rsidRDefault="001532EF" w:rsidP="001532EF">
      <w:pPr>
        <w:pStyle w:val="ListParagraph"/>
        <w:numPr>
          <w:ilvl w:val="1"/>
          <w:numId w:val="22"/>
        </w:numPr>
        <w:rPr>
          <w:ins w:id="513" w:author="Dariusz Bogumil" w:date="2023-06-13T19:31:00Z"/>
          <w:lang w:val="en-US"/>
        </w:rPr>
      </w:pPr>
      <w:ins w:id="514" w:author="Dariusz Bogumil" w:date="2023-06-13T19:21:00Z">
        <w:r>
          <w:rPr>
            <w:lang w:val="en-US"/>
          </w:rPr>
          <w:t>Type of Provider</w:t>
        </w:r>
      </w:ins>
    </w:p>
    <w:p w14:paraId="311F9CA2" w14:textId="42D4EB82" w:rsidR="001532EF" w:rsidRDefault="001532EF" w:rsidP="001532EF">
      <w:pPr>
        <w:pStyle w:val="ListParagraph"/>
        <w:numPr>
          <w:ilvl w:val="0"/>
          <w:numId w:val="22"/>
        </w:numPr>
        <w:rPr>
          <w:ins w:id="515" w:author="Dariusz Bogumil" w:date="2023-06-13T19:23:00Z"/>
          <w:lang w:val="en-US"/>
        </w:rPr>
      </w:pPr>
      <w:ins w:id="516" w:author="Dariusz Bogumil" w:date="2023-06-13T19:23:00Z">
        <w:r>
          <w:rPr>
            <w:lang w:val="en-US"/>
          </w:rPr>
          <w:t>Provider KPIs (</w:t>
        </w:r>
      </w:ins>
      <w:ins w:id="517" w:author="Dariusz Bogumil" w:date="2023-06-13T19:24:00Z">
        <w:r>
          <w:rPr>
            <w:lang w:val="en-US"/>
          </w:rPr>
          <w:t xml:space="preserve">foldable </w:t>
        </w:r>
      </w:ins>
      <w:ins w:id="518" w:author="Dariusz Bogumil" w:date="2023-06-13T19:23:00Z">
        <w:r>
          <w:rPr>
            <w:lang w:val="en-US"/>
          </w:rPr>
          <w:t>section)</w:t>
        </w:r>
      </w:ins>
    </w:p>
    <w:p w14:paraId="3D972A97" w14:textId="221AE8D5" w:rsidR="001532EF" w:rsidRDefault="001532EF" w:rsidP="001532EF">
      <w:pPr>
        <w:pStyle w:val="ListParagraph"/>
        <w:numPr>
          <w:ilvl w:val="1"/>
          <w:numId w:val="22"/>
        </w:numPr>
        <w:rPr>
          <w:ins w:id="519" w:author="Dariusz Bogumil" w:date="2023-06-13T19:22:00Z"/>
          <w:lang w:val="en-US"/>
        </w:rPr>
        <w:pPrChange w:id="520" w:author="Dariusz Bogumil" w:date="2023-06-13T19:23:00Z">
          <w:pPr>
            <w:pStyle w:val="ListParagraph"/>
            <w:numPr>
              <w:numId w:val="22"/>
            </w:numPr>
            <w:ind w:hanging="360"/>
          </w:pPr>
        </w:pPrChange>
      </w:pPr>
      <w:ins w:id="521" w:author="Dariusz Bogumil" w:date="2023-06-13T19:23:00Z">
        <w:r>
          <w:rPr>
            <w:lang w:val="en-US"/>
          </w:rPr>
          <w:t>All fields from the “</w:t>
        </w:r>
        <w:r w:rsidRPr="001532EF">
          <w:rPr>
            <w:lang w:val="en-US"/>
          </w:rPr>
          <w:t>Provider KPIs</w:t>
        </w:r>
        <w:r>
          <w:rPr>
            <w:lang w:val="en-US"/>
          </w:rPr>
          <w:t>” section</w:t>
        </w:r>
      </w:ins>
      <w:ins w:id="522" w:author="Dariusz Bogumil" w:date="2023-06-13T19:24:00Z">
        <w:r>
          <w:rPr>
            <w:lang w:val="en-US"/>
          </w:rPr>
          <w:t xml:space="preserve"> in the PMC CMS</w:t>
        </w:r>
      </w:ins>
    </w:p>
    <w:p w14:paraId="76C8505D" w14:textId="536DE238" w:rsidR="001532EF" w:rsidRDefault="001532EF" w:rsidP="001532EF">
      <w:pPr>
        <w:pStyle w:val="ListParagraph"/>
        <w:numPr>
          <w:ilvl w:val="0"/>
          <w:numId w:val="22"/>
        </w:numPr>
        <w:rPr>
          <w:ins w:id="523" w:author="Dariusz Bogumil" w:date="2023-06-13T19:24:00Z"/>
          <w:lang w:val="en-US"/>
        </w:rPr>
      </w:pPr>
      <w:ins w:id="524" w:author="Dariusz Bogumil" w:date="2023-06-13T19:24:00Z">
        <w:r>
          <w:rPr>
            <w:lang w:val="en-US"/>
          </w:rPr>
          <w:t>Underwriting and Approval</w:t>
        </w:r>
      </w:ins>
    </w:p>
    <w:p w14:paraId="03B8EABE" w14:textId="7A96BE98" w:rsidR="001532EF" w:rsidRDefault="001532EF" w:rsidP="001532EF">
      <w:pPr>
        <w:pStyle w:val="ListParagraph"/>
        <w:numPr>
          <w:ilvl w:val="1"/>
          <w:numId w:val="22"/>
        </w:numPr>
        <w:rPr>
          <w:ins w:id="525" w:author="Dariusz Bogumil" w:date="2023-06-13T19:25:00Z"/>
          <w:lang w:val="en-US"/>
        </w:rPr>
      </w:pPr>
      <w:ins w:id="526" w:author="Dariusz Bogumil" w:date="2023-06-13T19:24:00Z">
        <w:r>
          <w:rPr>
            <w:lang w:val="en-US"/>
          </w:rPr>
          <w:t>All fields from the “</w:t>
        </w:r>
        <w:r>
          <w:rPr>
            <w:lang w:val="en-US"/>
          </w:rPr>
          <w:t>Underwriting and Approval</w:t>
        </w:r>
        <w:r>
          <w:rPr>
            <w:lang w:val="en-US"/>
          </w:rPr>
          <w:t>” section in the PMC CMS</w:t>
        </w:r>
      </w:ins>
    </w:p>
    <w:p w14:paraId="3FF5FC54" w14:textId="08684A0C" w:rsidR="001532EF" w:rsidRDefault="00F66CCF" w:rsidP="001532EF">
      <w:pPr>
        <w:pStyle w:val="ListParagraph"/>
        <w:numPr>
          <w:ilvl w:val="0"/>
          <w:numId w:val="22"/>
        </w:numPr>
        <w:rPr>
          <w:ins w:id="527" w:author="Dariusz Bogumil" w:date="2023-06-13T19:27:00Z"/>
          <w:lang w:val="en-US"/>
        </w:rPr>
      </w:pPr>
      <w:ins w:id="528" w:author="Dariusz Bogumil" w:date="2023-06-13T19:27:00Z">
        <w:r>
          <w:rPr>
            <w:lang w:val="en-US"/>
          </w:rPr>
          <w:t xml:space="preserve">Documents </w:t>
        </w:r>
      </w:ins>
    </w:p>
    <w:p w14:paraId="10562AF9" w14:textId="4F77C4B0" w:rsidR="00F66CCF" w:rsidRDefault="00F66CCF" w:rsidP="00F66CCF">
      <w:pPr>
        <w:pStyle w:val="ListParagraph"/>
        <w:numPr>
          <w:ilvl w:val="1"/>
          <w:numId w:val="22"/>
        </w:numPr>
        <w:rPr>
          <w:ins w:id="529" w:author="Dariusz Bogumil" w:date="2023-06-13T19:28:00Z"/>
          <w:lang w:val="en-US"/>
        </w:rPr>
      </w:pPr>
      <w:ins w:id="530" w:author="Dariusz Bogumil" w:date="2023-06-13T19:27:00Z">
        <w:r>
          <w:rPr>
            <w:lang w:val="en-US"/>
          </w:rPr>
          <w:t>A tree of documents that have Document Type Path under the “Provider Documents</w:t>
        </w:r>
      </w:ins>
      <w:ins w:id="531" w:author="Dariusz Bogumil" w:date="2023-06-13T19:28:00Z">
        <w:r>
          <w:rPr>
            <w:lang w:val="en-US"/>
          </w:rPr>
          <w:t>” node</w:t>
        </w:r>
      </w:ins>
      <w:ins w:id="532" w:author="Dariusz Bogumil" w:date="2023-06-13T19:29:00Z">
        <w:r>
          <w:rPr>
            <w:lang w:val="en-US"/>
          </w:rPr>
          <w:t>, for example:</w:t>
        </w:r>
      </w:ins>
    </w:p>
    <w:p w14:paraId="2F515A50" w14:textId="1E958181" w:rsidR="00F66CCF" w:rsidRDefault="00F66CCF" w:rsidP="00F66CCF">
      <w:pPr>
        <w:pStyle w:val="ListParagraph"/>
        <w:numPr>
          <w:ilvl w:val="1"/>
          <w:numId w:val="22"/>
        </w:numPr>
        <w:rPr>
          <w:ins w:id="533" w:author="Dariusz Bogumil" w:date="2023-06-13T19:28:00Z"/>
          <w:lang w:val="en-US"/>
        </w:rPr>
      </w:pPr>
      <w:ins w:id="534" w:author="Dariusz Bogumil" w:date="2023-06-13T19:28:00Z">
        <w:r>
          <w:rPr>
            <w:noProof/>
          </w:rPr>
          <w:drawing>
            <wp:inline distT="0" distB="0" distL="0" distR="0" wp14:anchorId="689600B0" wp14:editId="5DA53D12">
              <wp:extent cx="4800600" cy="2895600"/>
              <wp:effectExtent l="0" t="0" r="0" b="0"/>
              <wp:docPr id="129433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31316" name=""/>
                      <pic:cNvPicPr/>
                    </pic:nvPicPr>
                    <pic:blipFill>
                      <a:blip r:embed="rId13"/>
                      <a:stretch>
                        <a:fillRect/>
                      </a:stretch>
                    </pic:blipFill>
                    <pic:spPr>
                      <a:xfrm>
                        <a:off x="0" y="0"/>
                        <a:ext cx="4800600" cy="2895600"/>
                      </a:xfrm>
                      <a:prstGeom prst="rect">
                        <a:avLst/>
                      </a:prstGeom>
                    </pic:spPr>
                  </pic:pic>
                </a:graphicData>
              </a:graphic>
            </wp:inline>
          </w:drawing>
        </w:r>
      </w:ins>
    </w:p>
    <w:p w14:paraId="698F4100" w14:textId="118281B1" w:rsidR="00F66CCF" w:rsidRDefault="00F66CCF" w:rsidP="00F66CCF">
      <w:pPr>
        <w:pStyle w:val="ListParagraph"/>
        <w:numPr>
          <w:ilvl w:val="1"/>
          <w:numId w:val="22"/>
        </w:numPr>
        <w:rPr>
          <w:ins w:id="535" w:author="Dariusz Bogumil" w:date="2023-06-13T19:30:00Z"/>
          <w:lang w:val="en-US"/>
        </w:rPr>
      </w:pPr>
      <w:ins w:id="536" w:author="Dariusz Bogumil" w:date="2023-06-13T19:28:00Z">
        <w:r>
          <w:rPr>
            <w:lang w:val="en-US"/>
          </w:rPr>
          <w:t>Documents can be opened (in a new card in a web browser)</w:t>
        </w:r>
      </w:ins>
    </w:p>
    <w:p w14:paraId="37B5A67B" w14:textId="77777777" w:rsidR="00F66CCF" w:rsidRPr="00F66CCF" w:rsidRDefault="00F66CCF" w:rsidP="00F66CCF">
      <w:pPr>
        <w:rPr>
          <w:ins w:id="537" w:author="Dariusz Bogumil" w:date="2023-06-13T19:17:00Z"/>
          <w:lang w:val="en-US"/>
        </w:rPr>
        <w:pPrChange w:id="538" w:author="Dariusz Bogumil" w:date="2023-06-13T19:30:00Z">
          <w:pPr>
            <w:pStyle w:val="DBH3"/>
          </w:pPr>
        </w:pPrChange>
      </w:pPr>
    </w:p>
    <w:p w14:paraId="717509C3" w14:textId="22A280E9" w:rsidR="002A7DE7" w:rsidRDefault="002A7DE7" w:rsidP="002A7DE7">
      <w:pPr>
        <w:pStyle w:val="DBH3"/>
        <w:rPr>
          <w:ins w:id="539" w:author="Dariusz Bogumil" w:date="2023-06-13T18:55:00Z"/>
          <w:lang w:val="en-US"/>
        </w:rPr>
      </w:pPr>
      <w:ins w:id="540" w:author="Dariusz Bogumil" w:date="2023-06-13T18:55:00Z">
        <w:r>
          <w:rPr>
            <w:lang w:val="en-US"/>
          </w:rPr>
          <w:t xml:space="preserve">My </w:t>
        </w:r>
      </w:ins>
      <w:proofErr w:type="gramStart"/>
      <w:ins w:id="541" w:author="Dariusz Bogumil" w:date="2023-06-13T18:59:00Z">
        <w:r>
          <w:rPr>
            <w:lang w:val="en-US"/>
          </w:rPr>
          <w:t>Investments</w:t>
        </w:r>
      </w:ins>
      <w:proofErr w:type="gramEnd"/>
    </w:p>
    <w:p w14:paraId="1A347F54" w14:textId="77777777" w:rsidR="003D0F20" w:rsidRDefault="003D0F20" w:rsidP="0066658A">
      <w:pPr>
        <w:rPr>
          <w:lang w:val="en-US" w:eastAsia="ja-JP"/>
        </w:rPr>
      </w:pPr>
    </w:p>
    <w:p w14:paraId="0A06F78D" w14:textId="422F866A" w:rsidR="0066658A" w:rsidRPr="000F5361" w:rsidRDefault="0066658A" w:rsidP="0066658A">
      <w:pPr>
        <w:pStyle w:val="DBH2"/>
      </w:pPr>
      <w:bookmarkStart w:id="542" w:name="_Toc134424850"/>
      <w:r>
        <w:t>Law Firm</w:t>
      </w:r>
      <w:r w:rsidRPr="000F5361">
        <w:t xml:space="preserve"> Portal</w:t>
      </w:r>
      <w:bookmarkEnd w:id="542"/>
    </w:p>
    <w:p w14:paraId="4853880E" w14:textId="77777777" w:rsidR="0066658A" w:rsidRPr="000F5361" w:rsidRDefault="0066658A" w:rsidP="0066658A">
      <w:pPr>
        <w:rPr>
          <w:lang w:val="en-US"/>
        </w:rPr>
      </w:pPr>
      <w:r w:rsidRPr="000F5361">
        <w:rPr>
          <w:lang w:val="en-US"/>
        </w:rPr>
        <w:t>Business needs:</w:t>
      </w:r>
    </w:p>
    <w:p w14:paraId="762AC942" w14:textId="7AB4CCEB" w:rsidR="0066658A" w:rsidRPr="000F5361" w:rsidRDefault="0066658A" w:rsidP="0066658A">
      <w:pPr>
        <w:rPr>
          <w:lang w:val="en-US"/>
        </w:rPr>
      </w:pPr>
      <w:r>
        <w:rPr>
          <w:lang w:val="en-US" w:eastAsia="ja-JP"/>
        </w:rPr>
        <w:t xml:space="preserve">The Law Firm Portal will have a direct link to the Outside Cases module. It will be used to get regular status updates on all our cases with Outside Law Firms. </w:t>
      </w:r>
    </w:p>
    <w:p w14:paraId="6277F0F8" w14:textId="4629E948" w:rsidR="0066658A" w:rsidRDefault="0066658A" w:rsidP="0066658A">
      <w:pPr>
        <w:rPr>
          <w:lang w:val="en-US" w:eastAsia="ja-JP"/>
        </w:rPr>
      </w:pPr>
      <w:r w:rsidRPr="000F5361">
        <w:rPr>
          <w:lang w:val="en-US" w:eastAsia="ja-JP"/>
        </w:rPr>
        <w:t xml:space="preserve">The </w:t>
      </w:r>
      <w:r>
        <w:rPr>
          <w:lang w:val="en-US" w:eastAsia="ja-JP"/>
        </w:rPr>
        <w:t>Law Firm</w:t>
      </w:r>
      <w:r w:rsidRPr="000F5361">
        <w:rPr>
          <w:lang w:val="en-US" w:eastAsia="ja-JP"/>
        </w:rPr>
        <w:t xml:space="preserve">’s Portal has to look clean, modern, user-friendly (graphics, transitions), intuitive. It will have well-defined, restricted functionality. </w:t>
      </w:r>
      <w:r>
        <w:rPr>
          <w:lang w:val="en-US" w:eastAsia="ja-JP"/>
        </w:rPr>
        <w:t xml:space="preserve">The Law firm should be able to easily update the status of </w:t>
      </w:r>
      <w:r>
        <w:rPr>
          <w:lang w:val="en-US" w:eastAsia="ja-JP"/>
        </w:rPr>
        <w:lastRenderedPageBreak/>
        <w:t xml:space="preserve">each case they are representing by simply clicking through a drop-down list of pre-defined statuses. That should then update the values on the OTC portal for that case. </w:t>
      </w:r>
    </w:p>
    <w:p w14:paraId="67BFBAED" w14:textId="6FECE844" w:rsidR="0066658A" w:rsidRPr="000F5361" w:rsidRDefault="0066658A" w:rsidP="0066658A">
      <w:pPr>
        <w:pStyle w:val="ListParagraph"/>
        <w:numPr>
          <w:ilvl w:val="0"/>
          <w:numId w:val="22"/>
        </w:numPr>
        <w:rPr>
          <w:lang w:val="en-US"/>
        </w:rPr>
      </w:pPr>
      <w:r>
        <w:rPr>
          <w:lang w:val="en-US"/>
        </w:rPr>
        <w:t xml:space="preserve">The </w:t>
      </w:r>
      <w:r w:rsidR="00A73722">
        <w:rPr>
          <w:lang w:val="en-US"/>
        </w:rPr>
        <w:t>Law Firm/attorney should see the following field on their portal with the list of cases:</w:t>
      </w:r>
    </w:p>
    <w:p w14:paraId="4172F329" w14:textId="025213FA" w:rsidR="0066658A" w:rsidRDefault="0081137F" w:rsidP="0066658A">
      <w:pPr>
        <w:pStyle w:val="ListParagraph"/>
        <w:numPr>
          <w:ilvl w:val="1"/>
          <w:numId w:val="22"/>
        </w:numPr>
        <w:rPr>
          <w:lang w:val="en-US"/>
        </w:rPr>
      </w:pPr>
      <w:r>
        <w:rPr>
          <w:lang w:val="en-US"/>
        </w:rPr>
        <w:t>Case ID</w:t>
      </w:r>
    </w:p>
    <w:p w14:paraId="2D7E6C68" w14:textId="06AC404B" w:rsidR="0081137F" w:rsidRDefault="0081137F" w:rsidP="0066658A">
      <w:pPr>
        <w:pStyle w:val="ListParagraph"/>
        <w:numPr>
          <w:ilvl w:val="1"/>
          <w:numId w:val="22"/>
        </w:numPr>
        <w:rPr>
          <w:lang w:val="en-US"/>
        </w:rPr>
      </w:pPr>
      <w:r>
        <w:rPr>
          <w:lang w:val="en-US"/>
        </w:rPr>
        <w:t>Case Status</w:t>
      </w:r>
    </w:p>
    <w:p w14:paraId="48873C7F" w14:textId="5F13DA5E" w:rsidR="0081137F" w:rsidRPr="000F5361" w:rsidRDefault="0081137F" w:rsidP="0066658A">
      <w:pPr>
        <w:pStyle w:val="ListParagraph"/>
        <w:numPr>
          <w:ilvl w:val="1"/>
          <w:numId w:val="22"/>
        </w:numPr>
        <w:rPr>
          <w:lang w:val="en-US"/>
        </w:rPr>
      </w:pPr>
      <w:r>
        <w:rPr>
          <w:lang w:val="en-US"/>
        </w:rPr>
        <w:t>Case Status (other) =&gt; comments</w:t>
      </w:r>
    </w:p>
    <w:p w14:paraId="71E7364C" w14:textId="30CB0B91" w:rsidR="0066658A" w:rsidRPr="000F5361" w:rsidRDefault="0081137F" w:rsidP="0066658A">
      <w:pPr>
        <w:pStyle w:val="ListParagraph"/>
        <w:numPr>
          <w:ilvl w:val="1"/>
          <w:numId w:val="22"/>
        </w:numPr>
        <w:rPr>
          <w:lang w:val="en-US"/>
        </w:rPr>
      </w:pPr>
      <w:r>
        <w:rPr>
          <w:lang w:val="en-US"/>
        </w:rPr>
        <w:t>Claim Number</w:t>
      </w:r>
    </w:p>
    <w:p w14:paraId="4E1AE99C" w14:textId="6E4825C7" w:rsidR="0066658A" w:rsidRPr="000F5361" w:rsidRDefault="0081137F" w:rsidP="0066658A">
      <w:pPr>
        <w:pStyle w:val="ListParagraph"/>
        <w:numPr>
          <w:ilvl w:val="1"/>
          <w:numId w:val="22"/>
        </w:numPr>
        <w:rPr>
          <w:lang w:val="en-US"/>
        </w:rPr>
      </w:pPr>
      <w:r>
        <w:rPr>
          <w:lang w:val="en-US"/>
        </w:rPr>
        <w:t>Policy Number</w:t>
      </w:r>
    </w:p>
    <w:p w14:paraId="7980E401" w14:textId="13BB35EA" w:rsidR="0066658A" w:rsidRPr="000F5361" w:rsidRDefault="0081137F" w:rsidP="0066658A">
      <w:pPr>
        <w:pStyle w:val="ListParagraph"/>
        <w:numPr>
          <w:ilvl w:val="1"/>
          <w:numId w:val="22"/>
        </w:numPr>
        <w:rPr>
          <w:lang w:val="en-US"/>
        </w:rPr>
      </w:pPr>
      <w:r>
        <w:rPr>
          <w:lang w:val="en-US"/>
        </w:rPr>
        <w:t>Case Number</w:t>
      </w:r>
    </w:p>
    <w:p w14:paraId="60B7EE80" w14:textId="7803ADD8" w:rsidR="0066658A" w:rsidRPr="000F5361" w:rsidRDefault="0081137F" w:rsidP="0066658A">
      <w:pPr>
        <w:pStyle w:val="ListParagraph"/>
        <w:numPr>
          <w:ilvl w:val="1"/>
          <w:numId w:val="22"/>
        </w:numPr>
        <w:rPr>
          <w:lang w:val="en-US"/>
        </w:rPr>
      </w:pPr>
      <w:r>
        <w:rPr>
          <w:lang w:val="en-US"/>
        </w:rPr>
        <w:t>Date of Loss</w:t>
      </w:r>
    </w:p>
    <w:p w14:paraId="0B459353" w14:textId="3E35A642" w:rsidR="0066658A" w:rsidRDefault="0081137F" w:rsidP="0066658A">
      <w:pPr>
        <w:pStyle w:val="ListParagraph"/>
        <w:numPr>
          <w:ilvl w:val="1"/>
          <w:numId w:val="22"/>
        </w:numPr>
        <w:rPr>
          <w:lang w:val="en-US"/>
        </w:rPr>
      </w:pPr>
      <w:r>
        <w:rPr>
          <w:lang w:val="en-US"/>
        </w:rPr>
        <w:t>Insured</w:t>
      </w:r>
    </w:p>
    <w:p w14:paraId="624D629A" w14:textId="33776C3A" w:rsidR="0081137F" w:rsidRPr="000F5361" w:rsidRDefault="0081137F" w:rsidP="0066658A">
      <w:pPr>
        <w:pStyle w:val="ListParagraph"/>
        <w:numPr>
          <w:ilvl w:val="1"/>
          <w:numId w:val="22"/>
        </w:numPr>
        <w:rPr>
          <w:lang w:val="en-US"/>
        </w:rPr>
      </w:pPr>
      <w:r>
        <w:rPr>
          <w:lang w:val="en-US"/>
        </w:rPr>
        <w:t>Insurance Company</w:t>
      </w:r>
    </w:p>
    <w:p w14:paraId="07317D12" w14:textId="798F3C58" w:rsidR="0066658A" w:rsidRPr="000F5361" w:rsidRDefault="0081137F" w:rsidP="0066658A">
      <w:pPr>
        <w:pStyle w:val="ListParagraph"/>
        <w:numPr>
          <w:ilvl w:val="1"/>
          <w:numId w:val="22"/>
        </w:numPr>
        <w:rPr>
          <w:lang w:val="en-US"/>
        </w:rPr>
      </w:pPr>
      <w:r>
        <w:rPr>
          <w:lang w:val="en-US"/>
        </w:rPr>
        <w:t>Total Amount</w:t>
      </w:r>
    </w:p>
    <w:p w14:paraId="1097CB92" w14:textId="315B0EA7" w:rsidR="0066658A" w:rsidRPr="000F5361" w:rsidRDefault="0081137F" w:rsidP="0066658A">
      <w:pPr>
        <w:pStyle w:val="ListParagraph"/>
        <w:numPr>
          <w:ilvl w:val="1"/>
          <w:numId w:val="22"/>
        </w:numPr>
        <w:rPr>
          <w:lang w:val="en-US"/>
        </w:rPr>
      </w:pPr>
      <w:r>
        <w:rPr>
          <w:lang w:val="en-US"/>
        </w:rPr>
        <w:t>Total Collections</w:t>
      </w:r>
    </w:p>
    <w:p w14:paraId="2A696413" w14:textId="5A83061F" w:rsidR="0066658A" w:rsidRDefault="0081137F" w:rsidP="0066658A">
      <w:pPr>
        <w:pStyle w:val="ListParagraph"/>
        <w:numPr>
          <w:ilvl w:val="1"/>
          <w:numId w:val="22"/>
        </w:numPr>
        <w:rPr>
          <w:lang w:val="en-US"/>
        </w:rPr>
      </w:pPr>
      <w:r>
        <w:rPr>
          <w:lang w:val="en-US"/>
        </w:rPr>
        <w:t>Total Balance</w:t>
      </w:r>
    </w:p>
    <w:p w14:paraId="2831040C" w14:textId="10D2C31D" w:rsidR="0066658A" w:rsidRPr="000F5361" w:rsidRDefault="0081137F" w:rsidP="0066658A">
      <w:pPr>
        <w:pStyle w:val="ListParagraph"/>
        <w:numPr>
          <w:ilvl w:val="1"/>
          <w:numId w:val="22"/>
        </w:numPr>
        <w:rPr>
          <w:lang w:val="en-US"/>
        </w:rPr>
      </w:pPr>
      <w:r>
        <w:rPr>
          <w:lang w:val="en-US"/>
        </w:rPr>
        <w:t>Provider/Contractor</w:t>
      </w:r>
    </w:p>
    <w:p w14:paraId="272CFE20" w14:textId="3A488A0F" w:rsidR="0066658A" w:rsidRDefault="0081137F" w:rsidP="0066658A">
      <w:pPr>
        <w:rPr>
          <w:lang w:val="en-US" w:eastAsia="ja-JP"/>
        </w:rPr>
      </w:pPr>
      <w:r>
        <w:rPr>
          <w:lang w:val="en-US" w:eastAsia="ja-JP"/>
        </w:rPr>
        <w:t xml:space="preserve">They should have two views – one for Open cases and one for Closed cases – both with the same fields as above. </w:t>
      </w:r>
    </w:p>
    <w:p w14:paraId="65D4E04D" w14:textId="5BB42C7D" w:rsidR="0066658A" w:rsidRDefault="0081137F" w:rsidP="0066658A">
      <w:pPr>
        <w:rPr>
          <w:lang w:val="en-US" w:eastAsia="ja-JP"/>
        </w:rPr>
      </w:pPr>
      <w:r>
        <w:rPr>
          <w:lang w:val="en-US" w:eastAsia="ja-JP"/>
        </w:rPr>
        <w:t>Only editable fields for the law firm are:</w:t>
      </w:r>
    </w:p>
    <w:p w14:paraId="20B6F53E" w14:textId="77777777" w:rsidR="0081137F" w:rsidRDefault="0081137F" w:rsidP="000D17ED">
      <w:pPr>
        <w:spacing w:after="0"/>
        <w:rPr>
          <w:lang w:val="en-US" w:eastAsia="ja-JP"/>
        </w:rPr>
      </w:pPr>
      <w:r>
        <w:rPr>
          <w:lang w:val="en-US" w:eastAsia="ja-JP"/>
        </w:rPr>
        <w:t>Case Status (drop-down list)</w:t>
      </w:r>
    </w:p>
    <w:p w14:paraId="0B285EF4" w14:textId="0666617F" w:rsidR="0081137F" w:rsidRDefault="0081137F" w:rsidP="000D17ED">
      <w:pPr>
        <w:spacing w:after="0"/>
        <w:rPr>
          <w:lang w:val="en-US" w:eastAsia="ja-JP"/>
        </w:rPr>
      </w:pPr>
      <w:r>
        <w:rPr>
          <w:lang w:val="en-US" w:eastAsia="ja-JP"/>
        </w:rPr>
        <w:t>Case Status (other) =&gt; comments</w:t>
      </w:r>
    </w:p>
    <w:p w14:paraId="33207D8E" w14:textId="3B806AE6" w:rsidR="0081137F" w:rsidRDefault="0081137F" w:rsidP="0081137F">
      <w:pPr>
        <w:spacing w:after="0"/>
        <w:rPr>
          <w:lang w:val="en-US" w:eastAsia="ja-JP"/>
        </w:rPr>
      </w:pPr>
      <w:r>
        <w:rPr>
          <w:lang w:val="en-US" w:eastAsia="ja-JP"/>
        </w:rPr>
        <w:t>Case Number</w:t>
      </w:r>
    </w:p>
    <w:p w14:paraId="2491A41F" w14:textId="77777777" w:rsidR="0081137F" w:rsidRDefault="0081137F" w:rsidP="0081137F">
      <w:pPr>
        <w:spacing w:after="0"/>
        <w:rPr>
          <w:lang w:val="en-US" w:eastAsia="ja-JP"/>
        </w:rPr>
      </w:pPr>
    </w:p>
    <w:p w14:paraId="47C0E0D3" w14:textId="559524C5" w:rsidR="0081137F" w:rsidRDefault="0081137F" w:rsidP="0081137F">
      <w:pPr>
        <w:spacing w:after="0"/>
        <w:rPr>
          <w:lang w:val="en-US" w:eastAsia="ja-JP"/>
        </w:rPr>
      </w:pPr>
      <w:r>
        <w:rPr>
          <w:lang w:val="en-US" w:eastAsia="ja-JP"/>
        </w:rPr>
        <w:t xml:space="preserve">Each Law Firm will have a separate attorney representing the case. Every attorney should have their own login information. If the attorney is not known, then the case should show up in the owner’s (default attorney’s) portal within the law firm. </w:t>
      </w:r>
    </w:p>
    <w:p w14:paraId="1901AEA5" w14:textId="77777777" w:rsidR="0081137F" w:rsidRDefault="0081137F" w:rsidP="0081137F">
      <w:pPr>
        <w:spacing w:after="0"/>
        <w:rPr>
          <w:lang w:val="en-US" w:eastAsia="ja-JP"/>
        </w:rPr>
      </w:pPr>
    </w:p>
    <w:p w14:paraId="5A6169C9" w14:textId="60701418" w:rsidR="0066658A" w:rsidRDefault="0081137F" w:rsidP="000D17ED">
      <w:pPr>
        <w:spacing w:after="0"/>
        <w:rPr>
          <w:lang w:val="en-US" w:eastAsia="ja-JP"/>
        </w:rPr>
      </w:pPr>
      <w:r>
        <w:rPr>
          <w:lang w:val="en-US" w:eastAsia="ja-JP"/>
        </w:rPr>
        <w:t xml:space="preserve">An email should be sent to the attorney every week to remind them to update information on the cases with a link to the portal in the email. </w:t>
      </w:r>
    </w:p>
    <w:p w14:paraId="4E7B5D86" w14:textId="77777777" w:rsidR="0066658A" w:rsidRPr="000F5361" w:rsidRDefault="0066658A" w:rsidP="000D17ED">
      <w:pPr>
        <w:rPr>
          <w:lang w:val="en-US" w:eastAsia="ja-JP"/>
        </w:rPr>
      </w:pPr>
    </w:p>
    <w:p w14:paraId="7E823EAF" w14:textId="5DF34F7D" w:rsidR="00FA2FDC" w:rsidRDefault="00FA2FDC" w:rsidP="00240403">
      <w:pPr>
        <w:pStyle w:val="DBH2"/>
        <w:rPr>
          <w:ins w:id="543" w:author="Dariusz Bogumil" w:date="2023-05-30T12:10:00Z"/>
        </w:rPr>
      </w:pPr>
      <w:bookmarkStart w:id="544" w:name="_Toc134424851"/>
      <w:bookmarkStart w:id="545" w:name="_Ref134540724"/>
      <w:ins w:id="546" w:author="Dariusz Bogumil" w:date="2023-05-30T12:23:00Z">
        <w:r>
          <w:t xml:space="preserve">Partners </w:t>
        </w:r>
      </w:ins>
      <w:ins w:id="547" w:author="Dariusz Bogumil" w:date="2023-05-30T12:09:00Z">
        <w:r>
          <w:t>Portal Activity module</w:t>
        </w:r>
      </w:ins>
    </w:p>
    <w:p w14:paraId="6A78F7D2" w14:textId="0D8D8E7A" w:rsidR="00FA2FDC" w:rsidRDefault="00FA2FDC" w:rsidP="00FA2FDC">
      <w:pPr>
        <w:rPr>
          <w:ins w:id="548" w:author="Dariusz Bogumil" w:date="2023-05-30T12:23:00Z"/>
          <w:lang w:val="en-US"/>
        </w:rPr>
      </w:pPr>
      <w:ins w:id="549" w:author="Dariusz Bogumil" w:date="2023-05-30T12:23:00Z">
        <w:r w:rsidRPr="00FA2FDC">
          <w:rPr>
            <w:lang w:val="en-US"/>
            <w:rPrChange w:id="550" w:author="Dariusz Bogumil" w:date="2023-05-30T12:23:00Z">
              <w:rPr/>
            </w:rPrChange>
          </w:rPr>
          <w:t xml:space="preserve">Portal user activities are tracked in </w:t>
        </w:r>
      </w:ins>
      <w:ins w:id="551" w:author="Dariusz Bogumil" w:date="2023-05-30T12:24:00Z">
        <w:r>
          <w:rPr>
            <w:lang w:val="en-US"/>
          </w:rPr>
          <w:t xml:space="preserve">the </w:t>
        </w:r>
      </w:ins>
      <w:ins w:id="552" w:author="Dariusz Bogumil" w:date="2023-05-30T12:23:00Z">
        <w:r w:rsidRPr="00FA2FDC">
          <w:rPr>
            <w:lang w:val="en-US"/>
            <w:rPrChange w:id="553" w:author="Dariusz Bogumil" w:date="2023-05-30T12:24:00Z">
              <w:rPr/>
            </w:rPrChange>
          </w:rPr>
          <w:t xml:space="preserve">Partners </w:t>
        </w:r>
        <w:r w:rsidRPr="00FA2FDC">
          <w:rPr>
            <w:lang w:val="en-US"/>
            <w:rPrChange w:id="554" w:author="Dariusz Bogumil" w:date="2023-05-30T12:23:00Z">
              <w:rPr/>
            </w:rPrChange>
          </w:rPr>
          <w:t>Portal Activity module.</w:t>
        </w:r>
      </w:ins>
    </w:p>
    <w:p w14:paraId="4D609966" w14:textId="27906B81" w:rsidR="00FA2FDC" w:rsidRPr="00FA2FDC" w:rsidRDefault="00FA2FDC" w:rsidP="00FA2FDC">
      <w:pPr>
        <w:rPr>
          <w:ins w:id="555" w:author="Dariusz Bogumil" w:date="2023-05-30T12:12:00Z"/>
          <w:lang w:val="en-US"/>
          <w:rPrChange w:id="556" w:author="Dariusz Bogumil" w:date="2023-05-30T12:23:00Z">
            <w:rPr>
              <w:ins w:id="557" w:author="Dariusz Bogumil" w:date="2023-05-30T12:12:00Z"/>
            </w:rPr>
          </w:rPrChange>
        </w:rPr>
      </w:pPr>
      <w:ins w:id="558" w:author="Dariusz Bogumil" w:date="2023-05-30T12:12:00Z">
        <w:r w:rsidRPr="00FA2FDC">
          <w:rPr>
            <w:lang w:val="en-US"/>
            <w:rPrChange w:id="559" w:author="Dariusz Bogumil" w:date="2023-05-30T12:23:00Z">
              <w:rPr/>
            </w:rPrChange>
          </w:rPr>
          <w:t>Fields:</w:t>
        </w:r>
      </w:ins>
    </w:p>
    <w:p w14:paraId="40E9173A" w14:textId="56160B70" w:rsidR="00FA2FDC" w:rsidRDefault="00FA2FDC" w:rsidP="00FA2FDC">
      <w:pPr>
        <w:pStyle w:val="ListParagraph"/>
        <w:numPr>
          <w:ilvl w:val="0"/>
          <w:numId w:val="22"/>
        </w:numPr>
        <w:rPr>
          <w:ins w:id="560" w:author="Dariusz Bogumil" w:date="2023-05-30T12:17:00Z"/>
          <w:lang w:val="en-US"/>
        </w:rPr>
      </w:pPr>
      <w:ins w:id="561" w:author="Dariusz Bogumil" w:date="2023-05-30T12:12:00Z">
        <w:r w:rsidRPr="00FA2FDC">
          <w:rPr>
            <w:lang w:val="en-US"/>
            <w:rPrChange w:id="562" w:author="Dariusz Bogumil" w:date="2023-05-30T12:12:00Z">
              <w:rPr/>
            </w:rPrChange>
          </w:rPr>
          <w:t xml:space="preserve">Event </w:t>
        </w:r>
      </w:ins>
      <w:ins w:id="563" w:author="Dariusz Bogumil" w:date="2023-05-30T12:13:00Z">
        <w:r>
          <w:rPr>
            <w:lang w:val="en-US"/>
          </w:rPr>
          <w:t>T</w:t>
        </w:r>
      </w:ins>
      <w:ins w:id="564" w:author="Dariusz Bogumil" w:date="2023-05-30T12:12:00Z">
        <w:r w:rsidRPr="00FA2FDC">
          <w:rPr>
            <w:lang w:val="en-US"/>
            <w:rPrChange w:id="565" w:author="Dariusz Bogumil" w:date="2023-05-30T12:12:00Z">
              <w:rPr/>
            </w:rPrChange>
          </w:rPr>
          <w:t>ime – date and t</w:t>
        </w:r>
        <w:r w:rsidRPr="00FA2FDC">
          <w:rPr>
            <w:lang w:val="en-US"/>
          </w:rPr>
          <w:t>ime</w:t>
        </w:r>
      </w:ins>
    </w:p>
    <w:p w14:paraId="24446189" w14:textId="2FF46FBC" w:rsidR="00FA2FDC" w:rsidRDefault="00FA2FDC" w:rsidP="00FA2FDC">
      <w:pPr>
        <w:pStyle w:val="ListParagraph"/>
        <w:numPr>
          <w:ilvl w:val="0"/>
          <w:numId w:val="22"/>
        </w:numPr>
        <w:rPr>
          <w:ins w:id="566" w:author="Dariusz Bogumil" w:date="2023-05-30T12:12:00Z"/>
          <w:lang w:val="en-US"/>
        </w:rPr>
      </w:pPr>
      <w:ins w:id="567" w:author="Dariusz Bogumil" w:date="2023-05-30T12:17:00Z">
        <w:r>
          <w:rPr>
            <w:lang w:val="en-US"/>
          </w:rPr>
          <w:t>Login ID</w:t>
        </w:r>
      </w:ins>
    </w:p>
    <w:p w14:paraId="2B208365" w14:textId="1A23D1F7" w:rsidR="00FA2FDC" w:rsidRDefault="00FA2FDC" w:rsidP="00FA2FDC">
      <w:pPr>
        <w:pStyle w:val="ListParagraph"/>
        <w:numPr>
          <w:ilvl w:val="0"/>
          <w:numId w:val="22"/>
        </w:numPr>
        <w:rPr>
          <w:ins w:id="568" w:author="Dariusz Bogumil" w:date="2023-05-30T12:16:00Z"/>
          <w:lang w:val="en-US"/>
        </w:rPr>
      </w:pPr>
      <w:ins w:id="569" w:author="Dariusz Bogumil" w:date="2023-05-30T12:12:00Z">
        <w:r>
          <w:rPr>
            <w:lang w:val="en-US"/>
          </w:rPr>
          <w:t>Event T</w:t>
        </w:r>
      </w:ins>
      <w:ins w:id="570" w:author="Dariusz Bogumil" w:date="2023-05-30T12:13:00Z">
        <w:r>
          <w:rPr>
            <w:lang w:val="en-US"/>
          </w:rPr>
          <w:t>ype – Log</w:t>
        </w:r>
      </w:ins>
      <w:ins w:id="571" w:author="Dariusz Bogumil" w:date="2023-05-30T12:15:00Z">
        <w:r>
          <w:rPr>
            <w:lang w:val="en-US"/>
          </w:rPr>
          <w:t>ged</w:t>
        </w:r>
      </w:ins>
      <w:ins w:id="572" w:author="Dariusz Bogumil" w:date="2023-05-30T12:13:00Z">
        <w:r>
          <w:rPr>
            <w:lang w:val="en-US"/>
          </w:rPr>
          <w:t xml:space="preserve"> in / </w:t>
        </w:r>
      </w:ins>
      <w:ins w:id="573" w:author="Dariusz Bogumil" w:date="2023-05-30T12:15:00Z">
        <w:r>
          <w:rPr>
            <w:lang w:val="en-US"/>
          </w:rPr>
          <w:t xml:space="preserve">Tried to log in / </w:t>
        </w:r>
      </w:ins>
      <w:ins w:id="574" w:author="Dariusz Bogumil" w:date="2023-05-30T12:13:00Z">
        <w:r>
          <w:rPr>
            <w:lang w:val="en-US"/>
          </w:rPr>
          <w:t>Log</w:t>
        </w:r>
      </w:ins>
      <w:ins w:id="575" w:author="Dariusz Bogumil" w:date="2023-05-30T12:15:00Z">
        <w:r>
          <w:rPr>
            <w:lang w:val="en-US"/>
          </w:rPr>
          <w:t>ged</w:t>
        </w:r>
      </w:ins>
      <w:ins w:id="576" w:author="Dariusz Bogumil" w:date="2023-05-30T12:13:00Z">
        <w:r>
          <w:rPr>
            <w:lang w:val="en-US"/>
          </w:rPr>
          <w:t xml:space="preserve"> out / Reset password / </w:t>
        </w:r>
        <w:proofErr w:type="spellStart"/>
        <w:r>
          <w:rPr>
            <w:lang w:val="en-US"/>
          </w:rPr>
          <w:t>Sub</w:t>
        </w:r>
      </w:ins>
      <w:ins w:id="577" w:author="Dariusz Bogumil" w:date="2023-05-30T12:14:00Z">
        <w:r>
          <w:rPr>
            <w:lang w:val="en-US"/>
          </w:rPr>
          <w:t>mit</w:t>
        </w:r>
      </w:ins>
      <w:ins w:id="578" w:author="Dariusz Bogumil" w:date="2023-05-30T12:15:00Z">
        <w:r>
          <w:rPr>
            <w:lang w:val="en-US"/>
          </w:rPr>
          <w:t>ed</w:t>
        </w:r>
      </w:ins>
      <w:proofErr w:type="spellEnd"/>
      <w:ins w:id="579" w:author="Dariusz Bogumil" w:date="2023-05-30T12:14:00Z">
        <w:r>
          <w:rPr>
            <w:lang w:val="en-US"/>
          </w:rPr>
          <w:t xml:space="preserve"> Claims</w:t>
        </w:r>
      </w:ins>
      <w:ins w:id="580" w:author="Dariusz Bogumil" w:date="2023-05-30T12:16:00Z">
        <w:r>
          <w:rPr>
            <w:lang w:val="en-US"/>
          </w:rPr>
          <w:t xml:space="preserve"> / ERROR</w:t>
        </w:r>
      </w:ins>
    </w:p>
    <w:p w14:paraId="073C3454" w14:textId="0574E742" w:rsidR="00FA2FDC" w:rsidRDefault="00FA2FDC" w:rsidP="00FA2FDC">
      <w:pPr>
        <w:pStyle w:val="ListParagraph"/>
        <w:numPr>
          <w:ilvl w:val="0"/>
          <w:numId w:val="22"/>
        </w:numPr>
        <w:rPr>
          <w:ins w:id="581" w:author="Dariusz Bogumil" w:date="2023-05-30T12:14:00Z"/>
          <w:lang w:val="en-US"/>
        </w:rPr>
      </w:pPr>
      <w:ins w:id="582" w:author="Dariusz Bogumil" w:date="2023-05-30T12:16:00Z">
        <w:r>
          <w:rPr>
            <w:lang w:val="en-US"/>
          </w:rPr>
          <w:t>Session ID</w:t>
        </w:r>
      </w:ins>
    </w:p>
    <w:p w14:paraId="63675707" w14:textId="2D3901D8" w:rsidR="00FA2FDC" w:rsidRDefault="00FA2FDC" w:rsidP="00FA2FDC">
      <w:pPr>
        <w:pStyle w:val="ListParagraph"/>
        <w:numPr>
          <w:ilvl w:val="0"/>
          <w:numId w:val="22"/>
        </w:numPr>
        <w:rPr>
          <w:ins w:id="583" w:author="Dariusz Bogumil" w:date="2023-05-30T12:18:00Z"/>
          <w:lang w:val="en-US"/>
        </w:rPr>
      </w:pPr>
      <w:ins w:id="584" w:author="Dariusz Bogumil" w:date="2023-05-30T12:14:00Z">
        <w:r>
          <w:rPr>
            <w:lang w:val="en-US"/>
          </w:rPr>
          <w:t xml:space="preserve">Details – </w:t>
        </w:r>
      </w:ins>
      <w:ins w:id="585" w:author="Dariusz Bogumil" w:date="2023-05-30T12:18:00Z">
        <w:r>
          <w:rPr>
            <w:lang w:val="en-US"/>
          </w:rPr>
          <w:t>dependent on Event type:</w:t>
        </w:r>
      </w:ins>
    </w:p>
    <w:p w14:paraId="31E345B7" w14:textId="6B8C5A97" w:rsidR="00FA2FDC" w:rsidRDefault="00FA2FDC" w:rsidP="00FA2FDC">
      <w:pPr>
        <w:pStyle w:val="ListParagraph"/>
        <w:numPr>
          <w:ilvl w:val="1"/>
          <w:numId w:val="22"/>
        </w:numPr>
        <w:rPr>
          <w:ins w:id="586" w:author="Dariusz Bogumil" w:date="2023-05-30T12:19:00Z"/>
          <w:lang w:val="en-US"/>
        </w:rPr>
      </w:pPr>
      <w:ins w:id="587" w:author="Dariusz Bogumil" w:date="2023-05-30T12:19:00Z">
        <w:r>
          <w:rPr>
            <w:lang w:val="en-US"/>
          </w:rPr>
          <w:lastRenderedPageBreak/>
          <w:t>Logged in</w:t>
        </w:r>
        <w:r>
          <w:rPr>
            <w:lang w:val="en-US"/>
          </w:rPr>
          <w:t xml:space="preserve"> </w:t>
        </w:r>
        <w:r>
          <w:rPr>
            <w:lang w:val="en-US"/>
          </w:rPr>
          <w:t xml:space="preserve">/ Tried to log in </w:t>
        </w:r>
      </w:ins>
      <w:ins w:id="588" w:author="Dariusz Bogumil" w:date="2023-05-30T12:20:00Z">
        <w:r>
          <w:rPr>
            <w:lang w:val="en-US"/>
          </w:rPr>
          <w:t xml:space="preserve">/ </w:t>
        </w:r>
        <w:r>
          <w:rPr>
            <w:lang w:val="en-US"/>
          </w:rPr>
          <w:t>Reset password</w:t>
        </w:r>
        <w:r>
          <w:rPr>
            <w:lang w:val="en-US"/>
          </w:rPr>
          <w:t xml:space="preserve"> </w:t>
        </w:r>
      </w:ins>
      <w:ins w:id="589" w:author="Dariusz Bogumil" w:date="2023-05-30T12:19:00Z">
        <w:r>
          <w:rPr>
            <w:lang w:val="en-US"/>
          </w:rPr>
          <w:t>– IP and web browser</w:t>
        </w:r>
      </w:ins>
    </w:p>
    <w:p w14:paraId="39D4259C" w14:textId="5D4641A4" w:rsidR="00FA2FDC" w:rsidRDefault="00FA2FDC" w:rsidP="00FA2FDC">
      <w:pPr>
        <w:pStyle w:val="ListParagraph"/>
        <w:numPr>
          <w:ilvl w:val="1"/>
          <w:numId w:val="22"/>
        </w:numPr>
        <w:rPr>
          <w:ins w:id="590" w:author="Dariusz Bogumil" w:date="2023-05-30T12:19:00Z"/>
          <w:lang w:val="en-US"/>
        </w:rPr>
      </w:pPr>
      <w:ins w:id="591" w:author="Dariusz Bogumil" w:date="2023-05-30T12:19:00Z">
        <w:r>
          <w:rPr>
            <w:lang w:val="en-US"/>
          </w:rPr>
          <w:t xml:space="preserve">Logged out </w:t>
        </w:r>
        <w:r>
          <w:rPr>
            <w:lang w:val="en-US"/>
          </w:rPr>
          <w:t xml:space="preserve">– </w:t>
        </w:r>
      </w:ins>
      <w:ins w:id="592" w:author="Dariusz Bogumil" w:date="2023-05-30T12:20:00Z">
        <w:r>
          <w:rPr>
            <w:lang w:val="en-US"/>
          </w:rPr>
          <w:t xml:space="preserve">a </w:t>
        </w:r>
      </w:ins>
      <w:ins w:id="593" w:author="Dariusz Bogumil" w:date="2023-05-30T12:19:00Z">
        <w:r>
          <w:rPr>
            <w:lang w:val="en-US"/>
          </w:rPr>
          <w:t>reason: manual</w:t>
        </w:r>
      </w:ins>
      <w:ins w:id="594" w:author="Dariusz Bogumil" w:date="2023-05-30T12:20:00Z">
        <w:r>
          <w:rPr>
            <w:lang w:val="en-US"/>
          </w:rPr>
          <w:t xml:space="preserve"> logging out</w:t>
        </w:r>
      </w:ins>
      <w:ins w:id="595" w:author="Dariusz Bogumil" w:date="2023-05-30T12:19:00Z">
        <w:r>
          <w:rPr>
            <w:lang w:val="en-US"/>
          </w:rPr>
          <w:t>, session expired, etc.</w:t>
        </w:r>
      </w:ins>
    </w:p>
    <w:p w14:paraId="6A6907EC" w14:textId="77777777" w:rsidR="00FA2FDC" w:rsidRDefault="00FA2FDC" w:rsidP="00FA2FDC">
      <w:pPr>
        <w:pStyle w:val="ListParagraph"/>
        <w:numPr>
          <w:ilvl w:val="1"/>
          <w:numId w:val="22"/>
        </w:numPr>
        <w:rPr>
          <w:ins w:id="596" w:author="Dariusz Bogumil" w:date="2023-05-30T12:21:00Z"/>
          <w:lang w:val="en-US"/>
        </w:rPr>
      </w:pPr>
      <w:proofErr w:type="spellStart"/>
      <w:ins w:id="597" w:author="Dariusz Bogumil" w:date="2023-05-30T12:19:00Z">
        <w:r>
          <w:rPr>
            <w:lang w:val="en-US"/>
          </w:rPr>
          <w:t>Submited</w:t>
        </w:r>
        <w:proofErr w:type="spellEnd"/>
        <w:r>
          <w:rPr>
            <w:lang w:val="en-US"/>
          </w:rPr>
          <w:t xml:space="preserve"> Claims </w:t>
        </w:r>
      </w:ins>
      <w:ins w:id="598" w:author="Dariusz Bogumil" w:date="2023-05-30T12:20:00Z">
        <w:r>
          <w:rPr>
            <w:lang w:val="en-US"/>
          </w:rPr>
          <w:t>– a summary of submitter claims: number</w:t>
        </w:r>
      </w:ins>
      <w:ins w:id="599" w:author="Dariusz Bogumil" w:date="2023-05-30T12:21:00Z">
        <w:r>
          <w:rPr>
            <w:lang w:val="en-US"/>
          </w:rPr>
          <w:t xml:space="preserve"> of claims, number of documents</w:t>
        </w:r>
      </w:ins>
    </w:p>
    <w:p w14:paraId="22A31B31" w14:textId="30090111" w:rsidR="00FA2FDC" w:rsidRDefault="00FA2FDC" w:rsidP="00FA2FDC">
      <w:pPr>
        <w:pStyle w:val="ListParagraph"/>
        <w:numPr>
          <w:ilvl w:val="1"/>
          <w:numId w:val="22"/>
        </w:numPr>
        <w:rPr>
          <w:ins w:id="600" w:author="Dariusz Bogumil" w:date="2023-05-30T12:18:00Z"/>
          <w:lang w:val="en-US"/>
        </w:rPr>
        <w:pPrChange w:id="601" w:author="Dariusz Bogumil" w:date="2023-05-30T12:18:00Z">
          <w:pPr>
            <w:pStyle w:val="ListParagraph"/>
            <w:numPr>
              <w:numId w:val="22"/>
            </w:numPr>
            <w:ind w:hanging="360"/>
          </w:pPr>
        </w:pPrChange>
      </w:pPr>
      <w:ins w:id="602" w:author="Dariusz Bogumil" w:date="2023-05-30T12:19:00Z">
        <w:r>
          <w:rPr>
            <w:lang w:val="en-US"/>
          </w:rPr>
          <w:t>ERROR</w:t>
        </w:r>
      </w:ins>
      <w:ins w:id="603" w:author="Dariusz Bogumil" w:date="2023-05-30T12:21:00Z">
        <w:r>
          <w:rPr>
            <w:lang w:val="en-US"/>
          </w:rPr>
          <w:t xml:space="preserve"> – software error message</w:t>
        </w:r>
      </w:ins>
    </w:p>
    <w:p w14:paraId="7BF31FB5" w14:textId="77777777" w:rsidR="00FA2FDC" w:rsidRPr="00FA2FDC" w:rsidRDefault="00FA2FDC" w:rsidP="00FA2FDC">
      <w:pPr>
        <w:rPr>
          <w:ins w:id="604" w:author="Dariusz Bogumil" w:date="2023-05-30T12:09:00Z"/>
          <w:lang w:val="en-US"/>
          <w:rPrChange w:id="605" w:author="Dariusz Bogumil" w:date="2023-05-30T12:12:00Z">
            <w:rPr>
              <w:ins w:id="606" w:author="Dariusz Bogumil" w:date="2023-05-30T12:09:00Z"/>
            </w:rPr>
          </w:rPrChange>
        </w:rPr>
        <w:pPrChange w:id="607" w:author="Dariusz Bogumil" w:date="2023-05-30T12:11:00Z">
          <w:pPr>
            <w:pStyle w:val="DBH2"/>
          </w:pPr>
        </w:pPrChange>
      </w:pPr>
    </w:p>
    <w:p w14:paraId="656751D6" w14:textId="37A98C90" w:rsidR="00CE096F" w:rsidRPr="000F5361" w:rsidRDefault="00CE096F" w:rsidP="00240403">
      <w:pPr>
        <w:pStyle w:val="DBH2"/>
      </w:pPr>
      <w:r w:rsidRPr="000F5361">
        <w:t>New Provider</w:t>
      </w:r>
      <w:r w:rsidR="00C40D8C" w:rsidRPr="000F5361">
        <w:t xml:space="preserve"> A</w:t>
      </w:r>
      <w:r w:rsidRPr="000F5361">
        <w:t>pplication</w:t>
      </w:r>
      <w:r w:rsidR="00C40D8C" w:rsidRPr="000F5361">
        <w:t xml:space="preserve"> F</w:t>
      </w:r>
      <w:r w:rsidRPr="000F5361">
        <w:t>orm</w:t>
      </w:r>
      <w:bookmarkEnd w:id="544"/>
      <w:bookmarkEnd w:id="545"/>
    </w:p>
    <w:p w14:paraId="1831CB0D" w14:textId="2CF56261" w:rsidR="00D359AE" w:rsidRPr="000F5361" w:rsidRDefault="00D359AE" w:rsidP="00C40E97">
      <w:pPr>
        <w:rPr>
          <w:lang w:val="en-US"/>
        </w:rPr>
      </w:pPr>
    </w:p>
    <w:p w14:paraId="3BC3C0C0" w14:textId="7FFDEDE5" w:rsidR="00742EAE" w:rsidRPr="000F5361" w:rsidRDefault="00742EAE" w:rsidP="00240403">
      <w:pPr>
        <w:pStyle w:val="DBH3"/>
      </w:pPr>
      <w:bookmarkStart w:id="608" w:name="_Toc134424852"/>
      <w:r w:rsidRPr="000F5361">
        <w:t>Business need</w:t>
      </w:r>
      <w:r w:rsidR="0039646A" w:rsidRPr="000F5361">
        <w:t>s</w:t>
      </w:r>
      <w:bookmarkEnd w:id="608"/>
    </w:p>
    <w:p w14:paraId="5CCBF61C" w14:textId="636F3150" w:rsidR="00D359AE" w:rsidRPr="000F5361" w:rsidRDefault="00D359AE" w:rsidP="00D359AE">
      <w:pPr>
        <w:pStyle w:val="ListParagraph"/>
        <w:numPr>
          <w:ilvl w:val="0"/>
          <w:numId w:val="14"/>
        </w:numPr>
        <w:rPr>
          <w:lang w:val="en-US"/>
        </w:rPr>
      </w:pPr>
      <w:r w:rsidRPr="000F5361">
        <w:rPr>
          <w:lang w:val="en-US"/>
        </w:rPr>
        <w:t xml:space="preserve">Any new Provider will initially be sent to a </w:t>
      </w:r>
      <w:r w:rsidR="000270ED" w:rsidRPr="000F5361">
        <w:rPr>
          <w:lang w:val="en-US"/>
        </w:rPr>
        <w:t>part</w:t>
      </w:r>
      <w:r w:rsidRPr="000F5361">
        <w:rPr>
          <w:lang w:val="en-US"/>
        </w:rPr>
        <w:t xml:space="preserve"> of the </w:t>
      </w:r>
      <w:r w:rsidR="00617D4E" w:rsidRPr="000F5361">
        <w:rPr>
          <w:lang w:val="en-US"/>
        </w:rPr>
        <w:t xml:space="preserve">Provider module which will have the application form to fill out. </w:t>
      </w:r>
    </w:p>
    <w:p w14:paraId="159758B7" w14:textId="52ABC654" w:rsidR="000270ED" w:rsidRPr="000F5361" w:rsidRDefault="000270ED" w:rsidP="00D359AE">
      <w:pPr>
        <w:pStyle w:val="ListParagraph"/>
        <w:numPr>
          <w:ilvl w:val="0"/>
          <w:numId w:val="14"/>
        </w:numPr>
        <w:rPr>
          <w:lang w:val="en-US"/>
        </w:rPr>
      </w:pPr>
      <w:r w:rsidRPr="000F5361">
        <w:rPr>
          <w:b/>
          <w:bCs/>
          <w:lang w:val="en-US"/>
        </w:rPr>
        <w:t xml:space="preserve">The application form </w:t>
      </w:r>
      <w:r w:rsidR="00617D4E" w:rsidRPr="000F5361">
        <w:rPr>
          <w:b/>
          <w:bCs/>
          <w:lang w:val="en-US"/>
        </w:rPr>
        <w:t xml:space="preserve">template </w:t>
      </w:r>
      <w:r w:rsidRPr="000F5361">
        <w:rPr>
          <w:b/>
          <w:bCs/>
          <w:lang w:val="en-US"/>
        </w:rPr>
        <w:t>is attached</w:t>
      </w:r>
      <w:r w:rsidR="00742EAE" w:rsidRPr="000F5361">
        <w:rPr>
          <w:b/>
          <w:bCs/>
          <w:lang w:val="en-US"/>
        </w:rPr>
        <w:t xml:space="preserve"> </w:t>
      </w:r>
      <w:r w:rsidR="00FE093B">
        <w:rPr>
          <w:b/>
          <w:bCs/>
          <w:noProof/>
          <w:lang w:val="en-US"/>
        </w:rPr>
        <w:object w:dxaOrig="1562" w:dyaOrig="1011" w14:anchorId="3123E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8.25pt;height:51.9pt;mso-width-percent:0;mso-height-percent:0;mso-width-percent:0;mso-height-percent:0" o:ole="">
            <v:imagedata r:id="rId14" o:title=""/>
          </v:shape>
          <o:OLEObject Type="Embed" ProgID="Package" ShapeID="_x0000_i1025" DrawAspect="Icon" ObjectID="_1748190206" r:id="rId15"/>
        </w:object>
      </w:r>
      <w:r w:rsidRPr="000F5361">
        <w:rPr>
          <w:lang w:val="en-US"/>
        </w:rPr>
        <w:t xml:space="preserve">. The form will be in a simple fillable form format which can be filled also on a mobile phone. </w:t>
      </w:r>
    </w:p>
    <w:p w14:paraId="20D155B9" w14:textId="350759D3" w:rsidR="000270ED" w:rsidRPr="000F5361" w:rsidRDefault="000270ED" w:rsidP="00D359AE">
      <w:pPr>
        <w:pStyle w:val="ListParagraph"/>
        <w:numPr>
          <w:ilvl w:val="0"/>
          <w:numId w:val="14"/>
        </w:numPr>
        <w:rPr>
          <w:lang w:val="en-US"/>
        </w:rPr>
      </w:pPr>
      <w:r w:rsidRPr="000F5361">
        <w:rPr>
          <w:lang w:val="en-US"/>
        </w:rPr>
        <w:t xml:space="preserve">Once the provider submits the data, the details of the form will be sent to the PMC system and will be routed through to the </w:t>
      </w:r>
      <w:r w:rsidR="0039646A" w:rsidRPr="000F5361">
        <w:rPr>
          <w:lang w:val="en-US"/>
        </w:rPr>
        <w:t>Providers</w:t>
      </w:r>
      <w:r w:rsidRPr="000F5361">
        <w:rPr>
          <w:lang w:val="en-US"/>
        </w:rPr>
        <w:t xml:space="preserve"> module. </w:t>
      </w:r>
    </w:p>
    <w:p w14:paraId="77FB4B62" w14:textId="1A1FDD95" w:rsidR="000270ED" w:rsidRPr="000F5361" w:rsidRDefault="000270ED" w:rsidP="00D359AE">
      <w:pPr>
        <w:pStyle w:val="ListParagraph"/>
        <w:numPr>
          <w:ilvl w:val="0"/>
          <w:numId w:val="14"/>
        </w:numPr>
        <w:rPr>
          <w:lang w:val="en-US"/>
        </w:rPr>
      </w:pPr>
      <w:r w:rsidRPr="000F5361">
        <w:rPr>
          <w:lang w:val="en-US"/>
        </w:rPr>
        <w:t xml:space="preserve">The marketing team in </w:t>
      </w:r>
      <w:proofErr w:type="spellStart"/>
      <w:r w:rsidRPr="000F5361">
        <w:rPr>
          <w:lang w:val="en-US"/>
        </w:rPr>
        <w:t>ClaimPay</w:t>
      </w:r>
      <w:proofErr w:type="spellEnd"/>
      <w:r w:rsidRPr="000F5361">
        <w:rPr>
          <w:lang w:val="en-US"/>
        </w:rPr>
        <w:t xml:space="preserve"> should be notified of the rece</w:t>
      </w:r>
      <w:r w:rsidR="007E21CF" w:rsidRPr="000F5361">
        <w:rPr>
          <w:lang w:val="en-US"/>
        </w:rPr>
        <w:t xml:space="preserve">ipt of the form. </w:t>
      </w:r>
    </w:p>
    <w:p w14:paraId="53844F08" w14:textId="22D864AA" w:rsidR="007E21CF" w:rsidRPr="000F5361" w:rsidRDefault="007E21CF" w:rsidP="00D359AE">
      <w:pPr>
        <w:pStyle w:val="ListParagraph"/>
        <w:numPr>
          <w:ilvl w:val="0"/>
          <w:numId w:val="14"/>
        </w:numPr>
        <w:rPr>
          <w:lang w:val="en-US"/>
        </w:rPr>
      </w:pPr>
      <w:r w:rsidRPr="000F5361">
        <w:rPr>
          <w:lang w:val="en-US"/>
        </w:rPr>
        <w:t xml:space="preserve">The rest of the process of the application and provider underwriting would remain the same once all the information is in the system. The application form integration is required to avoid entering information manually from the form. </w:t>
      </w:r>
    </w:p>
    <w:p w14:paraId="629A9038" w14:textId="2E3DFCA1" w:rsidR="00617D4E" w:rsidRPr="000F5361" w:rsidRDefault="00617D4E" w:rsidP="00D359AE">
      <w:pPr>
        <w:pStyle w:val="ListParagraph"/>
        <w:numPr>
          <w:ilvl w:val="0"/>
          <w:numId w:val="14"/>
        </w:numPr>
        <w:rPr>
          <w:lang w:val="en-US"/>
        </w:rPr>
      </w:pPr>
      <w:r w:rsidRPr="000F5361">
        <w:rPr>
          <w:lang w:val="en-US"/>
        </w:rPr>
        <w:t xml:space="preserve">Once the Provider is “Approved”, an email will be sent out to the Provider that they were Approved and will provide them with </w:t>
      </w:r>
      <w:r w:rsidR="00742EAE" w:rsidRPr="000F5361">
        <w:rPr>
          <w:lang w:val="en-US"/>
        </w:rPr>
        <w:t>t</w:t>
      </w:r>
      <w:r w:rsidRPr="000F5361">
        <w:rPr>
          <w:lang w:val="en-US"/>
        </w:rPr>
        <w:t xml:space="preserve">he login information to the Provider portal. </w:t>
      </w:r>
    </w:p>
    <w:p w14:paraId="6BA4B1E2" w14:textId="62D00B26" w:rsidR="003D0F20" w:rsidRPr="000F5361" w:rsidRDefault="00742EAE" w:rsidP="00240403">
      <w:pPr>
        <w:pStyle w:val="DBH4"/>
      </w:pPr>
      <w:bookmarkStart w:id="609" w:name="_Toc134424853"/>
      <w:r w:rsidRPr="000F5361">
        <w:t>Proposed solution</w:t>
      </w:r>
      <w:bookmarkEnd w:id="609"/>
    </w:p>
    <w:p w14:paraId="12B371EF" w14:textId="77777777" w:rsidR="0043215F" w:rsidRPr="000F5361" w:rsidRDefault="0043215F" w:rsidP="00742EAE">
      <w:pPr>
        <w:rPr>
          <w:lang w:val="en-US"/>
        </w:rPr>
      </w:pPr>
    </w:p>
    <w:p w14:paraId="6248967B" w14:textId="284365B2" w:rsidR="00742EAE" w:rsidRPr="000F5361" w:rsidRDefault="00F80CD4" w:rsidP="00742EAE">
      <w:pPr>
        <w:rPr>
          <w:lang w:val="en-US"/>
        </w:rPr>
      </w:pPr>
      <w:r w:rsidRPr="000F5361">
        <w:rPr>
          <w:lang w:val="en-US"/>
        </w:rPr>
        <w:t xml:space="preserve">The “New Provider Application Form” will be implemented as a “wizard”-style web form. </w:t>
      </w:r>
    </w:p>
    <w:p w14:paraId="5290DE25" w14:textId="49B75D73" w:rsidR="00F80CD4" w:rsidRPr="000F5361" w:rsidRDefault="00F80CD4" w:rsidP="00742EAE">
      <w:pPr>
        <w:rPr>
          <w:lang w:val="en-US"/>
        </w:rPr>
      </w:pPr>
      <w:r w:rsidRPr="000F5361">
        <w:rPr>
          <w:lang w:val="en-US"/>
        </w:rPr>
        <w:t>General notes:</w:t>
      </w:r>
    </w:p>
    <w:p w14:paraId="01396C5F" w14:textId="30DB520B" w:rsidR="0043215F" w:rsidRPr="000F5361" w:rsidRDefault="0043215F" w:rsidP="008A2E79">
      <w:pPr>
        <w:pStyle w:val="ListParagraph"/>
        <w:numPr>
          <w:ilvl w:val="0"/>
          <w:numId w:val="16"/>
        </w:numPr>
        <w:spacing w:after="0" w:line="360" w:lineRule="auto"/>
        <w:contextualSpacing w:val="0"/>
        <w:jc w:val="both"/>
        <w:rPr>
          <w:lang w:val="en-US" w:eastAsia="ja-JP"/>
        </w:rPr>
      </w:pPr>
      <w:r w:rsidRPr="000F5361">
        <w:rPr>
          <w:lang w:val="en-US"/>
        </w:rPr>
        <w:t xml:space="preserve">The wizard should have </w:t>
      </w:r>
      <w:r w:rsidR="00000000">
        <w:fldChar w:fldCharType="begin"/>
      </w:r>
      <w:r w:rsidR="00000000" w:rsidRPr="00F30443">
        <w:rPr>
          <w:lang w:val="en-US"/>
          <w:rPrChange w:id="610" w:author="Dariusz Bogumil" w:date="2023-05-09T15:53:00Z">
            <w:rPr/>
          </w:rPrChange>
        </w:rPr>
        <w:instrText>HYPERLINK "http://www.claimpay.net"</w:instrText>
      </w:r>
      <w:r w:rsidR="00000000">
        <w:fldChar w:fldCharType="separate"/>
      </w:r>
      <w:r w:rsidRPr="000F5361">
        <w:rPr>
          <w:rStyle w:val="Hyperlink"/>
          <w:lang w:val="en-US"/>
        </w:rPr>
        <w:t>www.claimpay.net</w:t>
      </w:r>
      <w:r w:rsidR="00000000">
        <w:rPr>
          <w:rStyle w:val="Hyperlink"/>
          <w:lang w:val="en-US"/>
        </w:rPr>
        <w:fldChar w:fldCharType="end"/>
      </w:r>
      <w:r w:rsidRPr="000F5361">
        <w:rPr>
          <w:lang w:val="en-US"/>
        </w:rPr>
        <w:t xml:space="preserve"> site look &amp; feel.</w:t>
      </w:r>
      <w:r w:rsidR="000147BE" w:rsidRPr="000F5361">
        <w:rPr>
          <w:lang w:val="en-US"/>
        </w:rPr>
        <w:t xml:space="preserve"> The form should be responsive, it should look good on a computer screen, a tablet (vertical and landscape) and a phone (vertical).</w:t>
      </w:r>
    </w:p>
    <w:p w14:paraId="64A6B039" w14:textId="057A0F69" w:rsidR="00F80CD4" w:rsidRPr="000F5361" w:rsidRDefault="00F80CD4" w:rsidP="008A2E79">
      <w:pPr>
        <w:pStyle w:val="ListParagraph"/>
        <w:numPr>
          <w:ilvl w:val="0"/>
          <w:numId w:val="16"/>
        </w:numPr>
        <w:spacing w:after="0" w:line="360" w:lineRule="auto"/>
        <w:contextualSpacing w:val="0"/>
        <w:jc w:val="both"/>
        <w:rPr>
          <w:lang w:val="en-US" w:eastAsia="ja-JP"/>
        </w:rPr>
      </w:pPr>
      <w:r w:rsidRPr="000F5361">
        <w:rPr>
          <w:lang w:val="en-US" w:eastAsia="ja-JP"/>
        </w:rPr>
        <w:t>A form will be built from many consecutive “stages” and “pages”</w:t>
      </w:r>
    </w:p>
    <w:p w14:paraId="096842D1" w14:textId="32F5A44A" w:rsidR="00D80C27" w:rsidRPr="000F5361" w:rsidRDefault="00D80C27" w:rsidP="008A2E79">
      <w:pPr>
        <w:pStyle w:val="ListParagraph"/>
        <w:numPr>
          <w:ilvl w:val="1"/>
          <w:numId w:val="16"/>
        </w:numPr>
        <w:rPr>
          <w:lang w:val="en-US" w:eastAsia="ja-JP"/>
        </w:rPr>
      </w:pPr>
      <w:r w:rsidRPr="000F5361">
        <w:rPr>
          <w:lang w:val="en-US" w:eastAsia="ja-JP"/>
        </w:rPr>
        <w:t>Stage represents a group of questions of similar nature</w:t>
      </w:r>
      <w:r w:rsidR="00485401" w:rsidRPr="000F5361">
        <w:rPr>
          <w:lang w:val="en-US" w:eastAsia="ja-JP"/>
        </w:rPr>
        <w:t xml:space="preserve">. </w:t>
      </w:r>
    </w:p>
    <w:p w14:paraId="7FD8107B" w14:textId="0FF0B345" w:rsidR="00D80C27" w:rsidRPr="000F5361" w:rsidRDefault="00D80C27" w:rsidP="008A2E79">
      <w:pPr>
        <w:pStyle w:val="ListParagraph"/>
        <w:numPr>
          <w:ilvl w:val="1"/>
          <w:numId w:val="16"/>
        </w:numPr>
        <w:rPr>
          <w:lang w:val="en-US" w:eastAsia="ja-JP"/>
        </w:rPr>
      </w:pPr>
      <w:r w:rsidRPr="000F5361">
        <w:rPr>
          <w:lang w:val="en-US" w:eastAsia="ja-JP"/>
        </w:rPr>
        <w:t>Pages are used to layout questions without using scroll bars</w:t>
      </w:r>
      <w:r w:rsidR="000147BE" w:rsidRPr="000F5361">
        <w:rPr>
          <w:lang w:val="en-US" w:eastAsia="ja-JP"/>
        </w:rPr>
        <w:t xml:space="preserve"> (or with minimum use of them)</w:t>
      </w:r>
      <w:r w:rsidR="00485401" w:rsidRPr="000F5361">
        <w:rPr>
          <w:lang w:val="en-US" w:eastAsia="ja-JP"/>
        </w:rPr>
        <w:t>.</w:t>
      </w:r>
    </w:p>
    <w:p w14:paraId="1EFD469B" w14:textId="0858C80B" w:rsidR="00D80C27" w:rsidRPr="000F5361" w:rsidRDefault="00D80C27" w:rsidP="00B2568B">
      <w:pPr>
        <w:pStyle w:val="ListParagraph"/>
        <w:numPr>
          <w:ilvl w:val="1"/>
          <w:numId w:val="16"/>
        </w:numPr>
        <w:rPr>
          <w:lang w:val="en-US" w:eastAsia="ja-JP"/>
        </w:rPr>
      </w:pPr>
      <w:r w:rsidRPr="000F5361">
        <w:rPr>
          <w:lang w:val="en-US" w:eastAsia="ja-JP"/>
        </w:rPr>
        <w:lastRenderedPageBreak/>
        <w:t>At any moment the Provider has a clear information about current stage and page of the wizard (line/dot progress bar)</w:t>
      </w:r>
      <w:r w:rsidR="00485401" w:rsidRPr="000F5361">
        <w:rPr>
          <w:lang w:val="en-US" w:eastAsia="ja-JP"/>
        </w:rPr>
        <w:t>.</w:t>
      </w:r>
    </w:p>
    <w:p w14:paraId="50FF090A" w14:textId="22527147" w:rsidR="00485401" w:rsidRPr="000F5361" w:rsidRDefault="00485401" w:rsidP="008A2E79">
      <w:pPr>
        <w:pStyle w:val="ListParagraph"/>
        <w:numPr>
          <w:ilvl w:val="1"/>
          <w:numId w:val="16"/>
        </w:numPr>
        <w:rPr>
          <w:lang w:val="en-US" w:eastAsia="ja-JP"/>
        </w:rPr>
      </w:pPr>
      <w:r w:rsidRPr="000F5361">
        <w:rPr>
          <w:lang w:val="en-US" w:eastAsia="ja-JP"/>
        </w:rPr>
        <w:t>The two</w:t>
      </w:r>
      <w:r w:rsidR="008B6712" w:rsidRPr="000F5361">
        <w:rPr>
          <w:lang w:val="en-US" w:eastAsia="ja-JP"/>
        </w:rPr>
        <w:t>-</w:t>
      </w:r>
      <w:r w:rsidRPr="000F5361">
        <w:rPr>
          <w:lang w:val="en-US" w:eastAsia="ja-JP"/>
        </w:rPr>
        <w:t>level hierarchy visually makes impression that the amount of information asked is not too big and the progress is visible.</w:t>
      </w:r>
    </w:p>
    <w:p w14:paraId="758A6EF7" w14:textId="2117CB7D" w:rsidR="00D80C27" w:rsidRPr="000F5361" w:rsidRDefault="00D80C27" w:rsidP="008A2E79">
      <w:pPr>
        <w:pStyle w:val="ListParagraph"/>
        <w:numPr>
          <w:ilvl w:val="0"/>
          <w:numId w:val="16"/>
        </w:numPr>
        <w:rPr>
          <w:lang w:val="en-US" w:eastAsia="ja-JP"/>
        </w:rPr>
      </w:pPr>
      <w:r w:rsidRPr="000F5361">
        <w:rPr>
          <w:lang w:val="en-US" w:eastAsia="ja-JP"/>
        </w:rPr>
        <w:t>The Provider can go forward/backward</w:t>
      </w:r>
      <w:r w:rsidR="00485401" w:rsidRPr="000F5361">
        <w:rPr>
          <w:lang w:val="en-US" w:eastAsia="ja-JP"/>
        </w:rPr>
        <w:t xml:space="preserve"> as well as can use Next/Previous buttons</w:t>
      </w:r>
      <w:r w:rsidRPr="000F5361">
        <w:rPr>
          <w:lang w:val="en-US" w:eastAsia="ja-JP"/>
        </w:rPr>
        <w:t xml:space="preserve">. </w:t>
      </w:r>
    </w:p>
    <w:p w14:paraId="5ACFDE95" w14:textId="1079B0E6" w:rsidR="00D80C27" w:rsidRPr="000F5361" w:rsidRDefault="00D80C27" w:rsidP="008C3B25">
      <w:pPr>
        <w:pStyle w:val="ListParagraph"/>
        <w:numPr>
          <w:ilvl w:val="0"/>
          <w:numId w:val="16"/>
        </w:numPr>
        <w:rPr>
          <w:lang w:val="en-US" w:eastAsia="ja-JP"/>
        </w:rPr>
      </w:pPr>
      <w:r w:rsidRPr="000F5361">
        <w:rPr>
          <w:lang w:val="en-US" w:eastAsia="ja-JP"/>
        </w:rPr>
        <w:t xml:space="preserve">All the data that is entered by the Provider is stored on the server side with minimum granularity </w:t>
      </w:r>
      <w:proofErr w:type="gramStart"/>
      <w:r w:rsidRPr="000F5361">
        <w:rPr>
          <w:lang w:val="en-US" w:eastAsia="ja-JP"/>
        </w:rPr>
        <w:t>=”page</w:t>
      </w:r>
      <w:proofErr w:type="gramEnd"/>
      <w:r w:rsidRPr="000F5361">
        <w:rPr>
          <w:lang w:val="en-US" w:eastAsia="ja-JP"/>
        </w:rPr>
        <w:t>” (</w:t>
      </w:r>
      <w:r w:rsidR="000147BE" w:rsidRPr="000F5361">
        <w:rPr>
          <w:lang w:val="en-US" w:eastAsia="ja-JP"/>
        </w:rPr>
        <w:t xml:space="preserve">granularity = </w:t>
      </w:r>
      <w:r w:rsidRPr="000F5361">
        <w:rPr>
          <w:lang w:val="en-US" w:eastAsia="ja-JP"/>
        </w:rPr>
        <w:t xml:space="preserve">“field” if it </w:t>
      </w:r>
      <w:r w:rsidR="000147BE" w:rsidRPr="000F5361">
        <w:rPr>
          <w:lang w:val="en-US" w:eastAsia="ja-JP"/>
        </w:rPr>
        <w:t xml:space="preserve">is </w:t>
      </w:r>
      <w:r w:rsidRPr="000F5361">
        <w:rPr>
          <w:lang w:val="en-US" w:eastAsia="ja-JP"/>
        </w:rPr>
        <w:t>feasible)</w:t>
      </w:r>
    </w:p>
    <w:p w14:paraId="27842F7D" w14:textId="1D1AA200" w:rsidR="00BC721E" w:rsidRPr="000F5361" w:rsidRDefault="00BC721E" w:rsidP="008C3B25">
      <w:pPr>
        <w:pStyle w:val="ListParagraph"/>
        <w:numPr>
          <w:ilvl w:val="0"/>
          <w:numId w:val="16"/>
        </w:numPr>
        <w:rPr>
          <w:lang w:val="en-US" w:eastAsia="ja-JP"/>
        </w:rPr>
      </w:pPr>
      <w:r w:rsidRPr="000F5361">
        <w:rPr>
          <w:lang w:val="en-US" w:eastAsia="ja-JP"/>
        </w:rPr>
        <w:t>The data is saved to PMC CMS only after completing of the final step (“Send”). Before that the data is saved on the server side in some internal format, outside of PMC CMS.</w:t>
      </w:r>
    </w:p>
    <w:p w14:paraId="21C58BAE" w14:textId="0FC013D2" w:rsidR="00BC721E" w:rsidRPr="000F5361" w:rsidRDefault="00BC721E" w:rsidP="008A2E79">
      <w:pPr>
        <w:pStyle w:val="ListParagraph"/>
        <w:numPr>
          <w:ilvl w:val="0"/>
          <w:numId w:val="16"/>
        </w:numPr>
        <w:rPr>
          <w:lang w:val="en-US" w:eastAsia="ja-JP"/>
        </w:rPr>
      </w:pPr>
      <w:r w:rsidRPr="000F5361">
        <w:rPr>
          <w:lang w:val="en-US" w:eastAsia="ja-JP"/>
        </w:rPr>
        <w:t>User can update already sent application</w:t>
      </w:r>
      <w:r w:rsidR="00A0213B" w:rsidRPr="000F5361">
        <w:rPr>
          <w:lang w:val="en-US" w:eastAsia="ja-JP"/>
        </w:rPr>
        <w:t xml:space="preserve"> (</w:t>
      </w:r>
      <w:proofErr w:type="gramStart"/>
      <w:r w:rsidR="00A0213B" w:rsidRPr="000F5361">
        <w:rPr>
          <w:lang w:val="en-US" w:eastAsia="ja-JP"/>
        </w:rPr>
        <w:t>i.e.</w:t>
      </w:r>
      <w:proofErr w:type="gramEnd"/>
      <w:r w:rsidR="00A0213B" w:rsidRPr="000F5361">
        <w:rPr>
          <w:lang w:val="en-US" w:eastAsia="ja-JP"/>
        </w:rPr>
        <w:t xml:space="preserve"> “Send” it again)</w:t>
      </w:r>
      <w:r w:rsidRPr="000F5361">
        <w:rPr>
          <w:lang w:val="en-US" w:eastAsia="ja-JP"/>
        </w:rPr>
        <w:t xml:space="preserve">, as long as the Provider in </w:t>
      </w:r>
      <w:r w:rsidR="00A0213B" w:rsidRPr="000F5361">
        <w:rPr>
          <w:lang w:val="en-US" w:eastAsia="ja-JP"/>
        </w:rPr>
        <w:t xml:space="preserve">the </w:t>
      </w:r>
      <w:r w:rsidRPr="000F5361">
        <w:rPr>
          <w:lang w:val="en-US" w:eastAsia="ja-JP"/>
        </w:rPr>
        <w:t xml:space="preserve">PMC has </w:t>
      </w:r>
      <w:r w:rsidR="00A0213B" w:rsidRPr="000F5361">
        <w:rPr>
          <w:lang w:val="en-US" w:eastAsia="ja-JP"/>
        </w:rPr>
        <w:t xml:space="preserve">Status = New. </w:t>
      </w:r>
    </w:p>
    <w:p w14:paraId="739AE6D9" w14:textId="3B08CDCF" w:rsidR="00D80C27" w:rsidRPr="000F5361" w:rsidRDefault="00D80C27" w:rsidP="008A2E79">
      <w:pPr>
        <w:pStyle w:val="ListParagraph"/>
        <w:numPr>
          <w:ilvl w:val="0"/>
          <w:numId w:val="16"/>
        </w:numPr>
        <w:rPr>
          <w:lang w:val="en-US" w:eastAsia="ja-JP"/>
        </w:rPr>
      </w:pPr>
      <w:r w:rsidRPr="000F5361">
        <w:rPr>
          <w:lang w:val="en-US" w:eastAsia="ja-JP"/>
        </w:rPr>
        <w:t xml:space="preserve">On each page a “Help” button will be available for a Provider, explaining in details what the provider is asked for in the questions. The contents of "help” messages will be provided by </w:t>
      </w:r>
      <w:proofErr w:type="spellStart"/>
      <w:r w:rsidRPr="000F5361">
        <w:rPr>
          <w:lang w:val="en-US" w:eastAsia="ja-JP"/>
        </w:rPr>
        <w:t>ClaimPay</w:t>
      </w:r>
      <w:proofErr w:type="spellEnd"/>
      <w:r w:rsidRPr="000F5361">
        <w:rPr>
          <w:lang w:val="en-US" w:eastAsia="ja-JP"/>
        </w:rPr>
        <w:t>. The rationale for such help messages is reducing the risk, that the provider will not fill the required data or he will contact by phone/email instead of completing the form.</w:t>
      </w:r>
    </w:p>
    <w:p w14:paraId="387B9F70" w14:textId="043EFB45" w:rsidR="000147BE" w:rsidRPr="000F5361" w:rsidRDefault="000147BE" w:rsidP="008A2E79">
      <w:pPr>
        <w:pStyle w:val="ListParagraph"/>
        <w:numPr>
          <w:ilvl w:val="0"/>
          <w:numId w:val="16"/>
        </w:numPr>
        <w:rPr>
          <w:lang w:val="en-US" w:eastAsia="ja-JP"/>
        </w:rPr>
      </w:pPr>
      <w:r w:rsidRPr="000F5361">
        <w:rPr>
          <w:lang w:val="en-US" w:eastAsia="ja-JP"/>
        </w:rPr>
        <w:t xml:space="preserve">Each page should contain: </w:t>
      </w:r>
      <w:proofErr w:type="spellStart"/>
      <w:r w:rsidRPr="000F5361">
        <w:rPr>
          <w:lang w:val="en-US" w:eastAsia="ja-JP"/>
        </w:rPr>
        <w:t>ClaimPay</w:t>
      </w:r>
      <w:proofErr w:type="spellEnd"/>
      <w:r w:rsidRPr="000F5361">
        <w:rPr>
          <w:lang w:val="en-US" w:eastAsia="ja-JP"/>
        </w:rPr>
        <w:t xml:space="preserve"> logo, name of the stage, stages progress bar, pages progress bar, questions, help button, previous page and next page buttons.</w:t>
      </w:r>
    </w:p>
    <w:p w14:paraId="5BCC5FC1" w14:textId="2F1CD95C" w:rsidR="00B2568B" w:rsidRPr="000F5361" w:rsidRDefault="00B2568B" w:rsidP="008C3B25">
      <w:pPr>
        <w:pStyle w:val="ListParagraph"/>
        <w:numPr>
          <w:ilvl w:val="0"/>
          <w:numId w:val="16"/>
        </w:numPr>
        <w:rPr>
          <w:lang w:val="en-US" w:eastAsia="ja-JP"/>
        </w:rPr>
      </w:pPr>
      <w:r w:rsidRPr="000F5361">
        <w:rPr>
          <w:lang w:val="en-US" w:eastAsia="ja-JP"/>
        </w:rPr>
        <w:t>I</w:t>
      </w:r>
      <w:r w:rsidR="000147BE" w:rsidRPr="000F5361">
        <w:rPr>
          <w:lang w:val="en-US" w:eastAsia="ja-JP"/>
        </w:rPr>
        <w:t>f</w:t>
      </w:r>
      <w:r w:rsidRPr="000F5361">
        <w:rPr>
          <w:lang w:val="en-US" w:eastAsia="ja-JP"/>
        </w:rPr>
        <w:t xml:space="preserve"> not stated differently, all “text” edit boxes are single line. White characters from the beginning and the end are automatically removed</w:t>
      </w:r>
      <w:r w:rsidR="000147BE" w:rsidRPr="000F5361">
        <w:rPr>
          <w:lang w:val="en-US" w:eastAsia="ja-JP"/>
        </w:rPr>
        <w:t>.</w:t>
      </w:r>
    </w:p>
    <w:p w14:paraId="00CB66A8" w14:textId="77B86005" w:rsidR="005A4854" w:rsidRPr="000F5361" w:rsidRDefault="005A4854" w:rsidP="008C3B25">
      <w:pPr>
        <w:pStyle w:val="ListParagraph"/>
        <w:numPr>
          <w:ilvl w:val="0"/>
          <w:numId w:val="16"/>
        </w:numPr>
        <w:rPr>
          <w:lang w:val="en-US" w:eastAsia="ja-JP"/>
        </w:rPr>
      </w:pPr>
      <w:r w:rsidRPr="000F5361">
        <w:rPr>
          <w:lang w:val="en-US" w:eastAsia="ja-JP"/>
        </w:rPr>
        <w:t xml:space="preserve">A valid phone number can be entered in international format (with +1) or national format (without +1). Validity is </w:t>
      </w:r>
      <w:r w:rsidR="003F64CF" w:rsidRPr="000F5361">
        <w:rPr>
          <w:lang w:val="en-US" w:eastAsia="ja-JP"/>
        </w:rPr>
        <w:t>understood as specified here: https://www.oreilly.com/library/view/regular-expressions-cookbook/9781449327453/ch04s02.html</w:t>
      </w:r>
      <w:r w:rsidRPr="000F5361">
        <w:rPr>
          <w:lang w:val="en-US" w:eastAsia="ja-JP"/>
        </w:rPr>
        <w:t xml:space="preserve"> </w:t>
      </w:r>
    </w:p>
    <w:p w14:paraId="2FA127ED" w14:textId="5E34127F" w:rsidR="00CA32D0" w:rsidRPr="000F5361" w:rsidRDefault="00CA32D0" w:rsidP="008C3B25">
      <w:pPr>
        <w:pStyle w:val="ListParagraph"/>
        <w:numPr>
          <w:ilvl w:val="0"/>
          <w:numId w:val="16"/>
        </w:numPr>
        <w:rPr>
          <w:lang w:val="en-US" w:eastAsia="ja-JP"/>
        </w:rPr>
      </w:pPr>
      <w:r w:rsidRPr="000F5361">
        <w:rPr>
          <w:lang w:val="en-US" w:eastAsia="ja-JP"/>
        </w:rPr>
        <w:t>In “non-mandatory” fields an empty value is a valid value.</w:t>
      </w:r>
    </w:p>
    <w:p w14:paraId="0EB672F3" w14:textId="2B21F8E6" w:rsidR="00DC58D6" w:rsidRPr="000F5361" w:rsidRDefault="00DC58D6" w:rsidP="008A2E79">
      <w:pPr>
        <w:pStyle w:val="ListParagraph"/>
        <w:numPr>
          <w:ilvl w:val="0"/>
          <w:numId w:val="16"/>
        </w:numPr>
        <w:rPr>
          <w:lang w:val="en-US" w:eastAsia="ja-JP"/>
        </w:rPr>
      </w:pPr>
      <w:r w:rsidRPr="000F5361">
        <w:rPr>
          <w:lang w:val="en-US" w:eastAsia="ja-JP"/>
        </w:rPr>
        <w:t>It is not possible to change page if some data entered on this page is invalid.</w:t>
      </w:r>
    </w:p>
    <w:p w14:paraId="25AB55B9" w14:textId="09D8B2BA" w:rsidR="00B2568B" w:rsidRPr="000F5361" w:rsidRDefault="00B2568B" w:rsidP="00B2568B">
      <w:pPr>
        <w:spacing w:after="0" w:line="360" w:lineRule="auto"/>
        <w:jc w:val="both"/>
        <w:rPr>
          <w:lang w:val="en-US" w:eastAsia="ja-JP"/>
        </w:rPr>
      </w:pPr>
    </w:p>
    <w:p w14:paraId="594D2EA9" w14:textId="480EB5E0" w:rsidR="008C3B25" w:rsidRPr="000F5361" w:rsidRDefault="008C3B25" w:rsidP="00B2568B">
      <w:pPr>
        <w:spacing w:after="0" w:line="360" w:lineRule="auto"/>
        <w:jc w:val="both"/>
        <w:rPr>
          <w:lang w:val="en-US" w:eastAsia="ja-JP"/>
        </w:rPr>
      </w:pPr>
      <w:r w:rsidRPr="000F5361">
        <w:rPr>
          <w:lang w:val="en-US" w:eastAsia="ja-JP"/>
        </w:rPr>
        <w:t xml:space="preserve">Data required from </w:t>
      </w:r>
      <w:proofErr w:type="spellStart"/>
      <w:r w:rsidRPr="000F5361">
        <w:rPr>
          <w:lang w:val="en-US" w:eastAsia="ja-JP"/>
        </w:rPr>
        <w:t>ClaimPay</w:t>
      </w:r>
      <w:proofErr w:type="spellEnd"/>
      <w:r w:rsidRPr="000F5361">
        <w:rPr>
          <w:lang w:val="en-US" w:eastAsia="ja-JP"/>
        </w:rPr>
        <w:t>:</w:t>
      </w:r>
    </w:p>
    <w:p w14:paraId="0DF681D9" w14:textId="77777777" w:rsidR="00312560" w:rsidRPr="000F5361" w:rsidRDefault="008C3B25" w:rsidP="008C3B25">
      <w:pPr>
        <w:pStyle w:val="ListParagraph"/>
        <w:numPr>
          <w:ilvl w:val="0"/>
          <w:numId w:val="17"/>
        </w:numPr>
        <w:spacing w:after="0" w:line="360" w:lineRule="auto"/>
        <w:contextualSpacing w:val="0"/>
        <w:jc w:val="both"/>
        <w:rPr>
          <w:lang w:val="en-US" w:eastAsia="ja-JP"/>
        </w:rPr>
      </w:pPr>
      <w:r w:rsidRPr="000F5361">
        <w:rPr>
          <w:lang w:val="en-US" w:eastAsia="ja-JP"/>
        </w:rPr>
        <w:t>The described solution contains labels for fields taken from “</w:t>
      </w:r>
      <w:proofErr w:type="spellStart"/>
      <w:r w:rsidRPr="000F5361">
        <w:rPr>
          <w:lang w:val="en-US" w:eastAsia="ja-JP"/>
        </w:rPr>
        <w:t>ClaimPay</w:t>
      </w:r>
      <w:proofErr w:type="spellEnd"/>
      <w:r w:rsidRPr="000F5361">
        <w:rPr>
          <w:lang w:val="en-US" w:eastAsia="ja-JP"/>
        </w:rPr>
        <w:t xml:space="preserve"> Client Application” and PMC CMS system. In my opinion some labels are not descriptive enough for a potential provider, and this can lead to incomplete data entered by people. </w:t>
      </w:r>
      <w:proofErr w:type="spellStart"/>
      <w:r w:rsidRPr="000F5361">
        <w:rPr>
          <w:lang w:val="en-US" w:eastAsia="ja-JP"/>
        </w:rPr>
        <w:t>ClaimPay</w:t>
      </w:r>
      <w:proofErr w:type="spellEnd"/>
      <w:r w:rsidRPr="000F5361">
        <w:rPr>
          <w:lang w:val="en-US" w:eastAsia="ja-JP"/>
        </w:rPr>
        <w:t xml:space="preserve"> will provide help descriptions </w:t>
      </w:r>
      <w:r w:rsidR="00312560" w:rsidRPr="000F5361">
        <w:rPr>
          <w:lang w:val="en-US" w:eastAsia="ja-JP"/>
        </w:rPr>
        <w:t xml:space="preserve">available in the wizard. </w:t>
      </w:r>
    </w:p>
    <w:p w14:paraId="0A561F57" w14:textId="137BC30D" w:rsidR="00312560" w:rsidRPr="000F5361" w:rsidRDefault="00312560" w:rsidP="008C3B25">
      <w:pPr>
        <w:pStyle w:val="ListParagraph"/>
        <w:numPr>
          <w:ilvl w:val="0"/>
          <w:numId w:val="17"/>
        </w:numPr>
        <w:spacing w:after="0" w:line="360" w:lineRule="auto"/>
        <w:contextualSpacing w:val="0"/>
        <w:jc w:val="both"/>
        <w:rPr>
          <w:lang w:val="en-US" w:eastAsia="ja-JP"/>
        </w:rPr>
      </w:pPr>
      <w:proofErr w:type="spellStart"/>
      <w:r w:rsidRPr="000F5361">
        <w:rPr>
          <w:lang w:val="en-US" w:eastAsia="ja-JP"/>
        </w:rPr>
        <w:t>ClaimPay</w:t>
      </w:r>
      <w:proofErr w:type="spellEnd"/>
      <w:r w:rsidRPr="000F5361">
        <w:rPr>
          <w:lang w:val="en-US" w:eastAsia="ja-JP"/>
        </w:rPr>
        <w:t xml:space="preserve"> will provide better labels then described in this document, if it is necessary. This data should be provided by </w:t>
      </w:r>
      <w:proofErr w:type="spellStart"/>
      <w:r w:rsidRPr="000F5361">
        <w:rPr>
          <w:lang w:val="en-US" w:eastAsia="ja-JP"/>
        </w:rPr>
        <w:t>ClaimPay</w:t>
      </w:r>
      <w:proofErr w:type="spellEnd"/>
      <w:r w:rsidRPr="000F5361">
        <w:rPr>
          <w:lang w:val="en-US" w:eastAsia="ja-JP"/>
        </w:rPr>
        <w:t xml:space="preserve"> as soon as possible, not later than when a prototype of the wizard will be created. </w:t>
      </w:r>
    </w:p>
    <w:p w14:paraId="4BC1EE62" w14:textId="4059CDCC" w:rsidR="008C3B25" w:rsidRPr="000F5361" w:rsidRDefault="00312560" w:rsidP="008C3B25">
      <w:pPr>
        <w:pStyle w:val="ListParagraph"/>
        <w:numPr>
          <w:ilvl w:val="0"/>
          <w:numId w:val="17"/>
        </w:numPr>
        <w:spacing w:after="0" w:line="360" w:lineRule="auto"/>
        <w:contextualSpacing w:val="0"/>
        <w:jc w:val="both"/>
        <w:rPr>
          <w:lang w:val="en-US" w:eastAsia="ja-JP"/>
        </w:rPr>
      </w:pPr>
      <w:r w:rsidRPr="000F5361">
        <w:rPr>
          <w:lang w:val="en-US" w:eastAsia="ja-JP"/>
        </w:rPr>
        <w:t xml:space="preserve">If some changed in the wizard structure are needed, they will be described by </w:t>
      </w:r>
      <w:proofErr w:type="spellStart"/>
      <w:r w:rsidRPr="000F5361">
        <w:rPr>
          <w:lang w:val="en-US" w:eastAsia="ja-JP"/>
        </w:rPr>
        <w:t>ClaimPay</w:t>
      </w:r>
      <w:proofErr w:type="spellEnd"/>
      <w:r w:rsidRPr="000F5361">
        <w:rPr>
          <w:lang w:val="en-US" w:eastAsia="ja-JP"/>
        </w:rPr>
        <w:t xml:space="preserve"> before acceptance of this document (</w:t>
      </w:r>
      <w:proofErr w:type="gramStart"/>
      <w:r w:rsidRPr="000F5361">
        <w:rPr>
          <w:lang w:val="en-US" w:eastAsia="ja-JP"/>
        </w:rPr>
        <w:t>i.e.</w:t>
      </w:r>
      <w:proofErr w:type="gramEnd"/>
      <w:r w:rsidRPr="000F5361">
        <w:rPr>
          <w:lang w:val="en-US" w:eastAsia="ja-JP"/>
        </w:rPr>
        <w:t xml:space="preserve"> even before start of works on the prototype).</w:t>
      </w:r>
      <w:r w:rsidR="00BC1886" w:rsidRPr="000F5361">
        <w:rPr>
          <w:lang w:val="en-US" w:eastAsia="ja-JP"/>
        </w:rPr>
        <w:t xml:space="preserve"> This includes conditional questions, </w:t>
      </w:r>
      <w:r w:rsidR="005A4854" w:rsidRPr="000F5361">
        <w:rPr>
          <w:lang w:val="en-US" w:eastAsia="ja-JP"/>
        </w:rPr>
        <w:t xml:space="preserve">mandatory/non-mandatory policy, </w:t>
      </w:r>
      <w:r w:rsidR="00BC1886" w:rsidRPr="000F5361">
        <w:rPr>
          <w:lang w:val="en-US" w:eastAsia="ja-JP"/>
        </w:rPr>
        <w:t>sequence of stages, general rules how the wizard should work, etc.</w:t>
      </w:r>
    </w:p>
    <w:p w14:paraId="6502DDBF" w14:textId="77777777" w:rsidR="008C3B25" w:rsidRPr="000F5361" w:rsidRDefault="008C3B25" w:rsidP="00B2568B">
      <w:pPr>
        <w:spacing w:after="0" w:line="360" w:lineRule="auto"/>
        <w:jc w:val="both"/>
        <w:rPr>
          <w:lang w:val="en-US" w:eastAsia="ja-JP"/>
        </w:rPr>
      </w:pPr>
    </w:p>
    <w:p w14:paraId="7EBC52DE" w14:textId="49A62A7C" w:rsidR="00B2568B" w:rsidRPr="000F5361" w:rsidRDefault="00B2568B" w:rsidP="008A2E79">
      <w:pPr>
        <w:spacing w:after="0" w:line="360" w:lineRule="auto"/>
        <w:jc w:val="both"/>
        <w:rPr>
          <w:lang w:val="en-US" w:eastAsia="ja-JP"/>
        </w:rPr>
      </w:pPr>
      <w:r w:rsidRPr="000F5361">
        <w:rPr>
          <w:lang w:val="en-US" w:eastAsia="ja-JP"/>
        </w:rPr>
        <w:lastRenderedPageBreak/>
        <w:t>Stages:</w:t>
      </w:r>
    </w:p>
    <w:p w14:paraId="36ADD25D" w14:textId="1988E3E8" w:rsidR="00D80C27" w:rsidRPr="000F5361" w:rsidRDefault="00D80C27" w:rsidP="008A2E79">
      <w:pPr>
        <w:pStyle w:val="ListParagraph"/>
        <w:numPr>
          <w:ilvl w:val="0"/>
          <w:numId w:val="18"/>
        </w:numPr>
        <w:spacing w:after="0" w:line="360" w:lineRule="auto"/>
        <w:contextualSpacing w:val="0"/>
        <w:jc w:val="both"/>
        <w:rPr>
          <w:lang w:val="en-US" w:eastAsia="ja-JP"/>
        </w:rPr>
      </w:pPr>
      <w:r w:rsidRPr="000F5361">
        <w:rPr>
          <w:lang w:val="en-US" w:eastAsia="ja-JP"/>
        </w:rPr>
        <w:t xml:space="preserve">Stage 1 </w:t>
      </w:r>
      <w:r w:rsidR="00B2568B" w:rsidRPr="000F5361">
        <w:rPr>
          <w:lang w:val="en-US" w:eastAsia="ja-JP"/>
        </w:rPr>
        <w:t>–</w:t>
      </w:r>
      <w:r w:rsidRPr="000F5361">
        <w:rPr>
          <w:lang w:val="en-US" w:eastAsia="ja-JP"/>
        </w:rPr>
        <w:t xml:space="preserve"> </w:t>
      </w:r>
      <w:r w:rsidR="006B47B9" w:rsidRPr="000F5361">
        <w:rPr>
          <w:lang w:val="en-US" w:eastAsia="ja-JP"/>
        </w:rPr>
        <w:t>“</w:t>
      </w:r>
      <w:r w:rsidR="00B2568B" w:rsidRPr="000F5361">
        <w:rPr>
          <w:lang w:val="en-US" w:eastAsia="ja-JP"/>
        </w:rPr>
        <w:t xml:space="preserve">New </w:t>
      </w:r>
      <w:r w:rsidR="00B2568B" w:rsidRPr="000F5361">
        <w:rPr>
          <w:lang w:val="en-US"/>
        </w:rPr>
        <w:t>Provider Application</w:t>
      </w:r>
      <w:r w:rsidR="006B47B9" w:rsidRPr="000F5361">
        <w:rPr>
          <w:lang w:val="en-US"/>
        </w:rPr>
        <w:t>”</w:t>
      </w:r>
    </w:p>
    <w:p w14:paraId="67BD972B" w14:textId="618C2496" w:rsidR="00D80C27" w:rsidRPr="000F5361" w:rsidRDefault="00B2568B" w:rsidP="008A2E79">
      <w:pPr>
        <w:pStyle w:val="ListParagraph"/>
        <w:numPr>
          <w:ilvl w:val="1"/>
          <w:numId w:val="18"/>
        </w:numPr>
        <w:spacing w:after="0" w:line="360" w:lineRule="auto"/>
        <w:contextualSpacing w:val="0"/>
        <w:jc w:val="both"/>
        <w:rPr>
          <w:lang w:val="en-US" w:eastAsia="ja-JP"/>
        </w:rPr>
      </w:pPr>
      <w:r w:rsidRPr="000F5361">
        <w:rPr>
          <w:lang w:val="en-US" w:eastAsia="ja-JP"/>
        </w:rPr>
        <w:t>Just one page, so without page-level progress bar.</w:t>
      </w:r>
    </w:p>
    <w:p w14:paraId="19ECAC75" w14:textId="32ED2267" w:rsidR="00B2568B" w:rsidRPr="000F5361" w:rsidRDefault="00B2568B"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565BE23F" w14:textId="19269045" w:rsidR="000147BE" w:rsidRPr="000F5361" w:rsidRDefault="000147BE"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Company Name – text, mandatory </w:t>
      </w:r>
    </w:p>
    <w:p w14:paraId="1CFA30C1" w14:textId="6E37DC9A" w:rsidR="006B47B9" w:rsidRPr="000F5361" w:rsidRDefault="006B47B9" w:rsidP="008A2E79">
      <w:pPr>
        <w:pStyle w:val="ListParagraph"/>
        <w:numPr>
          <w:ilvl w:val="2"/>
          <w:numId w:val="18"/>
        </w:numPr>
        <w:spacing w:after="0" w:line="360" w:lineRule="auto"/>
        <w:contextualSpacing w:val="0"/>
        <w:jc w:val="both"/>
        <w:rPr>
          <w:lang w:val="en-US" w:eastAsia="ja-JP"/>
        </w:rPr>
      </w:pPr>
      <w:r w:rsidRPr="000F5361">
        <w:rPr>
          <w:lang w:val="en-US" w:eastAsia="ja-JP"/>
        </w:rPr>
        <w:t>E-mail – text</w:t>
      </w:r>
      <w:r w:rsidR="00485401" w:rsidRPr="000F5361">
        <w:rPr>
          <w:lang w:val="en-US" w:eastAsia="ja-JP"/>
        </w:rPr>
        <w:t>, mandatory</w:t>
      </w:r>
      <w:r w:rsidRPr="000F5361">
        <w:rPr>
          <w:lang w:val="en-US" w:eastAsia="ja-JP"/>
        </w:rPr>
        <w:t xml:space="preserve"> (has to be a valid email)</w:t>
      </w:r>
      <w:r w:rsidR="00485401" w:rsidRPr="000F5361">
        <w:rPr>
          <w:lang w:val="en-US" w:eastAsia="ja-JP"/>
        </w:rPr>
        <w:t>, saved as Provider</w:t>
      </w:r>
      <w:r w:rsidR="00485401" w:rsidRPr="000F5361">
        <w:rPr>
          <w:lang w:val="en-US" w:eastAsia="ja-JP"/>
        </w:rPr>
        <w:sym w:font="Wingdings" w:char="F0E0"/>
      </w:r>
      <w:r w:rsidR="00485401" w:rsidRPr="000F5361">
        <w:rPr>
          <w:lang w:val="en-US" w:eastAsia="ja-JP"/>
        </w:rPr>
        <w:t>“E</w:t>
      </w:r>
      <w:r w:rsidR="00E05CAC" w:rsidRPr="000F5361">
        <w:rPr>
          <w:lang w:val="en-US" w:eastAsia="ja-JP"/>
        </w:rPr>
        <w:t>-</w:t>
      </w:r>
      <w:r w:rsidR="00485401" w:rsidRPr="000F5361">
        <w:rPr>
          <w:lang w:val="en-US" w:eastAsia="ja-JP"/>
        </w:rPr>
        <w:t>mail”</w:t>
      </w:r>
    </w:p>
    <w:p w14:paraId="34DD647B" w14:textId="3079A722" w:rsidR="000147BE" w:rsidRPr="000F5361" w:rsidRDefault="006B47B9" w:rsidP="00865CB3">
      <w:pPr>
        <w:pStyle w:val="ListParagraph"/>
        <w:numPr>
          <w:ilvl w:val="1"/>
          <w:numId w:val="18"/>
        </w:numPr>
        <w:spacing w:after="0" w:line="360" w:lineRule="auto"/>
        <w:contextualSpacing w:val="0"/>
        <w:jc w:val="both"/>
        <w:rPr>
          <w:lang w:val="en-US" w:eastAsia="ja-JP"/>
        </w:rPr>
      </w:pPr>
      <w:r w:rsidRPr="000F5361">
        <w:rPr>
          <w:lang w:val="en-US" w:eastAsia="ja-JP"/>
        </w:rPr>
        <w:t xml:space="preserve">Below a single button “Start” instead of </w:t>
      </w:r>
      <w:proofErr w:type="spellStart"/>
      <w:r w:rsidRPr="000F5361">
        <w:rPr>
          <w:lang w:val="en-US" w:eastAsia="ja-JP"/>
        </w:rPr>
        <w:t>Prevoius</w:t>
      </w:r>
      <w:proofErr w:type="spellEnd"/>
      <w:r w:rsidRPr="000F5361">
        <w:rPr>
          <w:lang w:val="en-US" w:eastAsia="ja-JP"/>
        </w:rPr>
        <w:t>/Next buttons.</w:t>
      </w:r>
    </w:p>
    <w:p w14:paraId="460D80B8" w14:textId="58756494" w:rsidR="00A0213B" w:rsidRPr="000F5361" w:rsidRDefault="00A0213B" w:rsidP="00865CB3">
      <w:pPr>
        <w:pStyle w:val="ListParagraph"/>
        <w:numPr>
          <w:ilvl w:val="1"/>
          <w:numId w:val="18"/>
        </w:numPr>
        <w:spacing w:after="0" w:line="360" w:lineRule="auto"/>
        <w:contextualSpacing w:val="0"/>
        <w:jc w:val="both"/>
        <w:rPr>
          <w:lang w:val="en-US" w:eastAsia="ja-JP"/>
        </w:rPr>
      </w:pPr>
      <w:r w:rsidRPr="000F5361">
        <w:rPr>
          <w:lang w:val="en-US" w:eastAsia="ja-JP"/>
        </w:rPr>
        <w:t xml:space="preserve">If in the PMC CMS exists a Provider </w:t>
      </w:r>
      <w:r w:rsidR="00681A1E" w:rsidRPr="000F5361">
        <w:rPr>
          <w:lang w:val="en-US" w:eastAsia="ja-JP"/>
        </w:rPr>
        <w:t xml:space="preserve">for which </w:t>
      </w:r>
      <w:r w:rsidRPr="000F5361">
        <w:rPr>
          <w:lang w:val="en-US" w:eastAsia="ja-JP"/>
        </w:rPr>
        <w:t>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 </w:t>
      </w:r>
      <w:r w:rsidR="00681A1E" w:rsidRPr="000F5361">
        <w:rPr>
          <w:lang w:val="en-US" w:eastAsia="ja-JP"/>
        </w:rPr>
        <w:t>is equal to</w:t>
      </w:r>
      <w:r w:rsidRPr="000F5361">
        <w:rPr>
          <w:lang w:val="en-US" w:eastAsia="ja-JP"/>
        </w:rPr>
        <w:t xml:space="preserve"> Company Name, and Provider</w:t>
      </w:r>
      <w:r w:rsidRPr="000F5361">
        <w:rPr>
          <w:lang w:val="en-US" w:eastAsia="ja-JP"/>
        </w:rPr>
        <w:sym w:font="Wingdings" w:char="F0E0"/>
      </w:r>
      <w:r w:rsidRPr="000F5361">
        <w:rPr>
          <w:lang w:val="en-US" w:eastAsia="ja-JP"/>
        </w:rPr>
        <w:t>Status is not equal to New, a message should be shown, that such Company Name already exists. It is not possible to continue with this Company Name.</w:t>
      </w:r>
    </w:p>
    <w:p w14:paraId="10038D71" w14:textId="5626DA75" w:rsidR="00A0213B" w:rsidRPr="000F5361" w:rsidRDefault="00A0213B"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If in the PMC CMS exists a Provider </w:t>
      </w:r>
      <w:r w:rsidR="00681A1E" w:rsidRPr="000F5361">
        <w:rPr>
          <w:lang w:val="en-US" w:eastAsia="ja-JP"/>
        </w:rPr>
        <w:t xml:space="preserve">for which </w:t>
      </w:r>
      <w:r w:rsidRPr="000F5361">
        <w:rPr>
          <w:lang w:val="en-US" w:eastAsia="ja-JP"/>
        </w:rPr>
        <w:t>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 </w:t>
      </w:r>
      <w:r w:rsidR="00681A1E" w:rsidRPr="000F5361">
        <w:rPr>
          <w:lang w:val="en-US" w:eastAsia="ja-JP"/>
        </w:rPr>
        <w:t xml:space="preserve">is equal to </w:t>
      </w:r>
      <w:r w:rsidRPr="000F5361">
        <w:rPr>
          <w:lang w:val="en-US" w:eastAsia="ja-JP"/>
        </w:rPr>
        <w:t>Company Name, and Provider</w:t>
      </w:r>
      <w:r w:rsidRPr="000F5361">
        <w:rPr>
          <w:lang w:val="en-US" w:eastAsia="ja-JP"/>
        </w:rPr>
        <w:sym w:font="Wingdings" w:char="F0E0"/>
      </w:r>
      <w:r w:rsidRPr="000F5361">
        <w:rPr>
          <w:lang w:val="en-US" w:eastAsia="ja-JP"/>
        </w:rPr>
        <w:t>Status is equal to New, and Provider</w:t>
      </w:r>
      <w:r w:rsidRPr="000F5361">
        <w:rPr>
          <w:lang w:val="en-US" w:eastAsia="ja-JP"/>
        </w:rPr>
        <w:sym w:font="Wingdings" w:char="F0E0"/>
      </w:r>
      <w:r w:rsidRPr="000F5361">
        <w:rPr>
          <w:lang w:val="en-US" w:eastAsia="ja-JP"/>
        </w:rPr>
        <w:t>E-mail is different than the given email, then a message should be shown, that such Company Name already is registered with another email. It is not possible to continue with this Company Name.</w:t>
      </w:r>
    </w:p>
    <w:p w14:paraId="40964AFD" w14:textId="3F6BB2F2" w:rsidR="006C2AAC" w:rsidRPr="000F5361" w:rsidRDefault="006B47B9"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When the provider clicks “Start”, an email </w:t>
      </w:r>
      <w:r w:rsidR="006C2AAC" w:rsidRPr="000F5361">
        <w:rPr>
          <w:lang w:val="en-US" w:eastAsia="ja-JP"/>
        </w:rPr>
        <w:t xml:space="preserve">message </w:t>
      </w:r>
      <w:r w:rsidRPr="000F5361">
        <w:rPr>
          <w:lang w:val="en-US" w:eastAsia="ja-JP"/>
        </w:rPr>
        <w:t>is sent to the “Email” address with a link to confirm</w:t>
      </w:r>
      <w:r w:rsidR="006C2AAC" w:rsidRPr="000F5361">
        <w:rPr>
          <w:lang w:val="en-US" w:eastAsia="ja-JP"/>
        </w:rPr>
        <w:t xml:space="preserve">. The Start button is replaced with “Verify your email” button. </w:t>
      </w:r>
    </w:p>
    <w:p w14:paraId="3019E0F2" w14:textId="4D71F96F" w:rsidR="006B47B9" w:rsidRPr="000F5361" w:rsidRDefault="006C2AAC" w:rsidP="008A2E79">
      <w:pPr>
        <w:pStyle w:val="ListParagraph"/>
        <w:numPr>
          <w:ilvl w:val="1"/>
          <w:numId w:val="18"/>
        </w:numPr>
        <w:spacing w:after="0" w:line="360" w:lineRule="auto"/>
        <w:contextualSpacing w:val="0"/>
        <w:jc w:val="both"/>
        <w:rPr>
          <w:lang w:val="en-US" w:eastAsia="ja-JP"/>
        </w:rPr>
      </w:pPr>
      <w:r w:rsidRPr="000F5361">
        <w:rPr>
          <w:lang w:val="en-US" w:eastAsia="ja-JP"/>
        </w:rPr>
        <w:t>When the provider opens the confirmation link from the email message, and the link is not expired (the link expires 1 hour after sending), then:</w:t>
      </w:r>
    </w:p>
    <w:p w14:paraId="27E78AAD" w14:textId="71B27F2C" w:rsidR="008B6712" w:rsidRPr="000F5361" w:rsidRDefault="006C2AAC"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If there was other wizard session started and not finished for a given email address, an additional </w:t>
      </w:r>
      <w:r w:rsidR="008B6712" w:rsidRPr="000F5361">
        <w:rPr>
          <w:lang w:val="en-US" w:eastAsia="ja-JP"/>
        </w:rPr>
        <w:t xml:space="preserve">message </w:t>
      </w:r>
      <w:r w:rsidRPr="000F5361">
        <w:rPr>
          <w:lang w:val="en-US" w:eastAsia="ja-JP"/>
        </w:rPr>
        <w:t>is shown</w:t>
      </w:r>
      <w:r w:rsidR="008B6712" w:rsidRPr="000F5361">
        <w:rPr>
          <w:lang w:val="en-US" w:eastAsia="ja-JP"/>
        </w:rPr>
        <w:t>:</w:t>
      </w:r>
    </w:p>
    <w:p w14:paraId="6D6F918F" w14:textId="4D64747C" w:rsidR="008C47AB" w:rsidRPr="000F5361" w:rsidRDefault="008B6712" w:rsidP="008C47AB">
      <w:pPr>
        <w:pStyle w:val="ListParagraph"/>
        <w:spacing w:after="0" w:line="360" w:lineRule="auto"/>
        <w:ind w:left="2007"/>
        <w:contextualSpacing w:val="0"/>
        <w:jc w:val="both"/>
        <w:rPr>
          <w:lang w:val="en-US" w:eastAsia="ja-JP"/>
        </w:rPr>
      </w:pPr>
      <w:r w:rsidRPr="000F5361">
        <w:rPr>
          <w:lang w:val="en-US" w:eastAsia="ja-JP"/>
        </w:rPr>
        <w:t>“An older not-finished application was found. Do you prefer to continue the previous application or start a new clean application?”</w:t>
      </w:r>
    </w:p>
    <w:p w14:paraId="731DD01E" w14:textId="069E44A6" w:rsidR="008C47AB" w:rsidRPr="000F5361" w:rsidRDefault="008C47AB" w:rsidP="008C47AB">
      <w:pPr>
        <w:pStyle w:val="ListParagraph"/>
        <w:numPr>
          <w:ilvl w:val="2"/>
          <w:numId w:val="18"/>
        </w:numPr>
        <w:spacing w:after="0" w:line="360" w:lineRule="auto"/>
        <w:contextualSpacing w:val="0"/>
        <w:jc w:val="both"/>
        <w:rPr>
          <w:lang w:val="en-US" w:eastAsia="ja-JP"/>
        </w:rPr>
      </w:pPr>
      <w:r w:rsidRPr="000F5361">
        <w:rPr>
          <w:lang w:val="en-US" w:eastAsia="ja-JP"/>
        </w:rPr>
        <w:t>The user can choose “Continue" or “New application”.</w:t>
      </w:r>
    </w:p>
    <w:p w14:paraId="287AF6A3" w14:textId="766D7600" w:rsidR="006C2AAC" w:rsidRPr="000F5361" w:rsidRDefault="00FE250B" w:rsidP="008C47AB">
      <w:pPr>
        <w:pStyle w:val="ListParagraph"/>
        <w:numPr>
          <w:ilvl w:val="2"/>
          <w:numId w:val="18"/>
        </w:numPr>
        <w:spacing w:after="0" w:line="360" w:lineRule="auto"/>
        <w:contextualSpacing w:val="0"/>
        <w:jc w:val="both"/>
        <w:rPr>
          <w:lang w:val="en-US" w:eastAsia="ja-JP"/>
        </w:rPr>
      </w:pPr>
      <w:r w:rsidRPr="000F5361">
        <w:rPr>
          <w:lang w:val="en-US" w:eastAsia="ja-JP"/>
        </w:rPr>
        <w:t xml:space="preserve">If the user chooses </w:t>
      </w:r>
      <w:r w:rsidR="008B6712" w:rsidRPr="000F5361">
        <w:rPr>
          <w:lang w:val="en-US" w:eastAsia="ja-JP"/>
        </w:rPr>
        <w:t xml:space="preserve">to </w:t>
      </w:r>
      <w:r w:rsidR="008C47AB" w:rsidRPr="000F5361">
        <w:rPr>
          <w:lang w:val="en-US" w:eastAsia="ja-JP"/>
        </w:rPr>
        <w:t>"C</w:t>
      </w:r>
      <w:r w:rsidR="008B6712" w:rsidRPr="000F5361">
        <w:rPr>
          <w:lang w:val="en-US" w:eastAsia="ja-JP"/>
        </w:rPr>
        <w:t>ontinue</w:t>
      </w:r>
      <w:r w:rsidR="008C47AB" w:rsidRPr="000F5361">
        <w:rPr>
          <w:lang w:val="en-US" w:eastAsia="ja-JP"/>
        </w:rPr>
        <w:t>”</w:t>
      </w:r>
      <w:r w:rsidR="008B6712" w:rsidRPr="000F5361">
        <w:rPr>
          <w:lang w:val="en-US" w:eastAsia="ja-JP"/>
        </w:rPr>
        <w:t xml:space="preserve"> the </w:t>
      </w:r>
      <w:r w:rsidRPr="000F5361">
        <w:rPr>
          <w:lang w:val="en-US" w:eastAsia="ja-JP"/>
        </w:rPr>
        <w:t>previous session, all answers that were given previously are restored and the wizard is continued from the last previously edited page.</w:t>
      </w:r>
      <w:r w:rsidR="008B6712" w:rsidRPr="000F5361">
        <w:rPr>
          <w:lang w:val="en-US" w:eastAsia="ja-JP"/>
        </w:rPr>
        <w:t xml:space="preserve"> </w:t>
      </w:r>
    </w:p>
    <w:p w14:paraId="0A5BF19B" w14:textId="214669B4"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Otherwise, the Stage 2 is opened</w:t>
      </w:r>
    </w:p>
    <w:p w14:paraId="2A7BEB1E" w14:textId="3D5EEB5C" w:rsidR="00FE250B" w:rsidRPr="000F5361" w:rsidRDefault="00FE250B" w:rsidP="008A2E79">
      <w:pPr>
        <w:pStyle w:val="ListParagraph"/>
        <w:numPr>
          <w:ilvl w:val="0"/>
          <w:numId w:val="18"/>
        </w:numPr>
        <w:spacing w:after="0" w:line="360" w:lineRule="auto"/>
        <w:contextualSpacing w:val="0"/>
        <w:jc w:val="both"/>
        <w:rPr>
          <w:lang w:val="en-US" w:eastAsia="ja-JP"/>
        </w:rPr>
      </w:pPr>
      <w:r w:rsidRPr="000F5361">
        <w:rPr>
          <w:lang w:val="en-US" w:eastAsia="ja-JP"/>
        </w:rPr>
        <w:t>Stage 2 – “</w:t>
      </w:r>
      <w:r w:rsidR="00485401" w:rsidRPr="000F5361">
        <w:rPr>
          <w:lang w:val="en-US" w:eastAsia="ja-JP"/>
        </w:rPr>
        <w:t>Contact Data”</w:t>
      </w:r>
    </w:p>
    <w:p w14:paraId="4FE898D7" w14:textId="77777777"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Just one page, so without page-level progress bar.</w:t>
      </w:r>
    </w:p>
    <w:p w14:paraId="21E42B00" w14:textId="12F04FD5"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3E281FD1" w14:textId="7B7A7573" w:rsidR="00485401" w:rsidRPr="000F5361" w:rsidRDefault="00485401" w:rsidP="008A2E79">
      <w:pPr>
        <w:pStyle w:val="ListParagraph"/>
        <w:numPr>
          <w:ilvl w:val="2"/>
          <w:numId w:val="18"/>
        </w:numPr>
        <w:spacing w:after="0" w:line="360" w:lineRule="auto"/>
        <w:contextualSpacing w:val="0"/>
        <w:jc w:val="both"/>
        <w:rPr>
          <w:lang w:val="en-US" w:eastAsia="ja-JP"/>
        </w:rPr>
      </w:pPr>
      <w:r w:rsidRPr="000F5361">
        <w:rPr>
          <w:lang w:val="en-US" w:eastAsia="ja-JP"/>
        </w:rPr>
        <w:lastRenderedPageBreak/>
        <w:t>Company Name (copied from Stage 1)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w:t>
      </w:r>
      <w:r w:rsidR="00A0213B" w:rsidRPr="000F5361">
        <w:rPr>
          <w:lang w:val="en-US" w:eastAsia="ja-JP"/>
        </w:rPr>
        <w:t>. The same verification rules for Company Name as in Stage 1 apply here.</w:t>
      </w:r>
    </w:p>
    <w:p w14:paraId="73329AFD" w14:textId="17152D6C" w:rsidR="006B47B9" w:rsidRPr="000F5361" w:rsidRDefault="006B47B9" w:rsidP="008A2E79">
      <w:pPr>
        <w:pStyle w:val="ListParagraph"/>
        <w:numPr>
          <w:ilvl w:val="2"/>
          <w:numId w:val="18"/>
        </w:numPr>
        <w:spacing w:after="0" w:line="360" w:lineRule="auto"/>
        <w:contextualSpacing w:val="0"/>
        <w:jc w:val="both"/>
        <w:rPr>
          <w:lang w:val="en-US" w:eastAsia="ja-JP"/>
        </w:rPr>
      </w:pPr>
      <w:r w:rsidRPr="000F5361">
        <w:rPr>
          <w:lang w:val="en-US" w:eastAsia="ja-JP"/>
        </w:rPr>
        <w:t>Phone – text (has to be a valid phone)</w:t>
      </w:r>
      <w:r w:rsidR="00485401" w:rsidRPr="000F5361">
        <w:rPr>
          <w:lang w:val="en-US" w:eastAsia="ja-JP"/>
        </w:rPr>
        <w:t xml:space="preserve">, </w:t>
      </w:r>
      <w:r w:rsidR="00E05CAC" w:rsidRPr="000F5361">
        <w:rPr>
          <w:lang w:val="en-US" w:eastAsia="ja-JP"/>
        </w:rPr>
        <w:t xml:space="preserve">non-mandatory, </w:t>
      </w:r>
      <w:r w:rsidR="00485401" w:rsidRPr="000F5361">
        <w:rPr>
          <w:lang w:val="en-US" w:eastAsia="ja-JP"/>
        </w:rPr>
        <w:t xml:space="preserve">saved as </w:t>
      </w:r>
      <w:r w:rsidR="00E05CAC" w:rsidRPr="000F5361">
        <w:rPr>
          <w:lang w:val="en-US" w:eastAsia="ja-JP"/>
        </w:rPr>
        <w:t>Provider</w:t>
      </w:r>
      <w:r w:rsidR="00E05CAC" w:rsidRPr="000F5361">
        <w:rPr>
          <w:lang w:val="en-US" w:eastAsia="ja-JP"/>
        </w:rPr>
        <w:sym w:font="Wingdings" w:char="F0E0"/>
      </w:r>
      <w:r w:rsidR="00E05CAC" w:rsidRPr="000F5361">
        <w:rPr>
          <w:lang w:val="en-US" w:eastAsia="ja-JP"/>
        </w:rPr>
        <w:t>Primary phone</w:t>
      </w:r>
    </w:p>
    <w:p w14:paraId="307B7B0F" w14:textId="46AF6B20"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Address – text, non-mandatory, saved as Provider</w:t>
      </w:r>
      <w:r w:rsidRPr="000F5361">
        <w:rPr>
          <w:lang w:val="en-US" w:eastAsia="ja-JP"/>
        </w:rPr>
        <w:sym w:font="Wingdings" w:char="F0E0"/>
      </w:r>
      <w:r w:rsidRPr="000F5361">
        <w:rPr>
          <w:lang w:val="en-US" w:eastAsia="ja-JP"/>
        </w:rPr>
        <w:t>Street</w:t>
      </w:r>
    </w:p>
    <w:p w14:paraId="5935E4ED" w14:textId="0171C8E0"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City – text, non-mandatory, saved as Provider</w:t>
      </w:r>
      <w:r w:rsidRPr="000F5361">
        <w:rPr>
          <w:lang w:val="en-US" w:eastAsia="ja-JP"/>
        </w:rPr>
        <w:sym w:font="Wingdings" w:char="F0E0"/>
      </w:r>
      <w:r w:rsidRPr="000F5361">
        <w:rPr>
          <w:lang w:val="en-US" w:eastAsia="ja-JP"/>
        </w:rPr>
        <w:t>City</w:t>
      </w:r>
    </w:p>
    <w:p w14:paraId="20B22B5A" w14:textId="69CC7293"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ZIP – text (has to be a valid ZIP), non-mandatory, saved as Provider</w:t>
      </w:r>
      <w:r w:rsidRPr="000F5361">
        <w:rPr>
          <w:lang w:val="en-US" w:eastAsia="ja-JP"/>
        </w:rPr>
        <w:sym w:font="Wingdings" w:char="F0E0"/>
      </w:r>
      <w:r w:rsidRPr="000F5361">
        <w:rPr>
          <w:lang w:val="en-US" w:eastAsia="ja-JP"/>
        </w:rPr>
        <w:t>ZIP</w:t>
      </w:r>
    </w:p>
    <w:p w14:paraId="61739D7D" w14:textId="4DF69305"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State – filterable drop-down list of states, non-mandatory, saved as Provider</w:t>
      </w:r>
      <w:r w:rsidRPr="000F5361">
        <w:rPr>
          <w:lang w:val="en-US" w:eastAsia="ja-JP"/>
        </w:rPr>
        <w:sym w:font="Wingdings" w:char="F0E0"/>
      </w:r>
      <w:r w:rsidRPr="000F5361">
        <w:rPr>
          <w:lang w:val="en-US" w:eastAsia="ja-JP"/>
        </w:rPr>
        <w:t>State</w:t>
      </w:r>
    </w:p>
    <w:p w14:paraId="31E09362" w14:textId="502AA7A6" w:rsidR="00E05CAC" w:rsidRPr="000F5361" w:rsidRDefault="00E05CAC" w:rsidP="008A2E79">
      <w:pPr>
        <w:pStyle w:val="ListParagraph"/>
        <w:numPr>
          <w:ilvl w:val="0"/>
          <w:numId w:val="18"/>
        </w:numPr>
        <w:spacing w:after="0" w:line="360" w:lineRule="auto"/>
        <w:contextualSpacing w:val="0"/>
        <w:jc w:val="both"/>
        <w:rPr>
          <w:lang w:val="en-US" w:eastAsia="ja-JP"/>
        </w:rPr>
      </w:pPr>
      <w:r w:rsidRPr="000F5361">
        <w:rPr>
          <w:lang w:val="en-US" w:eastAsia="ja-JP"/>
        </w:rPr>
        <w:t>Stage 3 – “Basic Information”</w:t>
      </w:r>
    </w:p>
    <w:p w14:paraId="0F6E58EF" w14:textId="0DFFC35F"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27F6CABC" w14:textId="3F947536"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Tax I</w:t>
      </w:r>
      <w:r w:rsidR="0026616D" w:rsidRPr="000F5361">
        <w:rPr>
          <w:lang w:val="en-US" w:eastAsia="ja-JP"/>
        </w:rPr>
        <w:t>d</w:t>
      </w:r>
      <w:r w:rsidR="008013A0" w:rsidRPr="000F5361">
        <w:rPr>
          <w:lang w:val="en-US" w:eastAsia="ja-JP"/>
        </w:rPr>
        <w:t xml:space="preserve">, </w:t>
      </w:r>
      <w:r w:rsidR="00116C3C" w:rsidRPr="000F5361">
        <w:rPr>
          <w:lang w:val="en-US" w:eastAsia="ja-JP"/>
        </w:rPr>
        <w:t xml:space="preserve">text, non-mandatory, </w:t>
      </w:r>
      <w:r w:rsidR="008013A0" w:rsidRPr="000F5361">
        <w:rPr>
          <w:lang w:val="en-US" w:eastAsia="ja-JP"/>
        </w:rPr>
        <w:t>saved as Provider</w:t>
      </w:r>
      <w:r w:rsidR="008013A0" w:rsidRPr="000F5361">
        <w:rPr>
          <w:lang w:val="en-US" w:eastAsia="ja-JP"/>
        </w:rPr>
        <w:sym w:font="Wingdings" w:char="F0E0"/>
      </w:r>
      <w:r w:rsidR="008013A0" w:rsidRPr="000F5361">
        <w:rPr>
          <w:lang w:val="en-US" w:eastAsia="ja-JP"/>
        </w:rPr>
        <w:t>Tax Id</w:t>
      </w:r>
    </w:p>
    <w:p w14:paraId="468917A6" w14:textId="4A36E02E"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Principal Cell – text (has to be a valid phone),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Principal Cell</w:t>
      </w:r>
    </w:p>
    <w:p w14:paraId="0B8B3EED" w14:textId="4CC12D2D"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Years in business – number,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Years in business</w:t>
      </w:r>
    </w:p>
    <w:p w14:paraId="65F4E32C" w14:textId="2D3B334D" w:rsidR="008013A0"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How did you hear from us? – </w:t>
      </w:r>
      <w:r w:rsidR="008013A0" w:rsidRPr="000F5361">
        <w:rPr>
          <w:lang w:val="en-US" w:eastAsia="ja-JP"/>
        </w:rPr>
        <w:t>drop-down list</w:t>
      </w:r>
      <w:r w:rsidRPr="000F5361">
        <w:rPr>
          <w:lang w:val="en-US" w:eastAsia="ja-JP"/>
        </w:rPr>
        <w:t>,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 xml:space="preserve">Source of Information about Us </w:t>
      </w:r>
    </w:p>
    <w:p w14:paraId="532BDAA0" w14:textId="0DE2DFAD" w:rsidR="008013A0" w:rsidRPr="000F5361" w:rsidRDefault="008013A0" w:rsidP="008A2E79">
      <w:pPr>
        <w:pStyle w:val="ListParagraph"/>
        <w:numPr>
          <w:ilvl w:val="4"/>
          <w:numId w:val="18"/>
        </w:numPr>
        <w:spacing w:after="0" w:line="360" w:lineRule="auto"/>
        <w:contextualSpacing w:val="0"/>
        <w:jc w:val="both"/>
        <w:rPr>
          <w:lang w:val="en-US" w:eastAsia="ja-JP"/>
        </w:rPr>
      </w:pPr>
      <w:r w:rsidRPr="000F5361">
        <w:rPr>
          <w:lang w:val="en-US" w:eastAsia="ja-JP"/>
        </w:rPr>
        <w:t xml:space="preserve">If “Other” is chosen, an additional </w:t>
      </w:r>
      <w:r w:rsidR="00D73044" w:rsidRPr="000F5361">
        <w:rPr>
          <w:lang w:val="en-US" w:eastAsia="ja-JP"/>
        </w:rPr>
        <w:t>open answer is expected – text, non-mandatory, saved as Provider</w:t>
      </w:r>
      <w:r w:rsidR="00D73044" w:rsidRPr="000F5361">
        <w:rPr>
          <w:lang w:val="en-US" w:eastAsia="ja-JP"/>
        </w:rPr>
        <w:sym w:font="Wingdings" w:char="F0E0"/>
      </w:r>
      <w:r w:rsidR="00D73044" w:rsidRPr="000F5361">
        <w:rPr>
          <w:lang w:val="en-US" w:eastAsia="ja-JP"/>
        </w:rPr>
        <w:t>Source of Information about Us (other)</w:t>
      </w:r>
    </w:p>
    <w:p w14:paraId="107F2686" w14:textId="7F8D2756"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No. of Employees – number, non-mandatory</w:t>
      </w:r>
      <w:r w:rsidR="008013A0" w:rsidRPr="000F5361">
        <w:rPr>
          <w:lang w:val="en-US" w:eastAsia="ja-JP"/>
        </w:rPr>
        <w:t>, saved as Provider</w:t>
      </w:r>
      <w:r w:rsidR="008013A0" w:rsidRPr="000F5361">
        <w:rPr>
          <w:lang w:val="en-US" w:eastAsia="ja-JP"/>
        </w:rPr>
        <w:sym w:font="Wingdings" w:char="F0E0"/>
      </w:r>
      <w:r w:rsidR="00D73044" w:rsidRPr="000F5361">
        <w:rPr>
          <w:lang w:val="en-US" w:eastAsia="ja-JP"/>
        </w:rPr>
        <w:t xml:space="preserve"> No. of Employees</w:t>
      </w:r>
    </w:p>
    <w:p w14:paraId="240B48AA" w14:textId="6C8825F7" w:rsidR="008013A0"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No. of Locations – number, non-mandatory</w:t>
      </w:r>
      <w:r w:rsidR="008013A0" w:rsidRPr="000F5361">
        <w:rPr>
          <w:lang w:val="en-US" w:eastAsia="ja-JP"/>
        </w:rPr>
        <w:t>, saved as Provider</w:t>
      </w:r>
      <w:r w:rsidR="008013A0" w:rsidRPr="000F5361">
        <w:rPr>
          <w:lang w:val="en-US" w:eastAsia="ja-JP"/>
        </w:rPr>
        <w:sym w:font="Wingdings" w:char="F0E0"/>
      </w:r>
      <w:r w:rsidR="00D73044" w:rsidRPr="000F5361">
        <w:rPr>
          <w:lang w:val="en-US" w:eastAsia="ja-JP"/>
        </w:rPr>
        <w:t xml:space="preserve"> No. of Locations</w:t>
      </w:r>
    </w:p>
    <w:p w14:paraId="23387CBD" w14:textId="2BF38452" w:rsidR="008013A0" w:rsidRPr="000F5361" w:rsidRDefault="008013A0" w:rsidP="00865CB3">
      <w:pPr>
        <w:pStyle w:val="ListParagraph"/>
        <w:numPr>
          <w:ilvl w:val="2"/>
          <w:numId w:val="18"/>
        </w:numPr>
        <w:spacing w:after="0" w:line="360" w:lineRule="auto"/>
        <w:contextualSpacing w:val="0"/>
        <w:jc w:val="both"/>
        <w:rPr>
          <w:lang w:val="en-US" w:eastAsia="ja-JP"/>
        </w:rPr>
      </w:pPr>
      <w:r w:rsidRPr="000F5361">
        <w:rPr>
          <w:lang w:val="en-US" w:eastAsia="ja-JP"/>
        </w:rPr>
        <w:t>Type of Entity – drop-down list of types, non-mandatory, saved as Provider</w:t>
      </w:r>
      <w:r w:rsidRPr="000F5361">
        <w:rPr>
          <w:lang w:val="en-US" w:eastAsia="ja-JP"/>
        </w:rPr>
        <w:sym w:font="Wingdings" w:char="F0E0"/>
      </w:r>
      <w:r w:rsidRPr="000F5361">
        <w:rPr>
          <w:lang w:val="en-US" w:eastAsia="ja-JP"/>
        </w:rPr>
        <w:t>Type of Entity</w:t>
      </w:r>
    </w:p>
    <w:p w14:paraId="10F05DA3" w14:textId="77777777"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Name - text, non-mandatory, saved as Provider</w:t>
      </w:r>
      <w:r w:rsidRPr="000F5361">
        <w:rPr>
          <w:lang w:val="en-US" w:eastAsia="ja-JP"/>
        </w:rPr>
        <w:sym w:font="Wingdings" w:char="F0E0"/>
      </w:r>
      <w:r w:rsidRPr="000F5361">
        <w:rPr>
          <w:lang w:val="en-US" w:eastAsia="ja-JP"/>
        </w:rPr>
        <w:t>Bank</w:t>
      </w:r>
    </w:p>
    <w:p w14:paraId="43019093" w14:textId="43B279B4"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Account No. - text, non-mandatory, saved as Provider</w:t>
      </w:r>
      <w:r w:rsidRPr="000F5361">
        <w:rPr>
          <w:lang w:val="en-US" w:eastAsia="ja-JP"/>
        </w:rPr>
        <w:sym w:font="Wingdings" w:char="F0E0"/>
      </w:r>
      <w:r w:rsidRPr="000F5361">
        <w:rPr>
          <w:lang w:val="en-US" w:eastAsia="ja-JP"/>
        </w:rPr>
        <w:t>Account No.</w:t>
      </w:r>
    </w:p>
    <w:p w14:paraId="2E141EA9" w14:textId="7AA0F3A8"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Routing No. - text, non-mandatory, saved as Provider</w:t>
      </w:r>
      <w:r w:rsidRPr="000F5361">
        <w:rPr>
          <w:lang w:val="en-US" w:eastAsia="ja-JP"/>
        </w:rPr>
        <w:sym w:font="Wingdings" w:char="F0E0"/>
      </w:r>
      <w:r w:rsidRPr="000F5361">
        <w:rPr>
          <w:lang w:val="en-US" w:eastAsia="ja-JP"/>
        </w:rPr>
        <w:t>Routing No.</w:t>
      </w:r>
    </w:p>
    <w:p w14:paraId="14C41ED9" w14:textId="484457F8" w:rsidR="0026616D" w:rsidRPr="000F5361" w:rsidRDefault="008013A0" w:rsidP="008A2E79">
      <w:pPr>
        <w:pStyle w:val="ListParagraph"/>
        <w:numPr>
          <w:ilvl w:val="0"/>
          <w:numId w:val="18"/>
        </w:numPr>
        <w:spacing w:after="0" w:line="360" w:lineRule="auto"/>
        <w:contextualSpacing w:val="0"/>
        <w:jc w:val="both"/>
        <w:rPr>
          <w:lang w:val="en-US" w:eastAsia="ja-JP"/>
        </w:rPr>
      </w:pPr>
      <w:r w:rsidRPr="000F5361">
        <w:rPr>
          <w:lang w:val="en-US" w:eastAsia="ja-JP"/>
        </w:rPr>
        <w:t>Stage 4 – “Attorneys”</w:t>
      </w:r>
    </w:p>
    <w:p w14:paraId="54756F25" w14:textId="2E697F84" w:rsidR="008C3B25" w:rsidRPr="000F5361" w:rsidRDefault="008C3B25" w:rsidP="008A2E79">
      <w:pPr>
        <w:pStyle w:val="ListParagraph"/>
        <w:numPr>
          <w:ilvl w:val="1"/>
          <w:numId w:val="18"/>
        </w:numPr>
        <w:spacing w:after="0" w:line="360" w:lineRule="auto"/>
        <w:contextualSpacing w:val="0"/>
        <w:jc w:val="both"/>
        <w:rPr>
          <w:lang w:val="en-US" w:eastAsia="ja-JP"/>
        </w:rPr>
      </w:pPr>
      <w:r w:rsidRPr="000F5361">
        <w:rPr>
          <w:lang w:val="en-US" w:eastAsia="ja-JP"/>
        </w:rPr>
        <w:t>On this page the Provider should enter data of Attorneys he is working with</w:t>
      </w:r>
      <w:r w:rsidR="00312560" w:rsidRPr="000F5361">
        <w:rPr>
          <w:lang w:val="en-US" w:eastAsia="ja-JP"/>
        </w:rPr>
        <w:t xml:space="preserve">. Initially there are questions about one Attorney, but the user can add </w:t>
      </w:r>
    </w:p>
    <w:p w14:paraId="19422797" w14:textId="4D0D21AD" w:rsidR="0026616D" w:rsidRPr="000F5361" w:rsidRDefault="008C3B25" w:rsidP="008A2E79">
      <w:pPr>
        <w:pStyle w:val="ListParagraph"/>
        <w:numPr>
          <w:ilvl w:val="1"/>
          <w:numId w:val="18"/>
        </w:numPr>
        <w:spacing w:after="0" w:line="360" w:lineRule="auto"/>
        <w:contextualSpacing w:val="0"/>
        <w:jc w:val="both"/>
        <w:rPr>
          <w:lang w:val="en-US" w:eastAsia="ja-JP"/>
        </w:rPr>
      </w:pPr>
      <w:r w:rsidRPr="000F5361">
        <w:rPr>
          <w:lang w:val="en-US" w:eastAsia="ja-JP"/>
        </w:rPr>
        <w:lastRenderedPageBreak/>
        <w:t>Questions</w:t>
      </w:r>
      <w:r w:rsidR="00312560" w:rsidRPr="000F5361">
        <w:rPr>
          <w:lang w:val="en-US" w:eastAsia="ja-JP"/>
        </w:rPr>
        <w:t xml:space="preserve"> for each Attorney</w:t>
      </w:r>
      <w:r w:rsidRPr="000F5361">
        <w:rPr>
          <w:lang w:val="en-US" w:eastAsia="ja-JP"/>
        </w:rPr>
        <w:t>:</w:t>
      </w:r>
    </w:p>
    <w:p w14:paraId="08D90FCE" w14:textId="760DBA4F" w:rsidR="008C3B25" w:rsidRPr="000F5361" w:rsidRDefault="00CA32D0"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Questions will be grouped in </w:t>
      </w:r>
      <w:r w:rsidR="00312560" w:rsidRPr="000F5361">
        <w:rPr>
          <w:lang w:val="en-US" w:eastAsia="ja-JP"/>
        </w:rPr>
        <w:t>list-item</w:t>
      </w:r>
      <w:r w:rsidRPr="000F5361">
        <w:rPr>
          <w:lang w:val="en-US" w:eastAsia="ja-JP"/>
        </w:rPr>
        <w:t>s</w:t>
      </w:r>
      <w:r w:rsidR="00312560" w:rsidRPr="000F5361">
        <w:rPr>
          <w:lang w:val="en-US" w:eastAsia="ja-JP"/>
        </w:rPr>
        <w:t xml:space="preserve"> </w:t>
      </w:r>
      <w:r w:rsidR="008C3B25" w:rsidRPr="000F5361">
        <w:rPr>
          <w:lang w:val="en-US" w:eastAsia="ja-JP"/>
        </w:rPr>
        <w:t>label</w:t>
      </w:r>
      <w:r w:rsidRPr="000F5361">
        <w:rPr>
          <w:lang w:val="en-US" w:eastAsia="ja-JP"/>
        </w:rPr>
        <w:t>ed as “</w:t>
      </w:r>
      <w:proofErr w:type="spellStart"/>
      <w:r w:rsidRPr="000F5361">
        <w:rPr>
          <w:lang w:val="en-US" w:eastAsia="ja-JP"/>
        </w:rPr>
        <w:t>Attoney</w:t>
      </w:r>
      <w:proofErr w:type="spellEnd"/>
      <w:r w:rsidRPr="000F5361">
        <w:rPr>
          <w:lang w:val="en-US" w:eastAsia="ja-JP"/>
        </w:rPr>
        <w:t xml:space="preserve"> N” (1, 2, 3, …). Each group has editable fields:</w:t>
      </w:r>
    </w:p>
    <w:p w14:paraId="6326EFF3" w14:textId="72FEAE16" w:rsidR="00312560" w:rsidRPr="000F5361" w:rsidRDefault="008C3B25"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Name – text, non-mandatory</w:t>
      </w:r>
      <w:r w:rsidR="00865CB3" w:rsidRPr="000F5361">
        <w:rPr>
          <w:lang w:val="en-US" w:eastAsia="ja-JP"/>
        </w:rPr>
        <w:t>, but cannot be empty if Email or Phone is not empty</w:t>
      </w:r>
      <w:r w:rsidR="00312560" w:rsidRPr="000F5361">
        <w:rPr>
          <w:lang w:val="en-US" w:eastAsia="ja-JP"/>
        </w:rPr>
        <w:t>, saved as Provider</w:t>
      </w:r>
      <w:r w:rsidR="00312560" w:rsidRPr="000F5361">
        <w:rPr>
          <w:lang w:val="en-US" w:eastAsia="ja-JP"/>
        </w:rPr>
        <w:sym w:font="Wingdings" w:char="F0E0"/>
      </w:r>
      <w:r w:rsidR="00312560" w:rsidRPr="000F5361">
        <w:rPr>
          <w:lang w:val="en-US" w:eastAsia="ja-JP"/>
        </w:rPr>
        <w:t>Provider’s Contacts</w:t>
      </w:r>
      <w:r w:rsidR="00312560" w:rsidRPr="000F5361">
        <w:rPr>
          <w:lang w:val="en-US" w:eastAsia="ja-JP"/>
        </w:rPr>
        <w:sym w:font="Wingdings" w:char="F0E0"/>
      </w:r>
      <w:r w:rsidR="00312560" w:rsidRPr="000F5361">
        <w:rPr>
          <w:lang w:val="en-US" w:eastAsia="ja-JP"/>
        </w:rPr>
        <w:t xml:space="preserve">Provider Contact Name  </w:t>
      </w:r>
    </w:p>
    <w:p w14:paraId="34C63563" w14:textId="77777777" w:rsidR="00865CB3" w:rsidRPr="000F5361" w:rsidRDefault="00CA32D0"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E-mail – text (has to be a valid email), non-mandatory, saved as Provider</w:t>
      </w:r>
      <w:r w:rsidRPr="000F5361">
        <w:rPr>
          <w:lang w:val="en-US" w:eastAsia="ja-JP"/>
        </w:rPr>
        <w:sym w:font="Wingdings" w:char="F0E0"/>
      </w:r>
      <w:r w:rsidRPr="000F5361">
        <w:rPr>
          <w:lang w:val="en-US" w:eastAsia="ja-JP"/>
        </w:rPr>
        <w:t>Provider’s Contacts</w:t>
      </w:r>
      <w:r w:rsidRPr="000F5361">
        <w:rPr>
          <w:lang w:val="en-US" w:eastAsia="ja-JP"/>
        </w:rPr>
        <w:sym w:font="Wingdings" w:char="F0E0"/>
      </w:r>
      <w:r w:rsidRPr="000F5361">
        <w:rPr>
          <w:lang w:val="en-US" w:eastAsia="ja-JP"/>
        </w:rPr>
        <w:t xml:space="preserve">E-mail  </w:t>
      </w:r>
    </w:p>
    <w:p w14:paraId="56E23118" w14:textId="45C86B39" w:rsidR="00CA32D0" w:rsidRPr="000F5361" w:rsidRDefault="00CA32D0"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Phone – text (has to be a valid phone), non-mandatory, saved as Provider</w:t>
      </w:r>
      <w:r w:rsidRPr="000F5361">
        <w:rPr>
          <w:lang w:val="en-US" w:eastAsia="ja-JP"/>
        </w:rPr>
        <w:sym w:font="Wingdings" w:char="F0E0"/>
      </w:r>
      <w:r w:rsidRPr="000F5361">
        <w:rPr>
          <w:lang w:val="en-US" w:eastAsia="ja-JP"/>
        </w:rPr>
        <w:t>Provider’s Contacts</w:t>
      </w:r>
      <w:r w:rsidRPr="000F5361">
        <w:rPr>
          <w:lang w:val="en-US" w:eastAsia="ja-JP"/>
        </w:rPr>
        <w:sym w:font="Wingdings" w:char="F0E0"/>
      </w:r>
      <w:r w:rsidRPr="000F5361">
        <w:rPr>
          <w:lang w:val="en-US" w:eastAsia="ja-JP"/>
        </w:rPr>
        <w:t xml:space="preserve">Primary phone  </w:t>
      </w:r>
    </w:p>
    <w:p w14:paraId="349D8735" w14:textId="648E1A2F" w:rsidR="00CA32D0" w:rsidRPr="000F5361" w:rsidRDefault="00CA32D0" w:rsidP="008A2E79">
      <w:pPr>
        <w:pStyle w:val="ListParagraph"/>
        <w:numPr>
          <w:ilvl w:val="2"/>
          <w:numId w:val="18"/>
        </w:numPr>
        <w:spacing w:after="0" w:line="360" w:lineRule="auto"/>
        <w:contextualSpacing w:val="0"/>
        <w:jc w:val="both"/>
        <w:rPr>
          <w:lang w:val="en-US" w:eastAsia="ja-JP"/>
        </w:rPr>
      </w:pPr>
      <w:r w:rsidRPr="000F5361">
        <w:rPr>
          <w:lang w:val="en-US" w:eastAsia="ja-JP"/>
        </w:rPr>
        <w:t>Delete button for each Attorney added (including the first one)</w:t>
      </w:r>
    </w:p>
    <w:p w14:paraId="2D4E93F9" w14:textId="77777777" w:rsidR="00865CB3" w:rsidRPr="000F5361" w:rsidRDefault="00865CB3" w:rsidP="008A2E79">
      <w:pPr>
        <w:pStyle w:val="ListParagraph"/>
        <w:numPr>
          <w:ilvl w:val="2"/>
          <w:numId w:val="18"/>
        </w:numPr>
        <w:spacing w:after="0" w:line="360" w:lineRule="auto"/>
        <w:contextualSpacing w:val="0"/>
        <w:jc w:val="both"/>
        <w:rPr>
          <w:lang w:val="en-US" w:eastAsia="ja-JP"/>
        </w:rPr>
      </w:pPr>
      <w:r w:rsidRPr="000F5361">
        <w:rPr>
          <w:lang w:val="en-US" w:eastAsia="ja-JP"/>
        </w:rPr>
        <w:t>Each created “Provider’s Contact” has:</w:t>
      </w:r>
    </w:p>
    <w:p w14:paraId="3A8F8A1B" w14:textId="77777777" w:rsidR="00865CB3" w:rsidRPr="000F5361" w:rsidRDefault="00865CB3"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“Provider Contact Type” set to “Attorney”</w:t>
      </w:r>
    </w:p>
    <w:p w14:paraId="2FB1EEB3" w14:textId="77777777" w:rsidR="00865CB3" w:rsidRPr="000F5361" w:rsidRDefault="00865CB3"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“Is Active” set to “Yes”</w:t>
      </w:r>
    </w:p>
    <w:p w14:paraId="434ABD67" w14:textId="77A1F348" w:rsidR="00CA32D0" w:rsidRPr="000F5361" w:rsidRDefault="00CA32D0" w:rsidP="008A2E79">
      <w:pPr>
        <w:pStyle w:val="ListParagraph"/>
        <w:numPr>
          <w:ilvl w:val="1"/>
          <w:numId w:val="18"/>
        </w:numPr>
        <w:spacing w:after="0" w:line="360" w:lineRule="auto"/>
        <w:contextualSpacing w:val="0"/>
        <w:jc w:val="both"/>
        <w:rPr>
          <w:lang w:val="en-US" w:eastAsia="ja-JP"/>
        </w:rPr>
      </w:pPr>
      <w:r w:rsidRPr="000F5361">
        <w:rPr>
          <w:lang w:val="en-US" w:eastAsia="ja-JP"/>
        </w:rPr>
        <w:t>“Add one more attorney” button below the list</w:t>
      </w:r>
    </w:p>
    <w:p w14:paraId="1AFEFFFA" w14:textId="12CBF75A" w:rsidR="00865CB3" w:rsidRPr="000F5361" w:rsidRDefault="00865CB3" w:rsidP="008A2E79">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“Attorney” list items are automatically deleted. They are not sent to PMC CMS.</w:t>
      </w:r>
    </w:p>
    <w:p w14:paraId="0B57DF18" w14:textId="08998C0C" w:rsidR="008C3B25" w:rsidRPr="000F5361" w:rsidRDefault="00865CB3" w:rsidP="00865CB3">
      <w:pPr>
        <w:pStyle w:val="ListParagraph"/>
        <w:numPr>
          <w:ilvl w:val="0"/>
          <w:numId w:val="18"/>
        </w:numPr>
        <w:spacing w:after="0" w:line="360" w:lineRule="auto"/>
        <w:contextualSpacing w:val="0"/>
        <w:jc w:val="both"/>
        <w:rPr>
          <w:lang w:val="en-US" w:eastAsia="ja-JP"/>
        </w:rPr>
      </w:pPr>
      <w:r w:rsidRPr="000F5361">
        <w:rPr>
          <w:lang w:val="en-US" w:eastAsia="ja-JP"/>
        </w:rPr>
        <w:t>Stage 5 – “</w:t>
      </w:r>
      <w:r w:rsidR="00DC58D6" w:rsidRPr="000F5361">
        <w:rPr>
          <w:lang w:val="en-US" w:eastAsia="ja-JP"/>
        </w:rPr>
        <w:t>Historical Financials”</w:t>
      </w:r>
    </w:p>
    <w:p w14:paraId="7B562656" w14:textId="64AB36A4" w:rsidR="00DC58D6" w:rsidRPr="000F5361" w:rsidRDefault="00DC58D6" w:rsidP="00DC58D6">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175C2C63" w14:textId="11087F96" w:rsidR="00DC58D6" w:rsidRPr="000F5361" w:rsidRDefault="00DC58D6" w:rsidP="00DC58D6">
      <w:pPr>
        <w:pStyle w:val="ListParagraph"/>
        <w:numPr>
          <w:ilvl w:val="2"/>
          <w:numId w:val="18"/>
        </w:numPr>
        <w:spacing w:after="0" w:line="360" w:lineRule="auto"/>
        <w:contextualSpacing w:val="0"/>
        <w:jc w:val="both"/>
        <w:rPr>
          <w:lang w:val="en-US" w:eastAsia="ja-JP"/>
        </w:rPr>
      </w:pPr>
      <w:r w:rsidRPr="000F5361">
        <w:rPr>
          <w:lang w:val="en-US" w:eastAsia="ja-JP"/>
        </w:rPr>
        <w:t>Total A/R – number of dollars (American format</w:t>
      </w:r>
      <w:r w:rsidR="007247B9" w:rsidRPr="000F5361">
        <w:rPr>
          <w:lang w:val="en-US" w:eastAsia="ja-JP"/>
        </w:rPr>
        <w:t>, without fractions</w:t>
      </w:r>
      <w:r w:rsidRPr="000F5361">
        <w:rPr>
          <w:lang w:val="en-US" w:eastAsia="ja-JP"/>
        </w:rPr>
        <w:t>)</w:t>
      </w:r>
      <w:r w:rsidR="007247B9" w:rsidRPr="000F5361">
        <w:rPr>
          <w:lang w:val="en-US" w:eastAsia="ja-JP"/>
        </w:rPr>
        <w:t>, non-mandatory, saved as Provider</w:t>
      </w:r>
      <w:r w:rsidR="007247B9" w:rsidRPr="000F5361">
        <w:rPr>
          <w:lang w:val="en-US" w:eastAsia="ja-JP"/>
        </w:rPr>
        <w:sym w:font="Wingdings" w:char="F0E0"/>
      </w:r>
      <w:r w:rsidR="007247B9" w:rsidRPr="000F5361">
        <w:rPr>
          <w:lang w:val="en-US" w:eastAsia="ja-JP"/>
        </w:rPr>
        <w:t>Total A/R</w:t>
      </w:r>
    </w:p>
    <w:p w14:paraId="4CC38825" w14:textId="1FFF6A6D"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A/R Litigation – number of dollars (American format, without fractions), non-mandatory, saved as Provider</w:t>
      </w:r>
      <w:r w:rsidRPr="000F5361">
        <w:rPr>
          <w:lang w:val="en-US" w:eastAsia="ja-JP"/>
        </w:rPr>
        <w:sym w:font="Wingdings" w:char="F0E0"/>
      </w:r>
      <w:r w:rsidRPr="000F5361">
        <w:rPr>
          <w:lang w:val="en-US" w:eastAsia="ja-JP"/>
        </w:rPr>
        <w:t>A/R in Litigation</w:t>
      </w:r>
    </w:p>
    <w:p w14:paraId="34359D89" w14:textId="14A8C395"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Current Monthly Billing – number of dollars (American format, without fractions), non-mandatory, saved as Provider</w:t>
      </w:r>
      <w:r w:rsidRPr="000F5361">
        <w:rPr>
          <w:lang w:val="en-US" w:eastAsia="ja-JP"/>
        </w:rPr>
        <w:sym w:font="Wingdings" w:char="F0E0"/>
      </w:r>
      <w:r w:rsidRPr="000F5361">
        <w:rPr>
          <w:lang w:val="en-US" w:eastAsia="ja-JP"/>
        </w:rPr>
        <w:t>Current Monthly Billing</w:t>
      </w:r>
    </w:p>
    <w:p w14:paraId="3D7712A3" w14:textId="4FA09CB0"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Approx. Monthly Collections – number of dollars (American format, without fractions), non-mandatory, saved as Provider</w:t>
      </w:r>
      <w:r w:rsidRPr="000F5361">
        <w:rPr>
          <w:lang w:val="en-US" w:eastAsia="ja-JP"/>
        </w:rPr>
        <w:sym w:font="Wingdings" w:char="F0E0"/>
      </w:r>
      <w:r w:rsidRPr="000F5361">
        <w:rPr>
          <w:lang w:val="en-US" w:eastAsia="ja-JP"/>
        </w:rPr>
        <w:t>Approx. Monthly Collections</w:t>
      </w:r>
    </w:p>
    <w:p w14:paraId="6A67FB30" w14:textId="4E8F714C"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Typical Negotiated Reduction – percent (0-100%, two digits after the decimal point), non-mandatory, saved as Provider</w:t>
      </w:r>
      <w:r w:rsidRPr="000F5361">
        <w:rPr>
          <w:lang w:val="en-US" w:eastAsia="ja-JP"/>
        </w:rPr>
        <w:sym w:font="Wingdings" w:char="F0E0"/>
      </w:r>
      <w:r w:rsidRPr="000F5361">
        <w:rPr>
          <w:lang w:val="en-US" w:eastAsia="ja-JP"/>
        </w:rPr>
        <w:t>Typical Negotiated Reduction</w:t>
      </w:r>
    </w:p>
    <w:p w14:paraId="0E13480E" w14:textId="2AE22F37" w:rsidR="007247B9" w:rsidRPr="000F5361" w:rsidRDefault="007247B9" w:rsidP="00DC58D6">
      <w:pPr>
        <w:pStyle w:val="ListParagraph"/>
        <w:numPr>
          <w:ilvl w:val="2"/>
          <w:numId w:val="18"/>
        </w:numPr>
        <w:spacing w:after="0" w:line="360" w:lineRule="auto"/>
        <w:contextualSpacing w:val="0"/>
        <w:jc w:val="both"/>
        <w:rPr>
          <w:lang w:val="en-US" w:eastAsia="ja-JP"/>
        </w:rPr>
      </w:pPr>
      <w:r w:rsidRPr="000F5361">
        <w:rPr>
          <w:lang w:val="en-US" w:eastAsia="ja-JP"/>
        </w:rPr>
        <w:t>Do you have any kind of financing? – Yes/No, if yes, then an additional edit field is shown:</w:t>
      </w:r>
    </w:p>
    <w:p w14:paraId="59B7F64E" w14:textId="0D3F4A1E" w:rsidR="007247B9" w:rsidRPr="000F5361" w:rsidRDefault="007247B9" w:rsidP="007247B9">
      <w:pPr>
        <w:pStyle w:val="ListParagraph"/>
        <w:numPr>
          <w:ilvl w:val="3"/>
          <w:numId w:val="18"/>
        </w:numPr>
        <w:spacing w:after="0" w:line="360" w:lineRule="auto"/>
        <w:ind w:left="2977"/>
        <w:contextualSpacing w:val="0"/>
        <w:jc w:val="both"/>
        <w:rPr>
          <w:lang w:val="en-US" w:eastAsia="ja-JP"/>
        </w:rPr>
      </w:pPr>
      <w:r w:rsidRPr="000F5361">
        <w:rPr>
          <w:lang w:val="en-US" w:eastAsia="ja-JP"/>
        </w:rPr>
        <w:lastRenderedPageBreak/>
        <w:t>Amount of financing - number of dollars (American format, without fractions), non-mandatory, saved as Provider</w:t>
      </w:r>
      <w:r w:rsidRPr="000F5361">
        <w:rPr>
          <w:lang w:val="en-US" w:eastAsia="ja-JP"/>
        </w:rPr>
        <w:sym w:font="Wingdings" w:char="F0E0"/>
      </w:r>
      <w:r w:rsidRPr="000F5361">
        <w:rPr>
          <w:lang w:val="en-US" w:eastAsia="ja-JP"/>
        </w:rPr>
        <w:t>Internal Financing (Amount)</w:t>
      </w:r>
    </w:p>
    <w:p w14:paraId="500B20E3" w14:textId="0C52F4B8" w:rsidR="007247B9" w:rsidRPr="000F5361" w:rsidRDefault="007247B9" w:rsidP="007247B9">
      <w:pPr>
        <w:pStyle w:val="ListParagraph"/>
        <w:numPr>
          <w:ilvl w:val="3"/>
          <w:numId w:val="18"/>
        </w:numPr>
        <w:spacing w:after="0" w:line="360" w:lineRule="auto"/>
        <w:ind w:left="2977"/>
        <w:contextualSpacing w:val="0"/>
        <w:jc w:val="both"/>
        <w:rPr>
          <w:lang w:val="en-US" w:eastAsia="ja-JP"/>
        </w:rPr>
      </w:pPr>
      <w:r w:rsidRPr="000F5361">
        <w:rPr>
          <w:lang w:val="en-US" w:eastAsia="ja-JP"/>
        </w:rPr>
        <w:t xml:space="preserve">If </w:t>
      </w:r>
      <w:r w:rsidR="00D9319F" w:rsidRPr="000F5361">
        <w:rPr>
          <w:lang w:val="en-US" w:eastAsia="ja-JP"/>
        </w:rPr>
        <w:t>“</w:t>
      </w:r>
      <w:r w:rsidRPr="000F5361">
        <w:rPr>
          <w:lang w:val="en-US" w:eastAsia="ja-JP"/>
        </w:rPr>
        <w:t>No</w:t>
      </w:r>
      <w:r w:rsidR="00D9319F" w:rsidRPr="000F5361">
        <w:rPr>
          <w:lang w:val="en-US" w:eastAsia="ja-JP"/>
        </w:rPr>
        <w:t>”</w:t>
      </w:r>
      <w:r w:rsidRPr="000F5361">
        <w:rPr>
          <w:lang w:val="en-US" w:eastAsia="ja-JP"/>
        </w:rPr>
        <w:t>, the value saved is “empty”</w:t>
      </w:r>
    </w:p>
    <w:p w14:paraId="5D7ABA63" w14:textId="44705C90"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Do you currently sell A/R? – Yes/No, if yes, then an additional edit field is shown:</w:t>
      </w:r>
    </w:p>
    <w:p w14:paraId="484D628C" w14:textId="6EAD2333" w:rsidR="00D9319F" w:rsidRPr="000F5361" w:rsidRDefault="00D9319F"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Company Name - text, non-mandatory, saved as Provider</w:t>
      </w:r>
      <w:r w:rsidRPr="000F5361">
        <w:rPr>
          <w:lang w:val="en-US" w:eastAsia="ja-JP"/>
        </w:rPr>
        <w:sym w:font="Wingdings" w:char="F0E0"/>
      </w:r>
      <w:r w:rsidRPr="000F5361">
        <w:rPr>
          <w:lang w:val="en-US" w:eastAsia="ja-JP"/>
        </w:rPr>
        <w:t>A/R Company</w:t>
      </w:r>
    </w:p>
    <w:p w14:paraId="3DA0598F" w14:textId="3DE1483B" w:rsidR="00D9319F" w:rsidRPr="000F5361" w:rsidRDefault="00D9319F" w:rsidP="008A2E79">
      <w:pPr>
        <w:pStyle w:val="ListParagraph"/>
        <w:numPr>
          <w:ilvl w:val="3"/>
          <w:numId w:val="18"/>
        </w:numPr>
        <w:spacing w:after="0" w:line="360" w:lineRule="auto"/>
        <w:ind w:left="2977"/>
        <w:contextualSpacing w:val="0"/>
        <w:jc w:val="both"/>
        <w:rPr>
          <w:lang w:val="en-US" w:eastAsia="ja-JP"/>
        </w:rPr>
      </w:pPr>
      <w:r w:rsidRPr="000F5361">
        <w:rPr>
          <w:lang w:val="en-US" w:eastAsia="ja-JP"/>
        </w:rPr>
        <w:t>If “No”, the value saved is “empty”</w:t>
      </w:r>
    </w:p>
    <w:p w14:paraId="4748D6A3" w14:textId="75E1900B" w:rsidR="00BC1886" w:rsidRPr="000F5361" w:rsidRDefault="00BC1886" w:rsidP="00865CB3">
      <w:pPr>
        <w:pStyle w:val="ListParagraph"/>
        <w:numPr>
          <w:ilvl w:val="0"/>
          <w:numId w:val="18"/>
        </w:numPr>
        <w:spacing w:after="0" w:line="360" w:lineRule="auto"/>
        <w:contextualSpacing w:val="0"/>
        <w:jc w:val="both"/>
        <w:rPr>
          <w:lang w:val="en-US" w:eastAsia="ja-JP"/>
        </w:rPr>
      </w:pPr>
      <w:r w:rsidRPr="000F5361">
        <w:rPr>
          <w:lang w:val="en-US" w:eastAsia="ja-JP"/>
        </w:rPr>
        <w:t>Stage 6 – “Company officer, members</w:t>
      </w:r>
      <w:r w:rsidR="00882077" w:rsidRPr="000F5361">
        <w:rPr>
          <w:lang w:val="en-US" w:eastAsia="ja-JP"/>
        </w:rPr>
        <w:t>, principals, owners”</w:t>
      </w:r>
    </w:p>
    <w:p w14:paraId="116AA7CD" w14:textId="7C9DC418"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On this page the Provider should enter contacts to relevant people. Initially there are questions about one Owner/Principal, but the user can add more. The data is saved in Provider Contacts module in PMC CMS.</w:t>
      </w:r>
    </w:p>
    <w:p w14:paraId="43B40C02" w14:textId="3DA35BC2"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Questions for each Contact:</w:t>
      </w:r>
    </w:p>
    <w:p w14:paraId="6D3D8CD4" w14:textId="63FEFE04"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“Contact N” (1, 2, 3, …). Each group has editable fields:</w:t>
      </w:r>
    </w:p>
    <w:p w14:paraId="6D5094A1" w14:textId="52551E46" w:rsidR="0047664C" w:rsidRPr="000F5361" w:rsidRDefault="0047664C"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Name – text, non-mandatory, but cannot be empty if any other field in this section is not empty,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 xml:space="preserve">Provider Contact Name  </w:t>
      </w:r>
    </w:p>
    <w:p w14:paraId="26774AC2" w14:textId="36E65F8E" w:rsidR="00925025"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Role – drop-down list, non-mandatory, default “Owner/Principal”,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Provider Contact Type</w:t>
      </w:r>
    </w:p>
    <w:p w14:paraId="4762C8D1" w14:textId="246195F2" w:rsidR="0047664C"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 Ownership</w:t>
      </w:r>
      <w:r w:rsidR="0047664C" w:rsidRPr="000F5361">
        <w:rPr>
          <w:lang w:val="en-US" w:eastAsia="ja-JP"/>
        </w:rPr>
        <w:t xml:space="preserve"> – </w:t>
      </w:r>
      <w:r w:rsidRPr="000F5361">
        <w:rPr>
          <w:lang w:val="en-US" w:eastAsia="ja-JP"/>
        </w:rPr>
        <w:t>percent</w:t>
      </w:r>
      <w:r w:rsidR="0047664C" w:rsidRPr="000F5361">
        <w:rPr>
          <w:lang w:val="en-US" w:eastAsia="ja-JP"/>
        </w:rPr>
        <w:t xml:space="preserve"> (</w:t>
      </w:r>
      <w:r w:rsidRPr="000F5361">
        <w:rPr>
          <w:lang w:val="en-US" w:eastAsia="ja-JP"/>
        </w:rPr>
        <w:t>2 digits after decimal place</w:t>
      </w:r>
      <w:r w:rsidR="0047664C" w:rsidRPr="000F5361">
        <w:rPr>
          <w:lang w:val="en-US" w:eastAsia="ja-JP"/>
        </w:rPr>
        <w:t>), non-mandatory, saved as Provider</w:t>
      </w:r>
      <w:r w:rsidR="0047664C" w:rsidRPr="000F5361">
        <w:rPr>
          <w:lang w:val="en-US" w:eastAsia="ja-JP"/>
        </w:rPr>
        <w:sym w:font="Wingdings" w:char="F0E0"/>
      </w:r>
      <w:proofErr w:type="spellStart"/>
      <w:r w:rsidR="0047664C" w:rsidRPr="000F5361">
        <w:rPr>
          <w:lang w:val="en-US" w:eastAsia="ja-JP"/>
        </w:rPr>
        <w:t>Provider</w:t>
      </w:r>
      <w:proofErr w:type="spellEnd"/>
      <w:r w:rsidR="0047664C" w:rsidRPr="000F5361">
        <w:rPr>
          <w:lang w:val="en-US" w:eastAsia="ja-JP"/>
        </w:rPr>
        <w:t xml:space="preserve"> Contacts</w:t>
      </w:r>
      <w:r w:rsidR="0047664C" w:rsidRPr="000F5361">
        <w:rPr>
          <w:lang w:val="en-US" w:eastAsia="ja-JP"/>
        </w:rPr>
        <w:sym w:font="Wingdings" w:char="F0E0"/>
      </w:r>
      <w:r w:rsidRPr="000F5361">
        <w:rPr>
          <w:lang w:val="en-US" w:eastAsia="ja-JP"/>
        </w:rPr>
        <w:t>% Ownership</w:t>
      </w:r>
      <w:r w:rsidR="0047664C" w:rsidRPr="000F5361">
        <w:rPr>
          <w:lang w:val="en-US" w:eastAsia="ja-JP"/>
        </w:rPr>
        <w:t xml:space="preserve"> </w:t>
      </w:r>
    </w:p>
    <w:p w14:paraId="4A78C64F" w14:textId="77777777" w:rsidR="00925025"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Social Security #</w:t>
      </w:r>
      <w:r w:rsidR="0047664C" w:rsidRPr="000F5361">
        <w:rPr>
          <w:lang w:val="en-US" w:eastAsia="ja-JP"/>
        </w:rPr>
        <w:t xml:space="preserve"> – text, non-mandatory, saved as Provider</w:t>
      </w:r>
      <w:r w:rsidR="0047664C" w:rsidRPr="000F5361">
        <w:rPr>
          <w:lang w:val="en-US" w:eastAsia="ja-JP"/>
        </w:rPr>
        <w:sym w:font="Wingdings" w:char="F0E0"/>
      </w:r>
      <w:proofErr w:type="spellStart"/>
      <w:r w:rsidR="0047664C" w:rsidRPr="000F5361">
        <w:rPr>
          <w:lang w:val="en-US" w:eastAsia="ja-JP"/>
        </w:rPr>
        <w:t>Provider</w:t>
      </w:r>
      <w:proofErr w:type="spellEnd"/>
      <w:r w:rsidR="0047664C" w:rsidRPr="000F5361">
        <w:rPr>
          <w:lang w:val="en-US" w:eastAsia="ja-JP"/>
        </w:rPr>
        <w:t xml:space="preserve"> Contacts</w:t>
      </w:r>
      <w:r w:rsidR="0047664C" w:rsidRPr="000F5361">
        <w:rPr>
          <w:lang w:val="en-US" w:eastAsia="ja-JP"/>
        </w:rPr>
        <w:sym w:font="Wingdings" w:char="F0E0"/>
      </w:r>
      <w:r w:rsidRPr="000F5361">
        <w:rPr>
          <w:lang w:val="en-US" w:eastAsia="ja-JP"/>
        </w:rPr>
        <w:t>Social Security Number</w:t>
      </w:r>
    </w:p>
    <w:p w14:paraId="33BEDC28" w14:textId="653FAE30" w:rsidR="0047664C"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DOB – date,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DOB</w:t>
      </w:r>
    </w:p>
    <w:p w14:paraId="3C10C964" w14:textId="4CFED2E7"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 xml:space="preserve">Delete button for each </w:t>
      </w:r>
      <w:r w:rsidR="00925025" w:rsidRPr="000F5361">
        <w:rPr>
          <w:lang w:val="en-US" w:eastAsia="ja-JP"/>
        </w:rPr>
        <w:t>Contact</w:t>
      </w:r>
      <w:r w:rsidRPr="000F5361">
        <w:rPr>
          <w:lang w:val="en-US" w:eastAsia="ja-JP"/>
        </w:rPr>
        <w:t xml:space="preserve"> added (including the first one)</w:t>
      </w:r>
    </w:p>
    <w:p w14:paraId="6B0AD984" w14:textId="77777777"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Each created “Provider’s Contact” has:</w:t>
      </w:r>
    </w:p>
    <w:p w14:paraId="4731470A" w14:textId="77777777" w:rsidR="0047664C" w:rsidRPr="000F5361" w:rsidRDefault="0047664C"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“Is Active” set to “Yes”</w:t>
      </w:r>
    </w:p>
    <w:p w14:paraId="487F36FB" w14:textId="27C20642"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925025" w:rsidRPr="000F5361">
        <w:rPr>
          <w:lang w:val="en-US" w:eastAsia="ja-JP"/>
        </w:rPr>
        <w:t>contact</w:t>
      </w:r>
      <w:r w:rsidRPr="000F5361">
        <w:rPr>
          <w:lang w:val="en-US" w:eastAsia="ja-JP"/>
        </w:rPr>
        <w:t>” button below the list</w:t>
      </w:r>
    </w:p>
    <w:p w14:paraId="536D07AF" w14:textId="746B018C"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925025" w:rsidRPr="000F5361">
        <w:rPr>
          <w:lang w:val="en-US" w:eastAsia="ja-JP"/>
        </w:rPr>
        <w:t>Contact</w:t>
      </w:r>
      <w:r w:rsidRPr="000F5361">
        <w:rPr>
          <w:lang w:val="en-US" w:eastAsia="ja-JP"/>
        </w:rPr>
        <w:t>” list items are automatically deleted. They are not sent to PMC CMS.</w:t>
      </w:r>
    </w:p>
    <w:p w14:paraId="27E8711D" w14:textId="2D10B5A6" w:rsidR="008C3B25" w:rsidRPr="000F5361" w:rsidRDefault="00D9319F" w:rsidP="00865CB3">
      <w:pPr>
        <w:pStyle w:val="ListParagraph"/>
        <w:numPr>
          <w:ilvl w:val="0"/>
          <w:numId w:val="18"/>
        </w:numPr>
        <w:spacing w:after="0" w:line="360" w:lineRule="auto"/>
        <w:contextualSpacing w:val="0"/>
        <w:jc w:val="both"/>
        <w:rPr>
          <w:lang w:val="en-US" w:eastAsia="ja-JP"/>
        </w:rPr>
      </w:pPr>
      <w:r w:rsidRPr="000F5361">
        <w:rPr>
          <w:lang w:val="en-US" w:eastAsia="ja-JP"/>
        </w:rPr>
        <w:t xml:space="preserve">Stage </w:t>
      </w:r>
      <w:r w:rsidR="00BC1886" w:rsidRPr="000F5361">
        <w:rPr>
          <w:lang w:val="en-US" w:eastAsia="ja-JP"/>
        </w:rPr>
        <w:t>7</w:t>
      </w:r>
      <w:r w:rsidRPr="000F5361">
        <w:rPr>
          <w:lang w:val="en-US" w:eastAsia="ja-JP"/>
        </w:rPr>
        <w:t xml:space="preserve"> – “Eligibility”</w:t>
      </w:r>
    </w:p>
    <w:p w14:paraId="3364238E" w14:textId="77777777" w:rsidR="00BC721E" w:rsidRPr="000F5361" w:rsidRDefault="005B4374" w:rsidP="00D9319F">
      <w:pPr>
        <w:pStyle w:val="ListParagraph"/>
        <w:numPr>
          <w:ilvl w:val="1"/>
          <w:numId w:val="18"/>
        </w:numPr>
        <w:spacing w:after="0" w:line="360" w:lineRule="auto"/>
        <w:contextualSpacing w:val="0"/>
        <w:jc w:val="both"/>
        <w:rPr>
          <w:lang w:val="en-US" w:eastAsia="ja-JP"/>
        </w:rPr>
      </w:pPr>
      <w:r w:rsidRPr="000F5361">
        <w:rPr>
          <w:lang w:val="en-US" w:eastAsia="ja-JP"/>
        </w:rPr>
        <w:lastRenderedPageBreak/>
        <w:t xml:space="preserve">In general answers to these questions are saved in “Provider Eligibility” tab for a given Provider in PMC CMS. </w:t>
      </w:r>
    </w:p>
    <w:p w14:paraId="6A378A7D" w14:textId="43B3F91D" w:rsidR="00BC721E" w:rsidRPr="000F5361" w:rsidRDefault="00BC721E" w:rsidP="00D9319F">
      <w:pPr>
        <w:pStyle w:val="ListParagraph"/>
        <w:numPr>
          <w:ilvl w:val="1"/>
          <w:numId w:val="18"/>
        </w:numPr>
        <w:spacing w:after="0" w:line="360" w:lineRule="auto"/>
        <w:contextualSpacing w:val="0"/>
        <w:jc w:val="both"/>
        <w:rPr>
          <w:lang w:val="en-US" w:eastAsia="ja-JP"/>
        </w:rPr>
      </w:pPr>
      <w:r w:rsidRPr="000F5361">
        <w:rPr>
          <w:lang w:val="en-US" w:eastAsia="ja-JP"/>
        </w:rPr>
        <w:t>A relevant eligibility question is found by keyword described below. We assume it will allow to manually change the text of questions in PMC as long as the keyword is not changed.</w:t>
      </w:r>
    </w:p>
    <w:p w14:paraId="595F4A52" w14:textId="295ED445" w:rsidR="005B4374" w:rsidRPr="000F5361" w:rsidRDefault="005B4374" w:rsidP="00D9319F">
      <w:pPr>
        <w:pStyle w:val="ListParagraph"/>
        <w:numPr>
          <w:ilvl w:val="1"/>
          <w:numId w:val="18"/>
        </w:numPr>
        <w:spacing w:after="0" w:line="360" w:lineRule="auto"/>
        <w:contextualSpacing w:val="0"/>
        <w:jc w:val="both"/>
        <w:rPr>
          <w:lang w:val="en-US" w:eastAsia="ja-JP"/>
        </w:rPr>
      </w:pPr>
      <w:r w:rsidRPr="000F5361">
        <w:rPr>
          <w:lang w:val="en-US" w:eastAsia="ja-JP"/>
        </w:rPr>
        <w:t xml:space="preserve">Only the “Comments” field is saved </w:t>
      </w:r>
      <w:r w:rsidR="00BC721E" w:rsidRPr="000F5361">
        <w:rPr>
          <w:lang w:val="en-US" w:eastAsia="ja-JP"/>
        </w:rPr>
        <w:t>in “Provider Eligibility” module</w:t>
      </w:r>
      <w:r w:rsidRPr="000F5361">
        <w:rPr>
          <w:lang w:val="en-US" w:eastAsia="ja-JP"/>
        </w:rPr>
        <w:t xml:space="preserve">, as we assume that the decision if “Is Criteria Met” should be taken by </w:t>
      </w:r>
      <w:proofErr w:type="spellStart"/>
      <w:r w:rsidRPr="000F5361">
        <w:rPr>
          <w:lang w:val="en-US" w:eastAsia="ja-JP"/>
        </w:rPr>
        <w:t>ClaimPay</w:t>
      </w:r>
      <w:proofErr w:type="spellEnd"/>
      <w:r w:rsidRPr="000F5361">
        <w:rPr>
          <w:lang w:val="en-US" w:eastAsia="ja-JP"/>
        </w:rPr>
        <w:t xml:space="preserve"> staff after verification.</w:t>
      </w:r>
    </w:p>
    <w:p w14:paraId="24E645B6" w14:textId="57224935" w:rsidR="00D9319F" w:rsidRPr="000F5361" w:rsidRDefault="00D9319F" w:rsidP="00D9319F">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008685C9" w14:textId="1568DA41"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Do you have UCC filings</w:t>
      </w:r>
      <w:r w:rsidR="00BC1886" w:rsidRPr="000F5361">
        <w:rPr>
          <w:lang w:val="en-US" w:eastAsia="ja-JP"/>
        </w:rPr>
        <w:t>?</w:t>
      </w:r>
      <w:r w:rsidRPr="000F5361">
        <w:rPr>
          <w:lang w:val="en-US" w:eastAsia="ja-JP"/>
        </w:rPr>
        <w:t xml:space="preserve"> - Yes/No, </w:t>
      </w:r>
      <w:r w:rsidR="00116C3C" w:rsidRPr="000F5361">
        <w:rPr>
          <w:lang w:val="en-US" w:eastAsia="ja-JP"/>
        </w:rPr>
        <w:t xml:space="preserve">mandatory, </w:t>
      </w:r>
      <w:r w:rsidRPr="000F5361">
        <w:rPr>
          <w:lang w:val="en-US" w:eastAsia="ja-JP"/>
        </w:rPr>
        <w:t xml:space="preserve">if </w:t>
      </w:r>
      <w:r w:rsidR="00BC1886" w:rsidRPr="000F5361">
        <w:rPr>
          <w:lang w:val="en-US" w:eastAsia="ja-JP"/>
        </w:rPr>
        <w:t>“Yes”</w:t>
      </w:r>
      <w:r w:rsidRPr="000F5361">
        <w:rPr>
          <w:lang w:val="en-US" w:eastAsia="ja-JP"/>
        </w:rPr>
        <w:t>, then an additional edit field is shown:</w:t>
      </w:r>
    </w:p>
    <w:p w14:paraId="43C72C1D" w14:textId="056A0F25" w:rsidR="00D9319F" w:rsidRPr="000F5361" w:rsidRDefault="00BC1886"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w:t>
      </w:r>
      <w:r w:rsidR="00D9319F" w:rsidRPr="000F5361">
        <w:rPr>
          <w:lang w:val="en-US" w:eastAsia="ja-JP"/>
        </w:rPr>
        <w:t xml:space="preserve"> - </w:t>
      </w:r>
      <w:r w:rsidRPr="000F5361">
        <w:rPr>
          <w:lang w:val="en-US" w:eastAsia="ja-JP"/>
        </w:rPr>
        <w:t>text</w:t>
      </w:r>
      <w:r w:rsidR="00D9319F" w:rsidRPr="000F5361">
        <w:rPr>
          <w:lang w:val="en-US" w:eastAsia="ja-JP"/>
        </w:rPr>
        <w:t>, mandatory, saved as Provider</w:t>
      </w:r>
      <w:r w:rsidR="00D9319F" w:rsidRPr="000F5361">
        <w:rPr>
          <w:lang w:val="en-US" w:eastAsia="ja-JP"/>
        </w:rPr>
        <w:sym w:font="Wingdings" w:char="F0E0"/>
      </w:r>
      <w:proofErr w:type="spellStart"/>
      <w:r w:rsidR="00D9319F" w:rsidRPr="000F5361">
        <w:rPr>
          <w:lang w:val="en-US" w:eastAsia="ja-JP"/>
        </w:rPr>
        <w:t>Provider</w:t>
      </w:r>
      <w:proofErr w:type="spellEnd"/>
      <w:r w:rsidR="00D9319F" w:rsidRPr="000F5361">
        <w:rPr>
          <w:lang w:val="en-US" w:eastAsia="ja-JP"/>
        </w:rPr>
        <w:t xml:space="preserve"> Eligibility</w:t>
      </w:r>
      <w:r w:rsidR="00D9319F" w:rsidRPr="000F5361">
        <w:rPr>
          <w:lang w:val="en-US" w:eastAsia="ja-JP"/>
        </w:rPr>
        <w:sym w:font="Wingdings" w:char="F0E0"/>
      </w:r>
      <w:r w:rsidR="00D9319F" w:rsidRPr="000F5361">
        <w:rPr>
          <w:lang w:val="en-US" w:eastAsia="ja-JP"/>
        </w:rPr>
        <w:t>[like *UCC filings*]</w:t>
      </w:r>
      <w:r w:rsidR="00D9319F" w:rsidRPr="000F5361">
        <w:rPr>
          <w:lang w:val="en-US" w:eastAsia="ja-JP"/>
        </w:rPr>
        <w:sym w:font="Wingdings" w:char="F0E0"/>
      </w:r>
      <w:r w:rsidR="00D9319F" w:rsidRPr="000F5361">
        <w:rPr>
          <w:lang w:val="en-US" w:eastAsia="ja-JP"/>
        </w:rPr>
        <w:t>Comments</w:t>
      </w:r>
    </w:p>
    <w:p w14:paraId="124D2494" w14:textId="5221B222" w:rsidR="00BC1886" w:rsidRPr="000F5361" w:rsidRDefault="00BC1886"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 xml:space="preserve">If “No”, then save </w:t>
      </w:r>
      <w:r w:rsidR="005B4374" w:rsidRPr="000F5361">
        <w:rPr>
          <w:lang w:val="en-US" w:eastAsia="ja-JP"/>
        </w:rPr>
        <w:t>“Answered “No” in the New Provider Application”</w:t>
      </w:r>
    </w:p>
    <w:p w14:paraId="0814780D" w14:textId="49C8A3FA" w:rsidR="00882077" w:rsidRPr="000F5361" w:rsidRDefault="00BC1886" w:rsidP="00882077">
      <w:pPr>
        <w:pStyle w:val="ListParagraph"/>
        <w:numPr>
          <w:ilvl w:val="2"/>
          <w:numId w:val="18"/>
        </w:numPr>
        <w:spacing w:after="0" w:line="360" w:lineRule="auto"/>
        <w:contextualSpacing w:val="0"/>
        <w:jc w:val="both"/>
        <w:rPr>
          <w:lang w:val="en-US" w:eastAsia="ja-JP"/>
        </w:rPr>
      </w:pPr>
      <w:r w:rsidRPr="000F5361">
        <w:rPr>
          <w:lang w:val="en-US" w:eastAsia="ja-JP"/>
        </w:rPr>
        <w:t xml:space="preserve">Have you ever filed for </w:t>
      </w:r>
      <w:r w:rsidR="00882077" w:rsidRPr="000F5361">
        <w:rPr>
          <w:lang w:val="en-US" w:eastAsia="ja-JP"/>
        </w:rPr>
        <w:t xml:space="preserve">personal or business bankruptcy? - Yes/No, </w:t>
      </w:r>
      <w:r w:rsidR="00116C3C" w:rsidRPr="000F5361">
        <w:rPr>
          <w:lang w:val="en-US" w:eastAsia="ja-JP"/>
        </w:rPr>
        <w:t xml:space="preserve">mandatory, </w:t>
      </w:r>
      <w:r w:rsidR="00882077" w:rsidRPr="000F5361">
        <w:rPr>
          <w:lang w:val="en-US" w:eastAsia="ja-JP"/>
        </w:rPr>
        <w:t>if “Yes”, then an additional edit field is shown:</w:t>
      </w:r>
    </w:p>
    <w:p w14:paraId="144E3D87" w14:textId="0CE1CD12" w:rsidR="00882077" w:rsidRPr="000F5361" w:rsidRDefault="00882077" w:rsidP="00882077">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*bankruptcy*]</w:t>
      </w:r>
      <w:r w:rsidRPr="000F5361">
        <w:rPr>
          <w:lang w:val="en-US" w:eastAsia="ja-JP"/>
        </w:rPr>
        <w:sym w:font="Wingdings" w:char="F0E0"/>
      </w:r>
      <w:r w:rsidRPr="000F5361">
        <w:rPr>
          <w:lang w:val="en-US" w:eastAsia="ja-JP"/>
        </w:rPr>
        <w:t>Comments</w:t>
      </w:r>
    </w:p>
    <w:p w14:paraId="6BFA9C92" w14:textId="589F7B2B"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1027EBF5" w14:textId="578E2BB4" w:rsidR="00CD67DC" w:rsidRPr="000F5361" w:rsidRDefault="00CD67DC" w:rsidP="00CD67DC">
      <w:pPr>
        <w:pStyle w:val="ListParagraph"/>
        <w:numPr>
          <w:ilvl w:val="2"/>
          <w:numId w:val="18"/>
        </w:numPr>
        <w:spacing w:after="0" w:line="360" w:lineRule="auto"/>
        <w:contextualSpacing w:val="0"/>
        <w:jc w:val="both"/>
        <w:rPr>
          <w:lang w:val="en-US" w:eastAsia="ja-JP"/>
        </w:rPr>
      </w:pPr>
      <w:r w:rsidRPr="000F5361">
        <w:rPr>
          <w:lang w:val="en-US" w:eastAsia="ja-JP"/>
        </w:rPr>
        <w:t xml:space="preserve">Do you have any threatened or pending litigation against you or your company? - Yes/No, </w:t>
      </w:r>
      <w:r w:rsidR="00116C3C" w:rsidRPr="000F5361">
        <w:rPr>
          <w:lang w:val="en-US" w:eastAsia="ja-JP"/>
        </w:rPr>
        <w:t xml:space="preserve">mandatory, </w:t>
      </w:r>
      <w:r w:rsidRPr="000F5361">
        <w:rPr>
          <w:lang w:val="en-US" w:eastAsia="ja-JP"/>
        </w:rPr>
        <w:t>if “Yes”, then an additional edit field is shown:</w:t>
      </w:r>
    </w:p>
    <w:p w14:paraId="6693E008" w14:textId="28E2B487" w:rsidR="00CD67DC" w:rsidRPr="000F5361" w:rsidRDefault="00CD67DC" w:rsidP="00CD67DC">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w:t>
      </w:r>
      <w:r w:rsidR="005B4374" w:rsidRPr="000F5361">
        <w:rPr>
          <w:lang w:val="en-US" w:eastAsia="ja-JP"/>
        </w:rPr>
        <w:t>litigation</w:t>
      </w:r>
      <w:r w:rsidRPr="000F5361">
        <w:rPr>
          <w:lang w:val="en-US" w:eastAsia="ja-JP"/>
        </w:rPr>
        <w:t>*]</w:t>
      </w:r>
      <w:r w:rsidRPr="000F5361">
        <w:rPr>
          <w:lang w:val="en-US" w:eastAsia="ja-JP"/>
        </w:rPr>
        <w:sym w:font="Wingdings" w:char="F0E0"/>
      </w:r>
      <w:r w:rsidRPr="000F5361">
        <w:rPr>
          <w:lang w:val="en-US" w:eastAsia="ja-JP"/>
        </w:rPr>
        <w:t>Comments</w:t>
      </w:r>
    </w:p>
    <w:p w14:paraId="4ADE0505" w14:textId="05F6B79D"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64EEB74F" w14:textId="75E8449D"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Side note: a new criterion is added in “Provider Eligibility Conf” PMC CMS configuration: “</w:t>
      </w:r>
      <w:r w:rsidRPr="000F5361">
        <w:rPr>
          <w:rFonts w:ascii="Segoe UI" w:hAnsi="Segoe UI" w:cs="Segoe UI"/>
          <w:color w:val="212529"/>
          <w:shd w:val="clear" w:color="auto" w:fill="FFFFFF"/>
          <w:lang w:val="en-US"/>
        </w:rPr>
        <w:t>10. No threatened or pending litigation”</w:t>
      </w:r>
    </w:p>
    <w:p w14:paraId="59839FBC" w14:textId="39FB7677" w:rsidR="00BC721E" w:rsidRPr="000F5361" w:rsidRDefault="00330A8B" w:rsidP="00BC721E">
      <w:pPr>
        <w:pStyle w:val="ListParagraph"/>
        <w:numPr>
          <w:ilvl w:val="2"/>
          <w:numId w:val="18"/>
        </w:numPr>
        <w:spacing w:after="0" w:line="360" w:lineRule="auto"/>
        <w:contextualSpacing w:val="0"/>
        <w:jc w:val="both"/>
        <w:rPr>
          <w:lang w:val="en-US" w:eastAsia="ja-JP"/>
        </w:rPr>
      </w:pPr>
      <w:r w:rsidRPr="000F5361">
        <w:rPr>
          <w:lang w:val="en-US" w:eastAsia="ja-JP"/>
        </w:rPr>
        <w:t>Have you or any principals ever been convicted of a felony</w:t>
      </w:r>
      <w:r w:rsidR="00BC721E" w:rsidRPr="000F5361">
        <w:rPr>
          <w:lang w:val="en-US" w:eastAsia="ja-JP"/>
        </w:rPr>
        <w:t xml:space="preserve">? - Yes/No, </w:t>
      </w:r>
      <w:r w:rsidR="00116C3C" w:rsidRPr="000F5361">
        <w:rPr>
          <w:lang w:val="en-US" w:eastAsia="ja-JP"/>
        </w:rPr>
        <w:t xml:space="preserve">mandatory, </w:t>
      </w:r>
      <w:r w:rsidR="00BC721E" w:rsidRPr="000F5361">
        <w:rPr>
          <w:lang w:val="en-US" w:eastAsia="ja-JP"/>
        </w:rPr>
        <w:t>if “Yes”, then an additional edit field is shown:</w:t>
      </w:r>
    </w:p>
    <w:p w14:paraId="2993D98C" w14:textId="678C3AE4" w:rsidR="00BC721E" w:rsidRPr="000F5361" w:rsidRDefault="00BC721E" w:rsidP="00BC721E">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w:t>
      </w:r>
      <w:r w:rsidR="00330A8B" w:rsidRPr="000F5361">
        <w:rPr>
          <w:lang w:val="en-US" w:eastAsia="ja-JP"/>
        </w:rPr>
        <w:t>felony</w:t>
      </w:r>
      <w:r w:rsidRPr="000F5361">
        <w:rPr>
          <w:lang w:val="en-US" w:eastAsia="ja-JP"/>
        </w:rPr>
        <w:t>*]</w:t>
      </w:r>
      <w:r w:rsidRPr="000F5361">
        <w:rPr>
          <w:lang w:val="en-US" w:eastAsia="ja-JP"/>
        </w:rPr>
        <w:sym w:font="Wingdings" w:char="F0E0"/>
      </w:r>
      <w:r w:rsidRPr="000F5361">
        <w:rPr>
          <w:lang w:val="en-US" w:eastAsia="ja-JP"/>
        </w:rPr>
        <w:t>Comments</w:t>
      </w:r>
    </w:p>
    <w:p w14:paraId="280D9911" w14:textId="77777777" w:rsidR="00BC721E" w:rsidRPr="000F5361" w:rsidRDefault="00BC721E" w:rsidP="00BC721E">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48106FAB" w14:textId="58CA79B9" w:rsidR="00330A8B" w:rsidRPr="000F5361" w:rsidRDefault="00330A8B" w:rsidP="00865CB3">
      <w:pPr>
        <w:pStyle w:val="ListParagraph"/>
        <w:numPr>
          <w:ilvl w:val="0"/>
          <w:numId w:val="18"/>
        </w:numPr>
        <w:spacing w:after="0" w:line="360" w:lineRule="auto"/>
        <w:contextualSpacing w:val="0"/>
        <w:jc w:val="both"/>
        <w:rPr>
          <w:lang w:val="en-US" w:eastAsia="ja-JP"/>
        </w:rPr>
      </w:pPr>
      <w:r w:rsidRPr="000F5361">
        <w:rPr>
          <w:lang w:val="en-US" w:eastAsia="ja-JP"/>
        </w:rPr>
        <w:t>Stage 8 – “Service</w:t>
      </w:r>
      <w:r w:rsidR="00336A36" w:rsidRPr="000F5361">
        <w:rPr>
          <w:lang w:val="en-US" w:eastAsia="ja-JP"/>
        </w:rPr>
        <w:t>s</w:t>
      </w:r>
      <w:r w:rsidRPr="000F5361">
        <w:rPr>
          <w:lang w:val="en-US" w:eastAsia="ja-JP"/>
        </w:rPr>
        <w:t>”</w:t>
      </w:r>
    </w:p>
    <w:p w14:paraId="74479934" w14:textId="77777777"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t xml:space="preserve">A user can choose one or more option from the list. One of these options has to be chosen as the main service. </w:t>
      </w:r>
    </w:p>
    <w:p w14:paraId="56B9DCE5" w14:textId="2FAC9A37"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lastRenderedPageBreak/>
        <w:t>The list of options is taken from PMC CMS, from “Type of Provider” options.</w:t>
      </w:r>
    </w:p>
    <w:p w14:paraId="7DC0EB49" w14:textId="65E655C0" w:rsidR="00AB7614" w:rsidRPr="000F5361" w:rsidRDefault="00336A36" w:rsidP="00AB7614">
      <w:pPr>
        <w:pStyle w:val="ListParagraph"/>
        <w:numPr>
          <w:ilvl w:val="1"/>
          <w:numId w:val="18"/>
        </w:numPr>
        <w:spacing w:after="0" w:line="360" w:lineRule="auto"/>
        <w:contextualSpacing w:val="0"/>
        <w:jc w:val="both"/>
        <w:rPr>
          <w:lang w:val="en-US" w:eastAsia="ja-JP"/>
        </w:rPr>
      </w:pPr>
      <w:r w:rsidRPr="000F5361">
        <w:rPr>
          <w:lang w:val="en-US" w:eastAsia="ja-JP"/>
        </w:rPr>
        <w:t>Additionally,</w:t>
      </w:r>
      <w:r w:rsidR="00AB7614" w:rsidRPr="000F5361">
        <w:rPr>
          <w:lang w:val="en-US" w:eastAsia="ja-JP"/>
        </w:rPr>
        <w:t xml:space="preserve"> there is “Other” option. If selected, an additional text field is shown:</w:t>
      </w:r>
    </w:p>
    <w:p w14:paraId="151E574B" w14:textId="70057FA9" w:rsidR="00AB7614" w:rsidRPr="000F5361" w:rsidRDefault="00336A36" w:rsidP="008A2E79">
      <w:pPr>
        <w:pStyle w:val="ListParagraph"/>
        <w:numPr>
          <w:ilvl w:val="2"/>
          <w:numId w:val="18"/>
        </w:numPr>
        <w:spacing w:after="0" w:line="360" w:lineRule="auto"/>
        <w:contextualSpacing w:val="0"/>
        <w:jc w:val="both"/>
        <w:rPr>
          <w:lang w:val="en-US" w:eastAsia="ja-JP"/>
        </w:rPr>
      </w:pPr>
      <w:r w:rsidRPr="000F5361">
        <w:rPr>
          <w:lang w:val="en-US" w:eastAsia="ja-JP"/>
        </w:rPr>
        <w:t>Other services – text, non-mandatory</w:t>
      </w:r>
    </w:p>
    <w:p w14:paraId="673B74F9" w14:textId="7D59EC08"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t>The main service is saved as Provider</w:t>
      </w:r>
      <w:r w:rsidRPr="000F5361">
        <w:rPr>
          <w:lang w:val="en-US" w:eastAsia="ja-JP"/>
        </w:rPr>
        <w:sym w:font="Wingdings" w:char="F0E0"/>
      </w:r>
      <w:r w:rsidRPr="000F5361">
        <w:rPr>
          <w:lang w:val="en-US" w:eastAsia="ja-JP"/>
        </w:rPr>
        <w:t>Type of Provider</w:t>
      </w:r>
    </w:p>
    <w:p w14:paraId="25ED0FC9" w14:textId="13098F47" w:rsidR="00AB7614" w:rsidRPr="000F5361" w:rsidRDefault="00336A36"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All selected services with exception of the main service, as well as </w:t>
      </w:r>
      <w:proofErr w:type="gramStart"/>
      <w:r w:rsidR="00AB7614" w:rsidRPr="000F5361">
        <w:rPr>
          <w:lang w:val="en-US" w:eastAsia="ja-JP"/>
        </w:rPr>
        <w:t>Other</w:t>
      </w:r>
      <w:proofErr w:type="gramEnd"/>
      <w:r w:rsidR="00AB7614" w:rsidRPr="000F5361">
        <w:rPr>
          <w:lang w:val="en-US" w:eastAsia="ja-JP"/>
        </w:rPr>
        <w:t xml:space="preserve"> services are saved as comma separated list </w:t>
      </w:r>
      <w:r w:rsidRPr="000F5361">
        <w:rPr>
          <w:lang w:val="en-US" w:eastAsia="ja-JP"/>
        </w:rPr>
        <w:t>as Provider</w:t>
      </w:r>
      <w:r w:rsidRPr="000F5361">
        <w:rPr>
          <w:lang w:val="en-US" w:eastAsia="ja-JP"/>
        </w:rPr>
        <w:sym w:font="Wingdings" w:char="F0E0"/>
      </w:r>
      <w:r w:rsidRPr="000F5361">
        <w:rPr>
          <w:lang w:val="en-US" w:eastAsia="ja-JP"/>
        </w:rPr>
        <w:t>Other Provided Services.</w:t>
      </w:r>
    </w:p>
    <w:p w14:paraId="7317E0BA" w14:textId="4F393B89" w:rsidR="00336A36" w:rsidRPr="000F5361" w:rsidRDefault="00336A36" w:rsidP="00336A36">
      <w:pPr>
        <w:pStyle w:val="ListParagraph"/>
        <w:numPr>
          <w:ilvl w:val="0"/>
          <w:numId w:val="18"/>
        </w:numPr>
        <w:spacing w:after="0" w:line="360" w:lineRule="auto"/>
        <w:contextualSpacing w:val="0"/>
        <w:jc w:val="both"/>
        <w:rPr>
          <w:lang w:val="en-US" w:eastAsia="ja-JP"/>
        </w:rPr>
      </w:pPr>
      <w:r w:rsidRPr="000F5361">
        <w:rPr>
          <w:lang w:val="en-US" w:eastAsia="ja-JP"/>
        </w:rPr>
        <w:t>Stage 9 – “Special Licenses”</w:t>
      </w:r>
    </w:p>
    <w:p w14:paraId="0420CA8E" w14:textId="42D386C2"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 xml:space="preserve">On this page the Provider should enter data of </w:t>
      </w:r>
      <w:r w:rsidR="005A4854" w:rsidRPr="000F5361">
        <w:rPr>
          <w:lang w:val="en-US" w:eastAsia="ja-JP"/>
        </w:rPr>
        <w:t xml:space="preserve">any </w:t>
      </w:r>
      <w:r w:rsidRPr="000F5361">
        <w:rPr>
          <w:lang w:val="en-US" w:eastAsia="ja-JP"/>
        </w:rPr>
        <w:t xml:space="preserve">special licenses he has. </w:t>
      </w:r>
    </w:p>
    <w:p w14:paraId="5650066E" w14:textId="52537704" w:rsidR="00336A36" w:rsidRPr="000F5361" w:rsidRDefault="005A4854" w:rsidP="00336A36">
      <w:pPr>
        <w:pStyle w:val="ListParagraph"/>
        <w:numPr>
          <w:ilvl w:val="1"/>
          <w:numId w:val="18"/>
        </w:numPr>
        <w:spacing w:after="0" w:line="360" w:lineRule="auto"/>
        <w:contextualSpacing w:val="0"/>
        <w:jc w:val="both"/>
        <w:rPr>
          <w:lang w:val="en-US" w:eastAsia="ja-JP"/>
        </w:rPr>
      </w:pPr>
      <w:r w:rsidRPr="000F5361">
        <w:rPr>
          <w:lang w:val="en-US" w:eastAsia="ja-JP"/>
        </w:rPr>
        <w:t>Initial q</w:t>
      </w:r>
      <w:r w:rsidR="00336A36" w:rsidRPr="000F5361">
        <w:rPr>
          <w:lang w:val="en-US" w:eastAsia="ja-JP"/>
        </w:rPr>
        <w:t xml:space="preserve">uestion: </w:t>
      </w:r>
    </w:p>
    <w:p w14:paraId="0BA0DCFA" w14:textId="6EF1B96C" w:rsidR="00336A36" w:rsidRPr="000F5361" w:rsidRDefault="00336A36" w:rsidP="008A2E79">
      <w:pPr>
        <w:pStyle w:val="ListParagraph"/>
        <w:numPr>
          <w:ilvl w:val="2"/>
          <w:numId w:val="18"/>
        </w:numPr>
        <w:spacing w:after="0" w:line="360" w:lineRule="auto"/>
        <w:contextualSpacing w:val="0"/>
        <w:jc w:val="both"/>
        <w:rPr>
          <w:lang w:val="en-US" w:eastAsia="ja-JP"/>
        </w:rPr>
      </w:pPr>
      <w:r w:rsidRPr="000F5361">
        <w:rPr>
          <w:lang w:val="en-US" w:eastAsia="ja-JP"/>
        </w:rPr>
        <w:t>Do you or does your entity fold any special licenses? – Yes/No,</w:t>
      </w:r>
      <w:r w:rsidR="00116C3C" w:rsidRPr="000F5361">
        <w:rPr>
          <w:lang w:val="en-US" w:eastAsia="ja-JP"/>
        </w:rPr>
        <w:t xml:space="preserve"> non-mandatory, </w:t>
      </w:r>
      <w:r w:rsidRPr="000F5361">
        <w:rPr>
          <w:lang w:val="en-US" w:eastAsia="ja-JP"/>
        </w:rPr>
        <w:t>if yes, then additional questions are asked for each license.</w:t>
      </w:r>
    </w:p>
    <w:p w14:paraId="79074C20" w14:textId="18996A26"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Questions for each License:</w:t>
      </w:r>
    </w:p>
    <w:p w14:paraId="28005DB7" w14:textId="02BA42D9"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“License N” (1, 2, 3, …). Each group has editable fields:</w:t>
      </w:r>
    </w:p>
    <w:p w14:paraId="3117F326" w14:textId="10507AC6"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 Name – text, non-mandatory, but cannot be empty if any other answer in this section is not empty,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Licenses</w:t>
      </w:r>
      <w:r w:rsidRPr="000F5361">
        <w:rPr>
          <w:lang w:val="en-US" w:eastAsia="ja-JP"/>
        </w:rPr>
        <w:sym w:font="Wingdings" w:char="F0E0"/>
      </w:r>
      <w:r w:rsidRPr="000F5361">
        <w:rPr>
          <w:lang w:val="en-US" w:eastAsia="ja-JP"/>
        </w:rPr>
        <w:t xml:space="preserve">License Name  </w:t>
      </w:r>
    </w:p>
    <w:p w14:paraId="7ED7BF15" w14:textId="0174AB35"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 Date – date,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Licenses</w:t>
      </w:r>
      <w:r w:rsidRPr="000F5361">
        <w:rPr>
          <w:lang w:val="en-US" w:eastAsia="ja-JP"/>
        </w:rPr>
        <w:sym w:font="Wingdings" w:char="F0E0"/>
      </w:r>
      <w:r w:rsidRPr="000F5361">
        <w:rPr>
          <w:lang w:val="en-US" w:eastAsia="ja-JP"/>
        </w:rPr>
        <w:t xml:space="preserve">License Date  </w:t>
      </w:r>
    </w:p>
    <w:p w14:paraId="35CA975E" w14:textId="139240BD"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Licensed Service – text,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w:t>
      </w:r>
      <w:r w:rsidR="005A4854" w:rsidRPr="000F5361">
        <w:rPr>
          <w:lang w:val="en-US" w:eastAsia="ja-JP"/>
        </w:rPr>
        <w:t>Licenses</w:t>
      </w:r>
      <w:r w:rsidRPr="000F5361">
        <w:rPr>
          <w:lang w:val="en-US" w:eastAsia="ja-JP"/>
        </w:rPr>
        <w:sym w:font="Wingdings" w:char="F0E0"/>
      </w:r>
      <w:r w:rsidR="005A4854" w:rsidRPr="000F5361">
        <w:rPr>
          <w:lang w:val="en-US" w:eastAsia="ja-JP"/>
        </w:rPr>
        <w:t>Licensed Service</w:t>
      </w:r>
      <w:r w:rsidRPr="000F5361">
        <w:rPr>
          <w:lang w:val="en-US" w:eastAsia="ja-JP"/>
        </w:rPr>
        <w:t xml:space="preserve"> </w:t>
      </w:r>
    </w:p>
    <w:p w14:paraId="381DCC0A" w14:textId="58EA5540"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Delete button for each License added (including the first one, then answer to the initial question is changed to “No”)</w:t>
      </w:r>
    </w:p>
    <w:p w14:paraId="6A295BC5" w14:textId="14ED37C4"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Each created “Provider License” has:</w:t>
      </w:r>
    </w:p>
    <w:p w14:paraId="4FB280FD" w14:textId="58DC18CE"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 Type” set to “To Provide Services”</w:t>
      </w:r>
    </w:p>
    <w:p w14:paraId="603E996A" w14:textId="6C1CF33A"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5A4854" w:rsidRPr="000F5361">
        <w:rPr>
          <w:lang w:val="en-US" w:eastAsia="ja-JP"/>
        </w:rPr>
        <w:t>license</w:t>
      </w:r>
      <w:r w:rsidRPr="000F5361">
        <w:rPr>
          <w:lang w:val="en-US" w:eastAsia="ja-JP"/>
        </w:rPr>
        <w:t>” button below the list</w:t>
      </w:r>
    </w:p>
    <w:p w14:paraId="5C9055EB" w14:textId="26F65E44"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5A4854" w:rsidRPr="000F5361">
        <w:rPr>
          <w:lang w:val="en-US" w:eastAsia="ja-JP"/>
        </w:rPr>
        <w:t>License</w:t>
      </w:r>
      <w:r w:rsidRPr="000F5361">
        <w:rPr>
          <w:lang w:val="en-US" w:eastAsia="ja-JP"/>
        </w:rPr>
        <w:t>” list items are automatically deleted. They are not sent to PMC CMS.</w:t>
      </w:r>
    </w:p>
    <w:p w14:paraId="73F6B841" w14:textId="58A4C001" w:rsidR="00330A8B" w:rsidRPr="000F5361" w:rsidRDefault="005A4854" w:rsidP="00865CB3">
      <w:pPr>
        <w:pStyle w:val="ListParagraph"/>
        <w:numPr>
          <w:ilvl w:val="0"/>
          <w:numId w:val="18"/>
        </w:numPr>
        <w:spacing w:after="0" w:line="360" w:lineRule="auto"/>
        <w:contextualSpacing w:val="0"/>
        <w:jc w:val="both"/>
        <w:rPr>
          <w:lang w:val="en-US" w:eastAsia="ja-JP"/>
        </w:rPr>
      </w:pPr>
      <w:r w:rsidRPr="000F5361">
        <w:rPr>
          <w:lang w:val="en-US" w:eastAsia="ja-JP"/>
        </w:rPr>
        <w:t>Stage 10 – “References”</w:t>
      </w:r>
    </w:p>
    <w:p w14:paraId="3B4B7BCC" w14:textId="4C1FF09F"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 xml:space="preserve">On this page the Provider should enter data of at least 3 references. </w:t>
      </w:r>
    </w:p>
    <w:p w14:paraId="5175789E" w14:textId="7785C147"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Questions for each Reference:</w:t>
      </w:r>
    </w:p>
    <w:p w14:paraId="22A1180C" w14:textId="3C224A07"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“Reference N” (1, 2, 3, …). Each group has editable fields:</w:t>
      </w:r>
    </w:p>
    <w:p w14:paraId="2AB4696E" w14:textId="77777777"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lastRenderedPageBreak/>
        <w:t>Company Name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Company Name  </w:t>
      </w:r>
    </w:p>
    <w:p w14:paraId="0CEF0EAD" w14:textId="4466C269"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Contact Name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Contact Name  </w:t>
      </w:r>
    </w:p>
    <w:p w14:paraId="704ADADF" w14:textId="47C56CCA"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Phone Number – text (has to be a valid phone),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Phone Number </w:t>
      </w:r>
    </w:p>
    <w:p w14:paraId="7B3F9712" w14:textId="3C4715B9"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 xml:space="preserve">Delete button for each </w:t>
      </w:r>
      <w:r w:rsidR="003F64CF" w:rsidRPr="000F5361">
        <w:rPr>
          <w:lang w:val="en-US" w:eastAsia="ja-JP"/>
        </w:rPr>
        <w:t>Reference</w:t>
      </w:r>
      <w:r w:rsidRPr="000F5361">
        <w:rPr>
          <w:lang w:val="en-US" w:eastAsia="ja-JP"/>
        </w:rPr>
        <w:t xml:space="preserve"> added </w:t>
      </w:r>
      <w:r w:rsidR="003F64CF" w:rsidRPr="000F5361">
        <w:rPr>
          <w:lang w:val="en-US" w:eastAsia="ja-JP"/>
        </w:rPr>
        <w:t>with number higher than 3</w:t>
      </w:r>
    </w:p>
    <w:p w14:paraId="51939575" w14:textId="3D92C074"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 xml:space="preserve">Each created “Provider </w:t>
      </w:r>
      <w:r w:rsidR="003F64CF" w:rsidRPr="000F5361">
        <w:rPr>
          <w:lang w:val="en-US" w:eastAsia="ja-JP"/>
        </w:rPr>
        <w:t>Reference</w:t>
      </w:r>
      <w:r w:rsidRPr="000F5361">
        <w:rPr>
          <w:lang w:val="en-US" w:eastAsia="ja-JP"/>
        </w:rPr>
        <w:t>” has:</w:t>
      </w:r>
    </w:p>
    <w:p w14:paraId="25D99687" w14:textId="659C8FD8"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w:t>
      </w:r>
      <w:r w:rsidR="003F64CF" w:rsidRPr="000F5361">
        <w:rPr>
          <w:lang w:val="en-US" w:eastAsia="ja-JP"/>
        </w:rPr>
        <w:t>Reference Name</w:t>
      </w:r>
      <w:r w:rsidRPr="000F5361">
        <w:rPr>
          <w:lang w:val="en-US" w:eastAsia="ja-JP"/>
        </w:rPr>
        <w:t>” set to “</w:t>
      </w:r>
      <w:r w:rsidR="003F64CF" w:rsidRPr="000F5361">
        <w:rPr>
          <w:lang w:val="en-US" w:eastAsia="ja-JP"/>
        </w:rPr>
        <w:t>[Company Name]</w:t>
      </w:r>
      <w:proofErr w:type="gramStart"/>
      <w:r w:rsidR="003F64CF" w:rsidRPr="000F5361">
        <w:rPr>
          <w:lang w:val="en-US" w:eastAsia="ja-JP"/>
        </w:rPr>
        <w:t>-[</w:t>
      </w:r>
      <w:proofErr w:type="gramEnd"/>
      <w:r w:rsidR="003F64CF" w:rsidRPr="000F5361">
        <w:rPr>
          <w:lang w:val="en-US" w:eastAsia="ja-JP"/>
        </w:rPr>
        <w:t>Contact Name]</w:t>
      </w:r>
      <w:r w:rsidRPr="000F5361">
        <w:rPr>
          <w:lang w:val="en-US" w:eastAsia="ja-JP"/>
        </w:rPr>
        <w:t>”</w:t>
      </w:r>
    </w:p>
    <w:p w14:paraId="27707789" w14:textId="7540344F"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3F64CF" w:rsidRPr="000F5361">
        <w:rPr>
          <w:lang w:val="en-US" w:eastAsia="ja-JP"/>
        </w:rPr>
        <w:t>reference</w:t>
      </w:r>
      <w:r w:rsidRPr="000F5361">
        <w:rPr>
          <w:lang w:val="en-US" w:eastAsia="ja-JP"/>
        </w:rPr>
        <w:t>” button below the list</w:t>
      </w:r>
    </w:p>
    <w:p w14:paraId="3B23BD60" w14:textId="27C9476C" w:rsidR="003F64CF" w:rsidRPr="000F5361" w:rsidRDefault="003F64CF" w:rsidP="005A4854">
      <w:pPr>
        <w:pStyle w:val="ListParagraph"/>
        <w:numPr>
          <w:ilvl w:val="1"/>
          <w:numId w:val="18"/>
        </w:numPr>
        <w:spacing w:after="0" w:line="360" w:lineRule="auto"/>
        <w:contextualSpacing w:val="0"/>
        <w:jc w:val="both"/>
        <w:rPr>
          <w:lang w:val="en-US" w:eastAsia="ja-JP"/>
        </w:rPr>
      </w:pPr>
      <w:r w:rsidRPr="000F5361">
        <w:rPr>
          <w:lang w:val="en-US" w:eastAsia="ja-JP"/>
        </w:rPr>
        <w:t>It is not possible to go further to the next step if a number of valid references is lower than 3</w:t>
      </w:r>
    </w:p>
    <w:p w14:paraId="20A688FB" w14:textId="45122B12"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3F64CF" w:rsidRPr="000F5361">
        <w:rPr>
          <w:lang w:val="en-US" w:eastAsia="ja-JP"/>
        </w:rPr>
        <w:t>Reference</w:t>
      </w:r>
      <w:r w:rsidRPr="000F5361">
        <w:rPr>
          <w:lang w:val="en-US" w:eastAsia="ja-JP"/>
        </w:rPr>
        <w:t>” list items are automatically deleted. They are not sent to PMC CMS.</w:t>
      </w:r>
    </w:p>
    <w:p w14:paraId="62DC2149" w14:textId="2520ACF2" w:rsidR="00330A8B" w:rsidRPr="000F5361" w:rsidRDefault="003F64CF" w:rsidP="00865CB3">
      <w:pPr>
        <w:pStyle w:val="ListParagraph"/>
        <w:numPr>
          <w:ilvl w:val="0"/>
          <w:numId w:val="18"/>
        </w:numPr>
        <w:spacing w:after="0" w:line="360" w:lineRule="auto"/>
        <w:contextualSpacing w:val="0"/>
        <w:jc w:val="both"/>
        <w:rPr>
          <w:lang w:val="en-US" w:eastAsia="ja-JP"/>
        </w:rPr>
      </w:pPr>
      <w:r w:rsidRPr="000F5361">
        <w:rPr>
          <w:lang w:val="en-US" w:eastAsia="ja-JP"/>
        </w:rPr>
        <w:t>Stage 11 – “Send the application”</w:t>
      </w:r>
    </w:p>
    <w:p w14:paraId="6D14C58D" w14:textId="27F9D5CA" w:rsidR="0047664C" w:rsidRPr="000F5361" w:rsidRDefault="0047664C" w:rsidP="003F64CF">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7197855F" w14:textId="38A35586" w:rsidR="003F64CF" w:rsidRPr="000F5361" w:rsidRDefault="003F64CF" w:rsidP="008A2E79">
      <w:pPr>
        <w:pStyle w:val="ListParagraph"/>
        <w:numPr>
          <w:ilvl w:val="2"/>
          <w:numId w:val="18"/>
        </w:numPr>
        <w:spacing w:after="0" w:line="360" w:lineRule="auto"/>
        <w:contextualSpacing w:val="0"/>
        <w:jc w:val="both"/>
        <w:rPr>
          <w:lang w:val="en-US" w:eastAsia="ja-JP"/>
        </w:rPr>
      </w:pPr>
      <w:r w:rsidRPr="000F5361">
        <w:rPr>
          <w:lang w:val="en-US" w:eastAsia="ja-JP"/>
        </w:rPr>
        <w:t>A label “</w:t>
      </w:r>
      <w:r w:rsidR="0047664C" w:rsidRPr="000F5361">
        <w:rPr>
          <w:lang w:val="en-US" w:eastAsia="ja-JP"/>
        </w:rPr>
        <w:t>I h</w:t>
      </w:r>
      <w:r w:rsidRPr="000F5361">
        <w:rPr>
          <w:lang w:val="en-US" w:eastAsia="ja-JP"/>
        </w:rPr>
        <w:t>ereby authorize CLAIMPAY or any of its affiliates to obtain personal credit history reports, criminal history reports or any other background information necessary in connection with the processing of this application.”</w:t>
      </w:r>
    </w:p>
    <w:p w14:paraId="008B23CB" w14:textId="7D5B307F" w:rsidR="003F64CF" w:rsidRPr="000F5361" w:rsidRDefault="003F64CF"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A non-editable text field “Date” with </w:t>
      </w:r>
      <w:r w:rsidR="0047664C" w:rsidRPr="000F5361">
        <w:rPr>
          <w:lang w:val="en-US" w:eastAsia="ja-JP"/>
        </w:rPr>
        <w:t xml:space="preserve">current </w:t>
      </w:r>
      <w:r w:rsidRPr="000F5361">
        <w:rPr>
          <w:lang w:val="en-US" w:eastAsia="ja-JP"/>
        </w:rPr>
        <w:t>date and time</w:t>
      </w:r>
    </w:p>
    <w:p w14:paraId="4FCDBBF1" w14:textId="1A15F071"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 non-editable text field “Email” with date and time</w:t>
      </w:r>
    </w:p>
    <w:p w14:paraId="56B5EA81" w14:textId="14E76D87"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An editable text field “Name” – text, mandatory, saved as Provider</w:t>
      </w:r>
      <w:r w:rsidRPr="000F5361">
        <w:rPr>
          <w:lang w:val="en-US" w:eastAsia="ja-JP"/>
        </w:rPr>
        <w:sym w:font="Wingdings" w:char="F0E0"/>
      </w:r>
      <w:r w:rsidRPr="000F5361">
        <w:rPr>
          <w:lang w:val="en-US" w:eastAsia="ja-JP"/>
        </w:rPr>
        <w:t>Contact Person</w:t>
      </w:r>
    </w:p>
    <w:p w14:paraId="67B8B1F1" w14:textId="615B7863"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 button “</w:t>
      </w:r>
      <w:proofErr w:type="gramStart"/>
      <w:r w:rsidRPr="000F5361">
        <w:rPr>
          <w:lang w:val="en-US" w:eastAsia="ja-JP"/>
        </w:rPr>
        <w:t>Send</w:t>
      </w:r>
      <w:proofErr w:type="gramEnd"/>
      <w:r w:rsidRPr="000F5361">
        <w:rPr>
          <w:lang w:val="en-US" w:eastAsia="ja-JP"/>
        </w:rPr>
        <w:t>”</w:t>
      </w:r>
    </w:p>
    <w:p w14:paraId="2F7FA8FC" w14:textId="09BC39E3" w:rsidR="000147BE" w:rsidRPr="000F5361" w:rsidRDefault="0047664C" w:rsidP="00865CB3">
      <w:pPr>
        <w:pStyle w:val="ListParagraph"/>
        <w:numPr>
          <w:ilvl w:val="0"/>
          <w:numId w:val="18"/>
        </w:numPr>
        <w:spacing w:after="0" w:line="360" w:lineRule="auto"/>
        <w:contextualSpacing w:val="0"/>
        <w:jc w:val="both"/>
        <w:rPr>
          <w:lang w:val="en-US" w:eastAsia="ja-JP"/>
        </w:rPr>
      </w:pPr>
      <w:r w:rsidRPr="000F5361">
        <w:rPr>
          <w:lang w:val="en-US" w:eastAsia="ja-JP"/>
        </w:rPr>
        <w:t>Stage (not counted) – “Thank you”</w:t>
      </w:r>
    </w:p>
    <w:p w14:paraId="46445351" w14:textId="2A3B9805"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A label: “Your application has been sent. Thank you”.</w:t>
      </w:r>
    </w:p>
    <w:p w14:paraId="27CE71BA" w14:textId="77777777" w:rsidR="00F80CD4" w:rsidRPr="000F5361" w:rsidRDefault="00F80CD4" w:rsidP="00742EAE">
      <w:pPr>
        <w:rPr>
          <w:lang w:val="en-US"/>
        </w:rPr>
      </w:pPr>
    </w:p>
    <w:p w14:paraId="445BE754" w14:textId="01A2ECD8" w:rsidR="00A65F5F" w:rsidRPr="000F5361" w:rsidRDefault="00295ED5" w:rsidP="00216579">
      <w:pPr>
        <w:pStyle w:val="ListParagraph"/>
        <w:numPr>
          <w:ilvl w:val="0"/>
          <w:numId w:val="4"/>
        </w:numPr>
        <w:rPr>
          <w:lang w:val="en-US"/>
        </w:rPr>
      </w:pPr>
      <w:r w:rsidRPr="000F5361">
        <w:rPr>
          <w:lang w:val="en-US"/>
        </w:rPr>
        <w:t xml:space="preserve"> </w:t>
      </w:r>
    </w:p>
    <w:sectPr w:rsidR="00A65F5F" w:rsidRPr="000F5361">
      <w:headerReference w:type="default"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3" w:author="Shantanu Partagalkar" w:date="2023-04-25T11:01:00Z" w:initials="SP">
    <w:p w14:paraId="3937E13A" w14:textId="77777777" w:rsidR="00A75F34" w:rsidRPr="00F30443" w:rsidRDefault="00A75F34" w:rsidP="008304C8">
      <w:pPr>
        <w:pStyle w:val="CommentText"/>
        <w:rPr>
          <w:lang w:val="en-US"/>
        </w:rPr>
      </w:pPr>
      <w:r>
        <w:rPr>
          <w:rStyle w:val="CommentReference"/>
        </w:rPr>
        <w:annotationRef/>
      </w:r>
      <w:r>
        <w:rPr>
          <w:lang w:val="en-GB"/>
        </w:rPr>
        <w:t>Not required to be shown</w:t>
      </w:r>
    </w:p>
  </w:comment>
  <w:comment w:id="198" w:author="Shantanu Partagalkar" w:date="2023-04-25T11:01:00Z" w:initials="SP">
    <w:p w14:paraId="5806373E" w14:textId="77777777" w:rsidR="00A75F34" w:rsidRPr="00F30443" w:rsidRDefault="00A75F34" w:rsidP="00D6714A">
      <w:pPr>
        <w:pStyle w:val="CommentText"/>
        <w:rPr>
          <w:lang w:val="en-US"/>
        </w:rPr>
      </w:pPr>
      <w:r>
        <w:rPr>
          <w:rStyle w:val="CommentReference"/>
        </w:rPr>
        <w:annotationRef/>
      </w:r>
      <w:r>
        <w:rPr>
          <w:lang w:val="en-GB"/>
        </w:rPr>
        <w:t>Not required to be shown</w:t>
      </w:r>
    </w:p>
  </w:comment>
  <w:comment w:id="202" w:author="Shantanu Partagalkar" w:date="2023-04-25T11:03:00Z" w:initials="SP">
    <w:p w14:paraId="5949E849" w14:textId="77777777" w:rsidR="00A75F34" w:rsidRPr="00F30443" w:rsidRDefault="00A75F34" w:rsidP="00D81DE8">
      <w:pPr>
        <w:pStyle w:val="CommentText"/>
        <w:rPr>
          <w:lang w:val="en-US"/>
        </w:rPr>
      </w:pPr>
      <w:r>
        <w:rPr>
          <w:rStyle w:val="CommentReference"/>
        </w:rPr>
        <w:annotationRef/>
      </w:r>
      <w:r>
        <w:rPr>
          <w:lang w:val="en-GB"/>
        </w:rPr>
        <w:t xml:space="preserve">Add a Missing Documents tab/view as well. If the submitted document is missing, it should give an option of "Upload missing documents". </w:t>
      </w:r>
    </w:p>
  </w:comment>
  <w:comment w:id="203" w:author="Dariusz Bogumil" w:date="2023-05-09T16:48:00Z" w:initials="DB">
    <w:p w14:paraId="3D6A07F4" w14:textId="68D53B9C" w:rsidR="00955F11" w:rsidRPr="00955F11" w:rsidRDefault="00955F11" w:rsidP="00955F11">
      <w:pPr>
        <w:pStyle w:val="DBH3"/>
        <w:numPr>
          <w:ilvl w:val="0"/>
          <w:numId w:val="0"/>
        </w:numPr>
        <w:rPr>
          <w:lang w:val="en-US"/>
        </w:rPr>
      </w:pPr>
      <w:r>
        <w:rPr>
          <w:rStyle w:val="CommentReference"/>
        </w:rPr>
        <w:annotationRef/>
      </w:r>
      <w:r w:rsidRPr="00955F11">
        <w:rPr>
          <w:lang w:val="en-US"/>
        </w:rPr>
        <w:t>The „</w:t>
      </w:r>
      <w:r w:rsidRPr="00955F11">
        <w:rPr>
          <w:lang w:val="en-US"/>
        </w:rPr>
        <w:t>Upload New Claims</w:t>
      </w:r>
      <w:r w:rsidRPr="00955F11">
        <w:rPr>
          <w:lang w:val="en-US"/>
        </w:rPr>
        <w:t>” f</w:t>
      </w:r>
      <w:r>
        <w:rPr>
          <w:lang w:val="en-US"/>
        </w:rPr>
        <w:t xml:space="preserve">orm ensures, that only claims with complete documents </w:t>
      </w:r>
      <w:r w:rsidR="00810DDD">
        <w:rPr>
          <w:lang w:val="en-US"/>
        </w:rPr>
        <w:t>can be submitted.</w:t>
      </w:r>
    </w:p>
    <w:p w14:paraId="101EFFC9" w14:textId="27BFF2EF" w:rsidR="00955F11" w:rsidRPr="00955F11" w:rsidRDefault="00955F11">
      <w:pPr>
        <w:pStyle w:val="CommentText"/>
        <w:rPr>
          <w:lang w:val="en-US"/>
        </w:rPr>
      </w:pPr>
    </w:p>
  </w:comment>
  <w:comment w:id="224" w:author="Dariusz Bogumil" w:date="2023-05-25T14:58:00Z" w:initials="DB">
    <w:p w14:paraId="186136C7" w14:textId="77777777" w:rsidR="00092170" w:rsidRDefault="00092170">
      <w:pPr>
        <w:pStyle w:val="CommentText"/>
        <w:rPr>
          <w:lang w:val="en-US"/>
        </w:rPr>
      </w:pPr>
      <w:r>
        <w:rPr>
          <w:lang w:val="en-US"/>
        </w:rPr>
        <w:t xml:space="preserve">IMPORTANT: </w:t>
      </w:r>
      <w:r>
        <w:rPr>
          <w:rStyle w:val="CommentReference"/>
        </w:rPr>
        <w:annotationRef/>
      </w:r>
      <w:r w:rsidRPr="00092170">
        <w:rPr>
          <w:lang w:val="en-US"/>
        </w:rPr>
        <w:t xml:space="preserve">This is a critical </w:t>
      </w:r>
      <w:r>
        <w:rPr>
          <w:lang w:val="en-US"/>
        </w:rPr>
        <w:t>business decision, if the portal should allow uploading incomplete claims. Please analyze it thoroughly in terms of needs of your foreseen partners.</w:t>
      </w:r>
    </w:p>
    <w:p w14:paraId="78321766" w14:textId="2B245ABE" w:rsidR="00092170" w:rsidRPr="00092170" w:rsidRDefault="00092170">
      <w:pPr>
        <w:pStyle w:val="CommentText"/>
        <w:rPr>
          <w:lang w:val="en-US"/>
        </w:rPr>
      </w:pPr>
      <w:r>
        <w:rPr>
          <w:lang w:val="en-US"/>
        </w:rPr>
        <w:t>The list of mandatory documents is described on the next page.</w:t>
      </w:r>
    </w:p>
  </w:comment>
  <w:comment w:id="277" w:author="Shantanu Partagalkar" w:date="2023-04-25T11:36:00Z" w:initials="SP">
    <w:p w14:paraId="205A5C4F" w14:textId="77777777" w:rsidR="00227F02" w:rsidRPr="00F30443" w:rsidRDefault="00227F02" w:rsidP="000715EE">
      <w:pPr>
        <w:pStyle w:val="CommentText"/>
        <w:rPr>
          <w:lang w:val="en-US"/>
        </w:rPr>
      </w:pPr>
      <w:r>
        <w:rPr>
          <w:rStyle w:val="CommentReference"/>
        </w:rPr>
        <w:annotationRef/>
      </w:r>
      <w:r>
        <w:rPr>
          <w:lang w:val="en-GB"/>
        </w:rPr>
        <w:t xml:space="preserve">Why no </w:t>
      </w:r>
      <w:proofErr w:type="spellStart"/>
      <w:r>
        <w:rPr>
          <w:lang w:val="en-GB"/>
        </w:rPr>
        <w:t>drag&amp;drop</w:t>
      </w:r>
      <w:proofErr w:type="spellEnd"/>
      <w:r>
        <w:rPr>
          <w:lang w:val="en-GB"/>
        </w:rPr>
        <w:t xml:space="preserve">? When you say Document view, will this be a separate view altogether? So will the user not be able to just click on a grid and upload ? Or he will be taken to a new window for each claim where the Documents will have to be uploaded? </w:t>
      </w:r>
    </w:p>
  </w:comment>
  <w:comment w:id="278" w:author="Dariusz Bogumil" w:date="2023-05-25T15:49:00Z" w:initials="DB">
    <w:p w14:paraId="1EAD8775" w14:textId="64EB139E" w:rsidR="000F262C" w:rsidRPr="000F262C" w:rsidRDefault="000F262C">
      <w:pPr>
        <w:pStyle w:val="CommentText"/>
        <w:rPr>
          <w:lang w:val="en-US"/>
        </w:rPr>
      </w:pPr>
      <w:r>
        <w:rPr>
          <w:rStyle w:val="CommentReference"/>
        </w:rPr>
        <w:annotationRef/>
      </w:r>
      <w:r w:rsidRPr="000F262C">
        <w:rPr>
          <w:lang w:val="en-US"/>
        </w:rPr>
        <w:t>Drag and drop is a</w:t>
      </w:r>
      <w:r>
        <w:rPr>
          <w:lang w:val="en-US"/>
        </w:rPr>
        <w:t xml:space="preserve">vailable on the grid view. This form is </w:t>
      </w:r>
      <w:r w:rsidRPr="000F5361">
        <w:rPr>
          <w:lang w:val="en-US"/>
        </w:rPr>
        <w:t>dedicated to upload documents one-by-one to a chosen Claim and Document Type</w:t>
      </w:r>
      <w:r>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7E13A" w15:done="0"/>
  <w15:commentEx w15:paraId="5806373E" w15:done="0"/>
  <w15:commentEx w15:paraId="5949E849" w15:done="0"/>
  <w15:commentEx w15:paraId="101EFFC9" w15:paraIdParent="5949E849" w15:done="0"/>
  <w15:commentEx w15:paraId="78321766" w15:done="0"/>
  <w15:commentEx w15:paraId="205A5C4F" w15:done="0"/>
  <w15:commentEx w15:paraId="1EAD8775" w15:paraIdParent="205A5C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3190" w16cex:dateUtc="2023-04-25T15:01:00Z"/>
  <w16cex:commentExtensible w16cex:durableId="27F2319C" w16cex:dateUtc="2023-04-25T15:01:00Z"/>
  <w16cex:commentExtensible w16cex:durableId="27F23216" w16cex:dateUtc="2023-04-25T15:03:00Z"/>
  <w16cex:commentExtensible w16cex:durableId="2804F7E0" w16cex:dateUtc="2023-05-09T14:48:00Z"/>
  <w16cex:commentExtensible w16cex:durableId="2819F607" w16cex:dateUtc="2023-05-25T12:58:00Z"/>
  <w16cex:commentExtensible w16cex:durableId="27F239BD" w16cex:dateUtc="2023-04-25T15:36:00Z"/>
  <w16cex:commentExtensible w16cex:durableId="281A0217" w16cex:dateUtc="2023-05-25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7E13A" w16cid:durableId="27F23190"/>
  <w16cid:commentId w16cid:paraId="5806373E" w16cid:durableId="27F2319C"/>
  <w16cid:commentId w16cid:paraId="5949E849" w16cid:durableId="27F23216"/>
  <w16cid:commentId w16cid:paraId="101EFFC9" w16cid:durableId="2804F7E0"/>
  <w16cid:commentId w16cid:paraId="78321766" w16cid:durableId="2819F607"/>
  <w16cid:commentId w16cid:paraId="205A5C4F" w16cid:durableId="27F239BD"/>
  <w16cid:commentId w16cid:paraId="1EAD8775" w16cid:durableId="281A02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F2E06" w14:textId="77777777" w:rsidR="00613E9C" w:rsidRDefault="00613E9C" w:rsidP="00B053F6">
      <w:pPr>
        <w:spacing w:after="0" w:line="240" w:lineRule="auto"/>
      </w:pPr>
      <w:r>
        <w:separator/>
      </w:r>
    </w:p>
  </w:endnote>
  <w:endnote w:type="continuationSeparator" w:id="0">
    <w:p w14:paraId="22DE4F31" w14:textId="77777777" w:rsidR="00613E9C" w:rsidRDefault="00613E9C" w:rsidP="00B0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Black">
    <w:panose1 w:val="020B0A04020102020204"/>
    <w:charset w:val="EE"/>
    <w:family w:val="swiss"/>
    <w:pitch w:val="variable"/>
    <w:sig w:usb0="A00002AF" w:usb1="400078F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C02F" w14:textId="6F47E186" w:rsidR="00B93190" w:rsidRPr="000F5361" w:rsidRDefault="00B93190" w:rsidP="00B053F6">
    <w:pPr>
      <w:pStyle w:val="Footer"/>
      <w:pBdr>
        <w:top w:val="single" w:sz="4" w:space="1" w:color="1F497D"/>
      </w:pBdr>
      <w:rPr>
        <w:rStyle w:val="PageNumber"/>
        <w:rFonts w:ascii="Calibri" w:hAnsi="Calibri"/>
        <w:color w:val="1F497D"/>
        <w:sz w:val="18"/>
        <w:szCs w:val="18"/>
        <w:lang w:val="en-US"/>
      </w:rPr>
    </w:pPr>
    <w:r w:rsidRPr="00770F70">
      <w:rPr>
        <w:rStyle w:val="PageNumber"/>
        <w:rFonts w:ascii="Calibri" w:hAnsi="Calibri"/>
        <w:noProof/>
        <w:color w:val="1F497D"/>
        <w:sz w:val="18"/>
        <w:szCs w:val="18"/>
      </w:rPr>
      <mc:AlternateContent>
        <mc:Choice Requires="wps">
          <w:drawing>
            <wp:anchor distT="0" distB="0" distL="114300" distR="114300" simplePos="0" relativeHeight="251661312" behindDoc="0" locked="0" layoutInCell="0" allowOverlap="1" wp14:anchorId="13019C86" wp14:editId="3FDE852A">
              <wp:simplePos x="0" y="0"/>
              <wp:positionH relativeFrom="column">
                <wp:posOffset>5516880</wp:posOffset>
              </wp:positionH>
              <wp:positionV relativeFrom="paragraph">
                <wp:posOffset>-12065</wp:posOffset>
              </wp:positionV>
              <wp:extent cx="731520" cy="3651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0BC46" w14:textId="77777777" w:rsidR="00B93190" w:rsidRPr="006F5795" w:rsidRDefault="00B93190" w:rsidP="00B053F6">
                          <w:pPr>
                            <w:rPr>
                              <w:color w:val="1F497D"/>
                            </w:rPr>
                          </w:pP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PAGE </w:instrText>
                          </w:r>
                          <w:r w:rsidRPr="006F5795">
                            <w:rPr>
                              <w:rStyle w:val="PageNumber"/>
                              <w:rFonts w:ascii="Calibri" w:hAnsi="Calibri"/>
                              <w:color w:val="1F497D"/>
                              <w:sz w:val="18"/>
                            </w:rPr>
                            <w:fldChar w:fldCharType="separate"/>
                          </w:r>
                          <w:r>
                            <w:rPr>
                              <w:rStyle w:val="PageNumber"/>
                              <w:rFonts w:ascii="Calibri" w:hAnsi="Calibri"/>
                              <w:noProof/>
                              <w:color w:val="1F497D"/>
                              <w:sz w:val="18"/>
                            </w:rPr>
                            <w:t>4</w:t>
                          </w:r>
                          <w:r w:rsidRPr="006F5795">
                            <w:rPr>
                              <w:rStyle w:val="PageNumber"/>
                              <w:rFonts w:ascii="Calibri" w:hAnsi="Calibri"/>
                              <w:color w:val="1F497D"/>
                              <w:sz w:val="18"/>
                            </w:rPr>
                            <w:fldChar w:fldCharType="end"/>
                          </w:r>
                          <w:r w:rsidRPr="006F5795">
                            <w:rPr>
                              <w:rStyle w:val="PageNumber"/>
                              <w:rFonts w:ascii="Calibri" w:hAnsi="Calibri"/>
                              <w:color w:val="1F497D"/>
                              <w:sz w:val="18"/>
                            </w:rPr>
                            <w:t>/</w:t>
                          </w: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NUMPAGES </w:instrText>
                          </w:r>
                          <w:r w:rsidRPr="006F5795">
                            <w:rPr>
                              <w:rStyle w:val="PageNumber"/>
                              <w:rFonts w:ascii="Calibri" w:hAnsi="Calibri"/>
                              <w:color w:val="1F497D"/>
                              <w:sz w:val="18"/>
                            </w:rPr>
                            <w:fldChar w:fldCharType="separate"/>
                          </w:r>
                          <w:r>
                            <w:rPr>
                              <w:rStyle w:val="PageNumber"/>
                              <w:rFonts w:ascii="Calibri" w:hAnsi="Calibri"/>
                              <w:noProof/>
                              <w:color w:val="1F497D"/>
                              <w:sz w:val="18"/>
                            </w:rPr>
                            <w:t>7</w:t>
                          </w:r>
                          <w:r w:rsidRPr="006F5795">
                            <w:rPr>
                              <w:rStyle w:val="PageNumber"/>
                              <w:rFonts w:ascii="Calibri" w:hAnsi="Calibri"/>
                              <w:color w:val="1F497D"/>
                              <w:sz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19C86" id="_x0000_t202" coordsize="21600,21600" o:spt="202" path="m,l,21600r21600,l21600,xe">
              <v:stroke joinstyle="miter"/>
              <v:path gradientshapeok="t" o:connecttype="rect"/>
            </v:shapetype>
            <v:shape id="Text Box 3" o:spid="_x0000_s1026" type="#_x0000_t202" style="position:absolute;margin-left:434.4pt;margin-top:-.95pt;width:57.6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" o:allowincell="f" filled="f" stroked="f">
              <v:textbox>
                <w:txbxContent>
                  <w:p w14:paraId="5430BC46" w14:textId="77777777" w:rsidR="00B93190" w:rsidRPr="006F5795" w:rsidRDefault="00B93190" w:rsidP="00B053F6">
                    <w:pPr>
                      <w:rPr>
                        <w:color w:val="1F497D"/>
                      </w:rPr>
                    </w:pP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PAGE </w:instrText>
                    </w:r>
                    <w:r w:rsidRPr="006F5795">
                      <w:rPr>
                        <w:rStyle w:val="PageNumber"/>
                        <w:rFonts w:ascii="Calibri" w:hAnsi="Calibri"/>
                        <w:color w:val="1F497D"/>
                        <w:sz w:val="18"/>
                      </w:rPr>
                      <w:fldChar w:fldCharType="separate"/>
                    </w:r>
                    <w:r>
                      <w:rPr>
                        <w:rStyle w:val="PageNumber"/>
                        <w:rFonts w:ascii="Calibri" w:hAnsi="Calibri"/>
                        <w:noProof/>
                        <w:color w:val="1F497D"/>
                        <w:sz w:val="18"/>
                      </w:rPr>
                      <w:t>4</w:t>
                    </w:r>
                    <w:r w:rsidRPr="006F5795">
                      <w:rPr>
                        <w:rStyle w:val="PageNumber"/>
                        <w:rFonts w:ascii="Calibri" w:hAnsi="Calibri"/>
                        <w:color w:val="1F497D"/>
                        <w:sz w:val="18"/>
                      </w:rPr>
                      <w:fldChar w:fldCharType="end"/>
                    </w:r>
                    <w:r w:rsidRPr="006F5795">
                      <w:rPr>
                        <w:rStyle w:val="PageNumber"/>
                        <w:rFonts w:ascii="Calibri" w:hAnsi="Calibri"/>
                        <w:color w:val="1F497D"/>
                        <w:sz w:val="18"/>
                      </w:rPr>
                      <w:t>/</w:t>
                    </w: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NUMPAGES </w:instrText>
                    </w:r>
                    <w:r w:rsidRPr="006F5795">
                      <w:rPr>
                        <w:rStyle w:val="PageNumber"/>
                        <w:rFonts w:ascii="Calibri" w:hAnsi="Calibri"/>
                        <w:color w:val="1F497D"/>
                        <w:sz w:val="18"/>
                      </w:rPr>
                      <w:fldChar w:fldCharType="separate"/>
                    </w:r>
                    <w:r>
                      <w:rPr>
                        <w:rStyle w:val="PageNumber"/>
                        <w:rFonts w:ascii="Calibri" w:hAnsi="Calibri"/>
                        <w:noProof/>
                        <w:color w:val="1F497D"/>
                        <w:sz w:val="18"/>
                      </w:rPr>
                      <w:t>7</w:t>
                    </w:r>
                    <w:r w:rsidRPr="006F5795">
                      <w:rPr>
                        <w:rStyle w:val="PageNumber"/>
                        <w:rFonts w:ascii="Calibri" w:hAnsi="Calibri"/>
                        <w:color w:val="1F497D"/>
                        <w:sz w:val="18"/>
                      </w:rPr>
                      <w:fldChar w:fldCharType="end"/>
                    </w:r>
                  </w:p>
                </w:txbxContent>
              </v:textbox>
            </v:shape>
          </w:pict>
        </mc:Fallback>
      </mc:AlternateContent>
    </w:r>
    <w:r w:rsidRPr="000F5361">
      <w:rPr>
        <w:rStyle w:val="PageNumber"/>
        <w:rFonts w:ascii="Calibri" w:hAnsi="Calibri"/>
        <w:noProof/>
        <w:color w:val="1F497D"/>
        <w:sz w:val="18"/>
        <w:szCs w:val="18"/>
        <w:lang w:val="en-US"/>
      </w:rPr>
      <w:t>PMC Phase 2 scope definition</w:t>
    </w:r>
    <w:r w:rsidRPr="000F5361">
      <w:rPr>
        <w:rStyle w:val="PageNumber"/>
        <w:rFonts w:ascii="Calibri" w:hAnsi="Calibri"/>
        <w:color w:val="1F497D"/>
        <w:sz w:val="18"/>
        <w:szCs w:val="18"/>
        <w:lang w:val="en-US"/>
      </w:rPr>
      <w:t>, Ed. 01</w:t>
    </w:r>
  </w:p>
  <w:p w14:paraId="5E6554A2" w14:textId="77777777" w:rsidR="00B93190" w:rsidRPr="000F5361" w:rsidRDefault="00B9319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E961" w14:textId="77777777" w:rsidR="00613E9C" w:rsidRDefault="00613E9C" w:rsidP="00B053F6">
      <w:pPr>
        <w:spacing w:after="0" w:line="240" w:lineRule="auto"/>
      </w:pPr>
      <w:r>
        <w:separator/>
      </w:r>
    </w:p>
  </w:footnote>
  <w:footnote w:type="continuationSeparator" w:id="0">
    <w:p w14:paraId="5162EFC5" w14:textId="77777777" w:rsidR="00613E9C" w:rsidRDefault="00613E9C" w:rsidP="00B05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F070" w14:textId="77777777" w:rsidR="00B93190" w:rsidRDefault="00B93190" w:rsidP="00B053F6">
    <w:pPr>
      <w:pStyle w:val="Header"/>
      <w:pBdr>
        <w:between w:val="single" w:sz="4" w:space="1" w:color="1F497D"/>
      </w:pBdr>
      <w:ind w:right="27"/>
    </w:pPr>
    <w:r>
      <w:rPr>
        <w:noProof/>
        <w:spacing w:val="-3"/>
        <w:lang w:eastAsia="pl-PL"/>
      </w:rPr>
      <w:drawing>
        <wp:anchor distT="0" distB="0" distL="114300" distR="114300" simplePos="0" relativeHeight="251659264" behindDoc="0" locked="0" layoutInCell="1" allowOverlap="1" wp14:anchorId="6DB7BA26" wp14:editId="5BBEAEBF">
          <wp:simplePos x="0" y="0"/>
          <wp:positionH relativeFrom="column">
            <wp:posOffset>4981880</wp:posOffset>
          </wp:positionH>
          <wp:positionV relativeFrom="paragraph">
            <wp:posOffset>-74930</wp:posOffset>
          </wp:positionV>
          <wp:extent cx="751840" cy="338455"/>
          <wp:effectExtent l="0" t="0" r="0" b="444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systems_logo_small.png"/>
                  <pic:cNvPicPr/>
                </pic:nvPicPr>
                <pic:blipFill>
                  <a:blip r:embed="rId1"/>
                  <a:stretch>
                    <a:fillRect/>
                  </a:stretch>
                </pic:blipFill>
                <pic:spPr>
                  <a:xfrm>
                    <a:off x="0" y="0"/>
                    <a:ext cx="751840" cy="338455"/>
                  </a:xfrm>
                  <a:prstGeom prst="rect">
                    <a:avLst/>
                  </a:prstGeom>
                </pic:spPr>
              </pic:pic>
            </a:graphicData>
          </a:graphic>
          <wp14:sizeRelH relativeFrom="page">
            <wp14:pctWidth>0</wp14:pctWidth>
          </wp14:sizeRelH>
          <wp14:sizeRelV relativeFrom="page">
            <wp14:pctHeight>0</wp14:pctHeight>
          </wp14:sizeRelV>
        </wp:anchor>
      </w:drawing>
    </w:r>
    <w:r w:rsidRPr="00805050">
      <w:t xml:space="preserve"> </w:t>
    </w:r>
    <w:r>
      <w:rPr>
        <w:noProof/>
      </w:rPr>
      <w:drawing>
        <wp:inline distT="0" distB="0" distL="0" distR="0" wp14:anchorId="4383F8C1" wp14:editId="38EADCAE">
          <wp:extent cx="1128532" cy="296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imPal-logoLarge.png"/>
                  <pic:cNvPicPr/>
                </pic:nvPicPr>
                <pic:blipFill>
                  <a:blip r:embed="rId2">
                    <a:extLst>
                      <a:ext uri="{28A0092B-C50C-407E-A947-70E740481C1C}">
                        <a14:useLocalDpi xmlns:a14="http://schemas.microsoft.com/office/drawing/2010/main" val="0"/>
                      </a:ext>
                    </a:extLst>
                  </a:blip>
                  <a:stretch>
                    <a:fillRect/>
                  </a:stretch>
                </pic:blipFill>
                <pic:spPr>
                  <a:xfrm>
                    <a:off x="0" y="0"/>
                    <a:ext cx="1205116" cy="316401"/>
                  </a:xfrm>
                  <a:prstGeom prst="rect">
                    <a:avLst/>
                  </a:prstGeom>
                </pic:spPr>
              </pic:pic>
            </a:graphicData>
          </a:graphic>
        </wp:inline>
      </w:drawing>
    </w:r>
  </w:p>
  <w:p w14:paraId="07DABE00" w14:textId="77777777" w:rsidR="00B93190" w:rsidRDefault="00B93190" w:rsidP="00B053F6">
    <w:pPr>
      <w:pStyle w:val="Header"/>
      <w:pBdr>
        <w:between w:val="single" w:sz="4" w:space="1" w:color="1F497D"/>
      </w:pBdr>
      <w:ind w:right="27"/>
    </w:pPr>
  </w:p>
  <w:p w14:paraId="1677A1DE" w14:textId="77777777" w:rsidR="00B93190" w:rsidRDefault="00B93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3C1"/>
    <w:multiLevelType w:val="hybridMultilevel"/>
    <w:tmpl w:val="0A7693DE"/>
    <w:lvl w:ilvl="0" w:tplc="1796131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90E5B"/>
    <w:multiLevelType w:val="hybridMultilevel"/>
    <w:tmpl w:val="C3A8AED6"/>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86343"/>
    <w:multiLevelType w:val="multilevel"/>
    <w:tmpl w:val="C31ECE7C"/>
    <w:lvl w:ilvl="0">
      <w:start w:val="1"/>
      <w:numFmt w:val="decimal"/>
      <w:pStyle w:val="DBH1"/>
      <w:lvlText w:val="%1."/>
      <w:lvlJc w:val="left"/>
      <w:pPr>
        <w:tabs>
          <w:tab w:val="num" w:pos="4904"/>
        </w:tabs>
        <w:ind w:left="4904" w:hanging="510"/>
      </w:pPr>
      <w:rPr>
        <w:rFonts w:cs="Times New Roman" w:hint="default"/>
      </w:rPr>
    </w:lvl>
    <w:lvl w:ilvl="1">
      <w:start w:val="1"/>
      <w:numFmt w:val="decimal"/>
      <w:pStyle w:val="DBH2"/>
      <w:lvlText w:val="%1.%2."/>
      <w:lvlJc w:val="left"/>
      <w:pPr>
        <w:tabs>
          <w:tab w:val="num" w:pos="3413"/>
        </w:tabs>
        <w:ind w:left="3203" w:hanging="510"/>
      </w:pPr>
      <w:rPr>
        <w:rFonts w:cs="Times New Roman" w:hint="default"/>
      </w:rPr>
    </w:lvl>
    <w:lvl w:ilvl="2">
      <w:start w:val="1"/>
      <w:numFmt w:val="decimal"/>
      <w:pStyle w:val="DBH3"/>
      <w:lvlText w:val="%1.%2.%3."/>
      <w:lvlJc w:val="left"/>
      <w:pPr>
        <w:tabs>
          <w:tab w:val="num" w:pos="1080"/>
        </w:tabs>
        <w:ind w:left="720" w:hanging="720"/>
      </w:pPr>
      <w:rPr>
        <w:rFonts w:cs="Times New Roman" w:hint="default"/>
      </w:rPr>
    </w:lvl>
    <w:lvl w:ilvl="3">
      <w:start w:val="1"/>
      <w:numFmt w:val="decimal"/>
      <w:pStyle w:val="DBH4"/>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151C0423"/>
    <w:multiLevelType w:val="hybridMultilevel"/>
    <w:tmpl w:val="C69860D0"/>
    <w:lvl w:ilvl="0" w:tplc="0415000F">
      <w:start w:val="1"/>
      <w:numFmt w:val="decimal"/>
      <w:lvlText w:val="%1."/>
      <w:lvlJc w:val="left"/>
      <w:pPr>
        <w:ind w:left="567" w:hanging="360"/>
      </w:pPr>
      <w:rPr>
        <w:rFonts w:hint="default"/>
      </w:rPr>
    </w:lvl>
    <w:lvl w:ilvl="1" w:tplc="04150001">
      <w:start w:val="1"/>
      <w:numFmt w:val="bullet"/>
      <w:lvlText w:val=""/>
      <w:lvlJc w:val="left"/>
      <w:pPr>
        <w:ind w:left="1287" w:hanging="360"/>
      </w:pPr>
      <w:rPr>
        <w:rFonts w:ascii="Symbol" w:hAnsi="Symbol" w:hint="default"/>
      </w:rPr>
    </w:lvl>
    <w:lvl w:ilvl="2" w:tplc="AB345366">
      <w:numFmt w:val="bullet"/>
      <w:lvlText w:val="-"/>
      <w:lvlJc w:val="left"/>
      <w:pPr>
        <w:ind w:left="2007" w:hanging="180"/>
      </w:pPr>
      <w:rPr>
        <w:rFonts w:ascii="Calibri" w:eastAsia="Times New Roman" w:hAnsi="Calibri" w:cs="Calibri" w:hint="default"/>
      </w:rPr>
    </w:lvl>
    <w:lvl w:ilvl="3" w:tplc="0415000F">
      <w:start w:val="1"/>
      <w:numFmt w:val="decimal"/>
      <w:lvlText w:val="%4."/>
      <w:lvlJc w:val="left"/>
      <w:pPr>
        <w:ind w:left="2727" w:hanging="360"/>
      </w:pPr>
    </w:lvl>
    <w:lvl w:ilvl="4" w:tplc="04150001">
      <w:start w:val="1"/>
      <w:numFmt w:val="bullet"/>
      <w:lvlText w:val=""/>
      <w:lvlJc w:val="left"/>
      <w:pPr>
        <w:ind w:left="3447" w:hanging="360"/>
      </w:pPr>
      <w:rPr>
        <w:rFonts w:ascii="Symbol" w:hAnsi="Symbol" w:hint="default"/>
      </w:rPr>
    </w:lvl>
    <w:lvl w:ilvl="5" w:tplc="0415001B">
      <w:start w:val="1"/>
      <w:numFmt w:val="lowerRoman"/>
      <w:lvlText w:val="%6."/>
      <w:lvlJc w:val="right"/>
      <w:pPr>
        <w:ind w:left="4167" w:hanging="180"/>
      </w:pPr>
    </w:lvl>
    <w:lvl w:ilvl="6" w:tplc="0415000F" w:tentative="1">
      <w:start w:val="1"/>
      <w:numFmt w:val="decimal"/>
      <w:lvlText w:val="%7."/>
      <w:lvlJc w:val="left"/>
      <w:pPr>
        <w:ind w:left="4887" w:hanging="360"/>
      </w:pPr>
    </w:lvl>
    <w:lvl w:ilvl="7" w:tplc="04150019" w:tentative="1">
      <w:start w:val="1"/>
      <w:numFmt w:val="lowerLetter"/>
      <w:lvlText w:val="%8."/>
      <w:lvlJc w:val="left"/>
      <w:pPr>
        <w:ind w:left="5607" w:hanging="360"/>
      </w:pPr>
    </w:lvl>
    <w:lvl w:ilvl="8" w:tplc="0415001B" w:tentative="1">
      <w:start w:val="1"/>
      <w:numFmt w:val="lowerRoman"/>
      <w:lvlText w:val="%9."/>
      <w:lvlJc w:val="right"/>
      <w:pPr>
        <w:ind w:left="6327" w:hanging="180"/>
      </w:pPr>
    </w:lvl>
  </w:abstractNum>
  <w:abstractNum w:abstractNumId="4" w15:restartNumberingAfterBreak="0">
    <w:nsid w:val="156A33E3"/>
    <w:multiLevelType w:val="hybridMultilevel"/>
    <w:tmpl w:val="4154B672"/>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824CD"/>
    <w:multiLevelType w:val="hybridMultilevel"/>
    <w:tmpl w:val="069E2076"/>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E506E0"/>
    <w:multiLevelType w:val="hybridMultilevel"/>
    <w:tmpl w:val="00C838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E41E56"/>
    <w:multiLevelType w:val="hybridMultilevel"/>
    <w:tmpl w:val="11DEB8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AB45FE"/>
    <w:multiLevelType w:val="hybridMultilevel"/>
    <w:tmpl w:val="BCD2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11168"/>
    <w:multiLevelType w:val="hybridMultilevel"/>
    <w:tmpl w:val="82EADFB2"/>
    <w:lvl w:ilvl="0" w:tplc="07267CB4">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3B328E7"/>
    <w:multiLevelType w:val="multilevel"/>
    <w:tmpl w:val="64881938"/>
    <w:lvl w:ilvl="0">
      <w:start w:val="1"/>
      <w:numFmt w:val="decimal"/>
      <w:pStyle w:val="Heading1"/>
      <w:lvlText w:val="%1."/>
      <w:lvlJc w:val="left"/>
      <w:pPr>
        <w:ind w:left="360" w:hanging="360"/>
      </w:pPr>
    </w:lvl>
    <w:lvl w:ilvl="1">
      <w:start w:val="1"/>
      <w:numFmt w:val="decimal"/>
      <w:pStyle w:val="Heading2"/>
      <w:lvlText w:val="%1.%2."/>
      <w:lvlJc w:val="left"/>
      <w:pPr>
        <w:ind w:left="858"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A23A3F"/>
    <w:multiLevelType w:val="hybridMultilevel"/>
    <w:tmpl w:val="8FB6B376"/>
    <w:lvl w:ilvl="0" w:tplc="17961316">
      <w:start w:val="1"/>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3223640"/>
    <w:multiLevelType w:val="hybridMultilevel"/>
    <w:tmpl w:val="02D283B2"/>
    <w:lvl w:ilvl="0" w:tplc="5B6223B8">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4147BAB"/>
    <w:multiLevelType w:val="hybridMultilevel"/>
    <w:tmpl w:val="6366DCE2"/>
    <w:lvl w:ilvl="0" w:tplc="17961316">
      <w:start w:val="1"/>
      <w:numFmt w:val="bullet"/>
      <w:lvlText w:val="-"/>
      <w:lvlJc w:val="left"/>
      <w:pPr>
        <w:ind w:left="1428" w:hanging="360"/>
      </w:pPr>
      <w:rPr>
        <w:rFonts w:ascii="Calibri" w:eastAsiaTheme="minorHAnsi" w:hAnsi="Calibri" w:cs="Calibri"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5" w15:restartNumberingAfterBreak="0">
    <w:nsid w:val="4EEE5892"/>
    <w:multiLevelType w:val="hybridMultilevel"/>
    <w:tmpl w:val="4F34EB7E"/>
    <w:lvl w:ilvl="0" w:tplc="5B6223B8">
      <w:start w:val="1"/>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55A217B"/>
    <w:multiLevelType w:val="hybridMultilevel"/>
    <w:tmpl w:val="451A7F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7355C42"/>
    <w:multiLevelType w:val="hybridMultilevel"/>
    <w:tmpl w:val="F678EA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7AF2AAA"/>
    <w:multiLevelType w:val="hybridMultilevel"/>
    <w:tmpl w:val="2C807986"/>
    <w:lvl w:ilvl="0" w:tplc="FFFFFFFF">
      <w:start w:val="1"/>
      <w:numFmt w:val="decimal"/>
      <w:lvlText w:val="%1."/>
      <w:lvlJc w:val="left"/>
      <w:pPr>
        <w:ind w:left="567" w:hanging="360"/>
      </w:pPr>
      <w:rPr>
        <w:rFonts w:hint="default"/>
      </w:rPr>
    </w:lvl>
    <w:lvl w:ilvl="1" w:tplc="FFFFFFFF">
      <w:start w:val="1"/>
      <w:numFmt w:val="bullet"/>
      <w:lvlText w:val=""/>
      <w:lvlJc w:val="left"/>
      <w:pPr>
        <w:ind w:left="1287" w:hanging="360"/>
      </w:pPr>
      <w:rPr>
        <w:rFonts w:ascii="Symbol" w:hAnsi="Symbol" w:hint="default"/>
      </w:rPr>
    </w:lvl>
    <w:lvl w:ilvl="2" w:tplc="FFFFFFFF">
      <w:numFmt w:val="bullet"/>
      <w:lvlText w:val="-"/>
      <w:lvlJc w:val="left"/>
      <w:pPr>
        <w:ind w:left="2007" w:hanging="180"/>
      </w:pPr>
      <w:rPr>
        <w:rFonts w:ascii="Calibri" w:eastAsia="Times New Roman" w:hAnsi="Calibri" w:cs="Calibri" w:hint="default"/>
      </w:rPr>
    </w:lvl>
    <w:lvl w:ilvl="3" w:tplc="04150001">
      <w:start w:val="1"/>
      <w:numFmt w:val="bullet"/>
      <w:lvlText w:val=""/>
      <w:lvlJc w:val="left"/>
      <w:pPr>
        <w:ind w:left="1287" w:hanging="360"/>
      </w:pPr>
      <w:rPr>
        <w:rFonts w:ascii="Symbol" w:hAnsi="Symbol" w:hint="default"/>
      </w:rPr>
    </w:lvl>
    <w:lvl w:ilvl="4" w:tplc="FFFFFFFF">
      <w:start w:val="1"/>
      <w:numFmt w:val="bullet"/>
      <w:lvlText w:val=""/>
      <w:lvlJc w:val="left"/>
      <w:pPr>
        <w:ind w:left="3447" w:hanging="360"/>
      </w:pPr>
      <w:rPr>
        <w:rFonts w:ascii="Symbol" w:hAnsi="Symbol" w:hint="default"/>
      </w:rPr>
    </w:lvl>
    <w:lvl w:ilvl="5" w:tplc="FFFFFFFF">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19" w15:restartNumberingAfterBreak="0">
    <w:nsid w:val="60586BFA"/>
    <w:multiLevelType w:val="hybridMultilevel"/>
    <w:tmpl w:val="692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3794E"/>
    <w:multiLevelType w:val="hybridMultilevel"/>
    <w:tmpl w:val="B91260E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BF73608"/>
    <w:multiLevelType w:val="hybridMultilevel"/>
    <w:tmpl w:val="00982C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F7A6793"/>
    <w:multiLevelType w:val="hybridMultilevel"/>
    <w:tmpl w:val="79D2D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3600CC8"/>
    <w:multiLevelType w:val="hybridMultilevel"/>
    <w:tmpl w:val="3E98DE3C"/>
    <w:lvl w:ilvl="0" w:tplc="5BE2477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59C3B3D"/>
    <w:multiLevelType w:val="hybridMultilevel"/>
    <w:tmpl w:val="C992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0453FD"/>
    <w:multiLevelType w:val="hybridMultilevel"/>
    <w:tmpl w:val="C9EE27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D1A201E"/>
    <w:multiLevelType w:val="hybridMultilevel"/>
    <w:tmpl w:val="A552AC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E107F04"/>
    <w:multiLevelType w:val="hybridMultilevel"/>
    <w:tmpl w:val="2C807986"/>
    <w:lvl w:ilvl="0" w:tplc="FFFFFFFF">
      <w:start w:val="1"/>
      <w:numFmt w:val="decimal"/>
      <w:lvlText w:val="%1."/>
      <w:lvlJc w:val="left"/>
      <w:pPr>
        <w:ind w:left="567" w:hanging="360"/>
      </w:pPr>
      <w:rPr>
        <w:rFonts w:hint="default"/>
      </w:rPr>
    </w:lvl>
    <w:lvl w:ilvl="1" w:tplc="FFFFFFFF">
      <w:start w:val="1"/>
      <w:numFmt w:val="bullet"/>
      <w:lvlText w:val=""/>
      <w:lvlJc w:val="left"/>
      <w:pPr>
        <w:ind w:left="1287" w:hanging="360"/>
      </w:pPr>
      <w:rPr>
        <w:rFonts w:ascii="Symbol" w:hAnsi="Symbol" w:hint="default"/>
      </w:rPr>
    </w:lvl>
    <w:lvl w:ilvl="2" w:tplc="FFFFFFFF">
      <w:numFmt w:val="bullet"/>
      <w:lvlText w:val="-"/>
      <w:lvlJc w:val="left"/>
      <w:pPr>
        <w:ind w:left="2007" w:hanging="180"/>
      </w:pPr>
      <w:rPr>
        <w:rFonts w:ascii="Calibri" w:eastAsia="Times New Roman" w:hAnsi="Calibri" w:cs="Calibri" w:hint="default"/>
      </w:rPr>
    </w:lvl>
    <w:lvl w:ilvl="3" w:tplc="FFFFFFFF">
      <w:start w:val="1"/>
      <w:numFmt w:val="bullet"/>
      <w:lvlText w:val=""/>
      <w:lvlJc w:val="left"/>
      <w:pPr>
        <w:ind w:left="1287" w:hanging="360"/>
      </w:pPr>
      <w:rPr>
        <w:rFonts w:ascii="Symbol" w:hAnsi="Symbol" w:hint="default"/>
      </w:rPr>
    </w:lvl>
    <w:lvl w:ilvl="4" w:tplc="FFFFFFFF">
      <w:start w:val="1"/>
      <w:numFmt w:val="bullet"/>
      <w:lvlText w:val=""/>
      <w:lvlJc w:val="left"/>
      <w:pPr>
        <w:ind w:left="3447" w:hanging="360"/>
      </w:pPr>
      <w:rPr>
        <w:rFonts w:ascii="Symbol" w:hAnsi="Symbol" w:hint="default"/>
      </w:rPr>
    </w:lvl>
    <w:lvl w:ilvl="5" w:tplc="FFFFFFFF">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num w:numId="1" w16cid:durableId="1776637616">
    <w:abstractNumId w:val="17"/>
  </w:num>
  <w:num w:numId="2" w16cid:durableId="559707913">
    <w:abstractNumId w:val="10"/>
  </w:num>
  <w:num w:numId="3" w16cid:durableId="489954505">
    <w:abstractNumId w:val="11"/>
  </w:num>
  <w:num w:numId="4" w16cid:durableId="1115712303">
    <w:abstractNumId w:val="12"/>
  </w:num>
  <w:num w:numId="5" w16cid:durableId="651787519">
    <w:abstractNumId w:val="9"/>
  </w:num>
  <w:num w:numId="6" w16cid:durableId="1639065805">
    <w:abstractNumId w:val="22"/>
  </w:num>
  <w:num w:numId="7" w16cid:durableId="1765958739">
    <w:abstractNumId w:val="4"/>
  </w:num>
  <w:num w:numId="8" w16cid:durableId="1001811910">
    <w:abstractNumId w:val="21"/>
  </w:num>
  <w:num w:numId="9" w16cid:durableId="1507093054">
    <w:abstractNumId w:val="24"/>
  </w:num>
  <w:num w:numId="10" w16cid:durableId="343829273">
    <w:abstractNumId w:val="7"/>
  </w:num>
  <w:num w:numId="11" w16cid:durableId="592396854">
    <w:abstractNumId w:val="26"/>
  </w:num>
  <w:num w:numId="12" w16cid:durableId="54352891">
    <w:abstractNumId w:val="5"/>
  </w:num>
  <w:num w:numId="13" w16cid:durableId="84611992">
    <w:abstractNumId w:val="14"/>
  </w:num>
  <w:num w:numId="14" w16cid:durableId="751514656">
    <w:abstractNumId w:val="1"/>
  </w:num>
  <w:num w:numId="15" w16cid:durableId="242448164">
    <w:abstractNumId w:val="0"/>
  </w:num>
  <w:num w:numId="16" w16cid:durableId="1154636934">
    <w:abstractNumId w:val="3"/>
  </w:num>
  <w:num w:numId="17" w16cid:durableId="2122646868">
    <w:abstractNumId w:val="18"/>
  </w:num>
  <w:num w:numId="18" w16cid:durableId="577831077">
    <w:abstractNumId w:val="27"/>
  </w:num>
  <w:num w:numId="19" w16cid:durableId="1632318375">
    <w:abstractNumId w:val="6"/>
  </w:num>
  <w:num w:numId="20" w16cid:durableId="1549293475">
    <w:abstractNumId w:val="25"/>
  </w:num>
  <w:num w:numId="21" w16cid:durableId="104156794">
    <w:abstractNumId w:val="20"/>
  </w:num>
  <w:num w:numId="22" w16cid:durableId="1946689924">
    <w:abstractNumId w:val="15"/>
  </w:num>
  <w:num w:numId="23" w16cid:durableId="1045389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49902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4679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094245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6162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04915328">
    <w:abstractNumId w:val="2"/>
  </w:num>
  <w:num w:numId="29" w16cid:durableId="1408840685">
    <w:abstractNumId w:val="8"/>
  </w:num>
  <w:num w:numId="30" w16cid:durableId="1774085909">
    <w:abstractNumId w:val="19"/>
  </w:num>
  <w:num w:numId="31" w16cid:durableId="1711764362">
    <w:abstractNumId w:val="2"/>
  </w:num>
  <w:num w:numId="32" w16cid:durableId="1622802498">
    <w:abstractNumId w:val="2"/>
  </w:num>
  <w:num w:numId="33" w16cid:durableId="1586451362">
    <w:abstractNumId w:val="16"/>
  </w:num>
  <w:num w:numId="34" w16cid:durableId="190143081">
    <w:abstractNumId w:val="23"/>
  </w:num>
  <w:num w:numId="35" w16cid:durableId="128843924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usz Bogumil">
    <w15:presenceInfo w15:providerId="None" w15:userId="Dariusz Bogumil"/>
  </w15:person>
  <w15:person w15:author="Shantanu Partagalkar">
    <w15:presenceInfo w15:providerId="AD" w15:userId="S::shantanu@claimpay877.onmicrosoft.com::a6d9fa03-0001-47e9-af74-baa5a8a6b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6F"/>
    <w:rsid w:val="000025F0"/>
    <w:rsid w:val="00014657"/>
    <w:rsid w:val="000147BE"/>
    <w:rsid w:val="000166E9"/>
    <w:rsid w:val="000270ED"/>
    <w:rsid w:val="00033FBA"/>
    <w:rsid w:val="00037275"/>
    <w:rsid w:val="00037C72"/>
    <w:rsid w:val="00042AA8"/>
    <w:rsid w:val="0004433A"/>
    <w:rsid w:val="000474FA"/>
    <w:rsid w:val="00054EFE"/>
    <w:rsid w:val="000566F4"/>
    <w:rsid w:val="000665FA"/>
    <w:rsid w:val="000721B8"/>
    <w:rsid w:val="00072806"/>
    <w:rsid w:val="00073FBB"/>
    <w:rsid w:val="000819DD"/>
    <w:rsid w:val="00085C0C"/>
    <w:rsid w:val="00090DAC"/>
    <w:rsid w:val="00092170"/>
    <w:rsid w:val="00094692"/>
    <w:rsid w:val="00096779"/>
    <w:rsid w:val="000A0D8B"/>
    <w:rsid w:val="000A0EA0"/>
    <w:rsid w:val="000A3B4D"/>
    <w:rsid w:val="000A3D8A"/>
    <w:rsid w:val="000B0CD5"/>
    <w:rsid w:val="000B1CD9"/>
    <w:rsid w:val="000B2C5F"/>
    <w:rsid w:val="000C08BB"/>
    <w:rsid w:val="000C10E9"/>
    <w:rsid w:val="000C330B"/>
    <w:rsid w:val="000C58BD"/>
    <w:rsid w:val="000C643F"/>
    <w:rsid w:val="000D17ED"/>
    <w:rsid w:val="000D3815"/>
    <w:rsid w:val="000D49AE"/>
    <w:rsid w:val="000E4415"/>
    <w:rsid w:val="000E5A1D"/>
    <w:rsid w:val="000F0D23"/>
    <w:rsid w:val="000F262C"/>
    <w:rsid w:val="000F5361"/>
    <w:rsid w:val="00106A42"/>
    <w:rsid w:val="00116C3C"/>
    <w:rsid w:val="00122467"/>
    <w:rsid w:val="00133286"/>
    <w:rsid w:val="00143E55"/>
    <w:rsid w:val="00146BB7"/>
    <w:rsid w:val="001532EF"/>
    <w:rsid w:val="00155914"/>
    <w:rsid w:val="00166319"/>
    <w:rsid w:val="001702FF"/>
    <w:rsid w:val="00171367"/>
    <w:rsid w:val="00174C7F"/>
    <w:rsid w:val="00192051"/>
    <w:rsid w:val="00197ED1"/>
    <w:rsid w:val="001A7764"/>
    <w:rsid w:val="001B0250"/>
    <w:rsid w:val="001E259E"/>
    <w:rsid w:val="001F7299"/>
    <w:rsid w:val="00203392"/>
    <w:rsid w:val="00212C22"/>
    <w:rsid w:val="00216579"/>
    <w:rsid w:val="00221640"/>
    <w:rsid w:val="00227778"/>
    <w:rsid w:val="00227F02"/>
    <w:rsid w:val="002315D6"/>
    <w:rsid w:val="00237238"/>
    <w:rsid w:val="00240403"/>
    <w:rsid w:val="002405E7"/>
    <w:rsid w:val="00243FBF"/>
    <w:rsid w:val="00261B1C"/>
    <w:rsid w:val="00263024"/>
    <w:rsid w:val="0026616D"/>
    <w:rsid w:val="00281E32"/>
    <w:rsid w:val="00281F50"/>
    <w:rsid w:val="002864BE"/>
    <w:rsid w:val="00295ED5"/>
    <w:rsid w:val="0029602B"/>
    <w:rsid w:val="00297D4C"/>
    <w:rsid w:val="002A7C4F"/>
    <w:rsid w:val="002A7DE7"/>
    <w:rsid w:val="002B49B8"/>
    <w:rsid w:val="002C3392"/>
    <w:rsid w:val="002D4488"/>
    <w:rsid w:val="002E1851"/>
    <w:rsid w:val="002F08B1"/>
    <w:rsid w:val="002F0AAB"/>
    <w:rsid w:val="00304032"/>
    <w:rsid w:val="0030437B"/>
    <w:rsid w:val="00307DAD"/>
    <w:rsid w:val="00312560"/>
    <w:rsid w:val="00313D75"/>
    <w:rsid w:val="00317391"/>
    <w:rsid w:val="0032231A"/>
    <w:rsid w:val="00330A8B"/>
    <w:rsid w:val="00336869"/>
    <w:rsid w:val="00336A36"/>
    <w:rsid w:val="00345D13"/>
    <w:rsid w:val="00350D87"/>
    <w:rsid w:val="00350EAA"/>
    <w:rsid w:val="00351DC7"/>
    <w:rsid w:val="003602EC"/>
    <w:rsid w:val="003611F0"/>
    <w:rsid w:val="003756DE"/>
    <w:rsid w:val="00380B70"/>
    <w:rsid w:val="00394586"/>
    <w:rsid w:val="00395573"/>
    <w:rsid w:val="0039646A"/>
    <w:rsid w:val="0039713F"/>
    <w:rsid w:val="003A4EEA"/>
    <w:rsid w:val="003A74D9"/>
    <w:rsid w:val="003B2908"/>
    <w:rsid w:val="003B7583"/>
    <w:rsid w:val="003C0FC3"/>
    <w:rsid w:val="003C31D2"/>
    <w:rsid w:val="003D0F20"/>
    <w:rsid w:val="003F64CF"/>
    <w:rsid w:val="003F784D"/>
    <w:rsid w:val="004000F6"/>
    <w:rsid w:val="004013E5"/>
    <w:rsid w:val="0040413D"/>
    <w:rsid w:val="00412A2A"/>
    <w:rsid w:val="004169D3"/>
    <w:rsid w:val="00417DE3"/>
    <w:rsid w:val="00426006"/>
    <w:rsid w:val="0043215F"/>
    <w:rsid w:val="0044337D"/>
    <w:rsid w:val="0047664C"/>
    <w:rsid w:val="00480B67"/>
    <w:rsid w:val="00480DC7"/>
    <w:rsid w:val="00485401"/>
    <w:rsid w:val="004903AB"/>
    <w:rsid w:val="00492094"/>
    <w:rsid w:val="00495C72"/>
    <w:rsid w:val="004A7F97"/>
    <w:rsid w:val="004B0041"/>
    <w:rsid w:val="004C077A"/>
    <w:rsid w:val="004C2EB9"/>
    <w:rsid w:val="004C4F3C"/>
    <w:rsid w:val="004C5EFB"/>
    <w:rsid w:val="004D126A"/>
    <w:rsid w:val="004D7C1C"/>
    <w:rsid w:val="004E1741"/>
    <w:rsid w:val="004E66B9"/>
    <w:rsid w:val="004E774D"/>
    <w:rsid w:val="004F4584"/>
    <w:rsid w:val="004F4D77"/>
    <w:rsid w:val="005104ED"/>
    <w:rsid w:val="00510714"/>
    <w:rsid w:val="00511C53"/>
    <w:rsid w:val="00526EF3"/>
    <w:rsid w:val="00533546"/>
    <w:rsid w:val="00533F2F"/>
    <w:rsid w:val="005405F4"/>
    <w:rsid w:val="005436DB"/>
    <w:rsid w:val="00554C56"/>
    <w:rsid w:val="00561DAB"/>
    <w:rsid w:val="005A017B"/>
    <w:rsid w:val="005A3854"/>
    <w:rsid w:val="005A4854"/>
    <w:rsid w:val="005B4374"/>
    <w:rsid w:val="005C4B95"/>
    <w:rsid w:val="005D41D8"/>
    <w:rsid w:val="005D6231"/>
    <w:rsid w:val="005E3EF2"/>
    <w:rsid w:val="005E63F5"/>
    <w:rsid w:val="005F01D0"/>
    <w:rsid w:val="00613E9C"/>
    <w:rsid w:val="00614A4E"/>
    <w:rsid w:val="00615387"/>
    <w:rsid w:val="00617D4E"/>
    <w:rsid w:val="006211F6"/>
    <w:rsid w:val="00641FAB"/>
    <w:rsid w:val="00645E4D"/>
    <w:rsid w:val="00657CF5"/>
    <w:rsid w:val="00665958"/>
    <w:rsid w:val="0066658A"/>
    <w:rsid w:val="00681A1E"/>
    <w:rsid w:val="00692A10"/>
    <w:rsid w:val="006967C7"/>
    <w:rsid w:val="006A5E4E"/>
    <w:rsid w:val="006B3487"/>
    <w:rsid w:val="006B47B9"/>
    <w:rsid w:val="006C2AAC"/>
    <w:rsid w:val="006C7795"/>
    <w:rsid w:val="006D10D6"/>
    <w:rsid w:val="006D4245"/>
    <w:rsid w:val="006F2027"/>
    <w:rsid w:val="00706614"/>
    <w:rsid w:val="007247B9"/>
    <w:rsid w:val="00724890"/>
    <w:rsid w:val="00733E97"/>
    <w:rsid w:val="00740031"/>
    <w:rsid w:val="007418CA"/>
    <w:rsid w:val="00742EAE"/>
    <w:rsid w:val="00747A75"/>
    <w:rsid w:val="007538CE"/>
    <w:rsid w:val="00763BB2"/>
    <w:rsid w:val="00764922"/>
    <w:rsid w:val="00764B6E"/>
    <w:rsid w:val="007650EC"/>
    <w:rsid w:val="007676DB"/>
    <w:rsid w:val="00767755"/>
    <w:rsid w:val="0077586E"/>
    <w:rsid w:val="007821D6"/>
    <w:rsid w:val="00783045"/>
    <w:rsid w:val="0078346A"/>
    <w:rsid w:val="007912B9"/>
    <w:rsid w:val="007A116F"/>
    <w:rsid w:val="007A4ACE"/>
    <w:rsid w:val="007A62E1"/>
    <w:rsid w:val="007A7195"/>
    <w:rsid w:val="007B7CA9"/>
    <w:rsid w:val="007C3666"/>
    <w:rsid w:val="007C58BA"/>
    <w:rsid w:val="007D4FC4"/>
    <w:rsid w:val="007E21CF"/>
    <w:rsid w:val="007E252A"/>
    <w:rsid w:val="007F5763"/>
    <w:rsid w:val="008013A0"/>
    <w:rsid w:val="008079EC"/>
    <w:rsid w:val="00810DDD"/>
    <w:rsid w:val="0081137F"/>
    <w:rsid w:val="00831B08"/>
    <w:rsid w:val="008467A0"/>
    <w:rsid w:val="00847B97"/>
    <w:rsid w:val="008540E9"/>
    <w:rsid w:val="00854CBC"/>
    <w:rsid w:val="00856638"/>
    <w:rsid w:val="00856B80"/>
    <w:rsid w:val="00865CB3"/>
    <w:rsid w:val="008713CF"/>
    <w:rsid w:val="00872651"/>
    <w:rsid w:val="00880595"/>
    <w:rsid w:val="00882077"/>
    <w:rsid w:val="00885ED8"/>
    <w:rsid w:val="00890D8A"/>
    <w:rsid w:val="00893645"/>
    <w:rsid w:val="00893866"/>
    <w:rsid w:val="008A2E79"/>
    <w:rsid w:val="008A5BEC"/>
    <w:rsid w:val="008B6712"/>
    <w:rsid w:val="008C3B25"/>
    <w:rsid w:val="008C47AB"/>
    <w:rsid w:val="008C5B15"/>
    <w:rsid w:val="008C729F"/>
    <w:rsid w:val="008D13B9"/>
    <w:rsid w:val="008D2072"/>
    <w:rsid w:val="008D7680"/>
    <w:rsid w:val="008E3795"/>
    <w:rsid w:val="008E669D"/>
    <w:rsid w:val="008F096C"/>
    <w:rsid w:val="008F17A8"/>
    <w:rsid w:val="008F20D7"/>
    <w:rsid w:val="00900B3B"/>
    <w:rsid w:val="00915D87"/>
    <w:rsid w:val="0091608E"/>
    <w:rsid w:val="0092027D"/>
    <w:rsid w:val="00922C8D"/>
    <w:rsid w:val="00925025"/>
    <w:rsid w:val="009255DC"/>
    <w:rsid w:val="009303F7"/>
    <w:rsid w:val="00933C5F"/>
    <w:rsid w:val="00940C81"/>
    <w:rsid w:val="00942CBC"/>
    <w:rsid w:val="00943193"/>
    <w:rsid w:val="00952C96"/>
    <w:rsid w:val="00952E7A"/>
    <w:rsid w:val="00955F11"/>
    <w:rsid w:val="009562EB"/>
    <w:rsid w:val="00966D67"/>
    <w:rsid w:val="00983A02"/>
    <w:rsid w:val="00987B49"/>
    <w:rsid w:val="0099162A"/>
    <w:rsid w:val="00992EC7"/>
    <w:rsid w:val="00993E3D"/>
    <w:rsid w:val="009943AE"/>
    <w:rsid w:val="00997D8E"/>
    <w:rsid w:val="009A034C"/>
    <w:rsid w:val="009A4062"/>
    <w:rsid w:val="009B0FB8"/>
    <w:rsid w:val="009B40B2"/>
    <w:rsid w:val="009B490C"/>
    <w:rsid w:val="009C01D5"/>
    <w:rsid w:val="009C2006"/>
    <w:rsid w:val="009C2794"/>
    <w:rsid w:val="009C56F0"/>
    <w:rsid w:val="009C68A3"/>
    <w:rsid w:val="009D17A6"/>
    <w:rsid w:val="009D29A1"/>
    <w:rsid w:val="009E5F80"/>
    <w:rsid w:val="009E6998"/>
    <w:rsid w:val="009F1719"/>
    <w:rsid w:val="009F7056"/>
    <w:rsid w:val="009F7617"/>
    <w:rsid w:val="00A0213B"/>
    <w:rsid w:val="00A035C1"/>
    <w:rsid w:val="00A05E05"/>
    <w:rsid w:val="00A07B97"/>
    <w:rsid w:val="00A10A02"/>
    <w:rsid w:val="00A1378B"/>
    <w:rsid w:val="00A13EFD"/>
    <w:rsid w:val="00A24C5F"/>
    <w:rsid w:val="00A32794"/>
    <w:rsid w:val="00A34E85"/>
    <w:rsid w:val="00A41E0D"/>
    <w:rsid w:val="00A56E26"/>
    <w:rsid w:val="00A60995"/>
    <w:rsid w:val="00A6433A"/>
    <w:rsid w:val="00A65F5F"/>
    <w:rsid w:val="00A72C97"/>
    <w:rsid w:val="00A73722"/>
    <w:rsid w:val="00A75F34"/>
    <w:rsid w:val="00A82313"/>
    <w:rsid w:val="00A862D0"/>
    <w:rsid w:val="00A92A68"/>
    <w:rsid w:val="00AA00F6"/>
    <w:rsid w:val="00AA3AC6"/>
    <w:rsid w:val="00AA5C02"/>
    <w:rsid w:val="00AB7614"/>
    <w:rsid w:val="00AD4611"/>
    <w:rsid w:val="00AD681E"/>
    <w:rsid w:val="00AE0562"/>
    <w:rsid w:val="00AE2ACA"/>
    <w:rsid w:val="00AE4E37"/>
    <w:rsid w:val="00AF35D1"/>
    <w:rsid w:val="00AF3688"/>
    <w:rsid w:val="00B053F6"/>
    <w:rsid w:val="00B062AA"/>
    <w:rsid w:val="00B12192"/>
    <w:rsid w:val="00B15474"/>
    <w:rsid w:val="00B1592C"/>
    <w:rsid w:val="00B16205"/>
    <w:rsid w:val="00B2185C"/>
    <w:rsid w:val="00B23C61"/>
    <w:rsid w:val="00B2568B"/>
    <w:rsid w:val="00B27FD6"/>
    <w:rsid w:val="00B35A4B"/>
    <w:rsid w:val="00B51B9C"/>
    <w:rsid w:val="00B535F9"/>
    <w:rsid w:val="00B55130"/>
    <w:rsid w:val="00B55307"/>
    <w:rsid w:val="00B55DF4"/>
    <w:rsid w:val="00B6568F"/>
    <w:rsid w:val="00B74A75"/>
    <w:rsid w:val="00B81E89"/>
    <w:rsid w:val="00B8702F"/>
    <w:rsid w:val="00B872A8"/>
    <w:rsid w:val="00B8788E"/>
    <w:rsid w:val="00B93190"/>
    <w:rsid w:val="00B96296"/>
    <w:rsid w:val="00BA406F"/>
    <w:rsid w:val="00BA484D"/>
    <w:rsid w:val="00BA5F68"/>
    <w:rsid w:val="00BC1886"/>
    <w:rsid w:val="00BC721E"/>
    <w:rsid w:val="00BD79BA"/>
    <w:rsid w:val="00BE57DB"/>
    <w:rsid w:val="00C018B3"/>
    <w:rsid w:val="00C2310F"/>
    <w:rsid w:val="00C26D85"/>
    <w:rsid w:val="00C40B0B"/>
    <w:rsid w:val="00C40BFC"/>
    <w:rsid w:val="00C40D8C"/>
    <w:rsid w:val="00C40E97"/>
    <w:rsid w:val="00C42D3D"/>
    <w:rsid w:val="00C601A3"/>
    <w:rsid w:val="00C63623"/>
    <w:rsid w:val="00C75AA3"/>
    <w:rsid w:val="00C9064C"/>
    <w:rsid w:val="00CA2AD0"/>
    <w:rsid w:val="00CA32D0"/>
    <w:rsid w:val="00CB7DCC"/>
    <w:rsid w:val="00CC3880"/>
    <w:rsid w:val="00CC7999"/>
    <w:rsid w:val="00CD30FC"/>
    <w:rsid w:val="00CD619F"/>
    <w:rsid w:val="00CD67DC"/>
    <w:rsid w:val="00CE096F"/>
    <w:rsid w:val="00CE5F48"/>
    <w:rsid w:val="00CE7389"/>
    <w:rsid w:val="00D04D19"/>
    <w:rsid w:val="00D11327"/>
    <w:rsid w:val="00D11985"/>
    <w:rsid w:val="00D15589"/>
    <w:rsid w:val="00D17D48"/>
    <w:rsid w:val="00D31566"/>
    <w:rsid w:val="00D359AE"/>
    <w:rsid w:val="00D41B4D"/>
    <w:rsid w:val="00D45527"/>
    <w:rsid w:val="00D53559"/>
    <w:rsid w:val="00D56F6D"/>
    <w:rsid w:val="00D704E2"/>
    <w:rsid w:val="00D73044"/>
    <w:rsid w:val="00D80C27"/>
    <w:rsid w:val="00D85282"/>
    <w:rsid w:val="00D86383"/>
    <w:rsid w:val="00D869EC"/>
    <w:rsid w:val="00D9319F"/>
    <w:rsid w:val="00D95C5C"/>
    <w:rsid w:val="00DB7D91"/>
    <w:rsid w:val="00DC192E"/>
    <w:rsid w:val="00DC2B29"/>
    <w:rsid w:val="00DC3D52"/>
    <w:rsid w:val="00DC58D6"/>
    <w:rsid w:val="00DE07E4"/>
    <w:rsid w:val="00DE5451"/>
    <w:rsid w:val="00DF25C5"/>
    <w:rsid w:val="00DF5DBD"/>
    <w:rsid w:val="00DF5F30"/>
    <w:rsid w:val="00E00847"/>
    <w:rsid w:val="00E04D32"/>
    <w:rsid w:val="00E05CAC"/>
    <w:rsid w:val="00E1142E"/>
    <w:rsid w:val="00E1749C"/>
    <w:rsid w:val="00E2530A"/>
    <w:rsid w:val="00E361BE"/>
    <w:rsid w:val="00E37CC0"/>
    <w:rsid w:val="00E44F7E"/>
    <w:rsid w:val="00E47DDA"/>
    <w:rsid w:val="00E50BE3"/>
    <w:rsid w:val="00E5124B"/>
    <w:rsid w:val="00E51412"/>
    <w:rsid w:val="00E52BFB"/>
    <w:rsid w:val="00E52C8B"/>
    <w:rsid w:val="00E57F3C"/>
    <w:rsid w:val="00E64D51"/>
    <w:rsid w:val="00E673AB"/>
    <w:rsid w:val="00E73014"/>
    <w:rsid w:val="00E81A2D"/>
    <w:rsid w:val="00E901C2"/>
    <w:rsid w:val="00E957FF"/>
    <w:rsid w:val="00EC4A1B"/>
    <w:rsid w:val="00EC4A75"/>
    <w:rsid w:val="00EC5D98"/>
    <w:rsid w:val="00ED1A48"/>
    <w:rsid w:val="00ED25FC"/>
    <w:rsid w:val="00ED4808"/>
    <w:rsid w:val="00F1204B"/>
    <w:rsid w:val="00F16BBD"/>
    <w:rsid w:val="00F17989"/>
    <w:rsid w:val="00F22994"/>
    <w:rsid w:val="00F247F2"/>
    <w:rsid w:val="00F30112"/>
    <w:rsid w:val="00F30443"/>
    <w:rsid w:val="00F33FF7"/>
    <w:rsid w:val="00F4003D"/>
    <w:rsid w:val="00F42F78"/>
    <w:rsid w:val="00F51082"/>
    <w:rsid w:val="00F55C0E"/>
    <w:rsid w:val="00F57E2C"/>
    <w:rsid w:val="00F6559F"/>
    <w:rsid w:val="00F66CCF"/>
    <w:rsid w:val="00F80CD4"/>
    <w:rsid w:val="00F81FED"/>
    <w:rsid w:val="00F83A71"/>
    <w:rsid w:val="00F95B2B"/>
    <w:rsid w:val="00F95D86"/>
    <w:rsid w:val="00F973AA"/>
    <w:rsid w:val="00FA12B0"/>
    <w:rsid w:val="00FA2FDC"/>
    <w:rsid w:val="00FC0693"/>
    <w:rsid w:val="00FC7943"/>
    <w:rsid w:val="00FD1C7A"/>
    <w:rsid w:val="00FD1D83"/>
    <w:rsid w:val="00FD2340"/>
    <w:rsid w:val="00FD654F"/>
    <w:rsid w:val="00FE093B"/>
    <w:rsid w:val="00FE250B"/>
    <w:rsid w:val="00FF70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F275D"/>
  <w15:docId w15:val="{7ADDF55A-AD4F-094C-B3CF-7DAE447D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614"/>
    <w:pPr>
      <w:keepNext/>
      <w:keepLines/>
      <w:numPr>
        <w:numId w:val="2"/>
      </w:numPr>
      <w:spacing w:before="240" w:after="240"/>
      <w:ind w:left="357" w:hanging="357"/>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313D75"/>
    <w:pPr>
      <w:keepNext/>
      <w:keepLines/>
      <w:numPr>
        <w:ilvl w:val="1"/>
        <w:numId w:val="2"/>
      </w:numPr>
      <w:spacing w:before="40" w:after="240"/>
      <w:ind w:left="993" w:hanging="633"/>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Heading2"/>
    <w:next w:val="Normal"/>
    <w:link w:val="Heading3Char"/>
    <w:uiPriority w:val="9"/>
    <w:unhideWhenUsed/>
    <w:qFormat/>
    <w:rsid w:val="00B55DF4"/>
    <w:pPr>
      <w:numPr>
        <w:ilvl w:val="2"/>
      </w:numPr>
      <w:outlineLvl w:val="2"/>
    </w:pPr>
    <w:rPr>
      <w:sz w:val="24"/>
      <w:szCs w:val="24"/>
    </w:rPr>
  </w:style>
  <w:style w:type="paragraph" w:styleId="Heading5">
    <w:name w:val="heading 5"/>
    <w:basedOn w:val="Normal"/>
    <w:next w:val="Normal"/>
    <w:link w:val="Heading5Char"/>
    <w:uiPriority w:val="9"/>
    <w:semiHidden/>
    <w:unhideWhenUsed/>
    <w:qFormat/>
    <w:rsid w:val="001532E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096F"/>
    <w:pPr>
      <w:ind w:left="720"/>
      <w:contextualSpacing/>
    </w:pPr>
  </w:style>
  <w:style w:type="character" w:customStyle="1" w:styleId="Heading1Char">
    <w:name w:val="Heading 1 Char"/>
    <w:basedOn w:val="DefaultParagraphFont"/>
    <w:link w:val="Heading1"/>
    <w:uiPriority w:val="9"/>
    <w:rsid w:val="00706614"/>
    <w:rPr>
      <w:rFonts w:asciiTheme="majorHAnsi" w:eastAsiaTheme="majorEastAsia" w:hAnsiTheme="majorHAnsi" w:cstheme="majorBidi"/>
      <w:color w:val="365F91" w:themeColor="accent1" w:themeShade="BF"/>
      <w:sz w:val="32"/>
      <w:szCs w:val="32"/>
      <w:lang w:val="en-US"/>
    </w:rPr>
  </w:style>
  <w:style w:type="paragraph" w:styleId="Title">
    <w:name w:val="Title"/>
    <w:basedOn w:val="Normal"/>
    <w:next w:val="Normal"/>
    <w:link w:val="TitleChar"/>
    <w:uiPriority w:val="10"/>
    <w:qFormat/>
    <w:rsid w:val="00CE0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9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3D75"/>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rsid w:val="0030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540E9"/>
  </w:style>
  <w:style w:type="character" w:styleId="Hyperlink">
    <w:name w:val="Hyperlink"/>
    <w:basedOn w:val="DefaultParagraphFont"/>
    <w:uiPriority w:val="99"/>
    <w:unhideWhenUsed/>
    <w:rsid w:val="000C08BB"/>
    <w:rPr>
      <w:color w:val="0000FF" w:themeColor="hyperlink"/>
      <w:u w:val="single"/>
    </w:rPr>
  </w:style>
  <w:style w:type="character" w:styleId="UnresolvedMention">
    <w:name w:val="Unresolved Mention"/>
    <w:basedOn w:val="DefaultParagraphFont"/>
    <w:uiPriority w:val="99"/>
    <w:semiHidden/>
    <w:unhideWhenUsed/>
    <w:rsid w:val="000C08BB"/>
    <w:rPr>
      <w:color w:val="605E5C"/>
      <w:shd w:val="clear" w:color="auto" w:fill="E1DFDD"/>
    </w:rPr>
  </w:style>
  <w:style w:type="paragraph" w:styleId="Revision">
    <w:name w:val="Revision"/>
    <w:hidden/>
    <w:uiPriority w:val="99"/>
    <w:semiHidden/>
    <w:rsid w:val="00B27FD6"/>
    <w:pPr>
      <w:spacing w:after="0" w:line="240" w:lineRule="auto"/>
    </w:pPr>
  </w:style>
  <w:style w:type="character" w:styleId="CommentReference">
    <w:name w:val="annotation reference"/>
    <w:basedOn w:val="DefaultParagraphFont"/>
    <w:uiPriority w:val="99"/>
    <w:semiHidden/>
    <w:unhideWhenUsed/>
    <w:rsid w:val="0039646A"/>
    <w:rPr>
      <w:sz w:val="16"/>
      <w:szCs w:val="16"/>
    </w:rPr>
  </w:style>
  <w:style w:type="paragraph" w:styleId="CommentText">
    <w:name w:val="annotation text"/>
    <w:basedOn w:val="Normal"/>
    <w:link w:val="CommentTextChar"/>
    <w:uiPriority w:val="99"/>
    <w:unhideWhenUsed/>
    <w:rsid w:val="0039646A"/>
    <w:pPr>
      <w:spacing w:line="240" w:lineRule="auto"/>
    </w:pPr>
    <w:rPr>
      <w:sz w:val="20"/>
      <w:szCs w:val="20"/>
    </w:rPr>
  </w:style>
  <w:style w:type="character" w:customStyle="1" w:styleId="CommentTextChar">
    <w:name w:val="Comment Text Char"/>
    <w:basedOn w:val="DefaultParagraphFont"/>
    <w:link w:val="CommentText"/>
    <w:uiPriority w:val="99"/>
    <w:rsid w:val="0039646A"/>
    <w:rPr>
      <w:sz w:val="20"/>
      <w:szCs w:val="20"/>
    </w:rPr>
  </w:style>
  <w:style w:type="paragraph" w:styleId="CommentSubject">
    <w:name w:val="annotation subject"/>
    <w:basedOn w:val="CommentText"/>
    <w:next w:val="CommentText"/>
    <w:link w:val="CommentSubjectChar"/>
    <w:uiPriority w:val="99"/>
    <w:semiHidden/>
    <w:unhideWhenUsed/>
    <w:rsid w:val="0039646A"/>
    <w:rPr>
      <w:b/>
      <w:bCs/>
    </w:rPr>
  </w:style>
  <w:style w:type="character" w:customStyle="1" w:styleId="CommentSubjectChar">
    <w:name w:val="Comment Subject Char"/>
    <w:basedOn w:val="CommentTextChar"/>
    <w:link w:val="CommentSubject"/>
    <w:uiPriority w:val="99"/>
    <w:semiHidden/>
    <w:rsid w:val="0039646A"/>
    <w:rPr>
      <w:b/>
      <w:bCs/>
      <w:sz w:val="20"/>
      <w:szCs w:val="20"/>
    </w:rPr>
  </w:style>
  <w:style w:type="character" w:customStyle="1" w:styleId="Heading3Char">
    <w:name w:val="Heading 3 Char"/>
    <w:basedOn w:val="DefaultParagraphFont"/>
    <w:link w:val="Heading3"/>
    <w:uiPriority w:val="9"/>
    <w:rsid w:val="00B55DF4"/>
    <w:rPr>
      <w:rFonts w:asciiTheme="majorHAnsi" w:eastAsiaTheme="majorEastAsia" w:hAnsiTheme="majorHAnsi" w:cstheme="majorBidi"/>
      <w:color w:val="365F91" w:themeColor="accent1" w:themeShade="BF"/>
      <w:sz w:val="24"/>
      <w:szCs w:val="24"/>
      <w:lang w:val="en-US"/>
    </w:rPr>
  </w:style>
  <w:style w:type="table" w:styleId="LightList-Accent6">
    <w:name w:val="Light List Accent 6"/>
    <w:basedOn w:val="TableNormal"/>
    <w:uiPriority w:val="99"/>
    <w:rsid w:val="00747A75"/>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ttributes-SectionName">
    <w:name w:val="Attributes - Section Name"/>
    <w:basedOn w:val="Normal"/>
    <w:link w:val="Attributes-SectionNameChar"/>
    <w:qFormat/>
    <w:rsid w:val="00747A75"/>
    <w:pPr>
      <w:spacing w:after="0" w:line="360" w:lineRule="auto"/>
    </w:pPr>
    <w:rPr>
      <w:rFonts w:eastAsia="Times New Roman" w:cstheme="minorHAnsi"/>
      <w:b/>
      <w:sz w:val="20"/>
      <w:szCs w:val="24"/>
      <w:lang w:val="en-US"/>
    </w:rPr>
  </w:style>
  <w:style w:type="character" w:customStyle="1" w:styleId="Attributes-SectionNameChar">
    <w:name w:val="Attributes - Section Name Char"/>
    <w:basedOn w:val="DefaultParagraphFont"/>
    <w:link w:val="Attributes-SectionName"/>
    <w:rsid w:val="00747A75"/>
    <w:rPr>
      <w:rFonts w:eastAsia="Times New Roman" w:cstheme="minorHAnsi"/>
      <w:b/>
      <w:sz w:val="20"/>
      <w:szCs w:val="24"/>
      <w:lang w:val="en-US"/>
    </w:rPr>
  </w:style>
  <w:style w:type="paragraph" w:styleId="BalloonText">
    <w:name w:val="Balloon Text"/>
    <w:basedOn w:val="Normal"/>
    <w:link w:val="BalloonTextChar"/>
    <w:uiPriority w:val="99"/>
    <w:semiHidden/>
    <w:unhideWhenUsed/>
    <w:rsid w:val="009562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62EB"/>
    <w:rPr>
      <w:rFonts w:ascii="Times New Roman" w:hAnsi="Times New Roman" w:cs="Times New Roman"/>
      <w:sz w:val="18"/>
      <w:szCs w:val="18"/>
    </w:rPr>
  </w:style>
  <w:style w:type="paragraph" w:styleId="Header">
    <w:name w:val="header"/>
    <w:aliases w:val="h,Header/Footer"/>
    <w:basedOn w:val="Normal"/>
    <w:link w:val="HeaderChar"/>
    <w:uiPriority w:val="99"/>
    <w:unhideWhenUsed/>
    <w:rsid w:val="00B053F6"/>
    <w:pPr>
      <w:tabs>
        <w:tab w:val="center" w:pos="4703"/>
        <w:tab w:val="right" w:pos="9406"/>
      </w:tabs>
      <w:spacing w:after="0" w:line="240" w:lineRule="auto"/>
    </w:pPr>
  </w:style>
  <w:style w:type="character" w:customStyle="1" w:styleId="HeaderChar">
    <w:name w:val="Header Char"/>
    <w:aliases w:val="h Char,Header/Footer Char"/>
    <w:basedOn w:val="DefaultParagraphFont"/>
    <w:link w:val="Header"/>
    <w:uiPriority w:val="99"/>
    <w:rsid w:val="00B053F6"/>
  </w:style>
  <w:style w:type="paragraph" w:styleId="Footer">
    <w:name w:val="footer"/>
    <w:basedOn w:val="Normal"/>
    <w:link w:val="FooterChar"/>
    <w:uiPriority w:val="99"/>
    <w:unhideWhenUsed/>
    <w:rsid w:val="00B053F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53F6"/>
  </w:style>
  <w:style w:type="character" w:styleId="PageNumber">
    <w:name w:val="page number"/>
    <w:basedOn w:val="DefaultParagraphFont"/>
    <w:uiPriority w:val="99"/>
    <w:semiHidden/>
    <w:rsid w:val="00B053F6"/>
    <w:rPr>
      <w:rFonts w:cs="Times New Roman"/>
    </w:rPr>
  </w:style>
  <w:style w:type="paragraph" w:styleId="TOC2">
    <w:name w:val="toc 2"/>
    <w:basedOn w:val="Normal"/>
    <w:next w:val="Normal"/>
    <w:autoRedefine/>
    <w:uiPriority w:val="39"/>
    <w:rsid w:val="000F5361"/>
    <w:pPr>
      <w:overflowPunct w:val="0"/>
      <w:autoSpaceDE w:val="0"/>
      <w:autoSpaceDN w:val="0"/>
      <w:adjustRightInd w:val="0"/>
      <w:spacing w:after="0" w:line="360" w:lineRule="auto"/>
      <w:ind w:left="240"/>
      <w:jc w:val="both"/>
      <w:textAlignment w:val="baseline"/>
    </w:pPr>
    <w:rPr>
      <w:rFonts w:eastAsia="Times New Roman" w:cs="Times New Roman"/>
      <w:smallCaps/>
      <w:szCs w:val="24"/>
    </w:rPr>
  </w:style>
  <w:style w:type="paragraph" w:styleId="TOC1">
    <w:name w:val="toc 1"/>
    <w:basedOn w:val="Normal"/>
    <w:next w:val="Normal"/>
    <w:autoRedefine/>
    <w:uiPriority w:val="39"/>
    <w:rsid w:val="00240403"/>
    <w:pPr>
      <w:tabs>
        <w:tab w:val="left" w:pos="480"/>
        <w:tab w:val="right" w:leader="dot" w:pos="9639"/>
      </w:tabs>
      <w:overflowPunct w:val="0"/>
      <w:autoSpaceDE w:val="0"/>
      <w:autoSpaceDN w:val="0"/>
      <w:adjustRightInd w:val="0"/>
      <w:spacing w:before="120" w:after="120" w:line="240" w:lineRule="auto"/>
      <w:textAlignment w:val="baseline"/>
    </w:pPr>
    <w:rPr>
      <w:rFonts w:eastAsia="Times New Roman" w:cs="Times New Roman"/>
      <w:b/>
      <w:bCs/>
      <w:caps/>
      <w:noProof/>
      <w:szCs w:val="36"/>
    </w:rPr>
  </w:style>
  <w:style w:type="paragraph" w:styleId="BodyText">
    <w:name w:val="Body Text"/>
    <w:basedOn w:val="Normal"/>
    <w:link w:val="BodyTextChar"/>
    <w:uiPriority w:val="99"/>
    <w:rsid w:val="000F5361"/>
    <w:pPr>
      <w:overflowPunct w:val="0"/>
      <w:autoSpaceDE w:val="0"/>
      <w:autoSpaceDN w:val="0"/>
      <w:adjustRightInd w:val="0"/>
      <w:spacing w:after="120" w:line="360" w:lineRule="auto"/>
      <w:jc w:val="both"/>
      <w:textAlignment w:val="baseline"/>
    </w:pPr>
    <w:rPr>
      <w:rFonts w:eastAsia="Times New Roman" w:cs="Times New Roman"/>
      <w:sz w:val="20"/>
      <w:szCs w:val="24"/>
    </w:rPr>
  </w:style>
  <w:style w:type="character" w:customStyle="1" w:styleId="BodyTextChar">
    <w:name w:val="Body Text Char"/>
    <w:basedOn w:val="DefaultParagraphFont"/>
    <w:link w:val="BodyText"/>
    <w:uiPriority w:val="99"/>
    <w:rsid w:val="000F5361"/>
    <w:rPr>
      <w:rFonts w:eastAsia="Times New Roman" w:cs="Times New Roman"/>
      <w:sz w:val="20"/>
      <w:szCs w:val="24"/>
    </w:rPr>
  </w:style>
  <w:style w:type="paragraph" w:customStyle="1" w:styleId="DBH2">
    <w:name w:val="DB H2"/>
    <w:basedOn w:val="Normal"/>
    <w:qFormat/>
    <w:rsid w:val="000F5361"/>
    <w:pPr>
      <w:keepNext/>
      <w:keepLines/>
      <w:numPr>
        <w:ilvl w:val="1"/>
        <w:numId w:val="28"/>
      </w:numPr>
      <w:tabs>
        <w:tab w:val="clear" w:pos="3413"/>
        <w:tab w:val="left" w:pos="0"/>
        <w:tab w:val="num" w:pos="567"/>
      </w:tabs>
      <w:spacing w:before="240" w:after="120" w:line="240" w:lineRule="auto"/>
      <w:ind w:left="567" w:hanging="567"/>
      <w:jc w:val="both"/>
      <w:outlineLvl w:val="1"/>
    </w:pPr>
    <w:rPr>
      <w:rFonts w:ascii="Calibri" w:eastAsia="Times New Roman" w:hAnsi="Calibri" w:cs="Times New Roman"/>
      <w:b/>
      <w:bCs/>
      <w:color w:val="1F497D"/>
      <w:sz w:val="28"/>
      <w:szCs w:val="28"/>
      <w:lang w:eastAsia="ja-JP"/>
    </w:rPr>
  </w:style>
  <w:style w:type="paragraph" w:customStyle="1" w:styleId="DBH1">
    <w:name w:val="DB H1"/>
    <w:basedOn w:val="Normal"/>
    <w:link w:val="DBH1Znak"/>
    <w:qFormat/>
    <w:rsid w:val="000F5361"/>
    <w:pPr>
      <w:keepNext/>
      <w:keepLines/>
      <w:pageBreakBefore/>
      <w:numPr>
        <w:numId w:val="28"/>
      </w:numPr>
      <w:tabs>
        <w:tab w:val="clear" w:pos="4904"/>
        <w:tab w:val="left" w:pos="0"/>
        <w:tab w:val="num" w:pos="510"/>
      </w:tabs>
      <w:spacing w:before="240" w:after="120" w:line="240" w:lineRule="auto"/>
      <w:ind w:left="510"/>
      <w:jc w:val="both"/>
      <w:outlineLvl w:val="0"/>
    </w:pPr>
    <w:rPr>
      <w:rFonts w:ascii="Calibri" w:eastAsia="Times New Roman" w:hAnsi="Calibri" w:cs="Times New Roman"/>
      <w:b/>
      <w:bCs/>
      <w:color w:val="1F497D"/>
      <w:sz w:val="36"/>
      <w:szCs w:val="36"/>
      <w:lang w:eastAsia="ja-JP"/>
    </w:rPr>
  </w:style>
  <w:style w:type="character" w:customStyle="1" w:styleId="DBH1Znak">
    <w:name w:val="DB H1 Znak"/>
    <w:link w:val="DBH1"/>
    <w:locked/>
    <w:rsid w:val="000F5361"/>
    <w:rPr>
      <w:rFonts w:ascii="Calibri" w:eastAsia="Times New Roman" w:hAnsi="Calibri" w:cs="Times New Roman"/>
      <w:b/>
      <w:bCs/>
      <w:color w:val="1F497D"/>
      <w:sz w:val="36"/>
      <w:szCs w:val="36"/>
      <w:lang w:eastAsia="ja-JP"/>
    </w:rPr>
  </w:style>
  <w:style w:type="paragraph" w:customStyle="1" w:styleId="DBH3">
    <w:name w:val="DB H3"/>
    <w:basedOn w:val="Normal"/>
    <w:qFormat/>
    <w:rsid w:val="000F5361"/>
    <w:pPr>
      <w:keepNext/>
      <w:numPr>
        <w:ilvl w:val="2"/>
        <w:numId w:val="28"/>
      </w:numPr>
      <w:spacing w:before="240" w:after="120" w:line="360" w:lineRule="auto"/>
      <w:jc w:val="both"/>
      <w:outlineLvl w:val="2"/>
    </w:pPr>
    <w:rPr>
      <w:rFonts w:ascii="Calibri" w:eastAsia="Times New Roman" w:hAnsi="Calibri" w:cs="Arial Black"/>
      <w:b/>
      <w:color w:val="1F497D"/>
    </w:rPr>
  </w:style>
  <w:style w:type="paragraph" w:customStyle="1" w:styleId="DBH4">
    <w:name w:val="DB H4"/>
    <w:basedOn w:val="DBH3"/>
    <w:qFormat/>
    <w:rsid w:val="000F5361"/>
    <w:pPr>
      <w:numPr>
        <w:ilvl w:val="3"/>
      </w:numPr>
      <w:ind w:left="862" w:hanging="862"/>
      <w:outlineLvl w:val="3"/>
    </w:pPr>
  </w:style>
  <w:style w:type="paragraph" w:styleId="TOC3">
    <w:name w:val="toc 3"/>
    <w:basedOn w:val="Normal"/>
    <w:next w:val="Normal"/>
    <w:autoRedefine/>
    <w:uiPriority w:val="39"/>
    <w:unhideWhenUsed/>
    <w:rsid w:val="000F5361"/>
    <w:pPr>
      <w:spacing w:after="100"/>
      <w:ind w:left="440"/>
    </w:pPr>
  </w:style>
  <w:style w:type="paragraph" w:styleId="TOC4">
    <w:name w:val="toc 4"/>
    <w:basedOn w:val="Normal"/>
    <w:next w:val="Normal"/>
    <w:autoRedefine/>
    <w:uiPriority w:val="39"/>
    <w:unhideWhenUsed/>
    <w:rsid w:val="00240403"/>
    <w:pPr>
      <w:spacing w:after="100"/>
      <w:ind w:left="660"/>
    </w:pPr>
  </w:style>
  <w:style w:type="character" w:customStyle="1" w:styleId="Heading5Char">
    <w:name w:val="Heading 5 Char"/>
    <w:basedOn w:val="DefaultParagraphFont"/>
    <w:link w:val="Heading5"/>
    <w:uiPriority w:val="9"/>
    <w:semiHidden/>
    <w:rsid w:val="001532EF"/>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7905">
      <w:bodyDiv w:val="1"/>
      <w:marLeft w:val="0"/>
      <w:marRight w:val="0"/>
      <w:marTop w:val="0"/>
      <w:marBottom w:val="0"/>
      <w:divBdr>
        <w:top w:val="none" w:sz="0" w:space="0" w:color="auto"/>
        <w:left w:val="none" w:sz="0" w:space="0" w:color="auto"/>
        <w:bottom w:val="none" w:sz="0" w:space="0" w:color="auto"/>
        <w:right w:val="none" w:sz="0" w:space="0" w:color="auto"/>
      </w:divBdr>
    </w:div>
    <w:div w:id="419451906">
      <w:bodyDiv w:val="1"/>
      <w:marLeft w:val="0"/>
      <w:marRight w:val="0"/>
      <w:marTop w:val="0"/>
      <w:marBottom w:val="0"/>
      <w:divBdr>
        <w:top w:val="none" w:sz="0" w:space="0" w:color="auto"/>
        <w:left w:val="none" w:sz="0" w:space="0" w:color="auto"/>
        <w:bottom w:val="none" w:sz="0" w:space="0" w:color="auto"/>
        <w:right w:val="none" w:sz="0" w:space="0" w:color="auto"/>
      </w:divBdr>
    </w:div>
    <w:div w:id="1057701527">
      <w:bodyDiv w:val="1"/>
      <w:marLeft w:val="0"/>
      <w:marRight w:val="0"/>
      <w:marTop w:val="0"/>
      <w:marBottom w:val="0"/>
      <w:divBdr>
        <w:top w:val="none" w:sz="0" w:space="0" w:color="auto"/>
        <w:left w:val="none" w:sz="0" w:space="0" w:color="auto"/>
        <w:bottom w:val="none" w:sz="0" w:space="0" w:color="auto"/>
        <w:right w:val="none" w:sz="0" w:space="0" w:color="auto"/>
      </w:divBdr>
    </w:div>
    <w:div w:id="1238784593">
      <w:bodyDiv w:val="1"/>
      <w:marLeft w:val="0"/>
      <w:marRight w:val="0"/>
      <w:marTop w:val="0"/>
      <w:marBottom w:val="0"/>
      <w:divBdr>
        <w:top w:val="none" w:sz="0" w:space="0" w:color="auto"/>
        <w:left w:val="none" w:sz="0" w:space="0" w:color="auto"/>
        <w:bottom w:val="none" w:sz="0" w:space="0" w:color="auto"/>
        <w:right w:val="none" w:sz="0" w:space="0" w:color="auto"/>
      </w:divBdr>
    </w:div>
    <w:div w:id="1250195870">
      <w:bodyDiv w:val="1"/>
      <w:marLeft w:val="0"/>
      <w:marRight w:val="0"/>
      <w:marTop w:val="0"/>
      <w:marBottom w:val="0"/>
      <w:divBdr>
        <w:top w:val="none" w:sz="0" w:space="0" w:color="auto"/>
        <w:left w:val="none" w:sz="0" w:space="0" w:color="auto"/>
        <w:bottom w:val="none" w:sz="0" w:space="0" w:color="auto"/>
        <w:right w:val="none" w:sz="0" w:space="0" w:color="auto"/>
      </w:divBdr>
      <w:divsChild>
        <w:div w:id="1888909739">
          <w:marLeft w:val="0"/>
          <w:marRight w:val="0"/>
          <w:marTop w:val="0"/>
          <w:marBottom w:val="0"/>
          <w:divBdr>
            <w:top w:val="none" w:sz="0" w:space="0" w:color="auto"/>
            <w:left w:val="none" w:sz="0" w:space="0" w:color="auto"/>
            <w:bottom w:val="none" w:sz="0" w:space="0" w:color="auto"/>
            <w:right w:val="single" w:sz="6" w:space="0" w:color="DEE2E6"/>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nderwriting@claimpay.ne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09DB-580D-9743-B2B1-D0C97219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30103</TotalTime>
  <Pages>33</Pages>
  <Words>7738</Words>
  <Characters>46431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dadasasdad dadadada</dc:creator>
  <cp:keywords/>
  <dc:description/>
  <cp:lastModifiedBy>Dariusz Bogumil</cp:lastModifiedBy>
  <cp:revision>16</cp:revision>
  <cp:lastPrinted>2023-05-08T05:53:00Z</cp:lastPrinted>
  <dcterms:created xsi:type="dcterms:W3CDTF">2023-05-08T05:53:00Z</dcterms:created>
  <dcterms:modified xsi:type="dcterms:W3CDTF">2023-06-13T17:34:00Z</dcterms:modified>
</cp:coreProperties>
</file>