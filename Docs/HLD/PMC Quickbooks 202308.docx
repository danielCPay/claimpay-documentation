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4644" w14:textId="3F3822D3" w:rsidR="00B2579C" w:rsidRDefault="00B2579C" w:rsidP="00B2579C">
      <w:pPr>
        <w:pStyle w:val="DBH1"/>
      </w:pPr>
      <w:r>
        <w:t xml:space="preserve">General </w:t>
      </w:r>
      <w:r w:rsidR="00620B00">
        <w:t>rules</w:t>
      </w:r>
    </w:p>
    <w:p w14:paraId="5E386ACC" w14:textId="11AC5E79" w:rsidR="00B2579C" w:rsidRDefault="00B2579C" w:rsidP="00620B00">
      <w:pPr>
        <w:rPr>
          <w:lang w:val="en-US"/>
        </w:rPr>
      </w:pPr>
      <w:r>
        <w:rPr>
          <w:lang w:val="en-US"/>
        </w:rPr>
        <w:t xml:space="preserve">Each Investor has </w:t>
      </w:r>
      <w:r w:rsidR="009A2D4D">
        <w:rPr>
          <w:lang w:val="en-US"/>
        </w:rPr>
        <w:t xml:space="preserve">an </w:t>
      </w:r>
      <w:r>
        <w:rPr>
          <w:lang w:val="en-US"/>
        </w:rPr>
        <w:t>independent QB instance</w:t>
      </w:r>
      <w:r w:rsidR="009A2D4D">
        <w:rPr>
          <w:lang w:val="en-US"/>
        </w:rPr>
        <w:t>.</w:t>
      </w:r>
      <w:r w:rsidR="00620B00">
        <w:rPr>
          <w:lang w:val="en-US"/>
        </w:rPr>
        <w:t xml:space="preserve"> </w:t>
      </w:r>
    </w:p>
    <w:p w14:paraId="3F61418E" w14:textId="77777777" w:rsidR="00620B00" w:rsidRDefault="00620B00" w:rsidP="00B2579C">
      <w:pPr>
        <w:rPr>
          <w:lang w:val="en-US"/>
        </w:rPr>
      </w:pPr>
    </w:p>
    <w:p w14:paraId="141879F5" w14:textId="6152C520" w:rsidR="009A2D4D" w:rsidRDefault="009A2D4D" w:rsidP="00B2579C">
      <w:pPr>
        <w:rPr>
          <w:lang w:val="en-US"/>
        </w:rPr>
      </w:pPr>
      <w:r>
        <w:rPr>
          <w:lang w:val="en-US"/>
        </w:rPr>
        <w:t>In each QB instance the PMC system creates accounts. The accounts are related to portfolios or portfolio purchases.</w:t>
      </w:r>
    </w:p>
    <w:p w14:paraId="360A28DB" w14:textId="3CF0550D" w:rsidR="009A2D4D" w:rsidRDefault="009A2D4D" w:rsidP="00B2579C">
      <w:pPr>
        <w:rPr>
          <w:lang w:val="en-US"/>
        </w:rPr>
      </w:pPr>
      <w:r>
        <w:rPr>
          <w:lang w:val="en-US"/>
        </w:rPr>
        <w:t>Currently on the PROD there are 12 Investors. The rules for creating a structure of accounts are different for various Investors:</w:t>
      </w:r>
    </w:p>
    <w:p w14:paraId="1CDF97C6" w14:textId="3AA0EF66" w:rsidR="009A2D4D" w:rsidRPr="009A2D4D" w:rsidRDefault="009A2D4D" w:rsidP="009A2D4D">
      <w:pPr>
        <w:pStyle w:val="ListParagraph"/>
        <w:numPr>
          <w:ilvl w:val="0"/>
          <w:numId w:val="5"/>
        </w:numPr>
        <w:rPr>
          <w:lang w:val="en-US"/>
        </w:rPr>
      </w:pPr>
      <w:r w:rsidRPr="009A2D4D">
        <w:rPr>
          <w:lang w:val="en-US"/>
        </w:rPr>
        <w:t>„Property Claim Relief” and „PMC Funding 2021, LLC</w:t>
      </w:r>
      <w:r>
        <w:rPr>
          <w:lang w:val="en-US"/>
        </w:rPr>
        <w:t>” have accounts created on the level of Portfolio Purchases</w:t>
      </w:r>
    </w:p>
    <w:p w14:paraId="1FFAB784" w14:textId="4B0CEEED" w:rsidR="009A2D4D" w:rsidRPr="009A2D4D" w:rsidRDefault="009A2D4D" w:rsidP="009A2D4D">
      <w:pPr>
        <w:pStyle w:val="ListParagraph"/>
        <w:numPr>
          <w:ilvl w:val="0"/>
          <w:numId w:val="5"/>
        </w:numPr>
        <w:rPr>
          <w:lang w:val="en-US"/>
        </w:rPr>
      </w:pPr>
      <w:r w:rsidRPr="009A2D4D">
        <w:rPr>
          <w:lang w:val="en-US"/>
        </w:rPr>
        <w:t>„Insured Advocacy Group LLC” h</w:t>
      </w:r>
      <w:r>
        <w:rPr>
          <w:lang w:val="en-US"/>
        </w:rPr>
        <w:t>as accounts created on the level of Portfolios</w:t>
      </w:r>
    </w:p>
    <w:p w14:paraId="3CAFB5AB" w14:textId="472AFA37" w:rsidR="009A2D4D" w:rsidRDefault="009A2D4D" w:rsidP="009A2D4D">
      <w:pPr>
        <w:pStyle w:val="ListParagraph"/>
        <w:numPr>
          <w:ilvl w:val="0"/>
          <w:numId w:val="5"/>
        </w:numPr>
        <w:rPr>
          <w:lang w:val="en-US"/>
        </w:rPr>
      </w:pPr>
      <w:r>
        <w:rPr>
          <w:lang w:val="en-US"/>
        </w:rPr>
        <w:t>Other investors – unknown</w:t>
      </w:r>
    </w:p>
    <w:p w14:paraId="325C884F" w14:textId="783A90F9" w:rsidR="009A2D4D" w:rsidRDefault="009A2D4D" w:rsidP="009A2D4D">
      <w:pPr>
        <w:rPr>
          <w:lang w:val="en-US"/>
        </w:rPr>
      </w:pPr>
      <w:r>
        <w:rPr>
          <w:lang w:val="en-US"/>
        </w:rPr>
        <w:t xml:space="preserve">This document describes structure of accounts related to Portfolio Purchases only. </w:t>
      </w:r>
    </w:p>
    <w:p w14:paraId="14DC6321" w14:textId="77777777" w:rsidR="00620B00" w:rsidRDefault="00620B00" w:rsidP="009A2D4D">
      <w:pPr>
        <w:rPr>
          <w:lang w:val="en-US" w:eastAsia="ja-JP"/>
        </w:rPr>
      </w:pPr>
    </w:p>
    <w:p w14:paraId="06D7E54B" w14:textId="5B169053" w:rsidR="009A2D4D" w:rsidRDefault="009A2D4D" w:rsidP="009A2D4D">
      <w:pPr>
        <w:rPr>
          <w:ins w:id="0" w:author="Dariusz Bogumil" w:date="2023-09-01T15:26:00Z"/>
          <w:lang w:val="en-US" w:eastAsia="ja-JP"/>
        </w:rPr>
      </w:pPr>
      <w:r>
        <w:rPr>
          <w:lang w:val="en-US" w:eastAsia="ja-JP"/>
        </w:rPr>
        <w:t xml:space="preserve">The </w:t>
      </w:r>
      <w:r w:rsidR="002E3B01">
        <w:rPr>
          <w:lang w:val="en-US" w:eastAsia="ja-JP"/>
        </w:rPr>
        <w:t xml:space="preserve">“PMC TST” installation of QB will be </w:t>
      </w:r>
      <w:r w:rsidR="00620B00">
        <w:rPr>
          <w:lang w:val="en-US" w:eastAsia="ja-JP"/>
        </w:rPr>
        <w:t xml:space="preserve">used </w:t>
      </w:r>
      <w:r w:rsidR="002E3B01">
        <w:rPr>
          <w:lang w:val="en-US" w:eastAsia="ja-JP"/>
        </w:rPr>
        <w:t>for “</w:t>
      </w:r>
      <w:ins w:id="1" w:author="Dariusz Bogumil" w:date="2023-09-01T15:25:00Z">
        <w:r w:rsidR="000A0DA3" w:rsidRPr="009A2D4D">
          <w:rPr>
            <w:lang w:val="en-US"/>
          </w:rPr>
          <w:t>PMC Funding 2021, LLC</w:t>
        </w:r>
      </w:ins>
      <w:del w:id="2" w:author="Dariusz Bogumil" w:date="2023-09-01T15:25:00Z">
        <w:r w:rsidR="002E3B01" w:rsidDel="000A0DA3">
          <w:rPr>
            <w:lang w:val="en-US" w:eastAsia="ja-JP"/>
          </w:rPr>
          <w:delText>PMC</w:delText>
        </w:r>
      </w:del>
      <w:r w:rsidR="002E3B01">
        <w:rPr>
          <w:lang w:val="en-US" w:eastAsia="ja-JP"/>
        </w:rPr>
        <w:t>” investor from the PMC-</w:t>
      </w:r>
      <w:del w:id="3" w:author="Dariusz Bogumil" w:date="2023-09-01T15:21:00Z">
        <w:r w:rsidR="002E3B01" w:rsidDel="000A0DA3">
          <w:rPr>
            <w:lang w:val="en-US" w:eastAsia="ja-JP"/>
          </w:rPr>
          <w:delText xml:space="preserve">TEST </w:delText>
        </w:r>
      </w:del>
      <w:ins w:id="4" w:author="Dariusz Bogumil" w:date="2023-09-01T15:21:00Z">
        <w:r w:rsidR="000A0DA3">
          <w:rPr>
            <w:lang w:val="en-US" w:eastAsia="ja-JP"/>
          </w:rPr>
          <w:t>PROD</w:t>
        </w:r>
        <w:r w:rsidR="000A0DA3">
          <w:rPr>
            <w:lang w:val="en-US" w:eastAsia="ja-JP"/>
          </w:rPr>
          <w:t xml:space="preserve"> </w:t>
        </w:r>
      </w:ins>
      <w:r w:rsidR="002E3B01">
        <w:rPr>
          <w:lang w:val="en-US" w:eastAsia="ja-JP"/>
        </w:rPr>
        <w:t>CMS installation.</w:t>
      </w:r>
      <w:r w:rsidR="00620B00">
        <w:rPr>
          <w:lang w:val="en-US" w:eastAsia="ja-JP"/>
        </w:rPr>
        <w:t xml:space="preserve"> It will use the described structure of accounts on the level of Portfolio Purchases. While all QB installations should be created by PMC people manually (</w:t>
      </w:r>
      <w:r w:rsidR="00552F3D">
        <w:rPr>
          <w:lang w:val="en-US" w:eastAsia="ja-JP"/>
        </w:rPr>
        <w:t>because some QB license should be bought), this installation of QB will be created by DOTS.</w:t>
      </w:r>
    </w:p>
    <w:p w14:paraId="05AEE4FB" w14:textId="3BF19B68" w:rsidR="000A0DA3" w:rsidDel="000A0DA3" w:rsidRDefault="000A0DA3" w:rsidP="009A2D4D">
      <w:pPr>
        <w:rPr>
          <w:del w:id="5" w:author="Dariusz Bogumil" w:date="2023-09-01T15:28:00Z"/>
          <w:lang w:val="en-US" w:eastAsia="ja-JP"/>
        </w:rPr>
      </w:pPr>
      <w:ins w:id="6" w:author="Dariusz Bogumil" w:date="2023-09-01T15:26:00Z">
        <w:r>
          <w:rPr>
            <w:lang w:val="en-US" w:eastAsia="ja-JP"/>
          </w:rPr>
          <w:t>Previously existing codes that sent some data</w:t>
        </w:r>
      </w:ins>
      <w:ins w:id="7" w:author="Dariusz Bogumil" w:date="2023-09-01T15:27:00Z">
        <w:r>
          <w:rPr>
            <w:lang w:val="en-US" w:eastAsia="ja-JP"/>
          </w:rPr>
          <w:t xml:space="preserve"> from PMC CMS</w:t>
        </w:r>
      </w:ins>
      <w:ins w:id="8" w:author="Dariusz Bogumil" w:date="2023-09-01T15:26:00Z">
        <w:r>
          <w:rPr>
            <w:lang w:val="en-US" w:eastAsia="ja-JP"/>
          </w:rPr>
          <w:t xml:space="preserve"> to QB will be disabled or removed.</w:t>
        </w:r>
      </w:ins>
      <w:ins w:id="9" w:author="Dariusz Bogumil" w:date="2023-09-01T15:27:00Z">
        <w:r>
          <w:rPr>
            <w:lang w:val="en-US" w:eastAsia="ja-JP"/>
          </w:rPr>
          <w:t xml:space="preserve"> Previously existing </w:t>
        </w:r>
      </w:ins>
      <w:ins w:id="10" w:author="Dariusz Bogumil" w:date="2023-09-01T15:28:00Z">
        <w:r>
          <w:rPr>
            <w:lang w:val="en-US" w:eastAsia="ja-JP"/>
          </w:rPr>
          <w:t xml:space="preserve">accounts in </w:t>
        </w:r>
        <w:r>
          <w:rPr>
            <w:lang w:val="en-US" w:eastAsia="ja-JP"/>
          </w:rPr>
          <w:t>“PMC TST” installation of QB</w:t>
        </w:r>
        <w:r>
          <w:rPr>
            <w:lang w:val="en-US" w:eastAsia="ja-JP"/>
          </w:rPr>
          <w:t xml:space="preserve"> will be disabled</w:t>
        </w:r>
      </w:ins>
      <w:ins w:id="11" w:author="Dariusz Bogumil" w:date="2023-09-01T15:29:00Z">
        <w:r>
          <w:rPr>
            <w:lang w:val="en-US" w:eastAsia="ja-JP"/>
          </w:rPr>
          <w:t xml:space="preserve"> (if possible)</w:t>
        </w:r>
      </w:ins>
      <w:ins w:id="12" w:author="Dariusz Bogumil" w:date="2023-09-01T15:28:00Z">
        <w:r>
          <w:rPr>
            <w:lang w:val="en-US" w:eastAsia="ja-JP"/>
          </w:rPr>
          <w:t>.</w:t>
        </w:r>
      </w:ins>
    </w:p>
    <w:p w14:paraId="1B6F9CD4" w14:textId="29044872" w:rsidR="000A0DA3" w:rsidRDefault="000A0DA3" w:rsidP="009A2D4D">
      <w:pPr>
        <w:rPr>
          <w:ins w:id="13" w:author="Dariusz Bogumil" w:date="2023-09-01T15:28:00Z"/>
          <w:lang w:val="en-US" w:eastAsia="ja-JP"/>
        </w:rPr>
      </w:pPr>
      <w:ins w:id="14" w:author="Dariusz Bogumil" w:date="2023-09-01T15:29:00Z">
        <w:r>
          <w:rPr>
            <w:lang w:val="en-US" w:eastAsia="ja-JP"/>
          </w:rPr>
          <w:t xml:space="preserve"> The aim is to send only new data to </w:t>
        </w:r>
      </w:ins>
      <w:ins w:id="15" w:author="Dariusz Bogumil" w:date="2023-09-01T15:30:00Z">
        <w:r>
          <w:rPr>
            <w:lang w:val="en-US" w:eastAsia="ja-JP"/>
          </w:rPr>
          <w:t xml:space="preserve">the initially clean </w:t>
        </w:r>
      </w:ins>
      <w:ins w:id="16" w:author="Dariusz Bogumil" w:date="2023-09-01T15:29:00Z">
        <w:r>
          <w:rPr>
            <w:lang w:val="en-US" w:eastAsia="ja-JP"/>
          </w:rPr>
          <w:t>“PMC TST” QB</w:t>
        </w:r>
      </w:ins>
    </w:p>
    <w:p w14:paraId="1D4E8187" w14:textId="77777777" w:rsidR="00552F3D" w:rsidRDefault="00552F3D" w:rsidP="009A2D4D">
      <w:pPr>
        <w:rPr>
          <w:lang w:val="en-US" w:eastAsia="ja-JP"/>
        </w:rPr>
      </w:pPr>
    </w:p>
    <w:p w14:paraId="6DC7C7B4" w14:textId="77777777" w:rsidR="00552F3D" w:rsidRDefault="00552F3D" w:rsidP="009A2D4D">
      <w:pPr>
        <w:rPr>
          <w:lang w:val="en-US" w:eastAsia="ja-JP"/>
        </w:rPr>
      </w:pPr>
      <w:r>
        <w:rPr>
          <w:lang w:val="en-US" w:eastAsia="ja-JP"/>
        </w:rPr>
        <w:t xml:space="preserve">The PMC system sends purchase and collection operations to relevant QB installation automatically when a defined event occurs. These operations are sent as a set of credit and debit “journal entries”. </w:t>
      </w:r>
    </w:p>
    <w:p w14:paraId="0C2F5D64" w14:textId="77777777" w:rsidR="00552F3D" w:rsidRDefault="00552F3D" w:rsidP="009A2D4D">
      <w:pPr>
        <w:rPr>
          <w:lang w:val="en-US" w:eastAsia="ja-JP"/>
        </w:rPr>
      </w:pPr>
    </w:p>
    <w:p w14:paraId="02F82977" w14:textId="1686C563" w:rsidR="00620B00" w:rsidRDefault="00552F3D" w:rsidP="009A2D4D">
      <w:pPr>
        <w:rPr>
          <w:lang w:val="en-US" w:eastAsia="ja-JP"/>
        </w:rPr>
      </w:pPr>
      <w:r>
        <w:rPr>
          <w:lang w:val="en-US" w:eastAsia="ja-JP"/>
        </w:rPr>
        <w:t>The PMC system never modifies or deletes journal entries or any other data in any QB installation. When data is modified or deleted on the PMC system side, PMC people are responsible for manual applying respective changes in QB.</w:t>
      </w:r>
    </w:p>
    <w:p w14:paraId="604C11C6" w14:textId="77777777" w:rsidR="00620B00" w:rsidRPr="009A2D4D" w:rsidRDefault="00620B00" w:rsidP="009A2D4D">
      <w:pPr>
        <w:rPr>
          <w:lang w:val="en-US" w:eastAsia="ja-JP"/>
        </w:rPr>
      </w:pPr>
    </w:p>
    <w:p w14:paraId="344BB6B4" w14:textId="64E7766C" w:rsidR="00035D5E" w:rsidRDefault="00035D5E" w:rsidP="009A2D4D">
      <w:pPr>
        <w:pStyle w:val="DBH1"/>
      </w:pPr>
      <w:r>
        <w:t>Accounts</w:t>
      </w:r>
    </w:p>
    <w:p w14:paraId="6C1E9ACD" w14:textId="21B085BC" w:rsidR="00035D5E" w:rsidRDefault="00035D5E" w:rsidP="003A392C">
      <w:pPr>
        <w:pStyle w:val="DBH2"/>
      </w:pPr>
      <w:proofErr w:type="spellStart"/>
      <w:r>
        <w:t>Structure</w:t>
      </w:r>
      <w:proofErr w:type="spellEnd"/>
      <w:r>
        <w:t xml:space="preserve"> of </w:t>
      </w:r>
      <w:proofErr w:type="spellStart"/>
      <w:r>
        <w:t>accounts</w:t>
      </w:r>
      <w:proofErr w:type="spellEnd"/>
      <w:r>
        <w:t>:</w:t>
      </w:r>
    </w:p>
    <w:p w14:paraId="7F2C3818" w14:textId="1DF30033" w:rsidR="00035D5E" w:rsidRPr="00035D5E" w:rsidRDefault="00035D5E" w:rsidP="00035D5E">
      <w:pPr>
        <w:numPr>
          <w:ilvl w:val="0"/>
          <w:numId w:val="6"/>
        </w:numPr>
      </w:pPr>
      <w:r>
        <w:rPr>
          <w:lang w:val="en-GB"/>
        </w:rPr>
        <w:t>[</w:t>
      </w:r>
      <w:r w:rsidRPr="00035D5E">
        <w:rPr>
          <w:lang w:val="en-GB"/>
        </w:rPr>
        <w:t>Provider</w:t>
      </w:r>
      <w:r>
        <w:rPr>
          <w:lang w:val="en-GB"/>
        </w:rPr>
        <w:t>]</w:t>
      </w:r>
    </w:p>
    <w:p w14:paraId="5E70F0C5" w14:textId="0CDD5F25" w:rsidR="00035D5E" w:rsidRPr="00035D5E" w:rsidRDefault="00035D5E" w:rsidP="00035D5E">
      <w:pPr>
        <w:numPr>
          <w:ilvl w:val="1"/>
          <w:numId w:val="6"/>
        </w:numPr>
      </w:pPr>
      <w:r>
        <w:rPr>
          <w:lang w:val="en-GB"/>
        </w:rPr>
        <w:t>[</w:t>
      </w:r>
      <w:r w:rsidRPr="00035D5E">
        <w:rPr>
          <w:lang w:val="en-GB"/>
        </w:rPr>
        <w:t>Portfolio Purchase</w:t>
      </w:r>
      <w:r>
        <w:rPr>
          <w:lang w:val="en-GB"/>
        </w:rPr>
        <w:t>]</w:t>
      </w:r>
    </w:p>
    <w:p w14:paraId="2DD19FBE" w14:textId="719ECA07" w:rsidR="00035D5E" w:rsidRPr="00035D5E" w:rsidRDefault="00035D5E" w:rsidP="00035D5E">
      <w:pPr>
        <w:numPr>
          <w:ilvl w:val="2"/>
          <w:numId w:val="6"/>
        </w:numPr>
      </w:pPr>
      <w:r w:rsidRPr="00035D5E">
        <w:rPr>
          <w:lang w:val="en-GB"/>
        </w:rPr>
        <w:lastRenderedPageBreak/>
        <w:t>Purchase Price</w:t>
      </w:r>
    </w:p>
    <w:p w14:paraId="5DE9FE42" w14:textId="77777777" w:rsidR="00035D5E" w:rsidRPr="00035D5E" w:rsidRDefault="00035D5E" w:rsidP="00035D5E">
      <w:pPr>
        <w:numPr>
          <w:ilvl w:val="3"/>
          <w:numId w:val="6"/>
        </w:numPr>
      </w:pPr>
      <w:r w:rsidRPr="00035D5E">
        <w:rPr>
          <w:lang w:val="en-GB"/>
        </w:rPr>
        <w:t>Purchase Collection</w:t>
      </w:r>
    </w:p>
    <w:p w14:paraId="74CC19B1" w14:textId="77777777" w:rsidR="00035D5E" w:rsidRPr="00035D5E" w:rsidRDefault="00035D5E" w:rsidP="00035D5E">
      <w:pPr>
        <w:numPr>
          <w:ilvl w:val="2"/>
          <w:numId w:val="6"/>
        </w:numPr>
      </w:pPr>
      <w:r w:rsidRPr="00035D5E">
        <w:rPr>
          <w:lang w:val="en-GB"/>
        </w:rPr>
        <w:t>Factor Fee Receivable</w:t>
      </w:r>
    </w:p>
    <w:p w14:paraId="550294D5" w14:textId="77777777" w:rsidR="00035D5E" w:rsidRPr="00035D5E" w:rsidRDefault="00035D5E" w:rsidP="00035D5E">
      <w:pPr>
        <w:numPr>
          <w:ilvl w:val="3"/>
          <w:numId w:val="6"/>
        </w:numPr>
      </w:pPr>
      <w:r w:rsidRPr="00035D5E">
        <w:rPr>
          <w:lang w:val="en-GB"/>
        </w:rPr>
        <w:t>Factor Fee Collection</w:t>
      </w:r>
    </w:p>
    <w:p w14:paraId="1086516B" w14:textId="2397C212" w:rsidR="00035D5E" w:rsidRPr="003A392C" w:rsidRDefault="007177F2" w:rsidP="00035D5E">
      <w:pPr>
        <w:numPr>
          <w:ilvl w:val="0"/>
          <w:numId w:val="6"/>
        </w:numPr>
        <w:rPr>
          <w:lang w:val="en-US"/>
        </w:rPr>
      </w:pPr>
      <w:r>
        <w:rPr>
          <w:lang w:val="en-GB"/>
        </w:rPr>
        <w:t>[</w:t>
      </w:r>
      <w:r w:rsidR="00035D5E" w:rsidRPr="00035D5E">
        <w:rPr>
          <w:lang w:val="en-GB"/>
        </w:rPr>
        <w:t>Portfolio Purchase</w:t>
      </w:r>
      <w:r>
        <w:rPr>
          <w:lang w:val="en-GB"/>
        </w:rPr>
        <w:t>]</w:t>
      </w:r>
      <w:r w:rsidR="00035D5E" w:rsidRPr="00035D5E">
        <w:rPr>
          <w:lang w:val="en-GB"/>
        </w:rPr>
        <w:t xml:space="preserve"> Deferred Factor Fee</w:t>
      </w:r>
    </w:p>
    <w:p w14:paraId="3B299E9B" w14:textId="4CCF5531" w:rsidR="00035D5E" w:rsidRPr="00035D5E" w:rsidRDefault="003A392C" w:rsidP="00035D5E">
      <w:pPr>
        <w:numPr>
          <w:ilvl w:val="0"/>
          <w:numId w:val="6"/>
        </w:numPr>
        <w:rPr>
          <w:lang w:val="en-US"/>
        </w:rPr>
      </w:pPr>
      <w:r>
        <w:rPr>
          <w:lang w:val="en-GB"/>
        </w:rPr>
        <w:t>[</w:t>
      </w:r>
      <w:r w:rsidRPr="00035D5E">
        <w:rPr>
          <w:lang w:val="en-GB"/>
        </w:rPr>
        <w:t>Portfolio Purchase</w:t>
      </w:r>
      <w:r>
        <w:rPr>
          <w:lang w:val="en-GB"/>
        </w:rPr>
        <w:t>]</w:t>
      </w:r>
      <w:r w:rsidRPr="00035D5E">
        <w:rPr>
          <w:lang w:val="en-GB"/>
        </w:rPr>
        <w:t xml:space="preserve"> </w:t>
      </w:r>
      <w:r w:rsidR="00035D5E" w:rsidRPr="00035D5E">
        <w:rPr>
          <w:lang w:val="en-GB"/>
        </w:rPr>
        <w:t>Realized Factor Fee</w:t>
      </w:r>
    </w:p>
    <w:p w14:paraId="75E37112" w14:textId="30725A87" w:rsidR="00035D5E" w:rsidRPr="00035D5E" w:rsidRDefault="003A392C" w:rsidP="00035D5E">
      <w:pPr>
        <w:numPr>
          <w:ilvl w:val="0"/>
          <w:numId w:val="6"/>
        </w:numPr>
        <w:rPr>
          <w:lang w:val="en-US"/>
        </w:rPr>
      </w:pPr>
      <w:r>
        <w:rPr>
          <w:lang w:val="en-GB"/>
        </w:rPr>
        <w:t>[</w:t>
      </w:r>
      <w:r w:rsidRPr="00035D5E">
        <w:rPr>
          <w:lang w:val="en-GB"/>
        </w:rPr>
        <w:t>Portfolio Purchase</w:t>
      </w:r>
      <w:r>
        <w:rPr>
          <w:lang w:val="en-GB"/>
        </w:rPr>
        <w:t>]</w:t>
      </w:r>
      <w:r w:rsidRPr="00035D5E">
        <w:rPr>
          <w:lang w:val="en-GB"/>
        </w:rPr>
        <w:t xml:space="preserve"> </w:t>
      </w:r>
      <w:r w:rsidR="00035D5E" w:rsidRPr="00035D5E">
        <w:rPr>
          <w:lang w:val="en-GB"/>
        </w:rPr>
        <w:t>Excess Hurdle Payable</w:t>
      </w:r>
    </w:p>
    <w:p w14:paraId="2704998C" w14:textId="49BE8886" w:rsidR="00035D5E" w:rsidRPr="00035D5E" w:rsidRDefault="00035D5E" w:rsidP="00035D5E">
      <w:pPr>
        <w:numPr>
          <w:ilvl w:val="0"/>
          <w:numId w:val="6"/>
        </w:numPr>
      </w:pPr>
      <w:r>
        <w:t>Cash</w:t>
      </w:r>
    </w:p>
    <w:p w14:paraId="537E8C4C" w14:textId="77777777" w:rsidR="00EB1F80" w:rsidRDefault="00EB1F80" w:rsidP="00035D5E"/>
    <w:p w14:paraId="0C2E9EDD" w14:textId="005B8EB6" w:rsidR="00035D5E" w:rsidRPr="00EB1F80" w:rsidRDefault="003A392C" w:rsidP="00035D5E">
      <w:pPr>
        <w:rPr>
          <w:lang w:val="en-US"/>
        </w:rPr>
      </w:pPr>
      <w:r w:rsidRPr="00EB1F80">
        <w:rPr>
          <w:lang w:val="en-US"/>
        </w:rPr>
        <w:t>Where</w:t>
      </w:r>
    </w:p>
    <w:p w14:paraId="75D89436" w14:textId="2D3BF192" w:rsidR="003A392C" w:rsidRDefault="003A392C" w:rsidP="003A392C">
      <w:pPr>
        <w:rPr>
          <w:lang w:val="en-US"/>
        </w:rPr>
      </w:pPr>
      <w:r w:rsidRPr="003A392C">
        <w:rPr>
          <w:lang w:val="en-US"/>
        </w:rPr>
        <w:t>[Provider]</w:t>
      </w:r>
      <w:r>
        <w:rPr>
          <w:lang w:val="en-US"/>
        </w:rPr>
        <w:tab/>
      </w:r>
      <w:r>
        <w:rPr>
          <w:lang w:val="en-US"/>
        </w:rPr>
        <w:tab/>
      </w:r>
      <w:r w:rsidRPr="003A392C">
        <w:rPr>
          <w:lang w:val="en-US"/>
        </w:rPr>
        <w:t xml:space="preserve">is </w:t>
      </w:r>
      <w:r>
        <w:rPr>
          <w:lang w:val="en-US"/>
        </w:rPr>
        <w:t xml:space="preserve">          </w:t>
      </w:r>
      <w:r w:rsidR="00EB1F80">
        <w:rPr>
          <w:lang w:val="en-US"/>
        </w:rPr>
        <w:t>PMC</w:t>
      </w:r>
      <w:r w:rsidR="00EB1F80" w:rsidRPr="00EB1F80">
        <w:rPr>
          <w:lang w:val="en-US"/>
        </w:rPr>
        <w:sym w:font="Wingdings" w:char="F0E0"/>
      </w:r>
      <w:r w:rsidRPr="003A392C">
        <w:rPr>
          <w:lang w:val="en-US"/>
        </w:rPr>
        <w:t>Provider</w:t>
      </w:r>
      <w:r>
        <w:sym w:font="Wingdings" w:char="F0E0"/>
      </w:r>
      <w:proofErr w:type="spellStart"/>
      <w:r w:rsidRPr="003A392C">
        <w:rPr>
          <w:lang w:val="en-US"/>
        </w:rPr>
        <w:t>Provider</w:t>
      </w:r>
      <w:proofErr w:type="spellEnd"/>
      <w:r>
        <w:rPr>
          <w:lang w:val="en-US"/>
        </w:rPr>
        <w:t xml:space="preserve"> Name</w:t>
      </w:r>
    </w:p>
    <w:p w14:paraId="10BACAAA" w14:textId="028EE24E" w:rsidR="003A392C" w:rsidRDefault="003A392C" w:rsidP="003A392C">
      <w:pPr>
        <w:rPr>
          <w:lang w:val="en-US"/>
        </w:rPr>
      </w:pPr>
      <w:r w:rsidRPr="003A392C">
        <w:rPr>
          <w:lang w:val="en-US"/>
        </w:rPr>
        <w:t>[</w:t>
      </w:r>
      <w:r>
        <w:rPr>
          <w:lang w:val="en-US"/>
        </w:rPr>
        <w:t>Portfolio Purchase</w:t>
      </w:r>
      <w:r w:rsidRPr="003A392C">
        <w:rPr>
          <w:lang w:val="en-US"/>
        </w:rPr>
        <w:t>]</w:t>
      </w:r>
      <w:r>
        <w:rPr>
          <w:lang w:val="en-US"/>
        </w:rPr>
        <w:tab/>
      </w:r>
      <w:r w:rsidRPr="003A392C">
        <w:rPr>
          <w:lang w:val="en-US"/>
        </w:rPr>
        <w:t xml:space="preserve">is </w:t>
      </w:r>
      <w:r>
        <w:rPr>
          <w:lang w:val="en-US"/>
        </w:rPr>
        <w:t xml:space="preserve">          </w:t>
      </w:r>
      <w:r w:rsidR="00EB1F80">
        <w:rPr>
          <w:lang w:val="en-US"/>
        </w:rPr>
        <w:t>PMC</w:t>
      </w:r>
      <w:r w:rsidR="00EB1F80" w:rsidRPr="00EB1F80">
        <w:rPr>
          <w:lang w:val="en-US"/>
        </w:rPr>
        <w:sym w:font="Wingdings" w:char="F0E0"/>
      </w:r>
      <w:r w:rsidR="00EB1F80">
        <w:rPr>
          <w:lang w:val="en-US"/>
        </w:rPr>
        <w:t>Portfolio Purchase</w:t>
      </w:r>
      <w:r w:rsidR="00EB1F80" w:rsidRPr="00EB1F80">
        <w:rPr>
          <w:lang w:val="en-US"/>
        </w:rPr>
        <w:t xml:space="preserve"> </w:t>
      </w:r>
      <w:r>
        <w:sym w:font="Wingdings" w:char="F0E0"/>
      </w:r>
      <w:r w:rsidR="00EB1F80" w:rsidRPr="00EB1F80">
        <w:rPr>
          <w:lang w:val="en-US"/>
        </w:rPr>
        <w:t xml:space="preserve"> </w:t>
      </w:r>
      <w:r w:rsidR="00EB1F80">
        <w:rPr>
          <w:lang w:val="en-US"/>
        </w:rPr>
        <w:t xml:space="preserve">Portfolio Purchase </w:t>
      </w:r>
      <w:r>
        <w:rPr>
          <w:lang w:val="en-US"/>
        </w:rPr>
        <w:t>Name</w:t>
      </w:r>
    </w:p>
    <w:p w14:paraId="4AD20231" w14:textId="77777777" w:rsidR="003A392C" w:rsidRPr="003A392C" w:rsidRDefault="003A392C" w:rsidP="00035D5E">
      <w:pPr>
        <w:rPr>
          <w:lang w:val="en-US"/>
        </w:rPr>
      </w:pPr>
    </w:p>
    <w:p w14:paraId="26CB8F8C" w14:textId="054DAADF" w:rsidR="003A392C" w:rsidRDefault="003A392C" w:rsidP="003A392C">
      <w:pPr>
        <w:pStyle w:val="DBH2"/>
      </w:pPr>
      <w:proofErr w:type="spellStart"/>
      <w:r>
        <w:t>Attributes</w:t>
      </w:r>
      <w:proofErr w:type="spellEnd"/>
      <w:r>
        <w:t xml:space="preserve"> of </w:t>
      </w:r>
      <w:proofErr w:type="spellStart"/>
      <w:r>
        <w:t>accounts</w:t>
      </w:r>
      <w:proofErr w:type="spellEnd"/>
      <w:r>
        <w:t>:</w:t>
      </w:r>
    </w:p>
    <w:tbl>
      <w:tblPr>
        <w:tblStyle w:val="ListTable3-Accent6"/>
        <w:tblW w:w="0" w:type="auto"/>
        <w:tblLook w:val="04A0" w:firstRow="1" w:lastRow="0" w:firstColumn="1" w:lastColumn="0" w:noHBand="0" w:noVBand="1"/>
      </w:tblPr>
      <w:tblGrid>
        <w:gridCol w:w="2710"/>
        <w:gridCol w:w="1692"/>
        <w:gridCol w:w="1774"/>
        <w:gridCol w:w="2886"/>
      </w:tblGrid>
      <w:tr w:rsidR="00EB1F80" w:rsidRPr="003A392C" w14:paraId="05138433" w14:textId="77777777" w:rsidTr="008C489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hideMark/>
          </w:tcPr>
          <w:p w14:paraId="5A79CCCB" w14:textId="77777777" w:rsidR="003A392C" w:rsidRPr="003A392C" w:rsidRDefault="003A392C" w:rsidP="008C4892">
            <w:pPr>
              <w:rPr>
                <w:rFonts w:ascii="Arial" w:eastAsia="Times New Roman" w:hAnsi="Arial" w:cs="Arial"/>
                <w:color w:val="000000"/>
                <w:sz w:val="18"/>
                <w:szCs w:val="18"/>
                <w:lang w:eastAsia="pl-PL"/>
              </w:rPr>
            </w:pPr>
            <w:proofErr w:type="spellStart"/>
            <w:r w:rsidRPr="003A392C">
              <w:rPr>
                <w:rFonts w:ascii="Arial" w:eastAsia="Times New Roman" w:hAnsi="Arial" w:cs="Arial"/>
                <w:color w:val="000000"/>
                <w:sz w:val="18"/>
                <w:szCs w:val="18"/>
                <w:lang w:eastAsia="pl-PL"/>
              </w:rPr>
              <w:t>Account</w:t>
            </w:r>
            <w:proofErr w:type="spellEnd"/>
          </w:p>
        </w:tc>
        <w:tc>
          <w:tcPr>
            <w:tcW w:w="0" w:type="auto"/>
            <w:hideMark/>
          </w:tcPr>
          <w:p w14:paraId="0DB27392" w14:textId="77777777" w:rsidR="003A392C" w:rsidRPr="003A392C" w:rsidRDefault="003A392C" w:rsidP="008C48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pl-PL"/>
              </w:rPr>
            </w:pPr>
            <w:proofErr w:type="spellStart"/>
            <w:r w:rsidRPr="003A392C">
              <w:rPr>
                <w:rFonts w:ascii="Arial" w:eastAsia="Times New Roman" w:hAnsi="Arial" w:cs="Arial"/>
                <w:color w:val="000000"/>
                <w:sz w:val="18"/>
                <w:szCs w:val="18"/>
                <w:lang w:eastAsia="pl-PL"/>
              </w:rPr>
              <w:t>Type</w:t>
            </w:r>
            <w:proofErr w:type="spellEnd"/>
          </w:p>
        </w:tc>
        <w:tc>
          <w:tcPr>
            <w:tcW w:w="0" w:type="auto"/>
            <w:hideMark/>
          </w:tcPr>
          <w:p w14:paraId="12086A21" w14:textId="77777777" w:rsidR="003A392C" w:rsidRPr="003A392C" w:rsidRDefault="003A392C" w:rsidP="008C48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pl-PL"/>
              </w:rPr>
            </w:pPr>
            <w:proofErr w:type="spellStart"/>
            <w:r w:rsidRPr="003A392C">
              <w:rPr>
                <w:rFonts w:ascii="Arial" w:eastAsia="Times New Roman" w:hAnsi="Arial" w:cs="Arial"/>
                <w:color w:val="000000"/>
                <w:sz w:val="18"/>
                <w:szCs w:val="18"/>
                <w:lang w:eastAsia="pl-PL"/>
              </w:rPr>
              <w:t>Detail</w:t>
            </w:r>
            <w:proofErr w:type="spellEnd"/>
            <w:r w:rsidRPr="003A392C">
              <w:rPr>
                <w:rFonts w:ascii="Arial" w:eastAsia="Times New Roman" w:hAnsi="Arial" w:cs="Arial"/>
                <w:color w:val="000000"/>
                <w:sz w:val="18"/>
                <w:szCs w:val="18"/>
                <w:lang w:eastAsia="pl-PL"/>
              </w:rPr>
              <w:t xml:space="preserve"> </w:t>
            </w:r>
            <w:proofErr w:type="spellStart"/>
            <w:r w:rsidRPr="003A392C">
              <w:rPr>
                <w:rFonts w:ascii="Arial" w:eastAsia="Times New Roman" w:hAnsi="Arial" w:cs="Arial"/>
                <w:color w:val="000000"/>
                <w:sz w:val="18"/>
                <w:szCs w:val="18"/>
                <w:lang w:eastAsia="pl-PL"/>
              </w:rPr>
              <w:t>type</w:t>
            </w:r>
            <w:proofErr w:type="spellEnd"/>
          </w:p>
        </w:tc>
        <w:tc>
          <w:tcPr>
            <w:tcW w:w="0" w:type="auto"/>
            <w:hideMark/>
          </w:tcPr>
          <w:p w14:paraId="67DC2F68" w14:textId="77777777" w:rsidR="003A392C" w:rsidRPr="003A392C" w:rsidRDefault="003A392C" w:rsidP="008C48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pl-PL"/>
              </w:rPr>
            </w:pPr>
            <w:proofErr w:type="spellStart"/>
            <w:r w:rsidRPr="003A392C">
              <w:rPr>
                <w:rFonts w:ascii="Arial" w:eastAsia="Times New Roman" w:hAnsi="Arial" w:cs="Arial"/>
                <w:color w:val="000000"/>
                <w:sz w:val="18"/>
                <w:szCs w:val="18"/>
                <w:lang w:eastAsia="pl-PL"/>
              </w:rPr>
              <w:t>Description</w:t>
            </w:r>
            <w:proofErr w:type="spellEnd"/>
          </w:p>
        </w:tc>
      </w:tr>
      <w:tr w:rsidR="00EB1F80" w:rsidRPr="000A0DA3" w14:paraId="6BD7B895" w14:textId="77777777" w:rsidTr="008C48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2ABD05" w14:textId="77777777" w:rsidR="003A392C" w:rsidRPr="003A392C" w:rsidRDefault="003A392C" w:rsidP="008C4892">
            <w:pPr>
              <w:rPr>
                <w:rFonts w:ascii="Arial" w:eastAsia="Times New Roman" w:hAnsi="Arial" w:cs="Arial"/>
                <w:color w:val="000000"/>
                <w:sz w:val="16"/>
                <w:szCs w:val="16"/>
                <w:lang w:eastAsia="pl-PL"/>
              </w:rPr>
            </w:pPr>
            <w:r w:rsidRPr="003A392C">
              <w:rPr>
                <w:rFonts w:ascii="Arial" w:eastAsia="Times New Roman" w:hAnsi="Arial" w:cs="Arial"/>
                <w:color w:val="000000"/>
                <w:sz w:val="16"/>
                <w:szCs w:val="16"/>
                <w:lang w:eastAsia="pl-PL"/>
              </w:rPr>
              <w:t>Cash</w:t>
            </w:r>
          </w:p>
        </w:tc>
        <w:tc>
          <w:tcPr>
            <w:tcW w:w="0" w:type="auto"/>
            <w:hideMark/>
          </w:tcPr>
          <w:p w14:paraId="38A224FC" w14:textId="77777777" w:rsidR="003A392C" w:rsidRPr="003A392C" w:rsidRDefault="003A392C"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r w:rsidRPr="003A392C">
              <w:rPr>
                <w:rFonts w:ascii="Arial" w:eastAsia="Times New Roman" w:hAnsi="Arial" w:cs="Arial"/>
                <w:color w:val="000000"/>
                <w:sz w:val="16"/>
                <w:szCs w:val="16"/>
                <w:lang w:eastAsia="pl-PL"/>
              </w:rPr>
              <w:t>Bank</w:t>
            </w:r>
          </w:p>
        </w:tc>
        <w:tc>
          <w:tcPr>
            <w:tcW w:w="0" w:type="auto"/>
            <w:hideMark/>
          </w:tcPr>
          <w:p w14:paraId="3F71ABEB" w14:textId="77777777" w:rsidR="003A392C" w:rsidRPr="003A392C" w:rsidRDefault="003A392C"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r w:rsidRPr="003A392C">
              <w:rPr>
                <w:rFonts w:ascii="Arial" w:eastAsia="Times New Roman" w:hAnsi="Arial" w:cs="Arial"/>
                <w:color w:val="000000"/>
                <w:sz w:val="16"/>
                <w:szCs w:val="16"/>
                <w:lang w:eastAsia="pl-PL"/>
              </w:rPr>
              <w:t xml:space="preserve">Cash on </w:t>
            </w:r>
            <w:proofErr w:type="spellStart"/>
            <w:r w:rsidRPr="003A392C">
              <w:rPr>
                <w:rFonts w:ascii="Arial" w:eastAsia="Times New Roman" w:hAnsi="Arial" w:cs="Arial"/>
                <w:color w:val="000000"/>
                <w:sz w:val="16"/>
                <w:szCs w:val="16"/>
                <w:lang w:eastAsia="pl-PL"/>
              </w:rPr>
              <w:t>hand</w:t>
            </w:r>
            <w:proofErr w:type="spellEnd"/>
          </w:p>
        </w:tc>
        <w:tc>
          <w:tcPr>
            <w:tcW w:w="0" w:type="auto"/>
            <w:hideMark/>
          </w:tcPr>
          <w:p w14:paraId="06DD1E15" w14:textId="77777777" w:rsidR="003A392C" w:rsidRPr="003A392C" w:rsidRDefault="003A392C"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US" w:eastAsia="pl-PL"/>
              </w:rPr>
            </w:pPr>
            <w:r w:rsidRPr="003A392C">
              <w:rPr>
                <w:rFonts w:ascii="Arial" w:eastAsia="Times New Roman" w:hAnsi="Arial" w:cs="Arial"/>
                <w:color w:val="000000"/>
                <w:sz w:val="16"/>
                <w:szCs w:val="16"/>
                <w:lang w:val="en-US" w:eastAsia="pl-PL"/>
              </w:rPr>
              <w:t>Cash the business keeps on hand, like petty cash</w:t>
            </w:r>
          </w:p>
        </w:tc>
      </w:tr>
      <w:tr w:rsidR="00EB1F80" w:rsidRPr="003A392C" w14:paraId="4C5B0816" w14:textId="77777777" w:rsidTr="008C489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D12BBB" w14:textId="234BD572" w:rsidR="003A392C" w:rsidRPr="003A392C" w:rsidRDefault="003A392C" w:rsidP="008C4892">
            <w:pPr>
              <w:rPr>
                <w:rFonts w:ascii="Arial" w:eastAsia="Times New Roman" w:hAnsi="Arial" w:cs="Arial"/>
                <w:color w:val="000000"/>
                <w:sz w:val="16"/>
                <w:szCs w:val="16"/>
                <w:lang w:eastAsia="pl-PL"/>
              </w:rPr>
            </w:pPr>
            <w:r w:rsidRPr="003A392C">
              <w:rPr>
                <w:rFonts w:ascii="Arial" w:eastAsia="Times New Roman" w:hAnsi="Arial" w:cs="Arial"/>
                <w:color w:val="000000"/>
                <w:sz w:val="16"/>
                <w:szCs w:val="16"/>
                <w:lang w:eastAsia="pl-PL"/>
              </w:rPr>
              <w:t>[Provider]</w:t>
            </w:r>
          </w:p>
        </w:tc>
        <w:tc>
          <w:tcPr>
            <w:tcW w:w="0" w:type="auto"/>
            <w:hideMark/>
          </w:tcPr>
          <w:p w14:paraId="6C878BA8" w14:textId="3B08858A" w:rsidR="003A392C" w:rsidRPr="003A392C" w:rsidRDefault="003A392C"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2705AD5C" w14:textId="4E7F834F" w:rsidR="003A392C" w:rsidRPr="003A392C" w:rsidRDefault="003A392C"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1FD869AE" w14:textId="77777777" w:rsidR="003A392C" w:rsidRPr="003A392C" w:rsidRDefault="003A392C"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
        </w:tc>
      </w:tr>
      <w:tr w:rsidR="00EB1F80" w:rsidRPr="003A392C" w14:paraId="63A5545A" w14:textId="77777777" w:rsidTr="008C48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B51FF98" w14:textId="5A2CCAB8" w:rsidR="00EB1F80" w:rsidRPr="00EB1F80" w:rsidRDefault="00EB1F80" w:rsidP="008C4892">
            <w:pPr>
              <w:rPr>
                <w:rFonts w:ascii="Arial" w:eastAsia="Times New Roman" w:hAnsi="Arial" w:cs="Arial"/>
                <w:color w:val="000000"/>
                <w:sz w:val="16"/>
                <w:szCs w:val="16"/>
                <w:lang w:eastAsia="pl-PL"/>
              </w:rPr>
            </w:pP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r w:rsidRPr="00EB1F80">
              <w:rPr>
                <w:rFonts w:ascii="Arial" w:eastAsia="Times New Roman" w:hAnsi="Arial" w:cs="Arial"/>
                <w:color w:val="000000"/>
                <w:sz w:val="16"/>
                <w:szCs w:val="16"/>
                <w:lang w:eastAsia="pl-PL"/>
              </w:rPr>
              <w:t xml:space="preserve">[Portfolio </w:t>
            </w:r>
            <w:proofErr w:type="spellStart"/>
            <w:r w:rsidRPr="00EB1F80">
              <w:rPr>
                <w:rFonts w:ascii="Arial" w:eastAsia="Times New Roman" w:hAnsi="Arial" w:cs="Arial"/>
                <w:color w:val="000000"/>
                <w:sz w:val="16"/>
                <w:szCs w:val="16"/>
                <w:lang w:eastAsia="pl-PL"/>
              </w:rPr>
              <w:t>Purchase</w:t>
            </w:r>
            <w:proofErr w:type="spellEnd"/>
            <w:r w:rsidRPr="00EB1F80">
              <w:rPr>
                <w:rFonts w:ascii="Arial" w:eastAsia="Times New Roman" w:hAnsi="Arial" w:cs="Arial"/>
                <w:color w:val="000000"/>
                <w:sz w:val="16"/>
                <w:szCs w:val="16"/>
                <w:lang w:eastAsia="pl-PL"/>
              </w:rPr>
              <w:t>]</w:t>
            </w:r>
          </w:p>
        </w:tc>
        <w:tc>
          <w:tcPr>
            <w:tcW w:w="0" w:type="auto"/>
          </w:tcPr>
          <w:p w14:paraId="73C74E9F" w14:textId="24D254C5"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tcPr>
          <w:p w14:paraId="402012E3" w14:textId="340ADA0A"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29816250"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
        </w:tc>
      </w:tr>
      <w:tr w:rsidR="00EB1F80" w:rsidRPr="003A392C" w14:paraId="403F8B82" w14:textId="77777777" w:rsidTr="008C489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8A1F0DD" w14:textId="3DEE695A" w:rsidR="00EB1F80" w:rsidRPr="00EB1F80" w:rsidRDefault="00EB1F80" w:rsidP="008C4892">
            <w:pPr>
              <w:rPr>
                <w:rFonts w:ascii="Arial" w:eastAsia="Times New Roman" w:hAnsi="Arial" w:cs="Arial"/>
                <w:color w:val="000000"/>
                <w:sz w:val="16"/>
                <w:szCs w:val="16"/>
                <w:lang w:val="en-US" w:eastAsia="pl-PL"/>
              </w:rPr>
            </w:pP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r w:rsidRPr="00EB1F80">
              <w:rPr>
                <w:rFonts w:ascii="Arial" w:eastAsia="Times New Roman" w:hAnsi="Arial" w:cs="Arial"/>
                <w:color w:val="000000"/>
                <w:sz w:val="16"/>
                <w:szCs w:val="16"/>
                <w:lang w:eastAsia="pl-PL"/>
              </w:rPr>
              <w:sym w:font="Wingdings" w:char="F0E0"/>
            </w:r>
            <w:r>
              <w:t xml:space="preserve"> </w:t>
            </w:r>
            <w:proofErr w:type="spellStart"/>
            <w:r w:rsidRPr="00EB1F80">
              <w:rPr>
                <w:rFonts w:ascii="Arial" w:eastAsia="Times New Roman" w:hAnsi="Arial" w:cs="Arial"/>
                <w:color w:val="000000"/>
                <w:sz w:val="16"/>
                <w:szCs w:val="16"/>
                <w:lang w:eastAsia="pl-PL"/>
              </w:rPr>
              <w:t>Purchase</w:t>
            </w:r>
            <w:proofErr w:type="spellEnd"/>
            <w:r w:rsidRPr="00EB1F80">
              <w:rPr>
                <w:rFonts w:ascii="Arial" w:eastAsia="Times New Roman" w:hAnsi="Arial" w:cs="Arial"/>
                <w:color w:val="000000"/>
                <w:sz w:val="16"/>
                <w:szCs w:val="16"/>
                <w:lang w:eastAsia="pl-PL"/>
              </w:rPr>
              <w:t xml:space="preserve"> </w:t>
            </w:r>
            <w:proofErr w:type="spellStart"/>
            <w:r w:rsidRPr="00EB1F80">
              <w:rPr>
                <w:rFonts w:ascii="Arial" w:eastAsia="Times New Roman" w:hAnsi="Arial" w:cs="Arial"/>
                <w:color w:val="000000"/>
                <w:sz w:val="16"/>
                <w:szCs w:val="16"/>
                <w:lang w:eastAsia="pl-PL"/>
              </w:rPr>
              <w:t>Price</w:t>
            </w:r>
            <w:proofErr w:type="spellEnd"/>
          </w:p>
        </w:tc>
        <w:tc>
          <w:tcPr>
            <w:tcW w:w="0" w:type="auto"/>
            <w:hideMark/>
          </w:tcPr>
          <w:p w14:paraId="57A224E7"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026E8ADD"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65D1E4B3"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
        </w:tc>
      </w:tr>
      <w:tr w:rsidR="00EB1F80" w:rsidRPr="003A392C" w14:paraId="0B48AD87" w14:textId="77777777" w:rsidTr="008C48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0D7DAF5" w14:textId="2DC6F50B" w:rsidR="00EB1F80" w:rsidRPr="003A392C" w:rsidRDefault="00EB1F80" w:rsidP="008C4892">
            <w:pPr>
              <w:rPr>
                <w:rFonts w:ascii="Arial" w:eastAsia="Times New Roman" w:hAnsi="Arial" w:cs="Arial"/>
                <w:color w:val="000000"/>
                <w:sz w:val="16"/>
                <w:szCs w:val="16"/>
                <w:lang w:val="en-US" w:eastAsia="pl-PL"/>
              </w:rPr>
            </w:pP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proofErr w:type="spellStart"/>
            <w:r w:rsidRPr="00EB1F80">
              <w:rPr>
                <w:rFonts w:ascii="Arial" w:eastAsia="Times New Roman" w:hAnsi="Arial" w:cs="Arial"/>
                <w:color w:val="000000"/>
                <w:sz w:val="16"/>
                <w:szCs w:val="16"/>
                <w:lang w:eastAsia="pl-PL"/>
              </w:rPr>
              <w:t>Purchase</w:t>
            </w:r>
            <w:proofErr w:type="spellEnd"/>
            <w:r w:rsidRPr="00EB1F80">
              <w:rPr>
                <w:rFonts w:ascii="Arial" w:eastAsia="Times New Roman" w:hAnsi="Arial" w:cs="Arial"/>
                <w:color w:val="000000"/>
                <w:sz w:val="16"/>
                <w:szCs w:val="16"/>
                <w:lang w:eastAsia="pl-PL"/>
              </w:rPr>
              <w:t xml:space="preserve"> Collection</w:t>
            </w:r>
          </w:p>
        </w:tc>
        <w:tc>
          <w:tcPr>
            <w:tcW w:w="0" w:type="auto"/>
            <w:hideMark/>
          </w:tcPr>
          <w:p w14:paraId="53F7D5F3"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65D7A929"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1D817A97"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
        </w:tc>
      </w:tr>
      <w:tr w:rsidR="00EB1F80" w:rsidRPr="003A392C" w14:paraId="612CBE79" w14:textId="77777777" w:rsidTr="008C489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E35D022" w14:textId="042A1C4C" w:rsidR="00EB1F80" w:rsidRPr="003A392C" w:rsidRDefault="00EB1F80" w:rsidP="008C4892">
            <w:pPr>
              <w:rPr>
                <w:rFonts w:ascii="Arial" w:eastAsia="Times New Roman" w:hAnsi="Arial" w:cs="Arial"/>
                <w:color w:val="000000"/>
                <w:sz w:val="16"/>
                <w:szCs w:val="16"/>
                <w:lang w:eastAsia="pl-PL"/>
              </w:rPr>
            </w:pPr>
            <w:r w:rsidRPr="00EB1F80">
              <w:rPr>
                <w:rFonts w:ascii="Arial" w:eastAsia="Times New Roman" w:hAnsi="Arial" w:cs="Arial"/>
                <w:color w:val="000000"/>
                <w:sz w:val="16"/>
                <w:szCs w:val="16"/>
                <w:lang w:eastAsia="pl-PL"/>
              </w:rPr>
              <w:sym w:font="Wingdings" w:char="F0E0"/>
            </w:r>
            <w:r>
              <w:rPr>
                <w:rFonts w:ascii="Arial" w:eastAsia="Times New Roman" w:hAnsi="Arial" w:cs="Arial"/>
                <w:color w:val="000000"/>
                <w:sz w:val="16"/>
                <w:szCs w:val="16"/>
                <w:lang w:eastAsia="pl-PL"/>
              </w:rPr>
              <w:t xml:space="preserve"> </w:t>
            </w:r>
            <w:r w:rsidRPr="00EB1F80">
              <w:rPr>
                <w:rFonts w:ascii="Arial" w:eastAsia="Times New Roman" w:hAnsi="Arial" w:cs="Arial"/>
                <w:color w:val="000000"/>
                <w:sz w:val="16"/>
                <w:szCs w:val="16"/>
                <w:lang w:eastAsia="pl-PL"/>
              </w:rPr>
              <w:sym w:font="Wingdings" w:char="F0E0"/>
            </w:r>
            <w:r>
              <w:t xml:space="preserve"> </w:t>
            </w:r>
            <w:proofErr w:type="spellStart"/>
            <w:r w:rsidRPr="00EB1F80">
              <w:rPr>
                <w:rFonts w:ascii="Arial" w:eastAsia="Times New Roman" w:hAnsi="Arial" w:cs="Arial"/>
                <w:color w:val="000000"/>
                <w:sz w:val="16"/>
                <w:szCs w:val="16"/>
                <w:lang w:eastAsia="pl-PL"/>
              </w:rPr>
              <w:t>Factor</w:t>
            </w:r>
            <w:proofErr w:type="spellEnd"/>
            <w:r w:rsidRPr="00EB1F80">
              <w:rPr>
                <w:rFonts w:ascii="Arial" w:eastAsia="Times New Roman" w:hAnsi="Arial" w:cs="Arial"/>
                <w:color w:val="000000"/>
                <w:sz w:val="16"/>
                <w:szCs w:val="16"/>
                <w:lang w:eastAsia="pl-PL"/>
              </w:rPr>
              <w:t xml:space="preserve"> </w:t>
            </w:r>
            <w:proofErr w:type="spellStart"/>
            <w:r w:rsidRPr="00EB1F80">
              <w:rPr>
                <w:rFonts w:ascii="Arial" w:eastAsia="Times New Roman" w:hAnsi="Arial" w:cs="Arial"/>
                <w:color w:val="000000"/>
                <w:sz w:val="16"/>
                <w:szCs w:val="16"/>
                <w:lang w:eastAsia="pl-PL"/>
              </w:rPr>
              <w:t>Fee</w:t>
            </w:r>
            <w:proofErr w:type="spellEnd"/>
            <w:r w:rsidRPr="00EB1F80">
              <w:rPr>
                <w:rFonts w:ascii="Arial" w:eastAsia="Times New Roman" w:hAnsi="Arial" w:cs="Arial"/>
                <w:color w:val="000000"/>
                <w:sz w:val="16"/>
                <w:szCs w:val="16"/>
                <w:lang w:eastAsia="pl-PL"/>
              </w:rPr>
              <w:t xml:space="preserve"> </w:t>
            </w:r>
            <w:proofErr w:type="spellStart"/>
            <w:r w:rsidRPr="00EB1F80">
              <w:rPr>
                <w:rFonts w:ascii="Arial" w:eastAsia="Times New Roman" w:hAnsi="Arial" w:cs="Arial"/>
                <w:color w:val="000000"/>
                <w:sz w:val="16"/>
                <w:szCs w:val="16"/>
                <w:lang w:eastAsia="pl-PL"/>
              </w:rPr>
              <w:t>Receivable</w:t>
            </w:r>
            <w:proofErr w:type="spellEnd"/>
          </w:p>
        </w:tc>
        <w:tc>
          <w:tcPr>
            <w:tcW w:w="0" w:type="auto"/>
            <w:hideMark/>
          </w:tcPr>
          <w:p w14:paraId="717E9C1D"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2137F6CE"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7B03F075" w14:textId="78273678"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Factor</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Fee</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p>
        </w:tc>
      </w:tr>
      <w:tr w:rsidR="00EB1F80" w:rsidRPr="003A392C" w14:paraId="7230005D" w14:textId="77777777" w:rsidTr="008C48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C941F79" w14:textId="63A3CFD4" w:rsidR="00EB1F80" w:rsidRPr="003A392C" w:rsidRDefault="00EB1F80" w:rsidP="008C4892">
            <w:pPr>
              <w:rPr>
                <w:rFonts w:ascii="Arial" w:eastAsia="Times New Roman" w:hAnsi="Arial" w:cs="Arial"/>
                <w:color w:val="000000"/>
                <w:sz w:val="16"/>
                <w:szCs w:val="16"/>
                <w:lang w:val="en-US" w:eastAsia="pl-PL"/>
              </w:rPr>
            </w:pPr>
            <w:r w:rsidRPr="00EB1F80">
              <w:rPr>
                <w:rFonts w:ascii="Arial" w:eastAsia="Times New Roman" w:hAnsi="Arial" w:cs="Arial"/>
                <w:color w:val="000000"/>
                <w:sz w:val="16"/>
                <w:szCs w:val="16"/>
                <w:lang w:eastAsia="pl-PL"/>
              </w:rPr>
              <w:sym w:font="Wingdings" w:char="F0E0"/>
            </w:r>
            <w:r w:rsidRPr="00EB1F80">
              <w:rPr>
                <w:rFonts w:ascii="Arial" w:eastAsia="Times New Roman" w:hAnsi="Arial" w:cs="Arial"/>
                <w:color w:val="000000"/>
                <w:sz w:val="16"/>
                <w:szCs w:val="16"/>
                <w:lang w:val="en-US" w:eastAsia="pl-PL"/>
              </w:rPr>
              <w:t xml:space="preserve"> </w:t>
            </w:r>
            <w:r w:rsidRPr="00EB1F80">
              <w:rPr>
                <w:rFonts w:ascii="Arial" w:eastAsia="Times New Roman" w:hAnsi="Arial" w:cs="Arial"/>
                <w:color w:val="000000"/>
                <w:sz w:val="16"/>
                <w:szCs w:val="16"/>
                <w:lang w:eastAsia="pl-PL"/>
              </w:rPr>
              <w:sym w:font="Wingdings" w:char="F0E0"/>
            </w:r>
            <w:r w:rsidRPr="00EB1F80">
              <w:rPr>
                <w:rFonts w:ascii="Arial" w:eastAsia="Times New Roman" w:hAnsi="Arial" w:cs="Arial"/>
                <w:color w:val="000000"/>
                <w:sz w:val="16"/>
                <w:szCs w:val="16"/>
                <w:lang w:val="en-US" w:eastAsia="pl-PL"/>
              </w:rPr>
              <w:t xml:space="preserve"> </w:t>
            </w:r>
            <w:r w:rsidRPr="00EB1F80">
              <w:rPr>
                <w:rFonts w:ascii="Arial" w:eastAsia="Times New Roman" w:hAnsi="Arial" w:cs="Arial"/>
                <w:color w:val="000000"/>
                <w:sz w:val="16"/>
                <w:szCs w:val="16"/>
                <w:lang w:eastAsia="pl-PL"/>
              </w:rPr>
              <w:sym w:font="Wingdings" w:char="F0E0"/>
            </w:r>
            <w:r w:rsidRPr="00EB1F80">
              <w:rPr>
                <w:rFonts w:ascii="Arial" w:eastAsia="Times New Roman" w:hAnsi="Arial" w:cs="Arial"/>
                <w:color w:val="000000"/>
                <w:sz w:val="16"/>
                <w:szCs w:val="16"/>
                <w:lang w:val="en-US" w:eastAsia="pl-PL"/>
              </w:rPr>
              <w:t xml:space="preserve"> Factor Fee Collection</w:t>
            </w:r>
          </w:p>
        </w:tc>
        <w:tc>
          <w:tcPr>
            <w:tcW w:w="0" w:type="auto"/>
            <w:hideMark/>
          </w:tcPr>
          <w:p w14:paraId="29880D92"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637D5EBF"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sidRPr="003A392C">
              <w:rPr>
                <w:rFonts w:ascii="Arial" w:eastAsia="Times New Roman" w:hAnsi="Arial" w:cs="Arial"/>
                <w:color w:val="000000"/>
                <w:sz w:val="16"/>
                <w:szCs w:val="16"/>
                <w:lang w:eastAsia="pl-PL"/>
              </w:rPr>
              <w:t>Accounts</w:t>
            </w:r>
            <w:proofErr w:type="spellEnd"/>
            <w:r w:rsidRPr="003A392C">
              <w:rPr>
                <w:rFonts w:ascii="Arial" w:eastAsia="Times New Roman" w:hAnsi="Arial" w:cs="Arial"/>
                <w:color w:val="000000"/>
                <w:sz w:val="16"/>
                <w:szCs w:val="16"/>
                <w:lang w:eastAsia="pl-PL"/>
              </w:rPr>
              <w:t xml:space="preserve"> </w:t>
            </w:r>
            <w:proofErr w:type="spellStart"/>
            <w:r w:rsidRPr="003A392C">
              <w:rPr>
                <w:rFonts w:ascii="Arial" w:eastAsia="Times New Roman" w:hAnsi="Arial" w:cs="Arial"/>
                <w:color w:val="000000"/>
                <w:sz w:val="16"/>
                <w:szCs w:val="16"/>
                <w:lang w:eastAsia="pl-PL"/>
              </w:rPr>
              <w:t>Receivable</w:t>
            </w:r>
            <w:proofErr w:type="spellEnd"/>
            <w:r w:rsidRPr="003A392C">
              <w:rPr>
                <w:rFonts w:ascii="Arial" w:eastAsia="Times New Roman" w:hAnsi="Arial" w:cs="Arial"/>
                <w:color w:val="000000"/>
                <w:sz w:val="16"/>
                <w:szCs w:val="16"/>
                <w:lang w:eastAsia="pl-PL"/>
              </w:rPr>
              <w:t xml:space="preserve"> (A/R)</w:t>
            </w:r>
          </w:p>
        </w:tc>
        <w:tc>
          <w:tcPr>
            <w:tcW w:w="0" w:type="auto"/>
            <w:hideMark/>
          </w:tcPr>
          <w:p w14:paraId="5BA8B4E1" w14:textId="77777777" w:rsidR="00EB1F80" w:rsidRPr="003A392C" w:rsidRDefault="00EB1F80"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
        </w:tc>
      </w:tr>
      <w:tr w:rsidR="00EB1F80" w:rsidRPr="003A392C" w14:paraId="0AD141F5" w14:textId="77777777" w:rsidTr="008C489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68AEDD1" w14:textId="2119909D" w:rsidR="00EB1F80" w:rsidRPr="003A392C" w:rsidRDefault="00EB1F80" w:rsidP="008C4892">
            <w:pPr>
              <w:rPr>
                <w:rFonts w:ascii="Arial" w:eastAsia="Times New Roman" w:hAnsi="Arial" w:cs="Arial"/>
                <w:color w:val="000000"/>
                <w:sz w:val="16"/>
                <w:szCs w:val="16"/>
                <w:lang w:val="en-US" w:eastAsia="pl-PL"/>
              </w:rPr>
            </w:pPr>
            <w:bookmarkStart w:id="17" w:name="_Hlk144216688"/>
            <w:r w:rsidRPr="00EB1F80">
              <w:rPr>
                <w:rFonts w:ascii="Arial" w:eastAsia="Times New Roman" w:hAnsi="Arial" w:cs="Arial"/>
                <w:color w:val="000000"/>
                <w:sz w:val="16"/>
                <w:szCs w:val="16"/>
                <w:lang w:val="en-US" w:eastAsia="pl-PL"/>
              </w:rPr>
              <w:t>[Portfolio Purchase] Deferred Factor Fee</w:t>
            </w:r>
            <w:bookmarkEnd w:id="17"/>
          </w:p>
        </w:tc>
        <w:tc>
          <w:tcPr>
            <w:tcW w:w="0" w:type="auto"/>
            <w:hideMark/>
          </w:tcPr>
          <w:p w14:paraId="0AD2327C" w14:textId="6FF13DC4"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Pr>
                <w:rFonts w:ascii="Arial" w:hAnsi="Arial" w:cs="Arial"/>
                <w:color w:val="000000"/>
                <w:sz w:val="16"/>
                <w:szCs w:val="16"/>
              </w:rPr>
              <w:t>Other</w:t>
            </w:r>
            <w:proofErr w:type="spellEnd"/>
            <w:r>
              <w:rPr>
                <w:rFonts w:ascii="Arial" w:hAnsi="Arial" w:cs="Arial"/>
                <w:color w:val="000000"/>
                <w:sz w:val="16"/>
                <w:szCs w:val="16"/>
              </w:rPr>
              <w:t xml:space="preserve"> </w:t>
            </w:r>
            <w:proofErr w:type="spellStart"/>
            <w:r>
              <w:rPr>
                <w:rFonts w:ascii="Arial" w:hAnsi="Arial" w:cs="Arial"/>
                <w:color w:val="000000"/>
                <w:sz w:val="16"/>
                <w:szCs w:val="16"/>
              </w:rPr>
              <w:t>Current</w:t>
            </w:r>
            <w:proofErr w:type="spellEnd"/>
            <w:r>
              <w:rPr>
                <w:rFonts w:ascii="Arial" w:hAnsi="Arial" w:cs="Arial"/>
                <w:color w:val="000000"/>
                <w:sz w:val="16"/>
                <w:szCs w:val="16"/>
              </w:rPr>
              <w:t xml:space="preserve"> </w:t>
            </w:r>
            <w:proofErr w:type="spellStart"/>
            <w:r>
              <w:rPr>
                <w:rFonts w:ascii="Arial" w:hAnsi="Arial" w:cs="Arial"/>
                <w:color w:val="000000"/>
                <w:sz w:val="16"/>
                <w:szCs w:val="16"/>
              </w:rPr>
              <w:t>Liabilities</w:t>
            </w:r>
            <w:proofErr w:type="spellEnd"/>
          </w:p>
        </w:tc>
        <w:tc>
          <w:tcPr>
            <w:tcW w:w="0" w:type="auto"/>
            <w:hideMark/>
          </w:tcPr>
          <w:p w14:paraId="3CE7846E" w14:textId="436EE22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Pr>
                <w:rFonts w:ascii="Arial" w:hAnsi="Arial" w:cs="Arial"/>
                <w:color w:val="000000"/>
                <w:sz w:val="16"/>
                <w:szCs w:val="16"/>
              </w:rPr>
              <w:t>Deferred</w:t>
            </w:r>
            <w:proofErr w:type="spellEnd"/>
            <w:r>
              <w:rPr>
                <w:rFonts w:ascii="Arial" w:hAnsi="Arial" w:cs="Arial"/>
                <w:color w:val="000000"/>
                <w:sz w:val="16"/>
                <w:szCs w:val="16"/>
              </w:rPr>
              <w:t xml:space="preserve"> </w:t>
            </w:r>
            <w:proofErr w:type="spellStart"/>
            <w:r>
              <w:rPr>
                <w:rFonts w:ascii="Arial" w:hAnsi="Arial" w:cs="Arial"/>
                <w:color w:val="000000"/>
                <w:sz w:val="16"/>
                <w:szCs w:val="16"/>
              </w:rPr>
              <w:t>Revenue</w:t>
            </w:r>
            <w:proofErr w:type="spellEnd"/>
          </w:p>
        </w:tc>
        <w:tc>
          <w:tcPr>
            <w:tcW w:w="0" w:type="auto"/>
            <w:hideMark/>
          </w:tcPr>
          <w:p w14:paraId="18D05172" w14:textId="77777777" w:rsidR="00EB1F80" w:rsidRPr="003A392C" w:rsidRDefault="00EB1F80"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
        </w:tc>
      </w:tr>
      <w:tr w:rsidR="008C4892" w:rsidRPr="003A392C" w14:paraId="0ABA51EE" w14:textId="77777777" w:rsidTr="008C489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329E6A6" w14:textId="77777777" w:rsidR="008C4892" w:rsidRPr="003A392C" w:rsidRDefault="008C4892" w:rsidP="008C4892">
            <w:pPr>
              <w:rPr>
                <w:rFonts w:ascii="Arial" w:eastAsia="Times New Roman" w:hAnsi="Arial" w:cs="Arial"/>
                <w:color w:val="000000"/>
                <w:sz w:val="16"/>
                <w:szCs w:val="16"/>
                <w:lang w:val="en-US" w:eastAsia="pl-PL"/>
              </w:rPr>
            </w:pPr>
            <w:r w:rsidRPr="00EB1F80">
              <w:rPr>
                <w:rFonts w:ascii="Arial" w:eastAsia="Times New Roman" w:hAnsi="Arial" w:cs="Arial"/>
                <w:color w:val="000000"/>
                <w:sz w:val="16"/>
                <w:szCs w:val="16"/>
                <w:lang w:val="en-US" w:eastAsia="pl-PL"/>
              </w:rPr>
              <w:t>[Portfolio Purchase] Realized Factor Fee</w:t>
            </w:r>
          </w:p>
        </w:tc>
        <w:tc>
          <w:tcPr>
            <w:tcW w:w="0" w:type="auto"/>
            <w:hideMark/>
          </w:tcPr>
          <w:p w14:paraId="49823290" w14:textId="760F3902" w:rsidR="008C4892" w:rsidRPr="003A392C" w:rsidRDefault="008C4892"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roofErr w:type="spellStart"/>
            <w:r>
              <w:rPr>
                <w:rFonts w:ascii="Arial" w:hAnsi="Arial" w:cs="Arial"/>
                <w:color w:val="000000"/>
                <w:sz w:val="16"/>
                <w:szCs w:val="16"/>
              </w:rPr>
              <w:t>Income</w:t>
            </w:r>
            <w:proofErr w:type="spellEnd"/>
          </w:p>
        </w:tc>
        <w:tc>
          <w:tcPr>
            <w:tcW w:w="0" w:type="auto"/>
            <w:hideMark/>
          </w:tcPr>
          <w:p w14:paraId="22DAAA5C" w14:textId="5DAF20B5" w:rsidR="008C4892" w:rsidRPr="003A392C" w:rsidRDefault="008C4892"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r>
              <w:rPr>
                <w:rFonts w:ascii="Arial" w:hAnsi="Arial" w:cs="Arial"/>
                <w:color w:val="000000"/>
                <w:sz w:val="16"/>
                <w:szCs w:val="16"/>
              </w:rPr>
              <w:t>Service/</w:t>
            </w:r>
            <w:proofErr w:type="spellStart"/>
            <w:r>
              <w:rPr>
                <w:rFonts w:ascii="Arial" w:hAnsi="Arial" w:cs="Arial"/>
                <w:color w:val="000000"/>
                <w:sz w:val="16"/>
                <w:szCs w:val="16"/>
              </w:rPr>
              <w:t>Fee</w:t>
            </w:r>
            <w:proofErr w:type="spellEnd"/>
            <w:r>
              <w:rPr>
                <w:rFonts w:ascii="Arial" w:hAnsi="Arial" w:cs="Arial"/>
                <w:color w:val="000000"/>
                <w:sz w:val="16"/>
                <w:szCs w:val="16"/>
              </w:rPr>
              <w:t xml:space="preserve"> </w:t>
            </w:r>
            <w:proofErr w:type="spellStart"/>
            <w:r>
              <w:rPr>
                <w:rFonts w:ascii="Arial" w:hAnsi="Arial" w:cs="Arial"/>
                <w:color w:val="000000"/>
                <w:sz w:val="16"/>
                <w:szCs w:val="16"/>
              </w:rPr>
              <w:t>Income</w:t>
            </w:r>
            <w:proofErr w:type="spellEnd"/>
          </w:p>
        </w:tc>
        <w:tc>
          <w:tcPr>
            <w:tcW w:w="0" w:type="auto"/>
            <w:hideMark/>
          </w:tcPr>
          <w:p w14:paraId="39C6626A" w14:textId="5EA84335" w:rsidR="008C4892" w:rsidRPr="003A392C" w:rsidRDefault="008C4892" w:rsidP="008C489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pl-PL"/>
              </w:rPr>
            </w:pPr>
          </w:p>
        </w:tc>
      </w:tr>
      <w:tr w:rsidR="008C4892" w:rsidRPr="003A392C" w14:paraId="11E65D06" w14:textId="77777777" w:rsidTr="008C4892">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8DC08AE" w14:textId="6695D9EE" w:rsidR="008C4892" w:rsidRPr="003A392C" w:rsidRDefault="008C4892" w:rsidP="008C4892">
            <w:pPr>
              <w:rPr>
                <w:rFonts w:ascii="Arial" w:eastAsia="Times New Roman" w:hAnsi="Arial" w:cs="Arial"/>
                <w:color w:val="000000"/>
                <w:sz w:val="16"/>
                <w:szCs w:val="16"/>
                <w:lang w:val="en-US" w:eastAsia="pl-PL"/>
              </w:rPr>
            </w:pPr>
            <w:r w:rsidRPr="00EB1F80">
              <w:rPr>
                <w:rFonts w:ascii="Arial" w:eastAsia="Times New Roman" w:hAnsi="Arial" w:cs="Arial"/>
                <w:color w:val="000000"/>
                <w:sz w:val="16"/>
                <w:szCs w:val="16"/>
                <w:lang w:val="en-US" w:eastAsia="pl-PL"/>
              </w:rPr>
              <w:t>[Portfolio Purchase] Excess Hurdle Payable</w:t>
            </w:r>
          </w:p>
        </w:tc>
        <w:tc>
          <w:tcPr>
            <w:tcW w:w="0" w:type="auto"/>
            <w:hideMark/>
          </w:tcPr>
          <w:p w14:paraId="4C45C949" w14:textId="46AAA324" w:rsidR="008C4892" w:rsidRPr="003A392C" w:rsidRDefault="008C4892"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Pr>
                <w:rFonts w:ascii="Arial" w:hAnsi="Arial" w:cs="Arial"/>
                <w:color w:val="000000"/>
                <w:sz w:val="16"/>
                <w:szCs w:val="16"/>
              </w:rPr>
              <w:t>Accounts</w:t>
            </w:r>
            <w:proofErr w:type="spellEnd"/>
            <w:r>
              <w:rPr>
                <w:rFonts w:ascii="Arial" w:hAnsi="Arial" w:cs="Arial"/>
                <w:color w:val="000000"/>
                <w:sz w:val="16"/>
                <w:szCs w:val="16"/>
              </w:rPr>
              <w:t xml:space="preserve"> </w:t>
            </w:r>
            <w:proofErr w:type="spellStart"/>
            <w:r>
              <w:rPr>
                <w:rFonts w:ascii="Arial" w:hAnsi="Arial" w:cs="Arial"/>
                <w:color w:val="000000"/>
                <w:sz w:val="16"/>
                <w:szCs w:val="16"/>
              </w:rPr>
              <w:t>payable</w:t>
            </w:r>
            <w:proofErr w:type="spellEnd"/>
            <w:r>
              <w:rPr>
                <w:rFonts w:ascii="Arial" w:hAnsi="Arial" w:cs="Arial"/>
                <w:color w:val="000000"/>
                <w:sz w:val="16"/>
                <w:szCs w:val="16"/>
              </w:rPr>
              <w:t xml:space="preserve"> (A/P)</w:t>
            </w:r>
          </w:p>
        </w:tc>
        <w:tc>
          <w:tcPr>
            <w:tcW w:w="0" w:type="auto"/>
            <w:hideMark/>
          </w:tcPr>
          <w:p w14:paraId="2C47D9B3" w14:textId="3783DEFF" w:rsidR="008C4892" w:rsidRPr="003A392C" w:rsidRDefault="008C4892"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roofErr w:type="spellStart"/>
            <w:r>
              <w:rPr>
                <w:rFonts w:ascii="Arial" w:hAnsi="Arial" w:cs="Arial"/>
                <w:color w:val="000000"/>
                <w:sz w:val="16"/>
                <w:szCs w:val="16"/>
              </w:rPr>
              <w:t>Accounts</w:t>
            </w:r>
            <w:proofErr w:type="spellEnd"/>
            <w:r>
              <w:rPr>
                <w:rFonts w:ascii="Arial" w:hAnsi="Arial" w:cs="Arial"/>
                <w:color w:val="000000"/>
                <w:sz w:val="16"/>
                <w:szCs w:val="16"/>
              </w:rPr>
              <w:t xml:space="preserve"> </w:t>
            </w:r>
            <w:proofErr w:type="spellStart"/>
            <w:r>
              <w:rPr>
                <w:rFonts w:ascii="Arial" w:hAnsi="Arial" w:cs="Arial"/>
                <w:color w:val="000000"/>
                <w:sz w:val="16"/>
                <w:szCs w:val="16"/>
              </w:rPr>
              <w:t>Payable</w:t>
            </w:r>
            <w:proofErr w:type="spellEnd"/>
            <w:r>
              <w:rPr>
                <w:rFonts w:ascii="Arial" w:hAnsi="Arial" w:cs="Arial"/>
                <w:color w:val="000000"/>
                <w:sz w:val="16"/>
                <w:szCs w:val="16"/>
              </w:rPr>
              <w:t xml:space="preserve"> (A/P)</w:t>
            </w:r>
          </w:p>
        </w:tc>
        <w:tc>
          <w:tcPr>
            <w:tcW w:w="0" w:type="auto"/>
            <w:hideMark/>
          </w:tcPr>
          <w:p w14:paraId="2282D41B" w14:textId="77777777" w:rsidR="008C4892" w:rsidRDefault="008C4892" w:rsidP="008C489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roofErr w:type="spellStart"/>
            <w:r>
              <w:rPr>
                <w:rFonts w:ascii="Arial" w:hAnsi="Arial" w:cs="Arial"/>
                <w:color w:val="000000"/>
                <w:sz w:val="16"/>
                <w:szCs w:val="16"/>
              </w:rPr>
              <w:t>Excess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Hurdle</w:t>
            </w:r>
            <w:proofErr w:type="spellEnd"/>
            <w:r>
              <w:rPr>
                <w:rFonts w:ascii="Arial" w:hAnsi="Arial" w:cs="Arial"/>
                <w:color w:val="000000"/>
                <w:sz w:val="16"/>
                <w:szCs w:val="16"/>
              </w:rPr>
              <w:t xml:space="preserve"> </w:t>
            </w:r>
            <w:proofErr w:type="spellStart"/>
            <w:r>
              <w:rPr>
                <w:rFonts w:ascii="Arial" w:hAnsi="Arial" w:cs="Arial"/>
                <w:color w:val="000000"/>
                <w:sz w:val="16"/>
                <w:szCs w:val="16"/>
              </w:rPr>
              <w:t>Payable</w:t>
            </w:r>
            <w:proofErr w:type="spellEnd"/>
          </w:p>
          <w:p w14:paraId="5B777C3F" w14:textId="590E9F19" w:rsidR="008C4892" w:rsidRPr="003A392C" w:rsidRDefault="008C4892" w:rsidP="008C48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pl-PL"/>
              </w:rPr>
            </w:pPr>
          </w:p>
        </w:tc>
      </w:tr>
    </w:tbl>
    <w:p w14:paraId="27EB22F1" w14:textId="77777777" w:rsidR="003A392C" w:rsidRPr="003A392C" w:rsidRDefault="003A392C" w:rsidP="00035D5E">
      <w:pPr>
        <w:rPr>
          <w:lang w:val="en-US"/>
        </w:rPr>
      </w:pPr>
    </w:p>
    <w:p w14:paraId="69BFDAF1" w14:textId="5145F420" w:rsidR="00035D5E" w:rsidRPr="003A392C" w:rsidRDefault="00EB2B41" w:rsidP="00035D5E">
      <w:pPr>
        <w:rPr>
          <w:lang w:val="en-US"/>
        </w:rPr>
      </w:pPr>
      <w:r>
        <w:rPr>
          <w:lang w:val="en-US"/>
        </w:rPr>
        <w:t>QB a</w:t>
      </w:r>
      <w:r w:rsidR="00E87906">
        <w:rPr>
          <w:lang w:val="en-US"/>
        </w:rPr>
        <w:t xml:space="preserve">ccounts are created </w:t>
      </w:r>
      <w:r>
        <w:rPr>
          <w:lang w:val="en-US"/>
        </w:rPr>
        <w:t xml:space="preserve">by PMC automatically </w:t>
      </w:r>
      <w:r w:rsidR="00E87906">
        <w:rPr>
          <w:lang w:val="en-US"/>
        </w:rPr>
        <w:t xml:space="preserve">when </w:t>
      </w:r>
      <w:r>
        <w:rPr>
          <w:lang w:val="en-US"/>
        </w:rPr>
        <w:t>they are needed by some Journal Entries created by PMC</w:t>
      </w:r>
      <w:r w:rsidR="00E87906">
        <w:rPr>
          <w:lang w:val="en-US"/>
        </w:rPr>
        <w:t xml:space="preserve"> (described below</w:t>
      </w:r>
      <w:r>
        <w:rPr>
          <w:lang w:val="en-US"/>
        </w:rPr>
        <w:t>).</w:t>
      </w:r>
    </w:p>
    <w:p w14:paraId="50789E94" w14:textId="3D1EE296" w:rsidR="00B2579C" w:rsidRPr="000F5361" w:rsidRDefault="00035D5E" w:rsidP="009A2D4D">
      <w:pPr>
        <w:pStyle w:val="DBH1"/>
      </w:pPr>
      <w:r>
        <w:lastRenderedPageBreak/>
        <w:t>Journal Entries</w:t>
      </w:r>
    </w:p>
    <w:p w14:paraId="5BBCD310" w14:textId="44AFA12E" w:rsidR="00B2579C" w:rsidRDefault="008C4892" w:rsidP="00B2579C">
      <w:pPr>
        <w:pStyle w:val="DBH2"/>
        <w:rPr>
          <w:lang w:val="en-US"/>
        </w:rPr>
      </w:pPr>
      <w:r>
        <w:rPr>
          <w:lang w:val="en-US"/>
        </w:rPr>
        <w:t>On purchase</w:t>
      </w:r>
    </w:p>
    <w:p w14:paraId="1732F72A" w14:textId="2FC0504C" w:rsidR="008C4892" w:rsidRDefault="008C4892" w:rsidP="008C4892">
      <w:pPr>
        <w:rPr>
          <w:lang w:val="en-US"/>
        </w:rPr>
      </w:pPr>
      <w:r>
        <w:rPr>
          <w:lang w:val="en-US"/>
        </w:rPr>
        <w:t>When Portfolio Purchase changes its Status to “Funded” in PMC,</w:t>
      </w:r>
    </w:p>
    <w:p w14:paraId="4629BF98" w14:textId="6E22B6F4" w:rsidR="008C4892" w:rsidRDefault="008C4892" w:rsidP="008C4892">
      <w:pPr>
        <w:rPr>
          <w:lang w:val="en-US"/>
        </w:rPr>
      </w:pPr>
      <w:r>
        <w:rPr>
          <w:lang w:val="en-US"/>
        </w:rPr>
        <w:t>then create the following Journal Entries in QB for each Claim assigned to the Portfolio Purchase:</w:t>
      </w:r>
    </w:p>
    <w:p w14:paraId="0B717C61" w14:textId="5E1A4C51" w:rsidR="008C4892" w:rsidRDefault="00B04C43" w:rsidP="008C4892">
      <w:pPr>
        <w:pStyle w:val="ListParagraph"/>
        <w:numPr>
          <w:ilvl w:val="0"/>
          <w:numId w:val="8"/>
        </w:numPr>
        <w:rPr>
          <w:lang w:val="en-US"/>
        </w:rPr>
      </w:pPr>
      <w:r>
        <w:rPr>
          <w:lang w:val="en-US"/>
        </w:rPr>
        <w:t>Debit</w:t>
      </w:r>
      <w:r w:rsidR="008C4892">
        <w:rPr>
          <w:lang w:val="en-US"/>
        </w:rPr>
        <w:t xml:space="preserve"> </w:t>
      </w:r>
      <w:r w:rsidR="00B41CE6">
        <w:rPr>
          <w:lang w:val="en-US"/>
        </w:rPr>
        <w:t xml:space="preserve">the </w:t>
      </w:r>
      <w:r w:rsidR="008C4892">
        <w:rPr>
          <w:lang w:val="en-US"/>
        </w:rPr>
        <w:t xml:space="preserve">“[Provider]:[Portfolio Purchase]:Purchase Price” </w:t>
      </w:r>
      <w:r w:rsidR="00B41CE6">
        <w:rPr>
          <w:lang w:val="en-US"/>
        </w:rPr>
        <w:t xml:space="preserve">account </w:t>
      </w:r>
      <w:r w:rsidR="008C4892">
        <w:rPr>
          <w:lang w:val="en-US"/>
        </w:rPr>
        <w:t>with value = “[Claim</w:t>
      </w:r>
      <w:r w:rsidR="008C4892" w:rsidRPr="008C4892">
        <w:rPr>
          <w:lang w:val="en-US"/>
        </w:rPr>
        <w:sym w:font="Wingdings" w:char="F0E0"/>
      </w:r>
      <w:r w:rsidR="008C4892">
        <w:rPr>
          <w:lang w:val="en-US"/>
        </w:rPr>
        <w:t>Purchase Price]”, name = “Claim</w:t>
      </w:r>
      <w:r w:rsidR="008C4892" w:rsidRPr="008C4892">
        <w:rPr>
          <w:lang w:val="en-US"/>
        </w:rPr>
        <w:sym w:font="Wingdings" w:char="F0E0"/>
      </w:r>
      <w:proofErr w:type="spellStart"/>
      <w:r w:rsidR="008C4892">
        <w:rPr>
          <w:lang w:val="en-US"/>
        </w:rPr>
        <w:t>Claim</w:t>
      </w:r>
      <w:proofErr w:type="spellEnd"/>
      <w:r w:rsidR="008C4892">
        <w:rPr>
          <w:lang w:val="en-US"/>
        </w:rPr>
        <w:t xml:space="preserve"> ID”, description = “[Claim</w:t>
      </w:r>
      <w:r w:rsidR="008C4892" w:rsidRPr="008C4892">
        <w:rPr>
          <w:lang w:val="en-US"/>
        </w:rPr>
        <w:sym w:font="Wingdings" w:char="F0E0"/>
      </w:r>
      <w:proofErr w:type="spellStart"/>
      <w:r w:rsidR="008C4892">
        <w:rPr>
          <w:lang w:val="en-US"/>
        </w:rPr>
        <w:t>Claim</w:t>
      </w:r>
      <w:proofErr w:type="spellEnd"/>
      <w:r w:rsidR="008C4892">
        <w:rPr>
          <w:lang w:val="en-US"/>
        </w:rPr>
        <w:t xml:space="preserve"> Number] / [Claim</w:t>
      </w:r>
      <w:r w:rsidR="008C4892" w:rsidRPr="008C4892">
        <w:rPr>
          <w:lang w:val="en-US"/>
        </w:rPr>
        <w:sym w:font="Wingdings" w:char="F0E0"/>
      </w:r>
      <w:r w:rsidR="008C4892">
        <w:rPr>
          <w:lang w:val="en-US"/>
        </w:rPr>
        <w:t>Insured]”</w:t>
      </w:r>
    </w:p>
    <w:p w14:paraId="31080F6F" w14:textId="338FB99F" w:rsidR="00B41CE6" w:rsidRDefault="00B04C43" w:rsidP="008C4892">
      <w:pPr>
        <w:pStyle w:val="ListParagraph"/>
        <w:numPr>
          <w:ilvl w:val="0"/>
          <w:numId w:val="8"/>
        </w:numPr>
        <w:rPr>
          <w:lang w:val="en-US"/>
        </w:rPr>
      </w:pPr>
      <w:r>
        <w:rPr>
          <w:lang w:val="en-US"/>
        </w:rPr>
        <w:t>Credit</w:t>
      </w:r>
      <w:r w:rsidR="00B41CE6">
        <w:rPr>
          <w:lang w:val="en-US"/>
        </w:rPr>
        <w:t xml:space="preserve"> the “Cash” account with value = “[Claim</w:t>
      </w:r>
      <w:r w:rsidR="00B41CE6" w:rsidRPr="008C4892">
        <w:rPr>
          <w:lang w:val="en-US"/>
        </w:rPr>
        <w:sym w:font="Wingdings" w:char="F0E0"/>
      </w:r>
      <w:r w:rsidR="00B41CE6">
        <w:rPr>
          <w:lang w:val="en-US"/>
        </w:rPr>
        <w:t>Purchase Price]”, name = “Claim</w:t>
      </w:r>
      <w:r w:rsidR="00B41CE6" w:rsidRPr="008C4892">
        <w:rPr>
          <w:lang w:val="en-US"/>
        </w:rPr>
        <w:sym w:font="Wingdings" w:char="F0E0"/>
      </w:r>
      <w:proofErr w:type="spellStart"/>
      <w:r w:rsidR="00B41CE6">
        <w:rPr>
          <w:lang w:val="en-US"/>
        </w:rPr>
        <w:t>Claim</w:t>
      </w:r>
      <w:proofErr w:type="spellEnd"/>
      <w:r w:rsidR="00B41CE6">
        <w:rPr>
          <w:lang w:val="en-US"/>
        </w:rPr>
        <w:t xml:space="preserve"> ID”, description = “[Claim</w:t>
      </w:r>
      <w:r w:rsidR="00B41CE6" w:rsidRPr="008C4892">
        <w:rPr>
          <w:lang w:val="en-US"/>
        </w:rPr>
        <w:sym w:font="Wingdings" w:char="F0E0"/>
      </w:r>
      <w:proofErr w:type="spellStart"/>
      <w:r w:rsidR="00B41CE6">
        <w:rPr>
          <w:lang w:val="en-US"/>
        </w:rPr>
        <w:t>Claim</w:t>
      </w:r>
      <w:proofErr w:type="spellEnd"/>
      <w:r w:rsidR="00B41CE6">
        <w:rPr>
          <w:lang w:val="en-US"/>
        </w:rPr>
        <w:t xml:space="preserve"> Number] / [Claim</w:t>
      </w:r>
      <w:r w:rsidR="00B41CE6" w:rsidRPr="008C4892">
        <w:rPr>
          <w:lang w:val="en-US"/>
        </w:rPr>
        <w:sym w:font="Wingdings" w:char="F0E0"/>
      </w:r>
      <w:r w:rsidR="00B41CE6">
        <w:rPr>
          <w:lang w:val="en-US"/>
        </w:rPr>
        <w:t>Insured]”</w:t>
      </w:r>
    </w:p>
    <w:p w14:paraId="066DA0E7" w14:textId="575E6483" w:rsidR="00B41CE6" w:rsidRDefault="00B41CE6" w:rsidP="008C4892">
      <w:pPr>
        <w:pStyle w:val="ListParagraph"/>
        <w:numPr>
          <w:ilvl w:val="0"/>
          <w:numId w:val="8"/>
        </w:numPr>
        <w:rPr>
          <w:lang w:val="en-US"/>
        </w:rPr>
      </w:pPr>
      <w:r>
        <w:rPr>
          <w:lang w:val="en-US"/>
        </w:rPr>
        <w:t>Debit the “[Provider]:[Portfolio Purchase]:Factor Fee Receivable” account with value = “[Claim</w:t>
      </w:r>
      <w:r w:rsidRPr="008C4892">
        <w:rPr>
          <w:lang w:val="en-US"/>
        </w:rPr>
        <w:sym w:font="Wingdings" w:char="F0E0"/>
      </w:r>
      <w:r>
        <w:rPr>
          <w:lang w:val="en-US"/>
        </w:rPr>
        <w:t>Factor Fee]”, name = “Claim</w:t>
      </w:r>
      <w:r w:rsidRPr="008C4892">
        <w:rPr>
          <w:lang w:val="en-US"/>
        </w:rPr>
        <w:sym w:font="Wingdings" w:char="F0E0"/>
      </w:r>
      <w:proofErr w:type="spellStart"/>
      <w:r>
        <w:rPr>
          <w:lang w:val="en-US"/>
        </w:rPr>
        <w:t>Claim</w:t>
      </w:r>
      <w:proofErr w:type="spellEnd"/>
      <w:r>
        <w:rPr>
          <w:lang w:val="en-US"/>
        </w:rPr>
        <w:t xml:space="preserve"> ID”, description = “[Claim</w:t>
      </w:r>
      <w:r w:rsidRPr="008C4892">
        <w:rPr>
          <w:lang w:val="en-US"/>
        </w:rPr>
        <w:sym w:font="Wingdings" w:char="F0E0"/>
      </w:r>
      <w:proofErr w:type="spellStart"/>
      <w:r>
        <w:rPr>
          <w:lang w:val="en-US"/>
        </w:rPr>
        <w:t>Claim</w:t>
      </w:r>
      <w:proofErr w:type="spellEnd"/>
      <w:r>
        <w:rPr>
          <w:lang w:val="en-US"/>
        </w:rPr>
        <w:t xml:space="preserve"> Number] / [Claim</w:t>
      </w:r>
      <w:r w:rsidRPr="008C4892">
        <w:rPr>
          <w:lang w:val="en-US"/>
        </w:rPr>
        <w:sym w:font="Wingdings" w:char="F0E0"/>
      </w:r>
      <w:r>
        <w:rPr>
          <w:lang w:val="en-US"/>
        </w:rPr>
        <w:t>Insured]”</w:t>
      </w:r>
    </w:p>
    <w:p w14:paraId="349E12A1" w14:textId="788856AA" w:rsidR="00B41CE6" w:rsidRDefault="00B41CE6" w:rsidP="00B41CE6">
      <w:pPr>
        <w:pStyle w:val="ListParagraph"/>
        <w:numPr>
          <w:ilvl w:val="0"/>
          <w:numId w:val="8"/>
        </w:numPr>
        <w:rPr>
          <w:lang w:val="en-US"/>
        </w:rPr>
      </w:pPr>
      <w:r>
        <w:rPr>
          <w:lang w:val="en-US"/>
        </w:rPr>
        <w:t>Credit the “[Portfolio Purchase] Deferred Factor Fee” account with value = “[Claim</w:t>
      </w:r>
      <w:r w:rsidRPr="008C4892">
        <w:rPr>
          <w:lang w:val="en-US"/>
        </w:rPr>
        <w:sym w:font="Wingdings" w:char="F0E0"/>
      </w:r>
      <w:r>
        <w:rPr>
          <w:lang w:val="en-US"/>
        </w:rPr>
        <w:t>Factor Fee]”, name = “Claim</w:t>
      </w:r>
      <w:r w:rsidRPr="008C4892">
        <w:rPr>
          <w:lang w:val="en-US"/>
        </w:rPr>
        <w:sym w:font="Wingdings" w:char="F0E0"/>
      </w:r>
      <w:proofErr w:type="spellStart"/>
      <w:r>
        <w:rPr>
          <w:lang w:val="en-US"/>
        </w:rPr>
        <w:t>Claim</w:t>
      </w:r>
      <w:proofErr w:type="spellEnd"/>
      <w:r>
        <w:rPr>
          <w:lang w:val="en-US"/>
        </w:rPr>
        <w:t xml:space="preserve"> ID”, description = “[Claim</w:t>
      </w:r>
      <w:r w:rsidRPr="008C4892">
        <w:rPr>
          <w:lang w:val="en-US"/>
        </w:rPr>
        <w:sym w:font="Wingdings" w:char="F0E0"/>
      </w:r>
      <w:proofErr w:type="spellStart"/>
      <w:r>
        <w:rPr>
          <w:lang w:val="en-US"/>
        </w:rPr>
        <w:t>Claim</w:t>
      </w:r>
      <w:proofErr w:type="spellEnd"/>
      <w:r>
        <w:rPr>
          <w:lang w:val="en-US"/>
        </w:rPr>
        <w:t xml:space="preserve"> Number] / [Claim</w:t>
      </w:r>
      <w:r w:rsidRPr="008C4892">
        <w:rPr>
          <w:lang w:val="en-US"/>
        </w:rPr>
        <w:sym w:font="Wingdings" w:char="F0E0"/>
      </w:r>
      <w:r>
        <w:rPr>
          <w:lang w:val="en-US"/>
        </w:rPr>
        <w:t>Insured]”</w:t>
      </w:r>
    </w:p>
    <w:p w14:paraId="69730BCD" w14:textId="77777777" w:rsidR="00E87906" w:rsidRDefault="00E87906" w:rsidP="00E87906">
      <w:pPr>
        <w:rPr>
          <w:lang w:val="en-US"/>
        </w:rPr>
      </w:pPr>
    </w:p>
    <w:p w14:paraId="39DAFCB6" w14:textId="6D3011EF" w:rsidR="00E87906" w:rsidRDefault="00E87906" w:rsidP="00E87906">
      <w:pPr>
        <w:rPr>
          <w:lang w:val="en-US"/>
        </w:rPr>
      </w:pPr>
      <w:r>
        <w:rPr>
          <w:lang w:val="en-US"/>
        </w:rPr>
        <w:t>If any account needed for described Journal Entries does not exist in QB, it is created.</w:t>
      </w:r>
    </w:p>
    <w:p w14:paraId="28419144" w14:textId="77777777" w:rsidR="00E87906" w:rsidRDefault="00E87906" w:rsidP="00E87906">
      <w:pPr>
        <w:rPr>
          <w:lang w:val="en-US"/>
        </w:rPr>
      </w:pPr>
      <w:r>
        <w:rPr>
          <w:lang w:val="en-US"/>
        </w:rPr>
        <w:t>In case of any errors, Batch Error is created.</w:t>
      </w:r>
    </w:p>
    <w:p w14:paraId="5AAF18DC" w14:textId="634740E3" w:rsidR="00101CFF" w:rsidRDefault="00101CFF" w:rsidP="00101CFF">
      <w:pPr>
        <w:rPr>
          <w:ins w:id="18" w:author="Dariusz Bogumil" w:date="2023-09-01T15:32:00Z"/>
          <w:lang w:val="en-US"/>
        </w:rPr>
      </w:pPr>
      <w:ins w:id="19" w:author="Dariusz Bogumil" w:date="2023-09-01T15:32:00Z">
        <w:r>
          <w:rPr>
            <w:lang w:val="en-US"/>
          </w:rPr>
          <w:t>Additionally, a manual workflow in the Portfolio Purchases module will be created to trigger actions described above.</w:t>
        </w:r>
      </w:ins>
      <w:ins w:id="20" w:author="Dariusz Bogumil" w:date="2023-09-01T15:35:00Z">
        <w:r w:rsidRPr="00101CFF">
          <w:rPr>
            <w:lang w:val="en-US"/>
          </w:rPr>
          <w:t xml:space="preserve"> </w:t>
        </w:r>
        <w:r>
          <w:rPr>
            <w:lang w:val="en-US"/>
          </w:rPr>
          <w:t>This workflow will be available only if PMC</w:t>
        </w:r>
        <w:r w:rsidRPr="00E87906">
          <w:rPr>
            <w:lang w:val="en-US"/>
          </w:rPr>
          <w:sym w:font="Wingdings" w:char="F0E0"/>
        </w:r>
      </w:ins>
      <w:ins w:id="21" w:author="Dariusz Bogumil" w:date="2023-09-01T15:36:00Z">
        <w:r w:rsidRPr="00101CFF">
          <w:rPr>
            <w:lang w:val="en-US"/>
          </w:rPr>
          <w:t xml:space="preserve"> </w:t>
        </w:r>
        <w:r>
          <w:rPr>
            <w:lang w:val="en-US"/>
          </w:rPr>
          <w:t>Portfolio Purchase</w:t>
        </w:r>
      </w:ins>
      <w:ins w:id="22" w:author="Dariusz Bogumil" w:date="2023-09-01T15:35:00Z">
        <w:r w:rsidRPr="00E87906">
          <w:rPr>
            <w:lang w:val="en-US"/>
          </w:rPr>
          <w:sym w:font="Wingdings" w:char="F0E0"/>
        </w:r>
        <w:r>
          <w:rPr>
            <w:lang w:val="en-US"/>
          </w:rPr>
          <w:t>Status</w:t>
        </w:r>
      </w:ins>
      <w:ins w:id="23" w:author="Dariusz Bogumil" w:date="2023-09-01T15:36:00Z">
        <w:r>
          <w:rPr>
            <w:lang w:val="en-US"/>
          </w:rPr>
          <w:t xml:space="preserve"> </w:t>
        </w:r>
      </w:ins>
      <w:ins w:id="24" w:author="Dariusz Bogumil" w:date="2023-09-01T15:35:00Z">
        <w:r>
          <w:rPr>
            <w:lang w:val="en-US"/>
          </w:rPr>
          <w:t>=</w:t>
        </w:r>
      </w:ins>
      <w:ins w:id="25" w:author="Dariusz Bogumil" w:date="2023-09-01T15:36:00Z">
        <w:r>
          <w:rPr>
            <w:lang w:val="en-US"/>
          </w:rPr>
          <w:t xml:space="preserve"> </w:t>
        </w:r>
      </w:ins>
      <w:ins w:id="26" w:author="Dariusz Bogumil" w:date="2023-09-01T15:35:00Z">
        <w:r>
          <w:rPr>
            <w:lang w:val="en-US"/>
          </w:rPr>
          <w:t>“</w:t>
        </w:r>
      </w:ins>
      <w:ins w:id="27" w:author="Dariusz Bogumil" w:date="2023-09-01T15:36:00Z">
        <w:r>
          <w:rPr>
            <w:lang w:val="en-US"/>
          </w:rPr>
          <w:t>Funded</w:t>
        </w:r>
        <w:r>
          <w:rPr>
            <w:lang w:val="en-US"/>
          </w:rPr>
          <w:t>”</w:t>
        </w:r>
      </w:ins>
      <w:ins w:id="28" w:author="Dariusz Bogumil" w:date="2023-09-01T15:35:00Z">
        <w:r>
          <w:rPr>
            <w:lang w:val="en-US"/>
          </w:rPr>
          <w:t>.</w:t>
        </w:r>
      </w:ins>
    </w:p>
    <w:p w14:paraId="0E7338F8" w14:textId="77777777" w:rsidR="00E87906" w:rsidRDefault="00E87906" w:rsidP="00E87906">
      <w:pPr>
        <w:rPr>
          <w:lang w:val="en-US"/>
        </w:rPr>
      </w:pPr>
    </w:p>
    <w:p w14:paraId="3847793C" w14:textId="0357FFAC" w:rsidR="00A02EBF" w:rsidRDefault="00A02EBF" w:rsidP="00A02EBF">
      <w:pPr>
        <w:pStyle w:val="DBH2"/>
        <w:rPr>
          <w:lang w:val="en-US"/>
        </w:rPr>
      </w:pPr>
      <w:r>
        <w:rPr>
          <w:lang w:val="en-US"/>
        </w:rPr>
        <w:t>On collection</w:t>
      </w:r>
    </w:p>
    <w:p w14:paraId="07115451" w14:textId="18EC7866" w:rsidR="00A02EBF" w:rsidRDefault="009372AB" w:rsidP="00A02EBF">
      <w:pPr>
        <w:rPr>
          <w:lang w:val="en-US"/>
        </w:rPr>
      </w:pPr>
      <w:r w:rsidRPr="009372AB">
        <w:rPr>
          <w:lang w:val="en-US"/>
        </w:rPr>
        <w:t xml:space="preserve">When Collection changes its </w:t>
      </w:r>
      <w:r>
        <w:rPr>
          <w:lang w:val="en-US"/>
        </w:rPr>
        <w:t>Status to “Released” (or is created with Status=Released) in PMC and this Collection was not sent to QB before</w:t>
      </w:r>
      <w:r w:rsidR="00E87906">
        <w:rPr>
          <w:lang w:val="en-US"/>
        </w:rPr>
        <w:t xml:space="preserve"> (i.e. PMC</w:t>
      </w:r>
      <w:r w:rsidR="00E87906" w:rsidRPr="00E87906">
        <w:rPr>
          <w:lang w:val="en-US"/>
        </w:rPr>
        <w:sym w:font="Wingdings" w:char="F0E0"/>
      </w:r>
      <w:r w:rsidR="00E87906">
        <w:rPr>
          <w:lang w:val="en-US"/>
        </w:rPr>
        <w:t>Collection</w:t>
      </w:r>
      <w:r w:rsidR="00E87906" w:rsidRPr="00E87906">
        <w:rPr>
          <w:lang w:val="en-US"/>
        </w:rPr>
        <w:sym w:font="Wingdings" w:char="F0E0"/>
      </w:r>
      <w:r w:rsidR="00E87906">
        <w:rPr>
          <w:lang w:val="en-US"/>
        </w:rPr>
        <w:t>“Sent to QB” is empty)</w:t>
      </w:r>
      <w:r>
        <w:rPr>
          <w:lang w:val="en-US"/>
        </w:rPr>
        <w:t>,</w:t>
      </w:r>
    </w:p>
    <w:p w14:paraId="241B1566" w14:textId="19D95A00" w:rsidR="009372AB" w:rsidRDefault="00415AB9" w:rsidP="00A02EBF">
      <w:pPr>
        <w:rPr>
          <w:lang w:val="en-US"/>
        </w:rPr>
      </w:pPr>
      <w:r>
        <w:rPr>
          <w:lang w:val="en-US"/>
        </w:rPr>
        <w:t>t</w:t>
      </w:r>
      <w:r w:rsidR="009372AB">
        <w:rPr>
          <w:lang w:val="en-US"/>
        </w:rPr>
        <w:t>hen</w:t>
      </w:r>
      <w:r>
        <w:rPr>
          <w:lang w:val="en-US"/>
        </w:rPr>
        <w:t>:</w:t>
      </w:r>
    </w:p>
    <w:p w14:paraId="1700A2F1" w14:textId="28B9935A" w:rsidR="00415AB9" w:rsidRDefault="00415AB9" w:rsidP="00A02EBF">
      <w:pPr>
        <w:rPr>
          <w:lang w:val="en-US"/>
        </w:rPr>
      </w:pPr>
      <w:r>
        <w:rPr>
          <w:lang w:val="en-US"/>
        </w:rPr>
        <w:tab/>
        <w:t>For each Claim Collection related to this Collection:</w:t>
      </w:r>
    </w:p>
    <w:p w14:paraId="2747B423" w14:textId="77777777" w:rsidR="00101CFF" w:rsidRDefault="00101CFF" w:rsidP="00101CFF">
      <w:pPr>
        <w:pStyle w:val="ListParagraph"/>
        <w:numPr>
          <w:ilvl w:val="0"/>
          <w:numId w:val="9"/>
        </w:numPr>
        <w:rPr>
          <w:ins w:id="29" w:author="Dariusz Bogumil" w:date="2023-09-01T15:40:00Z"/>
          <w:lang w:val="en-US"/>
        </w:rPr>
      </w:pPr>
      <w:ins w:id="30" w:author="Dariusz Bogumil" w:date="2023-09-01T15:39:00Z">
        <w:r w:rsidRPr="00101CFF">
          <w:rPr>
            <w:lang w:val="en-US"/>
          </w:rPr>
          <w:t xml:space="preserve">OB installation is selected on the grounds of this </w:t>
        </w:r>
      </w:ins>
      <w:ins w:id="31" w:author="Dariusz Bogumil" w:date="2023-09-01T15:37:00Z">
        <w:r w:rsidRPr="00101CFF">
          <w:rPr>
            <w:lang w:val="en-US"/>
          </w:rPr>
          <w:t>PMC</w:t>
        </w:r>
        <w:r w:rsidRPr="00101CFF">
          <w:rPr>
            <w:lang w:val="en-US"/>
          </w:rPr>
          <w:sym w:font="Wingdings" w:char="F0E0"/>
        </w:r>
        <w:r w:rsidRPr="00101CFF">
          <w:rPr>
            <w:lang w:val="en-US"/>
          </w:rPr>
          <w:t>Claim Collection</w:t>
        </w:r>
        <w:r w:rsidRPr="00101CFF">
          <w:rPr>
            <w:lang w:val="en-US"/>
          </w:rPr>
          <w:sym w:font="Wingdings" w:char="F0E0"/>
        </w:r>
        <w:r w:rsidRPr="00101CFF">
          <w:rPr>
            <w:lang w:val="en-US"/>
          </w:rPr>
          <w:t>Claim</w:t>
        </w:r>
      </w:ins>
      <w:ins w:id="32" w:author="Dariusz Bogumil" w:date="2023-09-01T15:38:00Z">
        <w:r w:rsidRPr="00101CFF">
          <w:rPr>
            <w:lang w:val="en-US"/>
          </w:rPr>
          <w:sym w:font="Wingdings" w:char="F0E0"/>
        </w:r>
        <w:r w:rsidRPr="00101CFF">
          <w:rPr>
            <w:lang w:val="en-US"/>
          </w:rPr>
          <w:t>Portfolio Purchase</w:t>
        </w:r>
        <w:r w:rsidRPr="00101CFF">
          <w:rPr>
            <w:lang w:val="en-US"/>
          </w:rPr>
          <w:sym w:font="Wingdings" w:char="F0E0"/>
        </w:r>
        <w:r w:rsidRPr="00101CFF">
          <w:rPr>
            <w:lang w:val="en-US"/>
          </w:rPr>
          <w:t>Investor</w:t>
        </w:r>
      </w:ins>
      <w:ins w:id="33" w:author="Dariusz Bogumil" w:date="2023-09-01T15:39:00Z">
        <w:r w:rsidRPr="00101CFF">
          <w:rPr>
            <w:lang w:val="en-US"/>
          </w:rPr>
          <w:t xml:space="preserve">. </w:t>
        </w:r>
      </w:ins>
    </w:p>
    <w:p w14:paraId="477BC530" w14:textId="1E831EF7" w:rsidR="00101CFF" w:rsidRPr="00101CFF" w:rsidRDefault="00101CFF" w:rsidP="00101CFF">
      <w:pPr>
        <w:pStyle w:val="ListParagraph"/>
        <w:numPr>
          <w:ilvl w:val="1"/>
          <w:numId w:val="9"/>
        </w:numPr>
        <w:rPr>
          <w:ins w:id="34" w:author="Dariusz Bogumil" w:date="2023-09-01T15:37:00Z"/>
          <w:lang w:val="en-US"/>
        </w:rPr>
        <w:pPrChange w:id="35" w:author="Dariusz Bogumil" w:date="2023-09-01T15:40:00Z">
          <w:pPr>
            <w:pStyle w:val="ListParagraph"/>
            <w:numPr>
              <w:numId w:val="9"/>
            </w:numPr>
            <w:ind w:left="1770" w:hanging="360"/>
          </w:pPr>
        </w:pPrChange>
      </w:pPr>
      <w:ins w:id="36" w:author="Dariusz Bogumil" w:date="2023-09-01T15:39:00Z">
        <w:r w:rsidRPr="00101CFF">
          <w:rPr>
            <w:lang w:val="en-US"/>
          </w:rPr>
          <w:t xml:space="preserve">If the Investor is </w:t>
        </w:r>
      </w:ins>
      <w:ins w:id="37" w:author="Dariusz Bogumil" w:date="2023-09-01T15:38:00Z">
        <w:r w:rsidRPr="00101CFF">
          <w:rPr>
            <w:lang w:val="en-US"/>
          </w:rPr>
          <w:t>not “</w:t>
        </w:r>
        <w:r w:rsidRPr="00101CFF">
          <w:rPr>
            <w:lang w:val="en-US"/>
          </w:rPr>
          <w:t>PMC Funding 2021, LLC”</w:t>
        </w:r>
        <w:r w:rsidRPr="00101CFF">
          <w:rPr>
            <w:lang w:val="en-US"/>
          </w:rPr>
          <w:t>, then this Claim Collections is skipped.</w:t>
        </w:r>
      </w:ins>
    </w:p>
    <w:p w14:paraId="6ABF5660" w14:textId="0948C35F" w:rsidR="00415AB9" w:rsidRDefault="00415AB9" w:rsidP="00415AB9">
      <w:pPr>
        <w:pStyle w:val="ListParagraph"/>
        <w:numPr>
          <w:ilvl w:val="0"/>
          <w:numId w:val="9"/>
        </w:numPr>
        <w:rPr>
          <w:lang w:val="en-US"/>
        </w:rPr>
      </w:pPr>
      <w:r w:rsidRPr="00415AB9">
        <w:rPr>
          <w:lang w:val="en-US"/>
        </w:rPr>
        <w:t>Read current balance of “[Provider]:[Portfolio Purchase]:Purchase Price” account in QB</w:t>
      </w:r>
      <w:r>
        <w:rPr>
          <w:lang w:val="en-US"/>
        </w:rPr>
        <w:t xml:space="preserve"> for Portfolio Purchase read from PMC</w:t>
      </w:r>
      <w:r w:rsidRPr="00415AB9">
        <w:rPr>
          <w:lang w:val="en-US"/>
        </w:rPr>
        <w:sym w:font="Wingdings" w:char="F0E0"/>
      </w:r>
      <w:r>
        <w:rPr>
          <w:lang w:val="en-US"/>
        </w:rPr>
        <w:t>Claim Collection</w:t>
      </w:r>
      <w:r w:rsidRPr="00415AB9">
        <w:rPr>
          <w:lang w:val="en-US"/>
        </w:rPr>
        <w:sym w:font="Wingdings" w:char="F0E0"/>
      </w:r>
      <w:r>
        <w:rPr>
          <w:lang w:val="en-US"/>
        </w:rPr>
        <w:t>Claim</w:t>
      </w:r>
      <w:r w:rsidRPr="00415AB9">
        <w:rPr>
          <w:lang w:val="en-US"/>
        </w:rPr>
        <w:sym w:font="Wingdings" w:char="F0E0"/>
      </w:r>
      <w:r>
        <w:rPr>
          <w:lang w:val="en-US"/>
        </w:rPr>
        <w:t>Portfolio Purchase</w:t>
      </w:r>
      <w:r w:rsidRPr="00415AB9">
        <w:rPr>
          <w:lang w:val="en-US"/>
        </w:rPr>
        <w:t>.</w:t>
      </w:r>
      <w:r>
        <w:rPr>
          <w:lang w:val="en-US"/>
        </w:rPr>
        <w:t xml:space="preserve"> Store in helper variable </w:t>
      </w:r>
      <w:proofErr w:type="spellStart"/>
      <w:r>
        <w:rPr>
          <w:lang w:val="en-US"/>
        </w:rPr>
        <w:t>Current_Balance_of_Portfolio_Purchase_Purchase_Price</w:t>
      </w:r>
      <w:proofErr w:type="spellEnd"/>
    </w:p>
    <w:p w14:paraId="57A684E7" w14:textId="527F5ACB" w:rsidR="00415AB9" w:rsidRDefault="00415AB9" w:rsidP="00415AB9">
      <w:pPr>
        <w:pStyle w:val="ListParagraph"/>
        <w:numPr>
          <w:ilvl w:val="0"/>
          <w:numId w:val="9"/>
        </w:numPr>
        <w:rPr>
          <w:lang w:val="en-US"/>
        </w:rPr>
      </w:pPr>
      <w:r>
        <w:rPr>
          <w:lang w:val="en-US"/>
        </w:rPr>
        <w:lastRenderedPageBreak/>
        <w:t xml:space="preserve">Similarly, read current balance of </w:t>
      </w:r>
      <w:r w:rsidRPr="00415AB9">
        <w:rPr>
          <w:lang w:val="en-US"/>
        </w:rPr>
        <w:t>“[Provider]:[Portfolio Purchase]:</w:t>
      </w:r>
      <w:r w:rsidR="00237EFB" w:rsidRPr="00237EFB">
        <w:rPr>
          <w:lang w:val="en-GB"/>
        </w:rPr>
        <w:t xml:space="preserve"> </w:t>
      </w:r>
      <w:r w:rsidR="00035D5E" w:rsidRPr="00035D5E">
        <w:rPr>
          <w:lang w:val="en-GB"/>
        </w:rPr>
        <w:t>Factor Fee Receivable</w:t>
      </w:r>
      <w:r w:rsidRPr="00415AB9">
        <w:rPr>
          <w:lang w:val="en-US"/>
        </w:rPr>
        <w:t>” account in QB</w:t>
      </w:r>
      <w:r w:rsidR="00237EFB">
        <w:rPr>
          <w:lang w:val="en-US"/>
        </w:rPr>
        <w:t xml:space="preserve"> and store it in helper variable </w:t>
      </w:r>
      <w:proofErr w:type="spellStart"/>
      <w:r w:rsidR="00237EFB">
        <w:rPr>
          <w:lang w:val="en-US"/>
        </w:rPr>
        <w:t>Current_Balance_of_Portfolio_Purchase_Factor_Fee_Receivable</w:t>
      </w:r>
      <w:proofErr w:type="spellEnd"/>
    </w:p>
    <w:p w14:paraId="61D26E2D" w14:textId="6A258961" w:rsidR="00415AB9" w:rsidRDefault="00237EFB" w:rsidP="00415AB9">
      <w:pPr>
        <w:pStyle w:val="ListParagraph"/>
        <w:numPr>
          <w:ilvl w:val="0"/>
          <w:numId w:val="9"/>
        </w:numPr>
        <w:rPr>
          <w:lang w:val="en-US"/>
        </w:rPr>
      </w:pPr>
      <w:r>
        <w:rPr>
          <w:lang w:val="en-US"/>
        </w:rPr>
        <w:t>C</w:t>
      </w:r>
      <w:r w:rsidR="00415AB9">
        <w:rPr>
          <w:lang w:val="en-US"/>
        </w:rPr>
        <w:t>alculate:</w:t>
      </w:r>
    </w:p>
    <w:p w14:paraId="04F4AE2D" w14:textId="476CC8E3" w:rsidR="00415AB9" w:rsidRPr="00237EFB" w:rsidRDefault="00415AB9" w:rsidP="00237EFB">
      <w:pPr>
        <w:pStyle w:val="ListParagraph"/>
        <w:numPr>
          <w:ilvl w:val="0"/>
          <w:numId w:val="10"/>
        </w:numPr>
        <w:rPr>
          <w:lang w:val="en-US"/>
        </w:rPr>
      </w:pPr>
      <w:proofErr w:type="spellStart"/>
      <w:r w:rsidRPr="00237EFB">
        <w:rPr>
          <w:lang w:val="en-US"/>
        </w:rPr>
        <w:t>Collection_below_Purchase_Price</w:t>
      </w:r>
      <w:proofErr w:type="spellEnd"/>
      <w:r w:rsidRPr="00237EFB">
        <w:rPr>
          <w:lang w:val="en-US"/>
        </w:rPr>
        <w:t xml:space="preserve"> = least( PMC</w:t>
      </w:r>
      <w:r w:rsidRPr="00415AB9">
        <w:rPr>
          <w:lang w:val="en-US"/>
        </w:rPr>
        <w:sym w:font="Wingdings" w:char="F0E0"/>
      </w:r>
      <w:r w:rsidRPr="00237EFB">
        <w:rPr>
          <w:lang w:val="en-US"/>
        </w:rPr>
        <w:t>Claim Collection</w:t>
      </w:r>
      <w:r w:rsidRPr="00415AB9">
        <w:rPr>
          <w:lang w:val="en-US"/>
        </w:rPr>
        <w:sym w:font="Wingdings" w:char="F0E0"/>
      </w:r>
      <w:r w:rsidRPr="00237EFB">
        <w:rPr>
          <w:lang w:val="en-US"/>
        </w:rPr>
        <w:t xml:space="preserve">Assigned Value, </w:t>
      </w:r>
      <w:proofErr w:type="spellStart"/>
      <w:r w:rsidRPr="00237EFB">
        <w:rPr>
          <w:lang w:val="en-US"/>
        </w:rPr>
        <w:t>Current_Balance_of_Portfolio_Purchase_Purchase_Price</w:t>
      </w:r>
      <w:proofErr w:type="spellEnd"/>
      <w:r w:rsidRPr="00237EFB">
        <w:rPr>
          <w:lang w:val="en-US"/>
        </w:rPr>
        <w:t xml:space="preserve"> )</w:t>
      </w:r>
    </w:p>
    <w:p w14:paraId="4DA22747" w14:textId="068C7489" w:rsidR="00237EFB" w:rsidRDefault="00237EFB" w:rsidP="00237EFB">
      <w:pPr>
        <w:pStyle w:val="ListParagraph"/>
        <w:numPr>
          <w:ilvl w:val="0"/>
          <w:numId w:val="10"/>
        </w:numPr>
        <w:rPr>
          <w:lang w:val="en-US"/>
        </w:rPr>
      </w:pPr>
      <w:proofErr w:type="spellStart"/>
      <w:r>
        <w:rPr>
          <w:lang w:val="en-US"/>
        </w:rPr>
        <w:t>Collection_between_Purchase_Price_and_Hurdle</w:t>
      </w:r>
      <w:proofErr w:type="spellEnd"/>
      <w:r>
        <w:rPr>
          <w:lang w:val="en-US"/>
        </w:rPr>
        <w:t xml:space="preserve"> = </w:t>
      </w:r>
      <w:r w:rsidRPr="00237EFB">
        <w:rPr>
          <w:lang w:val="en-US"/>
        </w:rPr>
        <w:t>least( PMC</w:t>
      </w:r>
      <w:r w:rsidRPr="00415AB9">
        <w:rPr>
          <w:lang w:val="en-US"/>
        </w:rPr>
        <w:sym w:font="Wingdings" w:char="F0E0"/>
      </w:r>
      <w:r w:rsidRPr="00237EFB">
        <w:rPr>
          <w:lang w:val="en-US"/>
        </w:rPr>
        <w:t>Claim Collection</w:t>
      </w:r>
      <w:r w:rsidRPr="00415AB9">
        <w:rPr>
          <w:lang w:val="en-US"/>
        </w:rPr>
        <w:sym w:font="Wingdings" w:char="F0E0"/>
      </w:r>
      <w:r w:rsidRPr="00237EFB">
        <w:rPr>
          <w:lang w:val="en-US"/>
        </w:rPr>
        <w:t>Assigned Value</w:t>
      </w:r>
      <w:r>
        <w:rPr>
          <w:lang w:val="en-US"/>
        </w:rPr>
        <w:t xml:space="preserve"> - </w:t>
      </w:r>
      <w:proofErr w:type="spellStart"/>
      <w:r w:rsidRPr="00237EFB">
        <w:rPr>
          <w:lang w:val="en-US"/>
        </w:rPr>
        <w:t>Collection_below_Purchase_Price</w:t>
      </w:r>
      <w:proofErr w:type="spellEnd"/>
      <w:r w:rsidRPr="00237EFB">
        <w:rPr>
          <w:lang w:val="en-US"/>
        </w:rPr>
        <w:t xml:space="preserve">, </w:t>
      </w:r>
      <w:proofErr w:type="spellStart"/>
      <w:r w:rsidRPr="00237EFB">
        <w:rPr>
          <w:lang w:val="en-US"/>
        </w:rPr>
        <w:t>Current_Balance_of_Portfolio_Purchase_</w:t>
      </w:r>
      <w:r>
        <w:rPr>
          <w:lang w:val="en-US"/>
        </w:rPr>
        <w:t>Factor_Fee_Receivable</w:t>
      </w:r>
      <w:proofErr w:type="spellEnd"/>
      <w:r w:rsidRPr="00237EFB">
        <w:rPr>
          <w:lang w:val="en-US"/>
        </w:rPr>
        <w:t xml:space="preserve"> )</w:t>
      </w:r>
    </w:p>
    <w:p w14:paraId="48935183" w14:textId="6969DC06" w:rsidR="00237EFB" w:rsidRDefault="00237EFB" w:rsidP="00237EFB">
      <w:pPr>
        <w:pStyle w:val="ListParagraph"/>
        <w:numPr>
          <w:ilvl w:val="0"/>
          <w:numId w:val="10"/>
        </w:numPr>
        <w:rPr>
          <w:lang w:val="en-US"/>
        </w:rPr>
      </w:pPr>
      <w:proofErr w:type="spellStart"/>
      <w:r>
        <w:rPr>
          <w:lang w:val="en-US"/>
        </w:rPr>
        <w:t>Collection_over_Hurdle</w:t>
      </w:r>
      <w:proofErr w:type="spellEnd"/>
      <w:r>
        <w:rPr>
          <w:lang w:val="en-US"/>
        </w:rPr>
        <w:t xml:space="preserve"> = </w:t>
      </w:r>
      <w:r w:rsidRPr="00237EFB">
        <w:rPr>
          <w:lang w:val="en-US"/>
        </w:rPr>
        <w:t>PMC</w:t>
      </w:r>
      <w:r w:rsidRPr="00415AB9">
        <w:rPr>
          <w:lang w:val="en-US"/>
        </w:rPr>
        <w:sym w:font="Wingdings" w:char="F0E0"/>
      </w:r>
      <w:r w:rsidRPr="00237EFB">
        <w:rPr>
          <w:lang w:val="en-US"/>
        </w:rPr>
        <w:t>Claim Collection</w:t>
      </w:r>
      <w:r w:rsidRPr="00415AB9">
        <w:rPr>
          <w:lang w:val="en-US"/>
        </w:rPr>
        <w:sym w:font="Wingdings" w:char="F0E0"/>
      </w:r>
      <w:r w:rsidRPr="00237EFB">
        <w:rPr>
          <w:lang w:val="en-US"/>
        </w:rPr>
        <w:t>Assigned Value</w:t>
      </w:r>
      <w:r>
        <w:rPr>
          <w:lang w:val="en-US"/>
        </w:rPr>
        <w:t xml:space="preserve"> - </w:t>
      </w:r>
      <w:proofErr w:type="spellStart"/>
      <w:r w:rsidRPr="00237EFB">
        <w:rPr>
          <w:lang w:val="en-US"/>
        </w:rPr>
        <w:t>Collection_below_Purchase_Price</w:t>
      </w:r>
      <w:proofErr w:type="spellEnd"/>
      <w:r>
        <w:rPr>
          <w:lang w:val="en-US"/>
        </w:rPr>
        <w:t xml:space="preserve"> - </w:t>
      </w:r>
      <w:proofErr w:type="spellStart"/>
      <w:r>
        <w:rPr>
          <w:lang w:val="en-US"/>
        </w:rPr>
        <w:t>Collection_between_Purchase_Price_and_Hurdle</w:t>
      </w:r>
      <w:proofErr w:type="spellEnd"/>
    </w:p>
    <w:p w14:paraId="322F7DCA" w14:textId="77777777" w:rsidR="000613FA" w:rsidRDefault="000613FA" w:rsidP="000613FA">
      <w:pPr>
        <w:pStyle w:val="ListParagraph"/>
        <w:numPr>
          <w:ilvl w:val="0"/>
          <w:numId w:val="9"/>
        </w:numPr>
        <w:rPr>
          <w:lang w:val="en-US"/>
        </w:rPr>
      </w:pPr>
      <w:r>
        <w:rPr>
          <w:lang w:val="en-US"/>
        </w:rPr>
        <w:t xml:space="preserve">If </w:t>
      </w:r>
      <w:proofErr w:type="spellStart"/>
      <w:r w:rsidRPr="00237EFB">
        <w:rPr>
          <w:lang w:val="en-US"/>
        </w:rPr>
        <w:t>Collection_below_Purchase_Price</w:t>
      </w:r>
      <w:proofErr w:type="spellEnd"/>
      <w:r>
        <w:rPr>
          <w:lang w:val="en-US"/>
        </w:rPr>
        <w:t xml:space="preserve"> &gt; 0 then</w:t>
      </w:r>
    </w:p>
    <w:p w14:paraId="62F98F6A" w14:textId="77777777" w:rsidR="000613FA" w:rsidRDefault="000613FA" w:rsidP="000613FA">
      <w:pPr>
        <w:pStyle w:val="ListParagraph"/>
        <w:numPr>
          <w:ilvl w:val="1"/>
          <w:numId w:val="9"/>
        </w:numPr>
        <w:rPr>
          <w:lang w:val="en-US"/>
        </w:rPr>
      </w:pPr>
      <w:r>
        <w:rPr>
          <w:lang w:val="en-US"/>
        </w:rPr>
        <w:t xml:space="preserve">Credit the “[Provider]:[Portfolio Purchase]:Purchase </w:t>
      </w:r>
      <w:proofErr w:type="spellStart"/>
      <w:r>
        <w:rPr>
          <w:lang w:val="en-US"/>
        </w:rPr>
        <w:t>Price:Purchase</w:t>
      </w:r>
      <w:proofErr w:type="spellEnd"/>
      <w:r>
        <w:rPr>
          <w:lang w:val="en-US"/>
        </w:rPr>
        <w:t xml:space="preserve"> Collection” account with value = </w:t>
      </w:r>
      <w:proofErr w:type="spellStart"/>
      <w:r w:rsidRPr="00237EFB">
        <w:rPr>
          <w:lang w:val="en-US"/>
        </w:rPr>
        <w:t>Collection_below_Purchase_Price</w:t>
      </w:r>
      <w:proofErr w:type="spellEnd"/>
      <w:r>
        <w:rPr>
          <w:lang w:val="en-US"/>
        </w:rPr>
        <w:t>, description = “[Collection</w:t>
      </w:r>
      <w:r w:rsidRPr="00237EFB">
        <w:rPr>
          <w:lang w:val="en-US"/>
        </w:rPr>
        <w:sym w:font="Wingdings" w:char="F0E0"/>
      </w:r>
      <w:r>
        <w:rPr>
          <w:lang w:val="en-US"/>
        </w:rPr>
        <w:t>Check Number]”</w:t>
      </w:r>
    </w:p>
    <w:p w14:paraId="1AFFB7F7" w14:textId="77777777" w:rsidR="000613FA" w:rsidRDefault="000613FA" w:rsidP="000613FA">
      <w:pPr>
        <w:pStyle w:val="ListParagraph"/>
        <w:numPr>
          <w:ilvl w:val="1"/>
          <w:numId w:val="9"/>
        </w:numPr>
        <w:rPr>
          <w:lang w:val="en-US"/>
        </w:rPr>
      </w:pPr>
      <w:r>
        <w:rPr>
          <w:lang w:val="en-US"/>
        </w:rPr>
        <w:t xml:space="preserve">Debit the “Cash” account with value = </w:t>
      </w:r>
      <w:proofErr w:type="spellStart"/>
      <w:r w:rsidRPr="00237EFB">
        <w:rPr>
          <w:lang w:val="en-US"/>
        </w:rPr>
        <w:t>Collection_below_Purchase_Price</w:t>
      </w:r>
      <w:proofErr w:type="spellEnd"/>
      <w:r>
        <w:rPr>
          <w:lang w:val="en-US"/>
        </w:rPr>
        <w:t>, description = “[Collection</w:t>
      </w:r>
      <w:r w:rsidRPr="00237EFB">
        <w:rPr>
          <w:lang w:val="en-US"/>
        </w:rPr>
        <w:sym w:font="Wingdings" w:char="F0E0"/>
      </w:r>
      <w:r>
        <w:rPr>
          <w:lang w:val="en-US"/>
        </w:rPr>
        <w:t>Check Number]”</w:t>
      </w:r>
    </w:p>
    <w:p w14:paraId="5F414C21" w14:textId="5CD2C9C6" w:rsidR="000613FA" w:rsidRDefault="000613FA" w:rsidP="000613FA">
      <w:pPr>
        <w:pStyle w:val="ListParagraph"/>
        <w:numPr>
          <w:ilvl w:val="0"/>
          <w:numId w:val="9"/>
        </w:numPr>
        <w:rPr>
          <w:lang w:val="en-US"/>
        </w:rPr>
      </w:pPr>
      <w:r>
        <w:rPr>
          <w:lang w:val="en-US"/>
        </w:rPr>
        <w:t xml:space="preserve">If </w:t>
      </w:r>
      <w:proofErr w:type="spellStart"/>
      <w:r>
        <w:rPr>
          <w:lang w:val="en-US"/>
        </w:rPr>
        <w:t>Collection_between_Purchase_Price_and_Hurdle</w:t>
      </w:r>
      <w:proofErr w:type="spellEnd"/>
      <w:r>
        <w:rPr>
          <w:lang w:val="en-US"/>
        </w:rPr>
        <w:t xml:space="preserve"> &gt; 0 then</w:t>
      </w:r>
    </w:p>
    <w:p w14:paraId="6712802D" w14:textId="69FA3748" w:rsidR="000613FA" w:rsidRDefault="000613FA" w:rsidP="000613FA">
      <w:pPr>
        <w:pStyle w:val="ListParagraph"/>
        <w:numPr>
          <w:ilvl w:val="1"/>
          <w:numId w:val="9"/>
        </w:numPr>
        <w:rPr>
          <w:lang w:val="en-US"/>
        </w:rPr>
      </w:pPr>
      <w:r>
        <w:rPr>
          <w:lang w:val="en-US"/>
        </w:rPr>
        <w:t xml:space="preserve">Credit the “[Provider]:[Portfolio Purchase]:Factor Fee </w:t>
      </w:r>
      <w:proofErr w:type="spellStart"/>
      <w:r>
        <w:rPr>
          <w:lang w:val="en-US"/>
        </w:rPr>
        <w:t>Receivable:Factor</w:t>
      </w:r>
      <w:proofErr w:type="spellEnd"/>
      <w:r>
        <w:rPr>
          <w:lang w:val="en-US"/>
        </w:rPr>
        <w:t xml:space="preserve"> Fee Collection” account with value = </w:t>
      </w:r>
      <w:proofErr w:type="spellStart"/>
      <w:r>
        <w:rPr>
          <w:lang w:val="en-US"/>
        </w:rPr>
        <w:t>Collection_between_Purchase_Price_and_Hurdle</w:t>
      </w:r>
      <w:proofErr w:type="spellEnd"/>
      <w:r>
        <w:rPr>
          <w:lang w:val="en-US"/>
        </w:rPr>
        <w:t>, description = “[Collection</w:t>
      </w:r>
      <w:r w:rsidRPr="00237EFB">
        <w:rPr>
          <w:lang w:val="en-US"/>
        </w:rPr>
        <w:sym w:font="Wingdings" w:char="F0E0"/>
      </w:r>
      <w:r>
        <w:rPr>
          <w:lang w:val="en-US"/>
        </w:rPr>
        <w:t>Check Number]”</w:t>
      </w:r>
    </w:p>
    <w:p w14:paraId="4BCC37A8" w14:textId="714D08CD" w:rsidR="000613FA" w:rsidRDefault="000613FA" w:rsidP="000613FA">
      <w:pPr>
        <w:pStyle w:val="ListParagraph"/>
        <w:numPr>
          <w:ilvl w:val="1"/>
          <w:numId w:val="9"/>
        </w:numPr>
        <w:rPr>
          <w:lang w:val="en-US"/>
        </w:rPr>
      </w:pPr>
      <w:r>
        <w:rPr>
          <w:lang w:val="en-US"/>
        </w:rPr>
        <w:t xml:space="preserve">Debit the “Cash” account with value = </w:t>
      </w:r>
      <w:proofErr w:type="spellStart"/>
      <w:r>
        <w:rPr>
          <w:lang w:val="en-US"/>
        </w:rPr>
        <w:t>Collection_between_Purchase_Price_and_Hurdle</w:t>
      </w:r>
      <w:proofErr w:type="spellEnd"/>
      <w:r>
        <w:rPr>
          <w:lang w:val="en-US"/>
        </w:rPr>
        <w:t>, description = “[Collection</w:t>
      </w:r>
      <w:r w:rsidRPr="00237EFB">
        <w:rPr>
          <w:lang w:val="en-US"/>
        </w:rPr>
        <w:sym w:font="Wingdings" w:char="F0E0"/>
      </w:r>
      <w:r>
        <w:rPr>
          <w:lang w:val="en-US"/>
        </w:rPr>
        <w:t>Check Number]”</w:t>
      </w:r>
    </w:p>
    <w:p w14:paraId="303D9FD7" w14:textId="0FB53BB7" w:rsidR="000613FA" w:rsidRDefault="000613FA" w:rsidP="000613FA">
      <w:pPr>
        <w:pStyle w:val="ListParagraph"/>
        <w:numPr>
          <w:ilvl w:val="1"/>
          <w:numId w:val="9"/>
        </w:numPr>
        <w:rPr>
          <w:lang w:val="en-US"/>
        </w:rPr>
      </w:pPr>
      <w:r>
        <w:rPr>
          <w:lang w:val="en-US"/>
        </w:rPr>
        <w:t>Credit the “</w:t>
      </w:r>
      <w:r w:rsidRPr="000613FA">
        <w:rPr>
          <w:lang w:val="en-US"/>
        </w:rPr>
        <w:t xml:space="preserve">[Portfolio Purchase] </w:t>
      </w:r>
      <w:r>
        <w:rPr>
          <w:lang w:val="en-US"/>
        </w:rPr>
        <w:t>Realized</w:t>
      </w:r>
      <w:r w:rsidRPr="000613FA">
        <w:rPr>
          <w:lang w:val="en-US"/>
        </w:rPr>
        <w:t xml:space="preserve"> Factor Fee</w:t>
      </w:r>
      <w:r>
        <w:rPr>
          <w:lang w:val="en-US"/>
        </w:rPr>
        <w:t xml:space="preserve">” account with value = </w:t>
      </w:r>
      <w:proofErr w:type="spellStart"/>
      <w:r>
        <w:rPr>
          <w:lang w:val="en-US"/>
        </w:rPr>
        <w:t>Collection_between_Purchase_Price_and_Hurdle</w:t>
      </w:r>
      <w:proofErr w:type="spellEnd"/>
      <w:r>
        <w:rPr>
          <w:lang w:val="en-US"/>
        </w:rPr>
        <w:t>, description = “[Collection</w:t>
      </w:r>
      <w:r w:rsidRPr="00237EFB">
        <w:rPr>
          <w:lang w:val="en-US"/>
        </w:rPr>
        <w:sym w:font="Wingdings" w:char="F0E0"/>
      </w:r>
      <w:r>
        <w:rPr>
          <w:lang w:val="en-US"/>
        </w:rPr>
        <w:t>Check Number]”</w:t>
      </w:r>
    </w:p>
    <w:p w14:paraId="4729BC25" w14:textId="7FAA1107" w:rsidR="000613FA" w:rsidRDefault="000613FA" w:rsidP="000613FA">
      <w:pPr>
        <w:pStyle w:val="ListParagraph"/>
        <w:numPr>
          <w:ilvl w:val="1"/>
          <w:numId w:val="9"/>
        </w:numPr>
        <w:rPr>
          <w:lang w:val="en-US"/>
        </w:rPr>
      </w:pPr>
      <w:r>
        <w:rPr>
          <w:lang w:val="en-US"/>
        </w:rPr>
        <w:t>Debit the “</w:t>
      </w:r>
      <w:r w:rsidRPr="000613FA">
        <w:rPr>
          <w:lang w:val="en-US"/>
        </w:rPr>
        <w:t>[Portfolio Purchase] Deferred Factor Fee</w:t>
      </w:r>
      <w:r>
        <w:rPr>
          <w:lang w:val="en-US"/>
        </w:rPr>
        <w:t xml:space="preserve">” account with value = </w:t>
      </w:r>
      <w:proofErr w:type="spellStart"/>
      <w:r>
        <w:rPr>
          <w:lang w:val="en-US"/>
        </w:rPr>
        <w:t>Collection_between_Purchase_Price_and_Hurdle</w:t>
      </w:r>
      <w:proofErr w:type="spellEnd"/>
      <w:r>
        <w:rPr>
          <w:lang w:val="en-US"/>
        </w:rPr>
        <w:t>, description = “[Collection</w:t>
      </w:r>
      <w:r w:rsidRPr="00237EFB">
        <w:rPr>
          <w:lang w:val="en-US"/>
        </w:rPr>
        <w:sym w:font="Wingdings" w:char="F0E0"/>
      </w:r>
      <w:r>
        <w:rPr>
          <w:lang w:val="en-US"/>
        </w:rPr>
        <w:t>Check Number]”</w:t>
      </w:r>
    </w:p>
    <w:p w14:paraId="16AB298C" w14:textId="44D826AF" w:rsidR="000613FA" w:rsidRDefault="000613FA" w:rsidP="000613FA">
      <w:pPr>
        <w:pStyle w:val="ListParagraph"/>
        <w:numPr>
          <w:ilvl w:val="0"/>
          <w:numId w:val="9"/>
        </w:numPr>
        <w:rPr>
          <w:lang w:val="en-US"/>
        </w:rPr>
      </w:pPr>
      <w:r>
        <w:rPr>
          <w:lang w:val="en-US"/>
        </w:rPr>
        <w:t xml:space="preserve">If </w:t>
      </w:r>
      <w:proofErr w:type="spellStart"/>
      <w:r>
        <w:rPr>
          <w:lang w:val="en-US"/>
        </w:rPr>
        <w:t>Collection_over_Hurdle</w:t>
      </w:r>
      <w:proofErr w:type="spellEnd"/>
      <w:r>
        <w:rPr>
          <w:lang w:val="en-US"/>
        </w:rPr>
        <w:t xml:space="preserve"> &gt; 0 then</w:t>
      </w:r>
    </w:p>
    <w:p w14:paraId="3F65A5C5" w14:textId="320CF15B" w:rsidR="000613FA" w:rsidRDefault="000613FA" w:rsidP="000613FA">
      <w:pPr>
        <w:pStyle w:val="ListParagraph"/>
        <w:numPr>
          <w:ilvl w:val="1"/>
          <w:numId w:val="9"/>
        </w:numPr>
        <w:rPr>
          <w:lang w:val="en-US"/>
        </w:rPr>
      </w:pPr>
      <w:r>
        <w:rPr>
          <w:lang w:val="en-US"/>
        </w:rPr>
        <w:t>Credit the “</w:t>
      </w:r>
      <w:r w:rsidRPr="000613FA">
        <w:rPr>
          <w:lang w:val="en-US"/>
        </w:rPr>
        <w:t xml:space="preserve">[Portfolio Purchase] </w:t>
      </w:r>
      <w:r>
        <w:rPr>
          <w:lang w:val="en-US"/>
        </w:rPr>
        <w:t xml:space="preserve">Excess Hurdle Payable” account with value = </w:t>
      </w:r>
      <w:proofErr w:type="spellStart"/>
      <w:r>
        <w:rPr>
          <w:lang w:val="en-US"/>
        </w:rPr>
        <w:t>Collection_over_Hurdle</w:t>
      </w:r>
      <w:proofErr w:type="spellEnd"/>
      <w:r>
        <w:rPr>
          <w:lang w:val="en-US"/>
        </w:rPr>
        <w:t>, description = “[Collection</w:t>
      </w:r>
      <w:r w:rsidRPr="00237EFB">
        <w:rPr>
          <w:lang w:val="en-US"/>
        </w:rPr>
        <w:sym w:font="Wingdings" w:char="F0E0"/>
      </w:r>
      <w:r>
        <w:rPr>
          <w:lang w:val="en-US"/>
        </w:rPr>
        <w:t>Check Number]”</w:t>
      </w:r>
    </w:p>
    <w:p w14:paraId="39953C1A" w14:textId="076FBAB8" w:rsidR="000613FA" w:rsidRDefault="000613FA" w:rsidP="000613FA">
      <w:pPr>
        <w:pStyle w:val="ListParagraph"/>
        <w:numPr>
          <w:ilvl w:val="1"/>
          <w:numId w:val="9"/>
        </w:numPr>
        <w:rPr>
          <w:lang w:val="en-US"/>
        </w:rPr>
      </w:pPr>
      <w:r>
        <w:rPr>
          <w:lang w:val="en-US"/>
        </w:rPr>
        <w:t xml:space="preserve">Debit the “Cash” account with value = </w:t>
      </w:r>
      <w:proofErr w:type="spellStart"/>
      <w:r>
        <w:rPr>
          <w:lang w:val="en-US"/>
        </w:rPr>
        <w:t>Collection_over_Hurdle</w:t>
      </w:r>
      <w:proofErr w:type="spellEnd"/>
      <w:r>
        <w:rPr>
          <w:lang w:val="en-US"/>
        </w:rPr>
        <w:t>, description = “[Collection</w:t>
      </w:r>
      <w:r w:rsidRPr="00237EFB">
        <w:rPr>
          <w:lang w:val="en-US"/>
        </w:rPr>
        <w:sym w:font="Wingdings" w:char="F0E0"/>
      </w:r>
      <w:r>
        <w:rPr>
          <w:lang w:val="en-US"/>
        </w:rPr>
        <w:t>Check Number]”</w:t>
      </w:r>
    </w:p>
    <w:p w14:paraId="7951120E" w14:textId="77777777" w:rsidR="000613FA" w:rsidRDefault="000613FA" w:rsidP="00237EFB">
      <w:pPr>
        <w:rPr>
          <w:lang w:val="en-US"/>
        </w:rPr>
      </w:pPr>
    </w:p>
    <w:p w14:paraId="0CF44A2D" w14:textId="77777777" w:rsidR="00E87906" w:rsidRDefault="00E87906" w:rsidP="00E87906">
      <w:pPr>
        <w:rPr>
          <w:lang w:val="en-US"/>
        </w:rPr>
      </w:pPr>
      <w:r>
        <w:rPr>
          <w:lang w:val="en-US"/>
        </w:rPr>
        <w:t>If any account needed for described Journal Entries does not exist in QB, it is created.</w:t>
      </w:r>
    </w:p>
    <w:p w14:paraId="5BAD2069" w14:textId="77777777" w:rsidR="00E87906" w:rsidRDefault="000613FA" w:rsidP="00E87906">
      <w:pPr>
        <w:rPr>
          <w:lang w:val="en-US"/>
        </w:rPr>
      </w:pPr>
      <w:r>
        <w:rPr>
          <w:lang w:val="en-US"/>
        </w:rPr>
        <w:t>After the</w:t>
      </w:r>
      <w:r w:rsidR="00E87906">
        <w:rPr>
          <w:lang w:val="en-US"/>
        </w:rPr>
        <w:t xml:space="preserve"> at least partially successful</w:t>
      </w:r>
      <w:r>
        <w:rPr>
          <w:lang w:val="en-US"/>
        </w:rPr>
        <w:t xml:space="preserve"> procedure </w:t>
      </w:r>
      <w:r w:rsidR="00E87906">
        <w:rPr>
          <w:lang w:val="en-US"/>
        </w:rPr>
        <w:t xml:space="preserve">described above </w:t>
      </w:r>
      <w:r>
        <w:rPr>
          <w:lang w:val="en-US"/>
        </w:rPr>
        <w:t xml:space="preserve">the Collection in PMC is marked as sent to QB by setting the “Sent to QB” </w:t>
      </w:r>
      <w:r w:rsidR="00E87906">
        <w:rPr>
          <w:lang w:val="en-US"/>
        </w:rPr>
        <w:t xml:space="preserve">= [current date and time]. Partially successful is understood that at least one journal entry was sent to QB for this Collection. </w:t>
      </w:r>
    </w:p>
    <w:p w14:paraId="7CF1A0C7" w14:textId="7799A072" w:rsidR="000613FA" w:rsidRDefault="00E87906" w:rsidP="00E87906">
      <w:pPr>
        <w:rPr>
          <w:lang w:val="en-US"/>
        </w:rPr>
      </w:pPr>
      <w:r>
        <w:rPr>
          <w:lang w:val="en-US"/>
        </w:rPr>
        <w:lastRenderedPageBreak/>
        <w:t>In case of any errors, Batch Error is created.</w:t>
      </w:r>
    </w:p>
    <w:p w14:paraId="0EBCF091" w14:textId="465044C6" w:rsidR="00E87906" w:rsidRPr="00237EFB" w:rsidDel="00101CFF" w:rsidRDefault="00101CFF" w:rsidP="00E87906">
      <w:pPr>
        <w:rPr>
          <w:del w:id="38" w:author="Dariusz Bogumil" w:date="2023-09-01T15:34:00Z"/>
          <w:lang w:val="en-US"/>
        </w:rPr>
      </w:pPr>
      <w:ins w:id="39" w:author="Dariusz Bogumil" w:date="2023-09-01T15:32:00Z">
        <w:r>
          <w:rPr>
            <w:lang w:val="en-US"/>
          </w:rPr>
          <w:t xml:space="preserve">Additionally, a manual workflow in the </w:t>
        </w:r>
        <w:r>
          <w:rPr>
            <w:lang w:val="en-US"/>
          </w:rPr>
          <w:t>Collection</w:t>
        </w:r>
      </w:ins>
      <w:ins w:id="40" w:author="Dariusz Bogumil" w:date="2023-09-01T15:33:00Z">
        <w:r>
          <w:rPr>
            <w:lang w:val="en-US"/>
          </w:rPr>
          <w:t>s</w:t>
        </w:r>
      </w:ins>
      <w:ins w:id="41" w:author="Dariusz Bogumil" w:date="2023-09-01T15:32:00Z">
        <w:r>
          <w:rPr>
            <w:lang w:val="en-US"/>
          </w:rPr>
          <w:t xml:space="preserve"> module will be created to trigger actions described above.</w:t>
        </w:r>
      </w:ins>
    </w:p>
    <w:p w14:paraId="31D5F1DB" w14:textId="72938E2C" w:rsidR="00237EFB" w:rsidRPr="00415AB9" w:rsidDel="00101CFF" w:rsidRDefault="00237EFB" w:rsidP="00101CFF">
      <w:pPr>
        <w:rPr>
          <w:del w:id="42" w:author="Dariusz Bogumil" w:date="2023-09-01T15:34:00Z"/>
          <w:lang w:val="en-US"/>
        </w:rPr>
        <w:pPrChange w:id="43" w:author="Dariusz Bogumil" w:date="2023-09-01T15:34:00Z">
          <w:pPr>
            <w:pStyle w:val="ListParagraph"/>
            <w:ind w:left="1770"/>
          </w:pPr>
        </w:pPrChange>
      </w:pPr>
    </w:p>
    <w:p w14:paraId="2902B290" w14:textId="663882A9" w:rsidR="00A02EBF" w:rsidDel="00101CFF" w:rsidRDefault="00A02EBF" w:rsidP="00A02EBF">
      <w:pPr>
        <w:rPr>
          <w:del w:id="44" w:author="Dariusz Bogumil" w:date="2023-09-01T15:34:00Z"/>
          <w:lang w:val="en-US"/>
        </w:rPr>
      </w:pPr>
    </w:p>
    <w:p w14:paraId="5192B457" w14:textId="202B2757" w:rsidR="00A02EBF" w:rsidRDefault="00101CFF" w:rsidP="00A02EBF">
      <w:pPr>
        <w:rPr>
          <w:lang w:val="en-US"/>
        </w:rPr>
      </w:pPr>
      <w:ins w:id="45" w:author="Dariusz Bogumil" w:date="2023-09-01T15:34:00Z">
        <w:r>
          <w:rPr>
            <w:lang w:val="en-US"/>
          </w:rPr>
          <w:t xml:space="preserve"> This workflow will be available only if </w:t>
        </w:r>
      </w:ins>
      <w:ins w:id="46" w:author="Dariusz Bogumil" w:date="2023-09-01T15:35:00Z">
        <w:r>
          <w:rPr>
            <w:lang w:val="en-US"/>
          </w:rPr>
          <w:t>PMC</w:t>
        </w:r>
        <w:r w:rsidRPr="00E87906">
          <w:rPr>
            <w:lang w:val="en-US"/>
          </w:rPr>
          <w:sym w:font="Wingdings" w:char="F0E0"/>
        </w:r>
        <w:r>
          <w:rPr>
            <w:lang w:val="en-US"/>
          </w:rPr>
          <w:t>Collection</w:t>
        </w:r>
        <w:r w:rsidRPr="00E87906">
          <w:rPr>
            <w:lang w:val="en-US"/>
          </w:rPr>
          <w:sym w:font="Wingdings" w:char="F0E0"/>
        </w:r>
        <w:r>
          <w:rPr>
            <w:lang w:val="en-US"/>
          </w:rPr>
          <w:t>Status</w:t>
        </w:r>
      </w:ins>
      <w:ins w:id="47" w:author="Dariusz Bogumil" w:date="2023-09-01T15:36:00Z">
        <w:r>
          <w:rPr>
            <w:lang w:val="en-US"/>
          </w:rPr>
          <w:t xml:space="preserve"> </w:t>
        </w:r>
      </w:ins>
      <w:ins w:id="48" w:author="Dariusz Bogumil" w:date="2023-09-01T15:35:00Z">
        <w:r>
          <w:rPr>
            <w:lang w:val="en-US"/>
          </w:rPr>
          <w:t>=</w:t>
        </w:r>
      </w:ins>
      <w:ins w:id="49" w:author="Dariusz Bogumil" w:date="2023-09-01T15:36:00Z">
        <w:r>
          <w:rPr>
            <w:lang w:val="en-US"/>
          </w:rPr>
          <w:t xml:space="preserve"> </w:t>
        </w:r>
      </w:ins>
      <w:ins w:id="50" w:author="Dariusz Bogumil" w:date="2023-09-01T15:35:00Z">
        <w:r>
          <w:rPr>
            <w:lang w:val="en-US"/>
          </w:rPr>
          <w:t xml:space="preserve">“Released” </w:t>
        </w:r>
        <w:r>
          <w:rPr>
            <w:lang w:val="en-US"/>
          </w:rPr>
          <w:t xml:space="preserve">and </w:t>
        </w:r>
        <w:r>
          <w:rPr>
            <w:lang w:val="en-US"/>
          </w:rPr>
          <w:t>PMC</w:t>
        </w:r>
        <w:r w:rsidRPr="00E87906">
          <w:rPr>
            <w:lang w:val="en-US"/>
          </w:rPr>
          <w:sym w:font="Wingdings" w:char="F0E0"/>
        </w:r>
        <w:r>
          <w:rPr>
            <w:lang w:val="en-US"/>
          </w:rPr>
          <w:t>Collection</w:t>
        </w:r>
        <w:r w:rsidRPr="00E87906">
          <w:rPr>
            <w:lang w:val="en-US"/>
          </w:rPr>
          <w:sym w:font="Wingdings" w:char="F0E0"/>
        </w:r>
        <w:r>
          <w:rPr>
            <w:lang w:val="en-US"/>
          </w:rPr>
          <w:t>“Sent to QB” is empty</w:t>
        </w:r>
        <w:r>
          <w:rPr>
            <w:lang w:val="en-US"/>
          </w:rPr>
          <w:t>.</w:t>
        </w:r>
      </w:ins>
    </w:p>
    <w:p w14:paraId="00DDA513" w14:textId="77777777" w:rsidR="00A02EBF" w:rsidRPr="00A02EBF" w:rsidRDefault="00A02EBF" w:rsidP="00A02EBF">
      <w:pPr>
        <w:rPr>
          <w:lang w:val="en-US"/>
        </w:rPr>
      </w:pPr>
    </w:p>
    <w:sectPr w:rsidR="00A02EBF" w:rsidRPr="00A02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7FF"/>
    <w:multiLevelType w:val="hybridMultilevel"/>
    <w:tmpl w:val="D2D84C38"/>
    <w:lvl w:ilvl="0" w:tplc="7CA2BE3C">
      <w:start w:val="1"/>
      <w:numFmt w:val="bullet"/>
      <w:lvlText w:val="-"/>
      <w:lvlJc w:val="left"/>
      <w:pPr>
        <w:ind w:left="87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786343"/>
    <w:multiLevelType w:val="multilevel"/>
    <w:tmpl w:val="375E8928"/>
    <w:lvl w:ilvl="0">
      <w:start w:val="1"/>
      <w:numFmt w:val="decimal"/>
      <w:pStyle w:val="DBH1"/>
      <w:lvlText w:val="%1."/>
      <w:lvlJc w:val="left"/>
      <w:pPr>
        <w:tabs>
          <w:tab w:val="num" w:pos="4904"/>
        </w:tabs>
        <w:ind w:left="4904" w:hanging="510"/>
      </w:pPr>
    </w:lvl>
    <w:lvl w:ilvl="1">
      <w:start w:val="1"/>
      <w:numFmt w:val="decimal"/>
      <w:pStyle w:val="DBH2"/>
      <w:lvlText w:val="%1.%2."/>
      <w:lvlJc w:val="left"/>
      <w:pPr>
        <w:tabs>
          <w:tab w:val="num" w:pos="3413"/>
        </w:tabs>
        <w:ind w:left="3203" w:hanging="510"/>
      </w:pPr>
      <w:rPr>
        <w:rFonts w:cs="Times New Roman" w:hint="default"/>
      </w:rPr>
    </w:lvl>
    <w:lvl w:ilvl="2">
      <w:start w:val="1"/>
      <w:numFmt w:val="decimal"/>
      <w:pStyle w:val="DBH3"/>
      <w:lvlText w:val="%1.%2.%3."/>
      <w:lvlJc w:val="left"/>
      <w:pPr>
        <w:tabs>
          <w:tab w:val="num" w:pos="1080"/>
        </w:tabs>
        <w:ind w:left="720" w:hanging="720"/>
      </w:pPr>
      <w:rPr>
        <w:rFonts w:cs="Times New Roman" w:hint="default"/>
      </w:rPr>
    </w:lvl>
    <w:lvl w:ilvl="3">
      <w:start w:val="1"/>
      <w:numFmt w:val="decimal"/>
      <w:pStyle w:val="DBH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210856ED"/>
    <w:multiLevelType w:val="hybridMultilevel"/>
    <w:tmpl w:val="E65AA072"/>
    <w:lvl w:ilvl="0" w:tplc="52F861DE">
      <w:start w:val="1"/>
      <w:numFmt w:val="decimal"/>
      <w:lvlText w:val="%1."/>
      <w:lvlJc w:val="left"/>
      <w:pPr>
        <w:ind w:left="1770" w:hanging="360"/>
      </w:pPr>
      <w:rPr>
        <w:rFonts w:hint="default"/>
      </w:rPr>
    </w:lvl>
    <w:lvl w:ilvl="1" w:tplc="04150019">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3" w15:restartNumberingAfterBreak="0">
    <w:nsid w:val="2E5C374D"/>
    <w:multiLevelType w:val="hybridMultilevel"/>
    <w:tmpl w:val="7EF4F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3A548E"/>
    <w:multiLevelType w:val="hybridMultilevel"/>
    <w:tmpl w:val="75523982"/>
    <w:lvl w:ilvl="0" w:tplc="7CA2BE3C">
      <w:start w:val="1"/>
      <w:numFmt w:val="bullet"/>
      <w:lvlText w:val="-"/>
      <w:lvlJc w:val="left"/>
      <w:pPr>
        <w:ind w:left="870" w:hanging="360"/>
      </w:pPr>
      <w:rPr>
        <w:rFonts w:ascii="Calibri" w:eastAsiaTheme="minorHAnsi" w:hAnsi="Calibri" w:cs="Calibri" w:hint="default"/>
      </w:rPr>
    </w:lvl>
    <w:lvl w:ilvl="1" w:tplc="04150003" w:tentative="1">
      <w:start w:val="1"/>
      <w:numFmt w:val="bullet"/>
      <w:lvlText w:val="o"/>
      <w:lvlJc w:val="left"/>
      <w:pPr>
        <w:ind w:left="1590" w:hanging="360"/>
      </w:pPr>
      <w:rPr>
        <w:rFonts w:ascii="Courier New" w:hAnsi="Courier New" w:cs="Courier New" w:hint="default"/>
      </w:rPr>
    </w:lvl>
    <w:lvl w:ilvl="2" w:tplc="04150005" w:tentative="1">
      <w:start w:val="1"/>
      <w:numFmt w:val="bullet"/>
      <w:lvlText w:val=""/>
      <w:lvlJc w:val="left"/>
      <w:pPr>
        <w:ind w:left="2310" w:hanging="360"/>
      </w:pPr>
      <w:rPr>
        <w:rFonts w:ascii="Wingdings" w:hAnsi="Wingdings" w:hint="default"/>
      </w:rPr>
    </w:lvl>
    <w:lvl w:ilvl="3" w:tplc="04150001" w:tentative="1">
      <w:start w:val="1"/>
      <w:numFmt w:val="bullet"/>
      <w:lvlText w:val=""/>
      <w:lvlJc w:val="left"/>
      <w:pPr>
        <w:ind w:left="3030" w:hanging="360"/>
      </w:pPr>
      <w:rPr>
        <w:rFonts w:ascii="Symbol" w:hAnsi="Symbol" w:hint="default"/>
      </w:rPr>
    </w:lvl>
    <w:lvl w:ilvl="4" w:tplc="04150003" w:tentative="1">
      <w:start w:val="1"/>
      <w:numFmt w:val="bullet"/>
      <w:lvlText w:val="o"/>
      <w:lvlJc w:val="left"/>
      <w:pPr>
        <w:ind w:left="3750" w:hanging="360"/>
      </w:pPr>
      <w:rPr>
        <w:rFonts w:ascii="Courier New" w:hAnsi="Courier New" w:cs="Courier New" w:hint="default"/>
      </w:rPr>
    </w:lvl>
    <w:lvl w:ilvl="5" w:tplc="04150005" w:tentative="1">
      <w:start w:val="1"/>
      <w:numFmt w:val="bullet"/>
      <w:lvlText w:val=""/>
      <w:lvlJc w:val="left"/>
      <w:pPr>
        <w:ind w:left="4470" w:hanging="360"/>
      </w:pPr>
      <w:rPr>
        <w:rFonts w:ascii="Wingdings" w:hAnsi="Wingdings" w:hint="default"/>
      </w:rPr>
    </w:lvl>
    <w:lvl w:ilvl="6" w:tplc="04150001" w:tentative="1">
      <w:start w:val="1"/>
      <w:numFmt w:val="bullet"/>
      <w:lvlText w:val=""/>
      <w:lvlJc w:val="left"/>
      <w:pPr>
        <w:ind w:left="5190" w:hanging="360"/>
      </w:pPr>
      <w:rPr>
        <w:rFonts w:ascii="Symbol" w:hAnsi="Symbol" w:hint="default"/>
      </w:rPr>
    </w:lvl>
    <w:lvl w:ilvl="7" w:tplc="04150003" w:tentative="1">
      <w:start w:val="1"/>
      <w:numFmt w:val="bullet"/>
      <w:lvlText w:val="o"/>
      <w:lvlJc w:val="left"/>
      <w:pPr>
        <w:ind w:left="5910" w:hanging="360"/>
      </w:pPr>
      <w:rPr>
        <w:rFonts w:ascii="Courier New" w:hAnsi="Courier New" w:cs="Courier New" w:hint="default"/>
      </w:rPr>
    </w:lvl>
    <w:lvl w:ilvl="8" w:tplc="04150005" w:tentative="1">
      <w:start w:val="1"/>
      <w:numFmt w:val="bullet"/>
      <w:lvlText w:val=""/>
      <w:lvlJc w:val="left"/>
      <w:pPr>
        <w:ind w:left="6630" w:hanging="360"/>
      </w:pPr>
      <w:rPr>
        <w:rFonts w:ascii="Wingdings" w:hAnsi="Wingdings" w:hint="default"/>
      </w:rPr>
    </w:lvl>
  </w:abstractNum>
  <w:abstractNum w:abstractNumId="5" w15:restartNumberingAfterBreak="0">
    <w:nsid w:val="410A6520"/>
    <w:multiLevelType w:val="hybridMultilevel"/>
    <w:tmpl w:val="DBE22E48"/>
    <w:lvl w:ilvl="0" w:tplc="057CC3D2">
      <w:start w:val="1"/>
      <w:numFmt w:val="lowerLetter"/>
      <w:lvlText w:val="%1)"/>
      <w:lvlJc w:val="left"/>
      <w:pPr>
        <w:ind w:left="2130" w:hanging="360"/>
      </w:pPr>
      <w:rPr>
        <w:rFonts w:hint="default"/>
      </w:r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6" w15:restartNumberingAfterBreak="0">
    <w:nsid w:val="50785562"/>
    <w:multiLevelType w:val="hybridMultilevel"/>
    <w:tmpl w:val="002C0066"/>
    <w:lvl w:ilvl="0" w:tplc="AB1CCF36">
      <w:start w:val="1"/>
      <w:numFmt w:val="bullet"/>
      <w:lvlText w:val=""/>
      <w:lvlJc w:val="left"/>
      <w:pPr>
        <w:ind w:left="720" w:hanging="360"/>
      </w:pPr>
      <w:rPr>
        <w:rFonts w:ascii="Wingdings" w:eastAsia="Times New Roman" w:hAnsi="Wingdings"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68F524D"/>
    <w:multiLevelType w:val="hybridMultilevel"/>
    <w:tmpl w:val="D228E5B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F87ACF"/>
    <w:multiLevelType w:val="hybridMultilevel"/>
    <w:tmpl w:val="364ECA5E"/>
    <w:lvl w:ilvl="0" w:tplc="191EF616">
      <w:start w:val="1"/>
      <w:numFmt w:val="bullet"/>
      <w:lvlText w:val="•"/>
      <w:lvlJc w:val="left"/>
      <w:pPr>
        <w:tabs>
          <w:tab w:val="num" w:pos="720"/>
        </w:tabs>
        <w:ind w:left="720" w:hanging="360"/>
      </w:pPr>
      <w:rPr>
        <w:rFonts w:ascii="Times New Roman" w:hAnsi="Times New Roman" w:hint="default"/>
      </w:rPr>
    </w:lvl>
    <w:lvl w:ilvl="1" w:tplc="34F4CA5E">
      <w:numFmt w:val="bullet"/>
      <w:lvlText w:val="•"/>
      <w:lvlJc w:val="left"/>
      <w:pPr>
        <w:tabs>
          <w:tab w:val="num" w:pos="1440"/>
        </w:tabs>
        <w:ind w:left="1440" w:hanging="360"/>
      </w:pPr>
      <w:rPr>
        <w:rFonts w:ascii="Times New Roman" w:hAnsi="Times New Roman" w:hint="default"/>
      </w:rPr>
    </w:lvl>
    <w:lvl w:ilvl="2" w:tplc="0F5CA07E">
      <w:numFmt w:val="bullet"/>
      <w:lvlText w:val="•"/>
      <w:lvlJc w:val="left"/>
      <w:pPr>
        <w:tabs>
          <w:tab w:val="num" w:pos="2160"/>
        </w:tabs>
        <w:ind w:left="2160" w:hanging="360"/>
      </w:pPr>
      <w:rPr>
        <w:rFonts w:ascii="Times New Roman" w:hAnsi="Times New Roman" w:hint="default"/>
      </w:rPr>
    </w:lvl>
    <w:lvl w:ilvl="3" w:tplc="8AE02230">
      <w:numFmt w:val="bullet"/>
      <w:lvlText w:val="•"/>
      <w:lvlJc w:val="left"/>
      <w:pPr>
        <w:tabs>
          <w:tab w:val="num" w:pos="2880"/>
        </w:tabs>
        <w:ind w:left="2880" w:hanging="360"/>
      </w:pPr>
      <w:rPr>
        <w:rFonts w:ascii="Times New Roman" w:hAnsi="Times New Roman" w:hint="default"/>
      </w:rPr>
    </w:lvl>
    <w:lvl w:ilvl="4" w:tplc="FA22AD94" w:tentative="1">
      <w:start w:val="1"/>
      <w:numFmt w:val="bullet"/>
      <w:lvlText w:val="•"/>
      <w:lvlJc w:val="left"/>
      <w:pPr>
        <w:tabs>
          <w:tab w:val="num" w:pos="3600"/>
        </w:tabs>
        <w:ind w:left="3600" w:hanging="360"/>
      </w:pPr>
      <w:rPr>
        <w:rFonts w:ascii="Times New Roman" w:hAnsi="Times New Roman" w:hint="default"/>
      </w:rPr>
    </w:lvl>
    <w:lvl w:ilvl="5" w:tplc="AC56E03A" w:tentative="1">
      <w:start w:val="1"/>
      <w:numFmt w:val="bullet"/>
      <w:lvlText w:val="•"/>
      <w:lvlJc w:val="left"/>
      <w:pPr>
        <w:tabs>
          <w:tab w:val="num" w:pos="4320"/>
        </w:tabs>
        <w:ind w:left="4320" w:hanging="360"/>
      </w:pPr>
      <w:rPr>
        <w:rFonts w:ascii="Times New Roman" w:hAnsi="Times New Roman" w:hint="default"/>
      </w:rPr>
    </w:lvl>
    <w:lvl w:ilvl="6" w:tplc="A17811C4" w:tentative="1">
      <w:start w:val="1"/>
      <w:numFmt w:val="bullet"/>
      <w:lvlText w:val="•"/>
      <w:lvlJc w:val="left"/>
      <w:pPr>
        <w:tabs>
          <w:tab w:val="num" w:pos="5040"/>
        </w:tabs>
        <w:ind w:left="5040" w:hanging="360"/>
      </w:pPr>
      <w:rPr>
        <w:rFonts w:ascii="Times New Roman" w:hAnsi="Times New Roman" w:hint="default"/>
      </w:rPr>
    </w:lvl>
    <w:lvl w:ilvl="7" w:tplc="0206162C" w:tentative="1">
      <w:start w:val="1"/>
      <w:numFmt w:val="bullet"/>
      <w:lvlText w:val="•"/>
      <w:lvlJc w:val="left"/>
      <w:pPr>
        <w:tabs>
          <w:tab w:val="num" w:pos="5760"/>
        </w:tabs>
        <w:ind w:left="5760" w:hanging="360"/>
      </w:pPr>
      <w:rPr>
        <w:rFonts w:ascii="Times New Roman" w:hAnsi="Times New Roman" w:hint="default"/>
      </w:rPr>
    </w:lvl>
    <w:lvl w:ilvl="8" w:tplc="F8CAED0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3600CC8"/>
    <w:multiLevelType w:val="hybridMultilevel"/>
    <w:tmpl w:val="3E98DE3C"/>
    <w:lvl w:ilvl="0" w:tplc="5BE2477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6368072">
    <w:abstractNumId w:val="3"/>
  </w:num>
  <w:num w:numId="2" w16cid:durableId="729158849">
    <w:abstractNumId w:val="1"/>
  </w:num>
  <w:num w:numId="3" w16cid:durableId="1778594036">
    <w:abstractNumId w:val="9"/>
  </w:num>
  <w:num w:numId="4" w16cid:durableId="782653610">
    <w:abstractNumId w:val="4"/>
  </w:num>
  <w:num w:numId="5" w16cid:durableId="1918173306">
    <w:abstractNumId w:val="0"/>
  </w:num>
  <w:num w:numId="6" w16cid:durableId="1136920720">
    <w:abstractNumId w:val="8"/>
  </w:num>
  <w:num w:numId="7" w16cid:durableId="2039507102">
    <w:abstractNumId w:val="6"/>
  </w:num>
  <w:num w:numId="8" w16cid:durableId="1178082451">
    <w:abstractNumId w:val="7"/>
  </w:num>
  <w:num w:numId="9" w16cid:durableId="2002347258">
    <w:abstractNumId w:val="2"/>
  </w:num>
  <w:num w:numId="10" w16cid:durableId="15973227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usz Bogumil">
    <w15:presenceInfo w15:providerId="None" w15:userId="Dariusz Bogum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6B"/>
    <w:rsid w:val="00035D5E"/>
    <w:rsid w:val="00042AA8"/>
    <w:rsid w:val="000613FA"/>
    <w:rsid w:val="000A0DA3"/>
    <w:rsid w:val="00101CFF"/>
    <w:rsid w:val="0022706B"/>
    <w:rsid w:val="00237EFB"/>
    <w:rsid w:val="002E3B01"/>
    <w:rsid w:val="003A392C"/>
    <w:rsid w:val="003A74D9"/>
    <w:rsid w:val="00415AB9"/>
    <w:rsid w:val="00552F3D"/>
    <w:rsid w:val="00620B00"/>
    <w:rsid w:val="007177F2"/>
    <w:rsid w:val="008C4892"/>
    <w:rsid w:val="009372AB"/>
    <w:rsid w:val="00966653"/>
    <w:rsid w:val="009A2D4D"/>
    <w:rsid w:val="00A02EBF"/>
    <w:rsid w:val="00A60995"/>
    <w:rsid w:val="00AF35D1"/>
    <w:rsid w:val="00B04C43"/>
    <w:rsid w:val="00B2579C"/>
    <w:rsid w:val="00B41CE6"/>
    <w:rsid w:val="00DC2B29"/>
    <w:rsid w:val="00E87906"/>
    <w:rsid w:val="00EB1F80"/>
    <w:rsid w:val="00EB2B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F7A9"/>
  <w15:chartTrackingRefBased/>
  <w15:docId w15:val="{F5A4DE7A-5CDE-4C1C-9089-8507A76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9C"/>
    <w:rPr>
      <w:kern w:val="0"/>
      <w14:ligatures w14:val="none"/>
    </w:rPr>
  </w:style>
  <w:style w:type="paragraph" w:styleId="Heading1">
    <w:name w:val="heading 1"/>
    <w:basedOn w:val="Normal"/>
    <w:next w:val="Normal"/>
    <w:link w:val="Heading1Char"/>
    <w:uiPriority w:val="9"/>
    <w:qFormat/>
    <w:rsid w:val="00B257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579C"/>
    <w:pPr>
      <w:ind w:left="720"/>
      <w:contextualSpacing/>
    </w:pPr>
  </w:style>
  <w:style w:type="character" w:customStyle="1" w:styleId="Heading1Char">
    <w:name w:val="Heading 1 Char"/>
    <w:basedOn w:val="DefaultParagraphFont"/>
    <w:link w:val="Heading1"/>
    <w:uiPriority w:val="9"/>
    <w:rsid w:val="00B2579C"/>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rsid w:val="00B2579C"/>
  </w:style>
  <w:style w:type="paragraph" w:customStyle="1" w:styleId="DBH2">
    <w:name w:val="DB H2"/>
    <w:basedOn w:val="Normal"/>
    <w:qFormat/>
    <w:rsid w:val="00B2579C"/>
    <w:pPr>
      <w:keepNext/>
      <w:keepLines/>
      <w:numPr>
        <w:ilvl w:val="1"/>
        <w:numId w:val="2"/>
      </w:numPr>
      <w:tabs>
        <w:tab w:val="clear" w:pos="3413"/>
        <w:tab w:val="left" w:pos="0"/>
        <w:tab w:val="num" w:pos="567"/>
      </w:tabs>
      <w:spacing w:before="240" w:after="120" w:line="240" w:lineRule="auto"/>
      <w:ind w:left="567" w:hanging="567"/>
      <w:jc w:val="both"/>
      <w:outlineLvl w:val="1"/>
    </w:pPr>
    <w:rPr>
      <w:rFonts w:ascii="Calibri" w:eastAsia="Times New Roman" w:hAnsi="Calibri" w:cs="Times New Roman"/>
      <w:b/>
      <w:bCs/>
      <w:color w:val="1F497D"/>
      <w:sz w:val="28"/>
      <w:szCs w:val="28"/>
      <w:lang w:eastAsia="ja-JP"/>
    </w:rPr>
  </w:style>
  <w:style w:type="paragraph" w:customStyle="1" w:styleId="DBH1">
    <w:name w:val="DB H1"/>
    <w:basedOn w:val="Normal"/>
    <w:link w:val="DBH1Znak"/>
    <w:qFormat/>
    <w:rsid w:val="00B2579C"/>
    <w:pPr>
      <w:keepNext/>
      <w:keepLines/>
      <w:numPr>
        <w:numId w:val="2"/>
      </w:numPr>
      <w:tabs>
        <w:tab w:val="clear" w:pos="4904"/>
        <w:tab w:val="left" w:pos="0"/>
        <w:tab w:val="num" w:pos="510"/>
      </w:tabs>
      <w:spacing w:before="240" w:after="120" w:line="240" w:lineRule="auto"/>
      <w:ind w:left="510"/>
      <w:jc w:val="both"/>
      <w:outlineLvl w:val="0"/>
    </w:pPr>
    <w:rPr>
      <w:rFonts w:ascii="Calibri" w:eastAsia="Times New Roman" w:hAnsi="Calibri" w:cs="Times New Roman"/>
      <w:b/>
      <w:bCs/>
      <w:color w:val="1F497D"/>
      <w:sz w:val="36"/>
      <w:szCs w:val="36"/>
      <w:lang w:val="en-US" w:eastAsia="ja-JP"/>
    </w:rPr>
  </w:style>
  <w:style w:type="character" w:customStyle="1" w:styleId="DBH1Znak">
    <w:name w:val="DB H1 Znak"/>
    <w:link w:val="DBH1"/>
    <w:locked/>
    <w:rsid w:val="00B2579C"/>
    <w:rPr>
      <w:rFonts w:ascii="Calibri" w:eastAsia="Times New Roman" w:hAnsi="Calibri" w:cs="Times New Roman"/>
      <w:b/>
      <w:bCs/>
      <w:color w:val="1F497D"/>
      <w:kern w:val="0"/>
      <w:sz w:val="36"/>
      <w:szCs w:val="36"/>
      <w:lang w:val="en-US" w:eastAsia="ja-JP"/>
      <w14:ligatures w14:val="none"/>
    </w:rPr>
  </w:style>
  <w:style w:type="paragraph" w:customStyle="1" w:styleId="DBH3">
    <w:name w:val="DB H3"/>
    <w:basedOn w:val="Normal"/>
    <w:qFormat/>
    <w:rsid w:val="00B2579C"/>
    <w:pPr>
      <w:keepNext/>
      <w:numPr>
        <w:ilvl w:val="2"/>
        <w:numId w:val="2"/>
      </w:numPr>
      <w:spacing w:before="240" w:after="120" w:line="360" w:lineRule="auto"/>
      <w:jc w:val="both"/>
      <w:outlineLvl w:val="2"/>
    </w:pPr>
    <w:rPr>
      <w:rFonts w:ascii="Calibri" w:eastAsia="Times New Roman" w:hAnsi="Calibri" w:cs="Arial Black"/>
      <w:b/>
      <w:color w:val="1F497D"/>
    </w:rPr>
  </w:style>
  <w:style w:type="paragraph" w:customStyle="1" w:styleId="DBH4">
    <w:name w:val="DB H4"/>
    <w:basedOn w:val="DBH3"/>
    <w:qFormat/>
    <w:rsid w:val="00B2579C"/>
    <w:pPr>
      <w:numPr>
        <w:ilvl w:val="3"/>
      </w:numPr>
      <w:ind w:left="862" w:hanging="862"/>
      <w:outlineLvl w:val="3"/>
    </w:pPr>
  </w:style>
  <w:style w:type="table" w:styleId="GridTable1Light-Accent6">
    <w:name w:val="Grid Table 1 Light Accent 6"/>
    <w:basedOn w:val="TableNormal"/>
    <w:uiPriority w:val="46"/>
    <w:rsid w:val="003A392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3-Accent6">
    <w:name w:val="List Table 3 Accent 6"/>
    <w:basedOn w:val="TableNormal"/>
    <w:uiPriority w:val="48"/>
    <w:rsid w:val="003A392C"/>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Revision">
    <w:name w:val="Revision"/>
    <w:hidden/>
    <w:uiPriority w:val="99"/>
    <w:semiHidden/>
    <w:rsid w:val="000A0DA3"/>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089">
      <w:bodyDiv w:val="1"/>
      <w:marLeft w:val="0"/>
      <w:marRight w:val="0"/>
      <w:marTop w:val="0"/>
      <w:marBottom w:val="0"/>
      <w:divBdr>
        <w:top w:val="none" w:sz="0" w:space="0" w:color="auto"/>
        <w:left w:val="none" w:sz="0" w:space="0" w:color="auto"/>
        <w:bottom w:val="none" w:sz="0" w:space="0" w:color="auto"/>
        <w:right w:val="none" w:sz="0" w:space="0" w:color="auto"/>
      </w:divBdr>
      <w:divsChild>
        <w:div w:id="1182553299">
          <w:marLeft w:val="547"/>
          <w:marRight w:val="0"/>
          <w:marTop w:val="0"/>
          <w:marBottom w:val="0"/>
          <w:divBdr>
            <w:top w:val="none" w:sz="0" w:space="0" w:color="auto"/>
            <w:left w:val="none" w:sz="0" w:space="0" w:color="auto"/>
            <w:bottom w:val="none" w:sz="0" w:space="0" w:color="auto"/>
            <w:right w:val="none" w:sz="0" w:space="0" w:color="auto"/>
          </w:divBdr>
        </w:div>
        <w:div w:id="2096435020">
          <w:marLeft w:val="1166"/>
          <w:marRight w:val="0"/>
          <w:marTop w:val="0"/>
          <w:marBottom w:val="0"/>
          <w:divBdr>
            <w:top w:val="none" w:sz="0" w:space="0" w:color="auto"/>
            <w:left w:val="none" w:sz="0" w:space="0" w:color="auto"/>
            <w:bottom w:val="none" w:sz="0" w:space="0" w:color="auto"/>
            <w:right w:val="none" w:sz="0" w:space="0" w:color="auto"/>
          </w:divBdr>
        </w:div>
        <w:div w:id="1194490732">
          <w:marLeft w:val="1800"/>
          <w:marRight w:val="0"/>
          <w:marTop w:val="0"/>
          <w:marBottom w:val="0"/>
          <w:divBdr>
            <w:top w:val="none" w:sz="0" w:space="0" w:color="auto"/>
            <w:left w:val="none" w:sz="0" w:space="0" w:color="auto"/>
            <w:bottom w:val="none" w:sz="0" w:space="0" w:color="auto"/>
            <w:right w:val="none" w:sz="0" w:space="0" w:color="auto"/>
          </w:divBdr>
        </w:div>
        <w:div w:id="1799831573">
          <w:marLeft w:val="2520"/>
          <w:marRight w:val="0"/>
          <w:marTop w:val="0"/>
          <w:marBottom w:val="0"/>
          <w:divBdr>
            <w:top w:val="none" w:sz="0" w:space="0" w:color="auto"/>
            <w:left w:val="none" w:sz="0" w:space="0" w:color="auto"/>
            <w:bottom w:val="none" w:sz="0" w:space="0" w:color="auto"/>
            <w:right w:val="none" w:sz="0" w:space="0" w:color="auto"/>
          </w:divBdr>
        </w:div>
        <w:div w:id="285746336">
          <w:marLeft w:val="1800"/>
          <w:marRight w:val="0"/>
          <w:marTop w:val="0"/>
          <w:marBottom w:val="0"/>
          <w:divBdr>
            <w:top w:val="none" w:sz="0" w:space="0" w:color="auto"/>
            <w:left w:val="none" w:sz="0" w:space="0" w:color="auto"/>
            <w:bottom w:val="none" w:sz="0" w:space="0" w:color="auto"/>
            <w:right w:val="none" w:sz="0" w:space="0" w:color="auto"/>
          </w:divBdr>
        </w:div>
        <w:div w:id="2082021328">
          <w:marLeft w:val="2520"/>
          <w:marRight w:val="0"/>
          <w:marTop w:val="0"/>
          <w:marBottom w:val="0"/>
          <w:divBdr>
            <w:top w:val="none" w:sz="0" w:space="0" w:color="auto"/>
            <w:left w:val="none" w:sz="0" w:space="0" w:color="auto"/>
            <w:bottom w:val="none" w:sz="0" w:space="0" w:color="auto"/>
            <w:right w:val="none" w:sz="0" w:space="0" w:color="auto"/>
          </w:divBdr>
        </w:div>
      </w:divsChild>
    </w:div>
    <w:div w:id="80372350">
      <w:bodyDiv w:val="1"/>
      <w:marLeft w:val="0"/>
      <w:marRight w:val="0"/>
      <w:marTop w:val="0"/>
      <w:marBottom w:val="0"/>
      <w:divBdr>
        <w:top w:val="none" w:sz="0" w:space="0" w:color="auto"/>
        <w:left w:val="none" w:sz="0" w:space="0" w:color="auto"/>
        <w:bottom w:val="none" w:sz="0" w:space="0" w:color="auto"/>
        <w:right w:val="none" w:sz="0" w:space="0" w:color="auto"/>
      </w:divBdr>
    </w:div>
    <w:div w:id="238945523">
      <w:bodyDiv w:val="1"/>
      <w:marLeft w:val="0"/>
      <w:marRight w:val="0"/>
      <w:marTop w:val="0"/>
      <w:marBottom w:val="0"/>
      <w:divBdr>
        <w:top w:val="none" w:sz="0" w:space="0" w:color="auto"/>
        <w:left w:val="none" w:sz="0" w:space="0" w:color="auto"/>
        <w:bottom w:val="none" w:sz="0" w:space="0" w:color="auto"/>
        <w:right w:val="none" w:sz="0" w:space="0" w:color="auto"/>
      </w:divBdr>
    </w:div>
    <w:div w:id="386299154">
      <w:bodyDiv w:val="1"/>
      <w:marLeft w:val="0"/>
      <w:marRight w:val="0"/>
      <w:marTop w:val="0"/>
      <w:marBottom w:val="0"/>
      <w:divBdr>
        <w:top w:val="none" w:sz="0" w:space="0" w:color="auto"/>
        <w:left w:val="none" w:sz="0" w:space="0" w:color="auto"/>
        <w:bottom w:val="none" w:sz="0" w:space="0" w:color="auto"/>
        <w:right w:val="none" w:sz="0" w:space="0" w:color="auto"/>
      </w:divBdr>
    </w:div>
    <w:div w:id="687563335">
      <w:bodyDiv w:val="1"/>
      <w:marLeft w:val="0"/>
      <w:marRight w:val="0"/>
      <w:marTop w:val="0"/>
      <w:marBottom w:val="0"/>
      <w:divBdr>
        <w:top w:val="none" w:sz="0" w:space="0" w:color="auto"/>
        <w:left w:val="none" w:sz="0" w:space="0" w:color="auto"/>
        <w:bottom w:val="none" w:sz="0" w:space="0" w:color="auto"/>
        <w:right w:val="none" w:sz="0" w:space="0" w:color="auto"/>
      </w:divBdr>
    </w:div>
    <w:div w:id="816265187">
      <w:bodyDiv w:val="1"/>
      <w:marLeft w:val="0"/>
      <w:marRight w:val="0"/>
      <w:marTop w:val="0"/>
      <w:marBottom w:val="0"/>
      <w:divBdr>
        <w:top w:val="none" w:sz="0" w:space="0" w:color="auto"/>
        <w:left w:val="none" w:sz="0" w:space="0" w:color="auto"/>
        <w:bottom w:val="none" w:sz="0" w:space="0" w:color="auto"/>
        <w:right w:val="none" w:sz="0" w:space="0" w:color="auto"/>
      </w:divBdr>
    </w:div>
    <w:div w:id="1040398629">
      <w:bodyDiv w:val="1"/>
      <w:marLeft w:val="0"/>
      <w:marRight w:val="0"/>
      <w:marTop w:val="0"/>
      <w:marBottom w:val="0"/>
      <w:divBdr>
        <w:top w:val="none" w:sz="0" w:space="0" w:color="auto"/>
        <w:left w:val="none" w:sz="0" w:space="0" w:color="auto"/>
        <w:bottom w:val="none" w:sz="0" w:space="0" w:color="auto"/>
        <w:right w:val="none" w:sz="0" w:space="0" w:color="auto"/>
      </w:divBdr>
    </w:div>
    <w:div w:id="1579746823">
      <w:bodyDiv w:val="1"/>
      <w:marLeft w:val="0"/>
      <w:marRight w:val="0"/>
      <w:marTop w:val="0"/>
      <w:marBottom w:val="0"/>
      <w:divBdr>
        <w:top w:val="none" w:sz="0" w:space="0" w:color="auto"/>
        <w:left w:val="none" w:sz="0" w:space="0" w:color="auto"/>
        <w:bottom w:val="none" w:sz="0" w:space="0" w:color="auto"/>
        <w:right w:val="none" w:sz="0" w:space="0" w:color="auto"/>
      </w:divBdr>
    </w:div>
    <w:div w:id="169765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5</Pages>
  <Words>1092</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 Bogumil</dc:creator>
  <cp:keywords/>
  <dc:description/>
  <cp:lastModifiedBy>Dariusz Bogumil</cp:lastModifiedBy>
  <cp:revision>7</cp:revision>
  <dcterms:created xsi:type="dcterms:W3CDTF">2023-08-28T14:18:00Z</dcterms:created>
  <dcterms:modified xsi:type="dcterms:W3CDTF">2023-09-01T13:41:00Z</dcterms:modified>
</cp:coreProperties>
</file>